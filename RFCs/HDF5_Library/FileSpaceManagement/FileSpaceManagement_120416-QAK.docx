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3238E1" w:rsidP="00A13E79">
      <w:pPr>
        <w:pStyle w:val="Title"/>
      </w:pPr>
      <w:r w:rsidRPr="003238E1">
        <w:t>HDF5 File Space Management</w:t>
      </w:r>
    </w:p>
    <w:p w:rsidR="00485751" w:rsidRDefault="00485751" w:rsidP="00485751"/>
    <w:p w:rsidR="00621809" w:rsidRDefault="003C12D9" w:rsidP="0053342D">
      <w:pPr>
        <w:pStyle w:val="Subtitle"/>
      </w:pPr>
      <w:r>
        <w:t>Introduced with</w:t>
      </w:r>
    </w:p>
    <w:p w:rsidR="003C12D9" w:rsidRPr="003C12D9" w:rsidRDefault="003238E1" w:rsidP="003C12D9">
      <w:pPr>
        <w:pStyle w:val="Subtitle"/>
      </w:pPr>
      <w:r>
        <w:t>HDF5 Release 1.10.0</w:t>
      </w:r>
    </w:p>
    <w:p w:rsidR="003C12D9" w:rsidRDefault="003C12D9" w:rsidP="00874E7A">
      <w:pPr>
        <w:pStyle w:val="Subtitle"/>
      </w:pPr>
      <w:r>
        <w:t>in</w:t>
      </w:r>
    </w:p>
    <w:p w:rsidR="00874E7A" w:rsidRDefault="00874E7A" w:rsidP="00874E7A">
      <w:pPr>
        <w:pStyle w:val="Subtitle"/>
      </w:pPr>
      <w:r w:rsidRPr="00846E25">
        <w:t>&lt;</w:t>
      </w:r>
      <w:commentRangeStart w:id="0"/>
      <w:r w:rsidRPr="00846E25">
        <w:t>Date</w:t>
      </w:r>
      <w:commentRangeEnd w:id="0"/>
      <w:r w:rsidR="00846E25" w:rsidRPr="00AB414A">
        <w:rPr>
          <w:rStyle w:val="CommentReference"/>
          <w:rFonts w:eastAsia="Batang"/>
          <w:b w:val="0"/>
          <w:iCs w:val="0"/>
          <w:spacing w:val="0"/>
          <w:lang w:bidi="ar-SA"/>
        </w:rPr>
        <w:commentReference w:id="0"/>
      </w:r>
      <w:r w:rsidRPr="00846E25">
        <w:t>&gt;</w:t>
      </w:r>
    </w:p>
    <w:p w:rsidR="00D9653E" w:rsidRDefault="00D9653E"/>
    <w:p w:rsidR="00C27E3A" w:rsidRDefault="00C27E3A"/>
    <w:p w:rsidR="00C27E3A" w:rsidRDefault="00C27E3A"/>
    <w:p w:rsidR="002E2C16" w:rsidRDefault="002E2C16"/>
    <w:p w:rsidR="002E2C16" w:rsidRDefault="002E2C16"/>
    <w:p w:rsidR="002E2C16" w:rsidRDefault="00FE4B35">
      <w:r>
        <w:rPr>
          <w:noProof/>
        </w:rPr>
        <mc:AlternateContent>
          <mc:Choice Requires="wps">
            <w:drawing>
              <wp:anchor distT="0" distB="0" distL="114300" distR="114300" simplePos="0" relativeHeight="251657728" behindDoc="0" locked="0" layoutInCell="1" allowOverlap="1">
                <wp:simplePos x="0" y="0"/>
                <wp:positionH relativeFrom="column">
                  <wp:posOffset>3785235</wp:posOffset>
                </wp:positionH>
                <wp:positionV relativeFrom="paragraph">
                  <wp:posOffset>435610</wp:posOffset>
                </wp:positionV>
                <wp:extent cx="2523490" cy="17214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3490" cy="1721485"/>
                        </a:xfrm>
                        <a:prstGeom prst="rect">
                          <a:avLst/>
                        </a:prstGeom>
                        <a:noFill/>
                        <a:ln w="9525">
                          <a:noFill/>
                          <a:miter lim="800000"/>
                          <a:headEnd/>
                          <a:tailEnd/>
                        </a:ln>
                      </wps:spPr>
                      <wps:txbx>
                        <w:txbxContent>
                          <w:p w:rsidR="00387644" w:rsidRDefault="00FE4B35"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387644" w:rsidRDefault="00387644" w:rsidP="002E2C16">
                            <w:pPr>
                              <w:jc w:val="center"/>
                            </w:pPr>
                            <w:hyperlink r:id="rId11" w:history="1">
                              <w:r w:rsidRPr="003575B2">
                                <w:rPr>
                                  <w:rStyle w:val="Hyperlink"/>
                                </w:rPr>
                                <w:t>http://www.HDFGroup.org</w:t>
                              </w:r>
                            </w:hyperlink>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98.05pt;margin-top:34.3pt;width:198.7pt;height:135.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" filled="f" stroked="f">
                <v:textbox style="mso-fit-shape-to-text:t">
                  <w:txbxContent>
                    <w:p w:rsidR="00387644" w:rsidRDefault="00FE4B35" w:rsidP="002E2C16">
                      <w:pPr>
                        <w:jc w:val="center"/>
                      </w:pPr>
                      <w:r>
                        <w:rPr>
                          <w:noProof/>
                        </w:rPr>
                        <w:drawing>
                          <wp:inline distT="0" distB="0" distL="0" distR="0">
                            <wp:extent cx="2336800" cy="14503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450340"/>
                                    </a:xfrm>
                                    <a:prstGeom prst="rect">
                                      <a:avLst/>
                                    </a:prstGeom>
                                    <a:noFill/>
                                    <a:ln>
                                      <a:noFill/>
                                    </a:ln>
                                  </pic:spPr>
                                </pic:pic>
                              </a:graphicData>
                            </a:graphic>
                          </wp:inline>
                        </w:drawing>
                      </w:r>
                    </w:p>
                    <w:p w:rsidR="00387644" w:rsidRDefault="00387644" w:rsidP="002E2C16">
                      <w:pPr>
                        <w:jc w:val="center"/>
                      </w:pPr>
                      <w:hyperlink r:id="rId12" w:history="1">
                        <w:r w:rsidRPr="003575B2">
                          <w:rPr>
                            <w:rStyle w:val="Hyperlink"/>
                          </w:rPr>
                          <w:t>http://www.HDFGroup.org</w:t>
                        </w:r>
                      </w:hyperlink>
                      <w:r>
                        <w:t xml:space="preserve"> </w:t>
                      </w:r>
                    </w:p>
                  </w:txbxContent>
                </v:textbox>
              </v:shape>
            </w:pict>
          </mc:Fallback>
        </mc:AlternateContent>
      </w:r>
    </w:p>
    <w:p w:rsidR="00B24139" w:rsidRDefault="00B24139">
      <w:pPr>
        <w:sectPr w:rsidR="00B24139" w:rsidSect="005A0F21">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8B4FA6" w:rsidRDefault="008B4FA6" w:rsidP="008B4FA6">
      <w:pPr>
        <w:pStyle w:val="SubSectionHeading"/>
      </w:pPr>
      <w:r>
        <w:lastRenderedPageBreak/>
        <w:t>Copyright Notice and License Terms for HDF5 (Hierarchical Data Format 5) Software Library and Utilities</w:t>
      </w:r>
    </w:p>
    <w:p w:rsidR="008B4FA6" w:rsidRDefault="008B4FA6" w:rsidP="008B4FA6"/>
    <w:p w:rsidR="008B4FA6" w:rsidRDefault="008B4FA6" w:rsidP="008B4FA6">
      <w:r>
        <w:t>HDF5 (Hierarchical Data Format 5) Software Library and Utilities</w:t>
      </w:r>
    </w:p>
    <w:p w:rsidR="008B4FA6" w:rsidRDefault="008B4FA6" w:rsidP="008B4FA6">
      <w:r>
        <w:t>Copyright 2006-2012 by The HDF Group.</w:t>
      </w:r>
    </w:p>
    <w:p w:rsidR="008B4FA6" w:rsidRDefault="008B4FA6" w:rsidP="008B4FA6"/>
    <w:p w:rsidR="008B4FA6" w:rsidRDefault="008B4FA6" w:rsidP="008B4FA6">
      <w:r>
        <w:t>NCSA HDF5 (Hierarchical Data Format 5) Software Library and Utilities</w:t>
      </w:r>
    </w:p>
    <w:p w:rsidR="008B4FA6" w:rsidRDefault="008B4FA6" w:rsidP="008B4FA6">
      <w:r>
        <w:t>Copyright 1998-2006 by the Board of Trustees of the University of Illinois.</w:t>
      </w:r>
    </w:p>
    <w:p w:rsidR="008B4FA6" w:rsidRDefault="008B4FA6" w:rsidP="008B4FA6"/>
    <w:p w:rsidR="008B4FA6" w:rsidRPr="00702264" w:rsidRDefault="008B4FA6" w:rsidP="008B4FA6">
      <w:pPr>
        <w:rPr>
          <w:b/>
        </w:rPr>
      </w:pPr>
      <w:r w:rsidRPr="00702264">
        <w:rPr>
          <w:b/>
        </w:rPr>
        <w:t>All rights reserved.</w:t>
      </w:r>
    </w:p>
    <w:p w:rsidR="008B4FA6" w:rsidRDefault="008B4FA6" w:rsidP="008B4FA6"/>
    <w:p w:rsidR="008B4FA6" w:rsidRDefault="008B4FA6" w:rsidP="008B4FA6">
      <w:pPr>
        <w:pStyle w:val="Normal9"/>
      </w:pPr>
      <w:r>
        <w:t>Redistribution and use in source and binary forms, with or without modification, are permitted for any purpose (including commercial purposes) provided that the following conditions are met:</w:t>
      </w:r>
    </w:p>
    <w:p w:rsidR="008B4FA6" w:rsidRDefault="008B4FA6" w:rsidP="008B4FA6">
      <w:pPr>
        <w:pStyle w:val="Normal9"/>
      </w:pPr>
    </w:p>
    <w:p w:rsidR="008B4FA6" w:rsidRDefault="008B4FA6" w:rsidP="005033AA">
      <w:pPr>
        <w:pStyle w:val="Normal9"/>
        <w:numPr>
          <w:ilvl w:val="0"/>
          <w:numId w:val="12"/>
        </w:numPr>
      </w:pPr>
      <w:r>
        <w:t>Redistributions of source code must retain the above copyright notice, this list of conditions, and the following disclaimer.</w:t>
      </w:r>
    </w:p>
    <w:p w:rsidR="008B4FA6" w:rsidRDefault="008B4FA6" w:rsidP="005033AA">
      <w:pPr>
        <w:pStyle w:val="Normal9"/>
        <w:numPr>
          <w:ilvl w:val="0"/>
          <w:numId w:val="12"/>
        </w:numPr>
      </w:pPr>
      <w:r>
        <w:t>Redistributions in binary form must reproduce the above copyright notice, this list of conditions, and the following disclaimer in the documentation and/or materials provided with the distribution.</w:t>
      </w:r>
    </w:p>
    <w:p w:rsidR="008B4FA6" w:rsidRDefault="008B4FA6" w:rsidP="005033AA">
      <w:pPr>
        <w:pStyle w:val="Normal9"/>
        <w:numPr>
          <w:ilvl w:val="0"/>
          <w:numId w:val="12"/>
        </w:numPr>
      </w:pPr>
      <w:r>
        <w:t>In addition, redistributions of modified forms of the source or binary code must carry prominent notices stating that the original code was changed and the date of the change.</w:t>
      </w:r>
    </w:p>
    <w:p w:rsidR="008B4FA6" w:rsidRDefault="008B4FA6" w:rsidP="005033AA">
      <w:pPr>
        <w:pStyle w:val="Normal9"/>
        <w:numPr>
          <w:ilvl w:val="0"/>
          <w:numId w:val="12"/>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8B4FA6" w:rsidRDefault="008B4FA6" w:rsidP="005033AA">
      <w:pPr>
        <w:pStyle w:val="Normal9"/>
        <w:numPr>
          <w:ilvl w:val="0"/>
          <w:numId w:val="12"/>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8B4FA6" w:rsidRDefault="008B4FA6" w:rsidP="008B4FA6">
      <w:pPr>
        <w:pStyle w:val="Normal9"/>
      </w:pPr>
    </w:p>
    <w:p w:rsidR="008B4FA6" w:rsidRDefault="008B4FA6" w:rsidP="008B4FA6">
      <w:pPr>
        <w:pStyle w:val="Normal9"/>
      </w:pPr>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8B4FA6" w:rsidRDefault="008B4FA6" w:rsidP="008B4FA6">
      <w:pPr>
        <w:pStyle w:val="Normal9"/>
      </w:pPr>
    </w:p>
    <w:p w:rsidR="008B4FA6" w:rsidRDefault="008B4FA6" w:rsidP="008B4FA6">
      <w:pPr>
        <w:pStyle w:val="Normal9"/>
      </w:pPr>
      <w:r>
        <w:t>Contributors: National Center for Supercomputing Applications  (NCSA) at the University of Illinois, Fortner Software, Unidata Program Center (netCDF), The Independent JPEG Group (JPEG), Jean-loup Gailly and Mark Adler (gzip), and Digital Equipment Corporation (DEC).</w:t>
      </w:r>
    </w:p>
    <w:p w:rsidR="008B4FA6" w:rsidRDefault="008B4FA6" w:rsidP="008B4FA6">
      <w:pPr>
        <w:pStyle w:val="Normal9"/>
      </w:pPr>
    </w:p>
    <w:p w:rsidR="008B4FA6" w:rsidRDefault="008B4FA6" w:rsidP="008B4FA6">
      <w:pPr>
        <w:pStyle w:val="Normal9"/>
      </w:pPr>
      <w:r>
        <w:t>Portions of HDF5 were developed with support from the Lawrence Berkeley National Laboratory (LBNL) and the United States Department of Energy under Prime Contract No. DE-AC02-05CH11231.</w:t>
      </w:r>
    </w:p>
    <w:p w:rsidR="008B4FA6" w:rsidRDefault="008B4FA6" w:rsidP="008B4FA6">
      <w:pPr>
        <w:pStyle w:val="Normal9"/>
      </w:pPr>
    </w:p>
    <w:p w:rsidR="008B4FA6" w:rsidRDefault="008B4FA6" w:rsidP="008B4FA6">
      <w:pPr>
        <w:pStyle w:val="Normal9"/>
      </w:pPr>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8B4FA6" w:rsidRDefault="008B4FA6" w:rsidP="008B4FA6">
      <w:pPr>
        <w:pStyle w:val="Normal9"/>
      </w:pPr>
    </w:p>
    <w:p w:rsidR="008B4FA6" w:rsidRDefault="008B4FA6" w:rsidP="008B4FA6">
      <w:pPr>
        <w:pStyle w:val="Normal9"/>
        <w:ind w:left="720"/>
      </w:pPr>
      <w:r>
        <w:t>This work was partially produced at the University of California, Lawrence Livermore National Laboratory (UC LLNL) under contract no. W-7405-ENG-48 (Contract 48) between the U.S. Department of Energy (DOE) and The Regents of the University of California (University) for the operation of UC LLNL.</w:t>
      </w:r>
    </w:p>
    <w:p w:rsidR="008B4FA6" w:rsidRDefault="008B4FA6" w:rsidP="008B4FA6">
      <w:pPr>
        <w:pStyle w:val="Normal9"/>
        <w:ind w:left="720"/>
      </w:pPr>
    </w:p>
    <w:p w:rsidR="008B4FA6" w:rsidRDefault="008B4FA6" w:rsidP="008B4FA6">
      <w:pPr>
        <w:pStyle w:val="Normal9"/>
        <w:ind w:left="720"/>
      </w:pPr>
      <w:r w:rsidRPr="00535CFC">
        <w:rPr>
          <w:b/>
        </w:rPr>
        <w:t xml:space="preserve">DISCLAIMER: </w:t>
      </w:r>
      <w:r>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8B4FA6" w:rsidRDefault="008B4FA6"/>
    <w:p w:rsidR="00D9653E" w:rsidRPr="00AB414A" w:rsidRDefault="00D9653E">
      <w:pPr>
        <w:rPr>
          <w:rFonts w:eastAsia="ＭＳ 明朝"/>
          <w:b/>
          <w:spacing w:val="5"/>
          <w:kern w:val="28"/>
          <w:sz w:val="28"/>
          <w:szCs w:val="32"/>
        </w:rPr>
      </w:pPr>
      <w:r>
        <w:br w:type="page"/>
      </w:r>
    </w:p>
    <w:p w:rsidR="00B24139" w:rsidRDefault="00B24139" w:rsidP="00B24139">
      <w:pPr>
        <w:pStyle w:val="Contents"/>
        <w:sectPr w:rsidR="00B24139" w:rsidSect="005A0F21">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B27422" w:rsidRDefault="00BE2D69">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B27422">
        <w:t>1. Introduction</w:t>
      </w:r>
      <w:r w:rsidR="00B27422">
        <w:tab/>
      </w:r>
      <w:r w:rsidR="00B27422">
        <w:fldChar w:fldCharType="begin"/>
      </w:r>
      <w:r w:rsidR="00B27422">
        <w:instrText xml:space="preserve"> PAGEREF _Toc322345112 \h </w:instrText>
      </w:r>
      <w:r w:rsidR="00B27422">
        <w:fldChar w:fldCharType="separate"/>
      </w:r>
      <w:r w:rsidR="00B27422">
        <w:t>4</w:t>
      </w:r>
      <w:r w:rsidR="00B27422">
        <w:fldChar w:fldCharType="end"/>
      </w:r>
    </w:p>
    <w:p w:rsidR="00B27422" w:rsidRDefault="00B27422">
      <w:pPr>
        <w:pStyle w:val="TOC2"/>
        <w:rPr>
          <w:lang w:bidi="ar-SA"/>
        </w:rPr>
      </w:pPr>
      <w:r>
        <w:t>1.1. Definitions and Concepts</w:t>
      </w:r>
      <w:r>
        <w:tab/>
      </w:r>
      <w:r>
        <w:fldChar w:fldCharType="begin"/>
      </w:r>
      <w:r>
        <w:instrText xml:space="preserve"> PAGEREF _Toc322345113 \h </w:instrText>
      </w:r>
      <w:r>
        <w:fldChar w:fldCharType="separate"/>
      </w:r>
      <w:r>
        <w:t>4</w:t>
      </w:r>
      <w:r>
        <w:fldChar w:fldCharType="end"/>
      </w:r>
    </w:p>
    <w:p w:rsidR="00B27422" w:rsidRDefault="00B27422">
      <w:pPr>
        <w:pStyle w:val="TOC1"/>
        <w:rPr>
          <w:lang w:bidi="ar-SA"/>
        </w:rPr>
      </w:pPr>
      <w:r>
        <w:t>2. File Space Allocation Mechanisms</w:t>
      </w:r>
      <w:r>
        <w:tab/>
      </w:r>
      <w:r>
        <w:fldChar w:fldCharType="begin"/>
      </w:r>
      <w:r>
        <w:instrText xml:space="preserve"> PAGEREF _Toc322345114 \h </w:instrText>
      </w:r>
      <w:r>
        <w:fldChar w:fldCharType="separate"/>
      </w:r>
      <w:r>
        <w:t>6</w:t>
      </w:r>
      <w:r>
        <w:fldChar w:fldCharType="end"/>
      </w:r>
    </w:p>
    <w:p w:rsidR="00B27422" w:rsidRDefault="00B27422">
      <w:pPr>
        <w:pStyle w:val="TOC2"/>
        <w:rPr>
          <w:lang w:bidi="ar-SA"/>
        </w:rPr>
      </w:pPr>
      <w:r>
        <w:t>2.1. Free-Space Manager</w:t>
      </w:r>
      <w:r>
        <w:tab/>
      </w:r>
      <w:r>
        <w:fldChar w:fldCharType="begin"/>
      </w:r>
      <w:r>
        <w:instrText xml:space="preserve"> PAGEREF _Toc322345115 \h </w:instrText>
      </w:r>
      <w:r>
        <w:fldChar w:fldCharType="separate"/>
      </w:r>
      <w:r>
        <w:t>6</w:t>
      </w:r>
      <w:r>
        <w:fldChar w:fldCharType="end"/>
      </w:r>
    </w:p>
    <w:p w:rsidR="00B27422" w:rsidRDefault="00B27422">
      <w:pPr>
        <w:pStyle w:val="TOC2"/>
        <w:rPr>
          <w:lang w:bidi="ar-SA"/>
        </w:rPr>
      </w:pPr>
      <w:r>
        <w:t>2.2. Aggregators</w:t>
      </w:r>
      <w:r>
        <w:tab/>
      </w:r>
      <w:r>
        <w:fldChar w:fldCharType="begin"/>
      </w:r>
      <w:r>
        <w:instrText xml:space="preserve"> PAGEREF _Toc322345116 \h </w:instrText>
      </w:r>
      <w:r>
        <w:fldChar w:fldCharType="separate"/>
      </w:r>
      <w:r>
        <w:t>6</w:t>
      </w:r>
      <w:r>
        <w:fldChar w:fldCharType="end"/>
      </w:r>
    </w:p>
    <w:p w:rsidR="00B27422" w:rsidRDefault="00B27422">
      <w:pPr>
        <w:pStyle w:val="TOC2"/>
        <w:rPr>
          <w:lang w:bidi="ar-SA"/>
        </w:rPr>
      </w:pPr>
      <w:r>
        <w:t>2.3. Virtual File Driver</w:t>
      </w:r>
      <w:r>
        <w:tab/>
      </w:r>
      <w:r>
        <w:fldChar w:fldCharType="begin"/>
      </w:r>
      <w:r>
        <w:instrText xml:space="preserve"> PAGEREF _Toc322345117 \h </w:instrText>
      </w:r>
      <w:r>
        <w:fldChar w:fldCharType="separate"/>
      </w:r>
      <w:r>
        <w:t>6</w:t>
      </w:r>
      <w:r>
        <w:fldChar w:fldCharType="end"/>
      </w:r>
    </w:p>
    <w:p w:rsidR="00B27422" w:rsidRDefault="00B27422">
      <w:pPr>
        <w:pStyle w:val="TOC1"/>
        <w:rPr>
          <w:lang w:bidi="ar-SA"/>
        </w:rPr>
      </w:pPr>
      <w:r>
        <w:t>3. File Space Management Strategies</w:t>
      </w:r>
      <w:r>
        <w:tab/>
      </w:r>
      <w:r>
        <w:fldChar w:fldCharType="begin"/>
      </w:r>
      <w:r>
        <w:instrText xml:space="preserve"> PAGEREF _Toc322345118 \h </w:instrText>
      </w:r>
      <w:r>
        <w:fldChar w:fldCharType="separate"/>
      </w:r>
      <w:r>
        <w:t>7</w:t>
      </w:r>
      <w:r>
        <w:fldChar w:fldCharType="end"/>
      </w:r>
    </w:p>
    <w:p w:rsidR="00B27422" w:rsidRDefault="00B27422">
      <w:pPr>
        <w:pStyle w:val="TOC2"/>
        <w:rPr>
          <w:lang w:bidi="ar-SA"/>
        </w:rPr>
      </w:pPr>
      <w:r>
        <w:t>3.1. The All Persist Strategy</w:t>
      </w:r>
      <w:r>
        <w:tab/>
      </w:r>
      <w:r>
        <w:fldChar w:fldCharType="begin"/>
      </w:r>
      <w:r>
        <w:instrText xml:space="preserve"> PAGEREF _Toc322345119 \h </w:instrText>
      </w:r>
      <w:r>
        <w:fldChar w:fldCharType="separate"/>
      </w:r>
      <w:r>
        <w:t>8</w:t>
      </w:r>
      <w:r>
        <w:fldChar w:fldCharType="end"/>
      </w:r>
    </w:p>
    <w:p w:rsidR="00B27422" w:rsidRDefault="00B27422">
      <w:pPr>
        <w:pStyle w:val="TOC2"/>
        <w:rPr>
          <w:lang w:bidi="ar-SA"/>
        </w:rPr>
      </w:pPr>
      <w:r>
        <w:t>3.2. The All Strategy</w:t>
      </w:r>
      <w:r>
        <w:tab/>
      </w:r>
      <w:r>
        <w:fldChar w:fldCharType="begin"/>
      </w:r>
      <w:r>
        <w:instrText xml:space="preserve"> PAGEREF _Toc322345120 \h </w:instrText>
      </w:r>
      <w:r>
        <w:fldChar w:fldCharType="separate"/>
      </w:r>
      <w:r>
        <w:t>8</w:t>
      </w:r>
      <w:r>
        <w:fldChar w:fldCharType="end"/>
      </w:r>
    </w:p>
    <w:p w:rsidR="00B27422" w:rsidRDefault="00B27422">
      <w:pPr>
        <w:pStyle w:val="TOC2"/>
        <w:rPr>
          <w:lang w:bidi="ar-SA"/>
        </w:rPr>
      </w:pPr>
      <w:r>
        <w:t>3.3. The Aggregator VFD Strategy</w:t>
      </w:r>
      <w:r>
        <w:tab/>
      </w:r>
      <w:r>
        <w:fldChar w:fldCharType="begin"/>
      </w:r>
      <w:r>
        <w:instrText xml:space="preserve"> PAGEREF _Toc322345121 \h </w:instrText>
      </w:r>
      <w:r>
        <w:fldChar w:fldCharType="separate"/>
      </w:r>
      <w:r>
        <w:t>9</w:t>
      </w:r>
      <w:r>
        <w:fldChar w:fldCharType="end"/>
      </w:r>
    </w:p>
    <w:p w:rsidR="00B27422" w:rsidRDefault="00B27422">
      <w:pPr>
        <w:pStyle w:val="TOC2"/>
        <w:rPr>
          <w:lang w:bidi="ar-SA"/>
        </w:rPr>
      </w:pPr>
      <w:r>
        <w:t>3.4. The VFD Strategy</w:t>
      </w:r>
      <w:r>
        <w:tab/>
      </w:r>
      <w:r>
        <w:fldChar w:fldCharType="begin"/>
      </w:r>
      <w:r>
        <w:instrText xml:space="preserve"> PAGEREF _Toc322345122 \h </w:instrText>
      </w:r>
      <w:r>
        <w:fldChar w:fldCharType="separate"/>
      </w:r>
      <w:r>
        <w:t>9</w:t>
      </w:r>
      <w:r>
        <w:fldChar w:fldCharType="end"/>
      </w:r>
    </w:p>
    <w:p w:rsidR="00B27422" w:rsidRDefault="00B27422">
      <w:pPr>
        <w:pStyle w:val="TOC1"/>
        <w:rPr>
          <w:lang w:bidi="ar-SA"/>
        </w:rPr>
      </w:pPr>
      <w:r>
        <w:t>4. Setting or Changing a File Space Management Strategy</w:t>
      </w:r>
      <w:r>
        <w:tab/>
      </w:r>
      <w:r>
        <w:fldChar w:fldCharType="begin"/>
      </w:r>
      <w:r>
        <w:instrText xml:space="preserve"> PAGEREF _Toc322345123 \h </w:instrText>
      </w:r>
      <w:r>
        <w:fldChar w:fldCharType="separate"/>
      </w:r>
      <w:r>
        <w:t>10</w:t>
      </w:r>
      <w:r>
        <w:fldChar w:fldCharType="end"/>
      </w:r>
    </w:p>
    <w:p w:rsidR="00B27422" w:rsidRDefault="00B27422">
      <w:pPr>
        <w:pStyle w:val="TOC2"/>
        <w:rPr>
          <w:lang w:bidi="ar-SA"/>
        </w:rPr>
      </w:pPr>
      <w:r>
        <w:t>4.1. Specifying a Strategy at File Creation with H5Pset_file_space</w:t>
      </w:r>
      <w:r>
        <w:tab/>
      </w:r>
      <w:r>
        <w:fldChar w:fldCharType="begin"/>
      </w:r>
      <w:r>
        <w:instrText xml:space="preserve"> PAGEREF _Toc322345124 \h </w:instrText>
      </w:r>
      <w:r>
        <w:fldChar w:fldCharType="separate"/>
      </w:r>
      <w:r>
        <w:t>10</w:t>
      </w:r>
      <w:r>
        <w:fldChar w:fldCharType="end"/>
      </w:r>
    </w:p>
    <w:p w:rsidR="00B27422" w:rsidRDefault="00B27422">
      <w:pPr>
        <w:pStyle w:val="TOC2"/>
        <w:rPr>
          <w:lang w:bidi="ar-SA"/>
        </w:rPr>
      </w:pPr>
      <w:r>
        <w:t>4.2. Changing the Strategy with h5repack</w:t>
      </w:r>
      <w:r>
        <w:tab/>
      </w:r>
      <w:r>
        <w:fldChar w:fldCharType="begin"/>
      </w:r>
      <w:r>
        <w:instrText xml:space="preserve"> PAGEREF _Toc322345125 \h </w:instrText>
      </w:r>
      <w:r>
        <w:fldChar w:fldCharType="separate"/>
      </w:r>
      <w:r>
        <w:t>11</w:t>
      </w:r>
      <w:r>
        <w:fldChar w:fldCharType="end"/>
      </w:r>
    </w:p>
    <w:p w:rsidR="00B27422" w:rsidRDefault="00B27422">
      <w:pPr>
        <w:pStyle w:val="TOC2"/>
        <w:rPr>
          <w:lang w:bidi="ar-SA"/>
        </w:rPr>
      </w:pPr>
      <w:r>
        <w:t>4.3. Summary of Strategies and Implementation</w:t>
      </w:r>
      <w:r>
        <w:tab/>
      </w:r>
      <w:r>
        <w:fldChar w:fldCharType="begin"/>
      </w:r>
      <w:r>
        <w:instrText xml:space="preserve"> PAGEREF _Toc322345126 \h </w:instrText>
      </w:r>
      <w:r>
        <w:fldChar w:fldCharType="separate"/>
      </w:r>
      <w:r>
        <w:t>11</w:t>
      </w:r>
      <w:r>
        <w:fldChar w:fldCharType="end"/>
      </w:r>
    </w:p>
    <w:p w:rsidR="00B27422" w:rsidRDefault="00B27422">
      <w:pPr>
        <w:pStyle w:val="TOC1"/>
        <w:rPr>
          <w:lang w:bidi="ar-SA"/>
        </w:rPr>
      </w:pPr>
      <w:r>
        <w:t>5. Example File Space Management Scenarios</w:t>
      </w:r>
      <w:r>
        <w:tab/>
      </w:r>
      <w:r>
        <w:fldChar w:fldCharType="begin"/>
      </w:r>
      <w:r>
        <w:instrText xml:space="preserve"> PAGEREF _Toc322345127 \h </w:instrText>
      </w:r>
      <w:r>
        <w:fldChar w:fldCharType="separate"/>
      </w:r>
      <w:r>
        <w:t>12</w:t>
      </w:r>
      <w:r>
        <w:fldChar w:fldCharType="end"/>
      </w:r>
    </w:p>
    <w:p w:rsidR="00B27422" w:rsidRDefault="00B27422">
      <w:pPr>
        <w:pStyle w:val="TOC2"/>
        <w:rPr>
          <w:lang w:bidi="ar-SA"/>
        </w:rPr>
      </w:pPr>
      <w:r>
        <w:t>5.1. Scenario A: The All Strategy, Multiple Sessions</w:t>
      </w:r>
      <w:r>
        <w:tab/>
      </w:r>
      <w:r>
        <w:fldChar w:fldCharType="begin"/>
      </w:r>
      <w:r>
        <w:instrText xml:space="preserve"> PAGEREF _Toc322345128 \h </w:instrText>
      </w:r>
      <w:r>
        <w:fldChar w:fldCharType="separate"/>
      </w:r>
      <w:r>
        <w:t>12</w:t>
      </w:r>
      <w:r>
        <w:fldChar w:fldCharType="end"/>
      </w:r>
    </w:p>
    <w:p w:rsidR="00B27422" w:rsidRPr="00AB414A" w:rsidRDefault="00B27422">
      <w:pPr>
        <w:pStyle w:val="TOC3"/>
        <w:rPr>
          <w:rFonts w:eastAsia="ＭＳ 明朝"/>
          <w:noProof/>
        </w:rPr>
      </w:pPr>
      <w:r>
        <w:rPr>
          <w:noProof/>
        </w:rPr>
        <w:t>5.1.1. Session 1: Create an Empty File</w:t>
      </w:r>
      <w:r>
        <w:rPr>
          <w:noProof/>
        </w:rPr>
        <w:tab/>
      </w:r>
      <w:r>
        <w:rPr>
          <w:noProof/>
        </w:rPr>
        <w:fldChar w:fldCharType="begin"/>
      </w:r>
      <w:r>
        <w:rPr>
          <w:noProof/>
        </w:rPr>
        <w:instrText xml:space="preserve"> PAGEREF _Toc322345129 \h </w:instrText>
      </w:r>
      <w:r>
        <w:rPr>
          <w:noProof/>
        </w:rPr>
      </w:r>
      <w:r>
        <w:rPr>
          <w:noProof/>
        </w:rPr>
        <w:fldChar w:fldCharType="separate"/>
      </w:r>
      <w:r>
        <w:rPr>
          <w:noProof/>
        </w:rPr>
        <w:t>12</w:t>
      </w:r>
      <w:r>
        <w:rPr>
          <w:noProof/>
        </w:rPr>
        <w:fldChar w:fldCharType="end"/>
      </w:r>
    </w:p>
    <w:p w:rsidR="00B27422" w:rsidRPr="00AB414A" w:rsidRDefault="00B27422">
      <w:pPr>
        <w:pStyle w:val="TOC3"/>
        <w:rPr>
          <w:rFonts w:eastAsia="ＭＳ 明朝"/>
          <w:noProof/>
        </w:rPr>
      </w:pPr>
      <w:r>
        <w:rPr>
          <w:noProof/>
        </w:rPr>
        <w:t>5.1.2. Session 2: Add Datasets</w:t>
      </w:r>
      <w:r>
        <w:rPr>
          <w:noProof/>
        </w:rPr>
        <w:tab/>
      </w:r>
      <w:r>
        <w:rPr>
          <w:noProof/>
        </w:rPr>
        <w:fldChar w:fldCharType="begin"/>
      </w:r>
      <w:r>
        <w:rPr>
          <w:noProof/>
        </w:rPr>
        <w:instrText xml:space="preserve"> PAGEREF _Toc322345130 \h </w:instrText>
      </w:r>
      <w:r>
        <w:rPr>
          <w:noProof/>
        </w:rPr>
      </w:r>
      <w:r>
        <w:rPr>
          <w:noProof/>
        </w:rPr>
        <w:fldChar w:fldCharType="separate"/>
      </w:r>
      <w:r>
        <w:rPr>
          <w:noProof/>
        </w:rPr>
        <w:t>13</w:t>
      </w:r>
      <w:r>
        <w:rPr>
          <w:noProof/>
        </w:rPr>
        <w:fldChar w:fldCharType="end"/>
      </w:r>
    </w:p>
    <w:p w:rsidR="00B27422" w:rsidRPr="00AB414A" w:rsidRDefault="00B27422">
      <w:pPr>
        <w:pStyle w:val="TOC3"/>
        <w:rPr>
          <w:rFonts w:eastAsia="ＭＳ 明朝"/>
          <w:noProof/>
        </w:rPr>
      </w:pPr>
      <w:r>
        <w:rPr>
          <w:noProof/>
        </w:rPr>
        <w:t>5.1.3. Session 3: Add One Dataset and Delete Another</w:t>
      </w:r>
      <w:r>
        <w:rPr>
          <w:noProof/>
        </w:rPr>
        <w:tab/>
      </w:r>
      <w:r>
        <w:rPr>
          <w:noProof/>
        </w:rPr>
        <w:fldChar w:fldCharType="begin"/>
      </w:r>
      <w:r>
        <w:rPr>
          <w:noProof/>
        </w:rPr>
        <w:instrText xml:space="preserve"> PAGEREF _Toc322345131 \h </w:instrText>
      </w:r>
      <w:r>
        <w:rPr>
          <w:noProof/>
        </w:rPr>
      </w:r>
      <w:r>
        <w:rPr>
          <w:noProof/>
        </w:rPr>
        <w:fldChar w:fldCharType="separate"/>
      </w:r>
      <w:r>
        <w:rPr>
          <w:noProof/>
        </w:rPr>
        <w:t>14</w:t>
      </w:r>
      <w:r>
        <w:rPr>
          <w:noProof/>
        </w:rPr>
        <w:fldChar w:fldCharType="end"/>
      </w:r>
    </w:p>
    <w:p w:rsidR="00B27422" w:rsidRDefault="00B27422">
      <w:pPr>
        <w:pStyle w:val="TOC2"/>
        <w:rPr>
          <w:lang w:bidi="ar-SA"/>
        </w:rPr>
      </w:pPr>
      <w:r>
        <w:t>5.2. Scenario B: The All Persist Strategy, Multiple Sessions</w:t>
      </w:r>
      <w:r>
        <w:tab/>
      </w:r>
      <w:r>
        <w:fldChar w:fldCharType="begin"/>
      </w:r>
      <w:r>
        <w:instrText xml:space="preserve"> PAGEREF _Toc322345132 \h </w:instrText>
      </w:r>
      <w:r>
        <w:fldChar w:fldCharType="separate"/>
      </w:r>
      <w:r>
        <w:t>15</w:t>
      </w:r>
      <w:r>
        <w:fldChar w:fldCharType="end"/>
      </w:r>
    </w:p>
    <w:p w:rsidR="00B27422" w:rsidRPr="00AB414A" w:rsidRDefault="00B27422">
      <w:pPr>
        <w:pStyle w:val="TOC3"/>
        <w:rPr>
          <w:rFonts w:eastAsia="ＭＳ 明朝"/>
          <w:noProof/>
        </w:rPr>
      </w:pPr>
      <w:r>
        <w:rPr>
          <w:noProof/>
        </w:rPr>
        <w:t>5.2.1. Session 1: Create an Empty File</w:t>
      </w:r>
      <w:r>
        <w:rPr>
          <w:noProof/>
        </w:rPr>
        <w:tab/>
      </w:r>
      <w:r>
        <w:rPr>
          <w:noProof/>
        </w:rPr>
        <w:fldChar w:fldCharType="begin"/>
      </w:r>
      <w:r>
        <w:rPr>
          <w:noProof/>
        </w:rPr>
        <w:instrText xml:space="preserve"> PAGEREF _Toc322345133 \h </w:instrText>
      </w:r>
      <w:r>
        <w:rPr>
          <w:noProof/>
        </w:rPr>
      </w:r>
      <w:r>
        <w:rPr>
          <w:noProof/>
        </w:rPr>
        <w:fldChar w:fldCharType="separate"/>
      </w:r>
      <w:r>
        <w:rPr>
          <w:noProof/>
        </w:rPr>
        <w:t>15</w:t>
      </w:r>
      <w:r>
        <w:rPr>
          <w:noProof/>
        </w:rPr>
        <w:fldChar w:fldCharType="end"/>
      </w:r>
    </w:p>
    <w:p w:rsidR="00B27422" w:rsidRPr="00AB414A" w:rsidRDefault="00B27422">
      <w:pPr>
        <w:pStyle w:val="TOC3"/>
        <w:rPr>
          <w:rFonts w:eastAsia="ＭＳ 明朝"/>
          <w:noProof/>
        </w:rPr>
      </w:pPr>
      <w:r>
        <w:rPr>
          <w:noProof/>
        </w:rPr>
        <w:t>5.2.2. Session 2: Add Datasets</w:t>
      </w:r>
      <w:r>
        <w:rPr>
          <w:noProof/>
        </w:rPr>
        <w:tab/>
      </w:r>
      <w:r>
        <w:rPr>
          <w:noProof/>
        </w:rPr>
        <w:fldChar w:fldCharType="begin"/>
      </w:r>
      <w:r>
        <w:rPr>
          <w:noProof/>
        </w:rPr>
        <w:instrText xml:space="preserve"> PAGEREF _Toc322345134 \h </w:instrText>
      </w:r>
      <w:r>
        <w:rPr>
          <w:noProof/>
        </w:rPr>
      </w:r>
      <w:r>
        <w:rPr>
          <w:noProof/>
        </w:rPr>
        <w:fldChar w:fldCharType="separate"/>
      </w:r>
      <w:r>
        <w:rPr>
          <w:noProof/>
        </w:rPr>
        <w:t>15</w:t>
      </w:r>
      <w:r>
        <w:rPr>
          <w:noProof/>
        </w:rPr>
        <w:fldChar w:fldCharType="end"/>
      </w:r>
    </w:p>
    <w:p w:rsidR="00B27422" w:rsidRPr="00AB414A" w:rsidRDefault="00B27422">
      <w:pPr>
        <w:pStyle w:val="TOC3"/>
        <w:rPr>
          <w:rFonts w:eastAsia="ＭＳ 明朝"/>
          <w:noProof/>
        </w:rPr>
      </w:pPr>
      <w:r>
        <w:rPr>
          <w:noProof/>
        </w:rPr>
        <w:t>5.2.3. Session 3: Add One Dataset and Delete Another</w:t>
      </w:r>
      <w:r>
        <w:rPr>
          <w:noProof/>
        </w:rPr>
        <w:tab/>
      </w:r>
      <w:r>
        <w:rPr>
          <w:noProof/>
        </w:rPr>
        <w:fldChar w:fldCharType="begin"/>
      </w:r>
      <w:r>
        <w:rPr>
          <w:noProof/>
        </w:rPr>
        <w:instrText xml:space="preserve"> PAGEREF _Toc322345135 \h </w:instrText>
      </w:r>
      <w:r>
        <w:rPr>
          <w:noProof/>
        </w:rPr>
      </w:r>
      <w:r>
        <w:rPr>
          <w:noProof/>
        </w:rPr>
        <w:fldChar w:fldCharType="separate"/>
      </w:r>
      <w:r>
        <w:rPr>
          <w:noProof/>
        </w:rPr>
        <w:t>16</w:t>
      </w:r>
      <w:r>
        <w:rPr>
          <w:noProof/>
        </w:rPr>
        <w:fldChar w:fldCharType="end"/>
      </w:r>
    </w:p>
    <w:p w:rsidR="00B27422" w:rsidRDefault="00B27422">
      <w:pPr>
        <w:pStyle w:val="TOC2"/>
        <w:rPr>
          <w:lang w:bidi="ar-SA"/>
        </w:rPr>
      </w:pPr>
      <w:r>
        <w:t>5.3. Scenario C: The All Persist Strategy, Single Session</w:t>
      </w:r>
      <w:r>
        <w:tab/>
      </w:r>
      <w:r>
        <w:fldChar w:fldCharType="begin"/>
      </w:r>
      <w:r>
        <w:instrText xml:space="preserve"> PAGEREF _Toc322345136 \h </w:instrText>
      </w:r>
      <w:r>
        <w:fldChar w:fldCharType="separate"/>
      </w:r>
      <w:r>
        <w:t>17</w:t>
      </w:r>
      <w:r>
        <w:fldChar w:fldCharType="end"/>
      </w:r>
    </w:p>
    <w:p w:rsidR="00B27422" w:rsidRPr="00AB414A" w:rsidRDefault="00B27422">
      <w:pPr>
        <w:pStyle w:val="TOC3"/>
        <w:rPr>
          <w:rFonts w:eastAsia="ＭＳ 明朝"/>
          <w:noProof/>
        </w:rPr>
      </w:pPr>
      <w:r>
        <w:rPr>
          <w:noProof/>
        </w:rPr>
        <w:t>5.3.1. Session 1: Create File, Manipulate Objects</w:t>
      </w:r>
      <w:r>
        <w:rPr>
          <w:noProof/>
        </w:rPr>
        <w:tab/>
      </w:r>
      <w:r>
        <w:rPr>
          <w:noProof/>
        </w:rPr>
        <w:fldChar w:fldCharType="begin"/>
      </w:r>
      <w:r>
        <w:rPr>
          <w:noProof/>
        </w:rPr>
        <w:instrText xml:space="preserve"> PAGEREF _Toc322345137 \h </w:instrText>
      </w:r>
      <w:r>
        <w:rPr>
          <w:noProof/>
        </w:rPr>
      </w:r>
      <w:r>
        <w:rPr>
          <w:noProof/>
        </w:rPr>
        <w:fldChar w:fldCharType="separate"/>
      </w:r>
      <w:r>
        <w:rPr>
          <w:noProof/>
        </w:rPr>
        <w:t>17</w:t>
      </w:r>
      <w:r>
        <w:rPr>
          <w:noProof/>
        </w:rPr>
        <w:fldChar w:fldCharType="end"/>
      </w:r>
    </w:p>
    <w:p w:rsidR="00B27422" w:rsidRDefault="00B27422">
      <w:pPr>
        <w:pStyle w:val="TOC2"/>
        <w:rPr>
          <w:lang w:bidi="ar-SA"/>
        </w:rPr>
      </w:pPr>
      <w:r>
        <w:t>5.4. Scenario D: The All Strategy, Single Session</w:t>
      </w:r>
      <w:r>
        <w:tab/>
      </w:r>
      <w:r>
        <w:fldChar w:fldCharType="begin"/>
      </w:r>
      <w:r>
        <w:instrText xml:space="preserve"> PAGEREF _Toc322345138 \h </w:instrText>
      </w:r>
      <w:r>
        <w:fldChar w:fldCharType="separate"/>
      </w:r>
      <w:r>
        <w:t>18</w:t>
      </w:r>
      <w:r>
        <w:fldChar w:fldCharType="end"/>
      </w:r>
    </w:p>
    <w:p w:rsidR="00B27422" w:rsidRPr="00AB414A" w:rsidRDefault="00B27422">
      <w:pPr>
        <w:pStyle w:val="TOC3"/>
        <w:rPr>
          <w:rFonts w:eastAsia="ＭＳ 明朝"/>
          <w:noProof/>
        </w:rPr>
      </w:pPr>
      <w:r>
        <w:rPr>
          <w:noProof/>
        </w:rPr>
        <w:t>5.4.1. Session 1: Create File, Manipulate Objects</w:t>
      </w:r>
      <w:r>
        <w:rPr>
          <w:noProof/>
        </w:rPr>
        <w:tab/>
      </w:r>
      <w:r>
        <w:rPr>
          <w:noProof/>
        </w:rPr>
        <w:fldChar w:fldCharType="begin"/>
      </w:r>
      <w:r>
        <w:rPr>
          <w:noProof/>
        </w:rPr>
        <w:instrText xml:space="preserve"> PAGEREF _Toc322345139 \h </w:instrText>
      </w:r>
      <w:r>
        <w:rPr>
          <w:noProof/>
        </w:rPr>
      </w:r>
      <w:r>
        <w:rPr>
          <w:noProof/>
        </w:rPr>
        <w:fldChar w:fldCharType="separate"/>
      </w:r>
      <w:r>
        <w:rPr>
          <w:noProof/>
        </w:rPr>
        <w:t>18</w:t>
      </w:r>
      <w:r>
        <w:rPr>
          <w:noProof/>
        </w:rPr>
        <w:fldChar w:fldCharType="end"/>
      </w:r>
    </w:p>
    <w:p w:rsidR="00B27422" w:rsidRDefault="00B27422">
      <w:pPr>
        <w:pStyle w:val="TOC2"/>
        <w:rPr>
          <w:lang w:bidi="ar-SA"/>
        </w:rPr>
      </w:pPr>
      <w:r>
        <w:t>5.5. Scenario E: The Aggregator VFD Strategy, Single Session</w:t>
      </w:r>
      <w:r>
        <w:tab/>
      </w:r>
      <w:r>
        <w:fldChar w:fldCharType="begin"/>
      </w:r>
      <w:r>
        <w:instrText xml:space="preserve"> PAGEREF _Toc322345140 \h </w:instrText>
      </w:r>
      <w:r>
        <w:fldChar w:fldCharType="separate"/>
      </w:r>
      <w:r>
        <w:t>19</w:t>
      </w:r>
      <w:r>
        <w:fldChar w:fldCharType="end"/>
      </w:r>
    </w:p>
    <w:p w:rsidR="00B27422" w:rsidRDefault="00B27422">
      <w:pPr>
        <w:pStyle w:val="TOC2"/>
        <w:rPr>
          <w:lang w:bidi="ar-SA"/>
        </w:rPr>
      </w:pPr>
      <w:r>
        <w:t>5.6. Scenario F: The VFD Strategy, Single Session</w:t>
      </w:r>
      <w:r>
        <w:tab/>
      </w:r>
      <w:r>
        <w:fldChar w:fldCharType="begin"/>
      </w:r>
      <w:r>
        <w:instrText xml:space="preserve"> PAGEREF _Toc322345141 \h </w:instrText>
      </w:r>
      <w:r>
        <w:fldChar w:fldCharType="separate"/>
      </w:r>
      <w:r>
        <w:t>19</w:t>
      </w:r>
      <w:r>
        <w:fldChar w:fldCharType="end"/>
      </w:r>
    </w:p>
    <w:p w:rsidR="00B27422" w:rsidRDefault="00B27422">
      <w:pPr>
        <w:pStyle w:val="TOC2"/>
        <w:rPr>
          <w:lang w:bidi="ar-SA"/>
        </w:rPr>
      </w:pPr>
      <w:r>
        <w:t>5.7. Comparing Scenarios A to F</w:t>
      </w:r>
      <w:r>
        <w:tab/>
      </w:r>
      <w:r>
        <w:fldChar w:fldCharType="begin"/>
      </w:r>
      <w:r>
        <w:instrText xml:space="preserve"> PAGEREF _Toc322345142 \h </w:instrText>
      </w:r>
      <w:r>
        <w:fldChar w:fldCharType="separate"/>
      </w:r>
      <w:r>
        <w:t>20</w:t>
      </w:r>
      <w:r>
        <w:fldChar w:fldCharType="end"/>
      </w:r>
    </w:p>
    <w:p w:rsidR="00B27422" w:rsidRDefault="00B27422">
      <w:pPr>
        <w:pStyle w:val="TOC2"/>
        <w:rPr>
          <w:lang w:bidi="ar-SA"/>
        </w:rPr>
      </w:pPr>
      <w:r>
        <w:t>5.8. Scenarios G and H, no Objects Deleted</w:t>
      </w:r>
      <w:r>
        <w:tab/>
      </w:r>
      <w:r>
        <w:fldChar w:fldCharType="begin"/>
      </w:r>
      <w:r>
        <w:instrText xml:space="preserve"> PAGEREF _Toc322345143 \h </w:instrText>
      </w:r>
      <w:r>
        <w:fldChar w:fldCharType="separate"/>
      </w:r>
      <w:r>
        <w:t>21</w:t>
      </w:r>
      <w:r>
        <w:fldChar w:fldCharType="end"/>
      </w:r>
    </w:p>
    <w:p w:rsidR="00B27422" w:rsidRPr="00AB414A" w:rsidRDefault="00B27422">
      <w:pPr>
        <w:pStyle w:val="TOC3"/>
        <w:rPr>
          <w:rFonts w:eastAsia="ＭＳ 明朝"/>
          <w:noProof/>
        </w:rPr>
      </w:pPr>
      <w:r>
        <w:rPr>
          <w:noProof/>
        </w:rPr>
        <w:t>5.8.1. Scenario G, Session 1: Create File, Add Objects</w:t>
      </w:r>
      <w:r>
        <w:rPr>
          <w:noProof/>
        </w:rPr>
        <w:tab/>
      </w:r>
      <w:r>
        <w:rPr>
          <w:noProof/>
        </w:rPr>
        <w:fldChar w:fldCharType="begin"/>
      </w:r>
      <w:r>
        <w:rPr>
          <w:noProof/>
        </w:rPr>
        <w:instrText xml:space="preserve"> PAGEREF _Toc322345144 \h </w:instrText>
      </w:r>
      <w:r>
        <w:rPr>
          <w:noProof/>
        </w:rPr>
      </w:r>
      <w:r>
        <w:rPr>
          <w:noProof/>
        </w:rPr>
        <w:fldChar w:fldCharType="separate"/>
      </w:r>
      <w:r>
        <w:rPr>
          <w:noProof/>
        </w:rPr>
        <w:t>21</w:t>
      </w:r>
      <w:r>
        <w:rPr>
          <w:noProof/>
        </w:rPr>
        <w:fldChar w:fldCharType="end"/>
      </w:r>
    </w:p>
    <w:p w:rsidR="00B27422" w:rsidRPr="00AB414A" w:rsidRDefault="00B27422">
      <w:pPr>
        <w:pStyle w:val="TOC3"/>
        <w:rPr>
          <w:rFonts w:eastAsia="ＭＳ 明朝"/>
          <w:noProof/>
        </w:rPr>
      </w:pPr>
      <w:r>
        <w:rPr>
          <w:noProof/>
        </w:rPr>
        <w:t>5.8.2. Scenario H, Session 1: Create File, Add Objects</w:t>
      </w:r>
      <w:r>
        <w:rPr>
          <w:noProof/>
        </w:rPr>
        <w:tab/>
      </w:r>
      <w:r>
        <w:rPr>
          <w:noProof/>
        </w:rPr>
        <w:fldChar w:fldCharType="begin"/>
      </w:r>
      <w:r>
        <w:rPr>
          <w:noProof/>
        </w:rPr>
        <w:instrText xml:space="preserve"> PAGEREF _Toc322345145 \h </w:instrText>
      </w:r>
      <w:r>
        <w:rPr>
          <w:noProof/>
        </w:rPr>
      </w:r>
      <w:r>
        <w:rPr>
          <w:noProof/>
        </w:rPr>
        <w:fldChar w:fldCharType="separate"/>
      </w:r>
      <w:r>
        <w:rPr>
          <w:noProof/>
        </w:rPr>
        <w:t>21</w:t>
      </w:r>
      <w:r>
        <w:rPr>
          <w:noProof/>
        </w:rPr>
        <w:fldChar w:fldCharType="end"/>
      </w:r>
    </w:p>
    <w:p w:rsidR="00B27422" w:rsidRPr="00AB414A" w:rsidRDefault="00B27422">
      <w:pPr>
        <w:pStyle w:val="TOC3"/>
        <w:rPr>
          <w:rFonts w:eastAsia="ＭＳ 明朝"/>
          <w:noProof/>
        </w:rPr>
      </w:pPr>
      <w:r>
        <w:rPr>
          <w:noProof/>
        </w:rPr>
        <w:t>5.8.3. Comparison of HDF5 Files from Scenarios A, B, G, and H after HDF5 Objects were Added</w:t>
      </w:r>
      <w:r>
        <w:rPr>
          <w:noProof/>
        </w:rPr>
        <w:tab/>
      </w:r>
      <w:r>
        <w:rPr>
          <w:noProof/>
        </w:rPr>
        <w:fldChar w:fldCharType="begin"/>
      </w:r>
      <w:r>
        <w:rPr>
          <w:noProof/>
        </w:rPr>
        <w:instrText xml:space="preserve"> PAGEREF _Toc322345146 \h </w:instrText>
      </w:r>
      <w:r>
        <w:rPr>
          <w:noProof/>
        </w:rPr>
      </w:r>
      <w:r>
        <w:rPr>
          <w:noProof/>
        </w:rPr>
        <w:fldChar w:fldCharType="separate"/>
      </w:r>
      <w:r>
        <w:rPr>
          <w:noProof/>
        </w:rPr>
        <w:t>22</w:t>
      </w:r>
      <w:r>
        <w:rPr>
          <w:noProof/>
        </w:rPr>
        <w:fldChar w:fldCharType="end"/>
      </w:r>
    </w:p>
    <w:p w:rsidR="00621809" w:rsidRDefault="00BE2D69" w:rsidP="00B24139">
      <w:pPr>
        <w:rPr>
          <w:lang w:bidi="en-US"/>
        </w:rPr>
      </w:pPr>
      <w:r w:rsidRPr="00AB414A">
        <w:rPr>
          <w:rFonts w:ascii="Times" w:eastAsia="ＭＳ 明朝" w:hAnsi="Times" w:cs="Times"/>
          <w:noProof/>
          <w:szCs w:val="24"/>
          <w:lang w:bidi="en-US"/>
        </w:rPr>
        <w:fldChar w:fldCharType="end"/>
      </w:r>
    </w:p>
    <w:p w:rsidR="00B24139" w:rsidRDefault="00B24139" w:rsidP="00B24139">
      <w:pPr>
        <w:sectPr w:rsidR="00B24139" w:rsidSect="005A0F21">
          <w:headerReference w:type="first" r:id="rId18"/>
          <w:type w:val="continuous"/>
          <w:pgSz w:w="12240" w:h="15840" w:code="1"/>
          <w:pgMar w:top="1152" w:right="1152" w:bottom="1440" w:left="1152" w:header="432" w:footer="720" w:gutter="0"/>
          <w:cols w:space="720"/>
          <w:titlePg/>
          <w:docGrid w:linePitch="360"/>
        </w:sectPr>
      </w:pPr>
    </w:p>
    <w:p w:rsidR="003238E1" w:rsidRDefault="003238E1" w:rsidP="00C41541">
      <w:pPr>
        <w:pStyle w:val="Heading1"/>
      </w:pPr>
      <w:bookmarkStart w:id="1" w:name="_Toc322345112"/>
      <w:r>
        <w:lastRenderedPageBreak/>
        <w:t>Introduction</w:t>
      </w:r>
      <w:bookmarkEnd w:id="1"/>
    </w:p>
    <w:p w:rsidR="00B8495B" w:rsidRDefault="003238E1" w:rsidP="003238E1">
      <w:r>
        <w:t xml:space="preserve">The space within an HDF5 file is called its </w:t>
      </w:r>
      <w:r w:rsidRPr="00B76A0E">
        <w:rPr>
          <w:i/>
        </w:rPr>
        <w:t>file space</w:t>
      </w:r>
      <w:r>
        <w:t xml:space="preserve">. When a user first creates an HDF5 file, the HDF5 </w:t>
      </w:r>
      <w:r w:rsidR="00D078DA">
        <w:t xml:space="preserve">Library (also </w:t>
      </w:r>
      <w:r w:rsidR="00A55610">
        <w:t xml:space="preserve">referred to in this document </w:t>
      </w:r>
      <w:r w:rsidR="00D078DA">
        <w:t xml:space="preserve">as </w:t>
      </w:r>
      <w:r w:rsidR="00D078DA" w:rsidRPr="00EF7467">
        <w:rPr>
          <w:i/>
        </w:rPr>
        <w:t>the library</w:t>
      </w:r>
      <w:r w:rsidR="00D078DA">
        <w:t xml:space="preserve">) </w:t>
      </w:r>
      <w:r>
        <w:t xml:space="preserve">immediately allocates space to store file metadata. </w:t>
      </w:r>
      <w:r w:rsidRPr="00B76A0E">
        <w:rPr>
          <w:i/>
        </w:rPr>
        <w:t>File metadata</w:t>
      </w:r>
      <w:r>
        <w:t xml:space="preserve"> is information the library uses to describe the HDF5 file and to identify its associated objects. When a user subsequently creates HDF5 objects, the </w:t>
      </w:r>
      <w:r w:rsidR="00D078DA">
        <w:t xml:space="preserve">library </w:t>
      </w:r>
      <w:r>
        <w:t xml:space="preserve">allocates </w:t>
      </w:r>
      <w:r w:rsidR="00A55610">
        <w:t xml:space="preserve">file </w:t>
      </w:r>
      <w:r>
        <w:t>space to store data values</w:t>
      </w:r>
      <w:r w:rsidR="00D078DA">
        <w:t xml:space="preserve"> and </w:t>
      </w:r>
      <w:r>
        <w:t xml:space="preserve">the necessary additional file metadata. When a user </w:t>
      </w:r>
      <w:r w:rsidRPr="007A7551">
        <w:t>removes</w:t>
      </w:r>
      <w:r>
        <w:t xml:space="preserve"> HDF5 objects from an HDF5 file,</w:t>
      </w:r>
      <w:r w:rsidRPr="000307EF">
        <w:t xml:space="preserve"> </w:t>
      </w:r>
      <w:r>
        <w:t xml:space="preserve">the space associated with those objects becomes </w:t>
      </w:r>
      <w:r w:rsidRPr="00B76A0E">
        <w:rPr>
          <w:i/>
        </w:rPr>
        <w:t>free space</w:t>
      </w:r>
      <w:r>
        <w:t>. The library manages this free space.</w:t>
      </w:r>
      <w:r w:rsidR="00B8495B">
        <w:t xml:space="preserve"> </w:t>
      </w:r>
      <w:r>
        <w:t xml:space="preserve">The </w:t>
      </w:r>
      <w:r w:rsidR="00B8495B">
        <w:t xml:space="preserve">library’s </w:t>
      </w:r>
      <w:r>
        <w:rPr>
          <w:i/>
        </w:rPr>
        <w:t>file space management</w:t>
      </w:r>
      <w:r>
        <w:t xml:space="preserve"> activities encompass both the allocation of space and the management of free space. </w:t>
      </w:r>
    </w:p>
    <w:p w:rsidR="00D82A79" w:rsidRDefault="00D82A79" w:rsidP="003238E1"/>
    <w:p w:rsidR="00D82A79" w:rsidRDefault="003238E1" w:rsidP="003238E1">
      <w:r>
        <w:t xml:space="preserve">The library </w:t>
      </w:r>
      <w:r w:rsidR="00B8495B">
        <w:t xml:space="preserve">has a variety of mechanisms that allow it to </w:t>
      </w:r>
      <w:r>
        <w:t>implement several</w:t>
      </w:r>
      <w:r w:rsidR="00B8495B">
        <w:t xml:space="preserve"> different</w:t>
      </w:r>
      <w:r>
        <w:t xml:space="preserve"> </w:t>
      </w:r>
      <w:r w:rsidRPr="00B76A0E">
        <w:rPr>
          <w:i/>
        </w:rPr>
        <w:t>file space management strategies</w:t>
      </w:r>
      <w:r w:rsidR="00B8495B">
        <w:t xml:space="preserve">. Users can select a strategy </w:t>
      </w:r>
      <w:r w:rsidR="00CD078A">
        <w:t xml:space="preserve">when they create an HDF5 file. </w:t>
      </w:r>
      <w:r>
        <w:t>Depending on the file’s usage patterns, one strategy may be better than the others</w:t>
      </w:r>
      <w:r w:rsidR="00D82A79">
        <w:t>. Users of HDF5 files that have large datasets added and removed on a regular basis might prefer one strategy while users of HDF5 files that are fairly static might prefer a different strategy.</w:t>
      </w:r>
    </w:p>
    <w:p w:rsidR="00D82A79" w:rsidRDefault="00D82A79" w:rsidP="003238E1"/>
    <w:p w:rsidR="003238E1" w:rsidRDefault="003238E1" w:rsidP="003238E1">
      <w:r>
        <w:t xml:space="preserve">This document describes </w:t>
      </w:r>
      <w:r w:rsidR="00CD078A">
        <w:t xml:space="preserve">the available file space allocation mechanisms and strategies, the tools - API and command line - that are available to set or change a strategy, and </w:t>
      </w:r>
      <w:r>
        <w:t xml:space="preserve">how the file space management strategies affect </w:t>
      </w:r>
      <w:r w:rsidR="00CD078A">
        <w:t xml:space="preserve">the </w:t>
      </w:r>
      <w:r>
        <w:t xml:space="preserve">file size and access time for various HDF5 file usage patterns. </w:t>
      </w:r>
    </w:p>
    <w:p w:rsidR="003238E1" w:rsidRDefault="003238E1" w:rsidP="003238E1"/>
    <w:p w:rsidR="003238E1" w:rsidRDefault="003238E1" w:rsidP="003238E1"/>
    <w:p w:rsidR="00A64CCE" w:rsidRDefault="00A64CCE" w:rsidP="003238E1"/>
    <w:p w:rsidR="00A64CCE" w:rsidRDefault="00A64CCE" w:rsidP="00A64CCE">
      <w:pPr>
        <w:pStyle w:val="Heading2"/>
      </w:pPr>
      <w:bookmarkStart w:id="2" w:name="_Toc322345113"/>
      <w:r>
        <w:t>Definitions and Concepts</w:t>
      </w:r>
      <w:bookmarkEnd w:id="2"/>
    </w:p>
    <w:p w:rsidR="003238E1" w:rsidRDefault="000A0CDD" w:rsidP="003238E1">
      <w:r>
        <w:t>The following are some terms and concepts used in this document.</w:t>
      </w:r>
    </w:p>
    <w:p w:rsidR="000A0CDD" w:rsidRDefault="000A0CDD" w:rsidP="003238E1"/>
    <w:p w:rsidR="004B75B9" w:rsidRDefault="004B75B9" w:rsidP="004B75B9">
      <w:pPr>
        <w:pStyle w:val="SubSectionHeading"/>
      </w:pPr>
      <w:commentRangeStart w:id="3"/>
      <w:r w:rsidRPr="00A64CCE">
        <w:t>Session</w:t>
      </w:r>
      <w:commentRangeEnd w:id="3"/>
      <w:r w:rsidR="003633AB">
        <w:rPr>
          <w:rStyle w:val="CommentReference"/>
          <w:b w:val="0"/>
        </w:rPr>
        <w:commentReference w:id="3"/>
      </w:r>
    </w:p>
    <w:p w:rsidR="004B75B9" w:rsidRPr="00A64CCE" w:rsidRDefault="005C6D72" w:rsidP="004B75B9">
      <w:ins w:id="4" w:author="Quincey Koziol" w:date="2012-04-17T12:57:00Z">
        <w:r>
          <w:t>A session is composed of the actions on a file from when it is opened until it is closed</w:t>
        </w:r>
      </w:ins>
      <w:del w:id="5" w:author="Quincey Koziol" w:date="2012-04-17T12:57:00Z">
        <w:r w:rsidR="00B51698" w:rsidDel="005C6D72">
          <w:delText>Session describes when a file is open</w:delText>
        </w:r>
      </w:del>
      <w:r w:rsidR="00B51698">
        <w:t xml:space="preserve">. The next time a file is opened would be considered another session. Depending on </w:t>
      </w:r>
      <w:ins w:id="6" w:author="Quincey Koziol" w:date="2012-04-17T12:58:00Z">
        <w:r>
          <w:t>the file space management strategy that was chosen for the file</w:t>
        </w:r>
      </w:ins>
      <w:del w:id="7" w:author="Quincey Koziol" w:date="2012-04-17T12:58:00Z">
        <w:r w:rsidR="00B51698" w:rsidDel="005C6D72">
          <w:delText>how the file is configured</w:delText>
        </w:r>
      </w:del>
      <w:r w:rsidR="00B51698">
        <w:t>, file space information might be tracked during the current session, tracked over multiple sessions, or not tracked during any session.</w:t>
      </w:r>
    </w:p>
    <w:p w:rsidR="004B75B9" w:rsidRDefault="004B75B9" w:rsidP="009E77A9"/>
    <w:p w:rsidR="004B75B9" w:rsidRDefault="004B75B9" w:rsidP="004B75B9">
      <w:pPr>
        <w:pStyle w:val="SubSectionHeading"/>
      </w:pPr>
      <w:r w:rsidRPr="00A64CCE">
        <w:t xml:space="preserve">Tracked </w:t>
      </w:r>
      <w:r>
        <w:t xml:space="preserve">Free </w:t>
      </w:r>
      <w:r w:rsidRPr="00A64CCE">
        <w:t>Space</w:t>
      </w:r>
      <w:r>
        <w:t xml:space="preserve"> and Unaccounted Space</w:t>
      </w:r>
    </w:p>
    <w:p w:rsidR="004B75B9" w:rsidRDefault="004B75B9" w:rsidP="009E77A9">
      <w:r>
        <w:t xml:space="preserve">Space within an HDF5 file is </w:t>
      </w:r>
      <w:r w:rsidR="00A55610">
        <w:t>released</w:t>
      </w:r>
      <w:r>
        <w:t xml:space="preserve"> when an object is removed from the file. The freed space is monitored while the file is open and is reported as </w:t>
      </w:r>
      <w:r w:rsidRPr="00364E79">
        <w:rPr>
          <w:i/>
        </w:rPr>
        <w:t>tracked free space</w:t>
      </w:r>
      <w:r>
        <w:t xml:space="preserve">. Depending on the file space management strategy that was chosen for the file, the tracked free space may be </w:t>
      </w:r>
      <w:r w:rsidR="00A55610">
        <w:t xml:space="preserve">stored </w:t>
      </w:r>
      <w:r>
        <w:t xml:space="preserve">after the file is closed (after the end of the current session). If the tracked free space is not </w:t>
      </w:r>
      <w:r w:rsidR="00A55610">
        <w:t xml:space="preserve">stored </w:t>
      </w:r>
      <w:r>
        <w:t xml:space="preserve">after the file is closed, then </w:t>
      </w:r>
      <w:r w:rsidR="00A55610">
        <w:t xml:space="preserve">this </w:t>
      </w:r>
      <w:r>
        <w:t>free space will be considered unaccounted space the next time the file is open.</w:t>
      </w:r>
    </w:p>
    <w:p w:rsidR="004B75B9" w:rsidRDefault="004B75B9" w:rsidP="009E77A9"/>
    <w:p w:rsidR="004B75B9" w:rsidRDefault="004B75B9" w:rsidP="009E77A9">
      <w:r>
        <w:t>Tracked free space is sometimes referred to as tracked space.</w:t>
      </w:r>
    </w:p>
    <w:p w:rsidR="004B75B9" w:rsidRDefault="004B75B9" w:rsidP="009E77A9"/>
    <w:p w:rsidR="004B75B9" w:rsidRDefault="004B75B9" w:rsidP="00F40FB7">
      <w:r>
        <w:t xml:space="preserve">Tracked free space and unaccounted space are reported in the output of the command line </w:t>
      </w:r>
      <w:r w:rsidRPr="009E77A9">
        <w:rPr>
          <w:rFonts w:ascii="Courier New" w:hAnsi="Courier New" w:cs="Courier New"/>
          <w:sz w:val="20"/>
        </w:rPr>
        <w:t>h5stat -S</w:t>
      </w:r>
      <w:r>
        <w:t>.</w:t>
      </w:r>
    </w:p>
    <w:p w:rsidR="004B75B9" w:rsidRDefault="004B75B9" w:rsidP="00F40FB7"/>
    <w:p w:rsidR="004B75B9" w:rsidRPr="00A64CCE" w:rsidRDefault="004B75B9" w:rsidP="00F40FB7">
      <w:pPr>
        <w:tabs>
          <w:tab w:val="left" w:pos="2538"/>
        </w:tabs>
      </w:pPr>
      <w:r>
        <w:t>Tracked free space and unaccounted space can be reclaimed with the h5repack tool.</w:t>
      </w:r>
    </w:p>
    <w:p w:rsidR="004B75B9" w:rsidRDefault="004B75B9" w:rsidP="009F6CFA">
      <w:pPr>
        <w:tabs>
          <w:tab w:val="left" w:pos="2538"/>
        </w:tabs>
      </w:pPr>
    </w:p>
    <w:p w:rsidR="004B75B9" w:rsidRDefault="004B75B9" w:rsidP="004B75B9">
      <w:pPr>
        <w:pStyle w:val="SubSectionHeading"/>
      </w:pPr>
      <w:r>
        <w:lastRenderedPageBreak/>
        <w:t>VFD</w:t>
      </w:r>
    </w:p>
    <w:p w:rsidR="004B75B9" w:rsidRPr="00A64CCE" w:rsidRDefault="004B75B9" w:rsidP="009F6CFA">
      <w:pPr>
        <w:tabs>
          <w:tab w:val="left" w:pos="2538"/>
        </w:tabs>
      </w:pPr>
      <w:r>
        <w:t>VFD is short for Virtual File Driver.</w:t>
      </w:r>
    </w:p>
    <w:p w:rsidR="004B75B9" w:rsidRDefault="004B75B9" w:rsidP="004B75B9">
      <w:pPr>
        <w:tabs>
          <w:tab w:val="left" w:pos="2538"/>
        </w:tabs>
      </w:pPr>
    </w:p>
    <w:p w:rsidR="004B75B9" w:rsidRDefault="004B75B9" w:rsidP="004B75B9">
      <w:pPr>
        <w:pStyle w:val="SubSectionHeading"/>
      </w:pPr>
      <w:r>
        <w:t>Raw Data</w:t>
      </w:r>
    </w:p>
    <w:p w:rsidR="004B75B9" w:rsidRDefault="004B75B9" w:rsidP="004B75B9">
      <w:pPr>
        <w:tabs>
          <w:tab w:val="left" w:pos="2538"/>
        </w:tabs>
      </w:pPr>
      <w:r>
        <w:t xml:space="preserve">Raw data are the data values in HDF5 dataset objects. </w:t>
      </w:r>
      <w:r w:rsidR="00B70D2C">
        <w:t>For example, i</w:t>
      </w:r>
      <w:r>
        <w:t>n a file that holds weather data, the raw data might include temperatures at different locations and at a variety of times.</w:t>
      </w:r>
    </w:p>
    <w:p w:rsidR="004B75B9" w:rsidRDefault="004B75B9" w:rsidP="004B75B9">
      <w:pPr>
        <w:tabs>
          <w:tab w:val="left" w:pos="2538"/>
        </w:tabs>
      </w:pPr>
    </w:p>
    <w:p w:rsidR="004B75B9" w:rsidRDefault="004B75B9" w:rsidP="004B75B9">
      <w:pPr>
        <w:pStyle w:val="SubSectionHeading"/>
      </w:pPr>
      <w:r>
        <w:t>File Metadata</w:t>
      </w:r>
    </w:p>
    <w:p w:rsidR="004B75B9" w:rsidRDefault="004B75B9" w:rsidP="004B75B9">
      <w:pPr>
        <w:tabs>
          <w:tab w:val="left" w:pos="2538"/>
        </w:tabs>
      </w:pPr>
      <w:r w:rsidRPr="004B75B9">
        <w:t>File metadata</w:t>
      </w:r>
      <w:r>
        <w:t xml:space="preserve"> is information the library uses to describe the HDF5 file and to identify its associated objects. One example is the file space management strategy used by a file. The strategy is stored in file metadata. For more information, see the </w:t>
      </w:r>
      <w:hyperlink r:id="rId19" w:history="1">
        <w:r w:rsidRPr="004B75B9">
          <w:rPr>
            <w:rStyle w:val="Hyperlink"/>
          </w:rPr>
          <w:t>“HDF5 Metadata”</w:t>
        </w:r>
      </w:hyperlink>
      <w:r>
        <w:t xml:space="preserve"> paper. </w:t>
      </w:r>
    </w:p>
    <w:p w:rsidR="00A64CCE" w:rsidRDefault="00A64CCE" w:rsidP="003238E1"/>
    <w:p w:rsidR="00A64CCE" w:rsidRDefault="00A64CCE" w:rsidP="003238E1"/>
    <w:p w:rsidR="00A64CCE" w:rsidRDefault="00A64CCE" w:rsidP="003238E1"/>
    <w:p w:rsidR="0084460C" w:rsidRDefault="0084460C" w:rsidP="00C41541">
      <w:pPr>
        <w:pStyle w:val="Heading1"/>
      </w:pPr>
      <w:bookmarkStart w:id="8" w:name="_Toc322345114"/>
      <w:r>
        <w:lastRenderedPageBreak/>
        <w:t>File Space Allocation Mechanis</w:t>
      </w:r>
      <w:bookmarkStart w:id="9" w:name="FileSpaceAllocationMechanisms"/>
      <w:bookmarkEnd w:id="9"/>
      <w:r>
        <w:t>ms</w:t>
      </w:r>
      <w:bookmarkEnd w:id="8"/>
    </w:p>
    <w:p w:rsidR="0084460C" w:rsidRDefault="0084460C" w:rsidP="00CC46FB">
      <w:r>
        <w:t>The</w:t>
      </w:r>
      <w:r w:rsidRPr="00B76F11">
        <w:t xml:space="preserve"> </w:t>
      </w:r>
      <w:r>
        <w:t xml:space="preserve">HDF5 </w:t>
      </w:r>
      <w:r w:rsidRPr="00B76F11">
        <w:t xml:space="preserve">Library </w:t>
      </w:r>
      <w:r w:rsidR="00EE5124">
        <w:t>has</w:t>
      </w:r>
      <w:r>
        <w:t xml:space="preserve"> three different mechanisms for allocating space to s</w:t>
      </w:r>
      <w:r w:rsidR="00EE5124">
        <w:t>tore file metadata and raw data. These are described in the sections below.</w:t>
      </w:r>
    </w:p>
    <w:p w:rsidR="0084460C" w:rsidRDefault="0084460C" w:rsidP="00CC46FB"/>
    <w:p w:rsidR="00EE5124" w:rsidRDefault="00EE5124" w:rsidP="00CC46FB"/>
    <w:p w:rsidR="00EE5124" w:rsidRDefault="00EE5124" w:rsidP="00CC46FB"/>
    <w:p w:rsidR="0084460C" w:rsidRDefault="0084460C" w:rsidP="00EE5124">
      <w:pPr>
        <w:pStyle w:val="Heading2"/>
      </w:pPr>
      <w:bookmarkStart w:id="10" w:name="_Toc322345115"/>
      <w:r>
        <w:t>F</w:t>
      </w:r>
      <w:r w:rsidRPr="00B76F11">
        <w:t>ree-</w:t>
      </w:r>
      <w:r>
        <w:t>S</w:t>
      </w:r>
      <w:r w:rsidRPr="00B76F11">
        <w:t xml:space="preserve">pace </w:t>
      </w:r>
      <w:r>
        <w:t>M</w:t>
      </w:r>
      <w:r w:rsidRPr="00B76F11">
        <w:t>anager</w:t>
      </w:r>
      <w:bookmarkEnd w:id="10"/>
      <w:r w:rsidRPr="00B76F11">
        <w:t xml:space="preserve"> </w:t>
      </w:r>
    </w:p>
    <w:p w:rsidR="0084460C" w:rsidRDefault="0084460C" w:rsidP="00EE5124">
      <w:r>
        <w:t>The HDF5 Library’s free-space manager</w:t>
      </w:r>
      <w:r w:rsidRPr="00B76F11">
        <w:t xml:space="preserve"> track</w:t>
      </w:r>
      <w:r>
        <w:t>s</w:t>
      </w:r>
      <w:r w:rsidRPr="00B76F11">
        <w:t xml:space="preserve"> </w:t>
      </w:r>
      <w:r>
        <w:t>sections in the HDF5 file that are not being used to store file metadata or raw data. These sections will be of various sizes. When the library needs to allocate space, the free-space manager searches the tracked free space for a section of the appropriate size to fulfill the request. If a suitable section is found, the allocation can be made from the file’s existing free space.</w:t>
      </w:r>
      <w:r w:rsidRPr="00113369">
        <w:t xml:space="preserve"> </w:t>
      </w:r>
      <w:r>
        <w:t>If the free-space manager cannot fulfill the request, the request falls through to the aggregator level.</w:t>
      </w:r>
    </w:p>
    <w:p w:rsidR="0084460C" w:rsidRDefault="0084460C" w:rsidP="00CC46FB"/>
    <w:p w:rsidR="00EE5124" w:rsidRDefault="00EE5124" w:rsidP="00CC46FB"/>
    <w:p w:rsidR="00EE5124" w:rsidRDefault="00EE5124" w:rsidP="00CC46FB"/>
    <w:p w:rsidR="0084460C" w:rsidRPr="00AA4E6F" w:rsidRDefault="0084460C" w:rsidP="00EE5124">
      <w:pPr>
        <w:pStyle w:val="Heading2"/>
      </w:pPr>
      <w:bookmarkStart w:id="11" w:name="_Toc322345116"/>
      <w:r>
        <w:t>A</w:t>
      </w:r>
      <w:r w:rsidRPr="00AA4E6F">
        <w:t>ggregator</w:t>
      </w:r>
      <w:r>
        <w:t>s</w:t>
      </w:r>
      <w:bookmarkEnd w:id="11"/>
    </w:p>
    <w:p w:rsidR="0084460C" w:rsidRDefault="0084460C" w:rsidP="00EE5124">
      <w:r w:rsidRPr="00AA4E6F">
        <w:t xml:space="preserve">The </w:t>
      </w:r>
      <w:r>
        <w:t xml:space="preserve">HDF5 Library has two </w:t>
      </w:r>
      <w:r w:rsidRPr="00AA4E6F">
        <w:t>aggregator</w:t>
      </w:r>
      <w:r>
        <w:t xml:space="preserve">s. Each aggregator manages a </w:t>
      </w:r>
      <w:r w:rsidRPr="00AA4E6F">
        <w:t xml:space="preserve">block of </w:t>
      </w:r>
      <w:r>
        <w:t xml:space="preserve">contiguous </w:t>
      </w:r>
      <w:r w:rsidRPr="00AA4E6F">
        <w:t>bytes</w:t>
      </w:r>
      <w:r>
        <w:t xml:space="preserve"> in the file that has not been allocated previously. One aggregator allocates space for file metadata from the block it manages; the other aggregator handles allocations for raw data. The maximum number of bytes in each aggregator’s block is tunable.</w:t>
      </w:r>
    </w:p>
    <w:p w:rsidR="0084460C" w:rsidRDefault="0084460C" w:rsidP="00CC46FB"/>
    <w:p w:rsidR="0084460C" w:rsidRDefault="0084460C" w:rsidP="00EE5124">
      <w:r>
        <w:t xml:space="preserve">If the library’s allocation request exceeds the maximum number of bytes an aggregator’s block can contain, the aggregator cannot fulfill the request, and the request falls through to the virtual file driver level. </w:t>
      </w:r>
    </w:p>
    <w:p w:rsidR="0084460C" w:rsidRDefault="0084460C" w:rsidP="00EE5124"/>
    <w:p w:rsidR="0084460C" w:rsidRDefault="0084460C" w:rsidP="00EE5124">
      <w:r>
        <w:t xml:space="preserve">After space has been allocated from an aggregator’s block, that space is no longer managed by the aggregator. If at some point in the future that space is freed, then the free-space manager would be in charge of the space and not the aggregator. In other words, the freed space would not revert back to the aggregator. Unallocated bytes in the block continue to be managed by the aggregator. </w:t>
      </w:r>
    </w:p>
    <w:p w:rsidR="0084460C" w:rsidRDefault="0084460C" w:rsidP="00EE5124"/>
    <w:p w:rsidR="0084460C" w:rsidRDefault="0084460C" w:rsidP="00EE5124">
      <w:r>
        <w:t xml:space="preserve">If an aggregator does not have enough space in its block to fulfill a request, it will then request a new block of contiguous bytes from the </w:t>
      </w:r>
      <w:r w:rsidR="005C5EA9">
        <w:t>virtual file driver</w:t>
      </w:r>
      <w:r>
        <w:t>. Any unallocated space from the old block will become free space.</w:t>
      </w:r>
    </w:p>
    <w:p w:rsidR="0084460C" w:rsidRDefault="0084460C" w:rsidP="00CC46FB"/>
    <w:p w:rsidR="00EE5124" w:rsidRDefault="00EE5124" w:rsidP="00CC46FB"/>
    <w:p w:rsidR="00EE5124" w:rsidRDefault="00EE5124" w:rsidP="00CC46FB"/>
    <w:p w:rsidR="0084460C" w:rsidRPr="00AA4E6F" w:rsidDel="00BA0A3D" w:rsidRDefault="0084460C" w:rsidP="00EE5124">
      <w:pPr>
        <w:pStyle w:val="Heading2"/>
      </w:pPr>
      <w:bookmarkStart w:id="12" w:name="_Toc322345117"/>
      <w:r>
        <w:t>Virtual File Driver</w:t>
      </w:r>
      <w:bookmarkEnd w:id="12"/>
    </w:p>
    <w:p w:rsidR="0084460C" w:rsidRDefault="0084460C" w:rsidP="00EE5124">
      <w:r w:rsidRPr="00EB6CC2">
        <w:t xml:space="preserve">The HDF5 Library’s virtual file driver </w:t>
      </w:r>
      <w:r>
        <w:t xml:space="preserve">(VFD) interface </w:t>
      </w:r>
      <w:r w:rsidRPr="00EB6CC2">
        <w:t xml:space="preserve">dispatches requests for additional space to the allocation routine of the file driver associated with </w:t>
      </w:r>
      <w:r>
        <w:t>an</w:t>
      </w:r>
      <w:r w:rsidRPr="00EB6CC2">
        <w:t xml:space="preserve"> HDF5 file</w:t>
      </w:r>
      <w:r>
        <w:t>. F</w:t>
      </w:r>
      <w:r w:rsidRPr="00EB6CC2">
        <w:t>or example</w:t>
      </w:r>
      <w:r>
        <w:t xml:space="preserve">, if the POSIX file driver, </w:t>
      </w:r>
      <w:r w:rsidRPr="001C6451">
        <w:rPr>
          <w:rFonts w:ascii="Courier New" w:hAnsi="Courier New" w:cs="Courier New"/>
          <w:sz w:val="20"/>
        </w:rPr>
        <w:t>H5FD_SEC2</w:t>
      </w:r>
      <w:r w:rsidRPr="001657C1">
        <w:t>,</w:t>
      </w:r>
      <w:r>
        <w:t xml:space="preserve"> is being used, its</w:t>
      </w:r>
      <w:r w:rsidRPr="00EB6CC2">
        <w:t xml:space="preserve"> </w:t>
      </w:r>
      <w:r>
        <w:t>allocation routine will increase the size of the single file on disk that stores the HDF5 file contents to accommodate the additional space that was requested. For more information on VFDs, see the “</w:t>
      </w:r>
      <w:r w:rsidRPr="001657C1">
        <w:t>Alternate File Storage Layouts and Low-level File Drivers</w:t>
      </w:r>
      <w:r>
        <w:t xml:space="preserve">” section in “The HDF5 File” chapter in the </w:t>
      </w:r>
      <w:r w:rsidRPr="001657C1">
        <w:rPr>
          <w:i/>
        </w:rPr>
        <w:t>HDF5 User’s Guide</w:t>
      </w:r>
      <w:r>
        <w:t>.</w:t>
      </w:r>
    </w:p>
    <w:p w:rsidR="0084460C" w:rsidRDefault="0084460C" w:rsidP="00CC46FB"/>
    <w:p w:rsidR="00EE5124" w:rsidRDefault="00EE5124" w:rsidP="00CC46FB"/>
    <w:p w:rsidR="0084460C" w:rsidRPr="00D30387" w:rsidRDefault="0084460C" w:rsidP="00C41541">
      <w:pPr>
        <w:pStyle w:val="Heading1"/>
        <w:rPr>
          <w:sz w:val="24"/>
          <w:szCs w:val="24"/>
        </w:rPr>
      </w:pPr>
      <w:bookmarkStart w:id="13" w:name="_Toc322345118"/>
      <w:r w:rsidRPr="00D30387">
        <w:lastRenderedPageBreak/>
        <w:t>File Space Mana</w:t>
      </w:r>
      <w:bookmarkStart w:id="14" w:name="FileSpaceManagementStrategies"/>
      <w:bookmarkEnd w:id="14"/>
      <w:r w:rsidRPr="00D30387">
        <w:t>gement Strategies</w:t>
      </w:r>
      <w:bookmarkEnd w:id="13"/>
      <w:r w:rsidR="00E55E8A" w:rsidRPr="00D30387">
        <w:t xml:space="preserve"> </w:t>
      </w:r>
    </w:p>
    <w:p w:rsidR="0084460C" w:rsidRDefault="0084460C" w:rsidP="001C6451">
      <w:r>
        <w:t>The file space allocation mechanisms described above can be used to implement a variety of f</w:t>
      </w:r>
      <w:r w:rsidRPr="0043649D">
        <w:t xml:space="preserve">ile space management </w:t>
      </w:r>
      <w:r w:rsidRPr="00EB6CC2">
        <w:t>strategies</w:t>
      </w:r>
      <w:r>
        <w:t>. The strategies differ in two main ways: when</w:t>
      </w:r>
      <w:r w:rsidRPr="00EB6CC2">
        <w:t xml:space="preserve"> </w:t>
      </w:r>
      <w:r>
        <w:t xml:space="preserve">the library will </w:t>
      </w:r>
      <w:r w:rsidRPr="00EB6CC2">
        <w:t xml:space="preserve">track free space and </w:t>
      </w:r>
      <w:r w:rsidR="00830A15">
        <w:t xml:space="preserve">how many of the mechanisms </w:t>
      </w:r>
      <w:r>
        <w:t xml:space="preserve">the library will </w:t>
      </w:r>
      <w:r w:rsidRPr="00EB6CC2">
        <w:t>use to allocate space for file metadata and raw data. The strategies are</w:t>
      </w:r>
      <w:r>
        <w:t xml:space="preserve"> listed in the table below</w:t>
      </w:r>
      <w:r w:rsidR="00830A15">
        <w:t xml:space="preserve"> and are described in more detail in the sections </w:t>
      </w:r>
      <w:r w:rsidR="00442746">
        <w:t>following</w:t>
      </w:r>
      <w:r w:rsidR="00830A15">
        <w:t xml:space="preserve"> the table</w:t>
      </w:r>
      <w:r>
        <w:t>.</w:t>
      </w:r>
    </w:p>
    <w:p w:rsidR="0084460C" w:rsidRDefault="0084460C" w:rsidP="00BC6FCC"/>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106"/>
        <w:gridCol w:w="3384"/>
        <w:gridCol w:w="3384"/>
      </w:tblGrid>
      <w:tr w:rsidR="00AD5A56" w:rsidRPr="00AB414A" w:rsidTr="00AB414A">
        <w:trPr>
          <w:tblHeader/>
          <w:jc w:val="center"/>
        </w:trPr>
        <w:tc>
          <w:tcPr>
            <w:tcW w:w="8874" w:type="dxa"/>
            <w:gridSpan w:val="3"/>
            <w:shd w:val="clear" w:color="auto" w:fill="auto"/>
          </w:tcPr>
          <w:p w:rsidR="00AD5A56" w:rsidRPr="00AB414A" w:rsidRDefault="00AD5A56" w:rsidP="009F6CFA">
            <w:pPr>
              <w:pStyle w:val="NormalTable"/>
            </w:pPr>
            <w:r w:rsidRPr="00AB414A">
              <w:t>Table 1. File space management strategies</w:t>
            </w:r>
          </w:p>
        </w:tc>
      </w:tr>
      <w:tr w:rsidR="00AD5A56" w:rsidRPr="00AB414A" w:rsidTr="00AB414A">
        <w:trPr>
          <w:tblHeader/>
          <w:jc w:val="center"/>
        </w:trPr>
        <w:tc>
          <w:tcPr>
            <w:tcW w:w="2106" w:type="dxa"/>
            <w:shd w:val="clear" w:color="auto" w:fill="auto"/>
          </w:tcPr>
          <w:p w:rsidR="00AD5A56" w:rsidRPr="00AB414A" w:rsidRDefault="00AD5A56" w:rsidP="009F6CFA">
            <w:pPr>
              <w:pStyle w:val="NormalTable"/>
            </w:pPr>
            <w:r w:rsidRPr="00AB414A">
              <w:t>Strategy Name</w:t>
            </w:r>
          </w:p>
        </w:tc>
        <w:tc>
          <w:tcPr>
            <w:tcW w:w="3384" w:type="dxa"/>
            <w:shd w:val="clear" w:color="auto" w:fill="auto"/>
          </w:tcPr>
          <w:p w:rsidR="00AD5A56" w:rsidRPr="00AB414A" w:rsidRDefault="00AD5A56" w:rsidP="009F6CFA">
            <w:pPr>
              <w:pStyle w:val="NormalTable"/>
            </w:pPr>
            <w:r w:rsidRPr="00AB414A">
              <w:t>The strategy might be useful under these conditions:</w:t>
            </w:r>
          </w:p>
        </w:tc>
        <w:tc>
          <w:tcPr>
            <w:tcW w:w="3384" w:type="dxa"/>
            <w:shd w:val="clear" w:color="auto" w:fill="auto"/>
          </w:tcPr>
          <w:p w:rsidR="00AD5A56" w:rsidRPr="00AB414A" w:rsidRDefault="00AD5A56" w:rsidP="009F6CFA">
            <w:pPr>
              <w:pStyle w:val="NormalTable"/>
            </w:pPr>
            <w:r w:rsidRPr="00AB414A">
              <w:t>Implementation Comments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 Persist</w:t>
            </w:r>
          </w:p>
        </w:tc>
        <w:tc>
          <w:tcPr>
            <w:tcW w:w="3384" w:type="dxa"/>
            <w:shd w:val="clear" w:color="auto" w:fill="auto"/>
          </w:tcPr>
          <w:p w:rsidR="00AD5A56" w:rsidRPr="00AB414A" w:rsidRDefault="00AD5A56" w:rsidP="009F6CFA">
            <w:r w:rsidRPr="00AB414A">
              <w:t>Use with files where raw data and metadata are added and removed frequently and where the files are opened and closed frequently. Maximizes the use of space in a file over any number of sessions.</w:t>
            </w:r>
          </w:p>
        </w:tc>
        <w:tc>
          <w:tcPr>
            <w:tcW w:w="3384" w:type="dxa"/>
            <w:shd w:val="clear" w:color="auto" w:fill="auto"/>
          </w:tcPr>
          <w:p w:rsidR="00AD5A56" w:rsidRPr="00AB414A" w:rsidRDefault="00AD5A56" w:rsidP="00AB414A">
            <w:pPr>
              <w:pStyle w:val="ListParagraph"/>
              <w:numPr>
                <w:ilvl w:val="0"/>
                <w:numId w:val="14"/>
              </w:numPr>
            </w:pPr>
            <w:r w:rsidRPr="00AB414A">
              <w:t>Uses all of the file space allocation mechanisms</w:t>
            </w:r>
          </w:p>
          <w:p w:rsidR="00AD5A56" w:rsidRPr="00AB414A" w:rsidRDefault="00AD5A56" w:rsidP="00AB414A">
            <w:pPr>
              <w:pStyle w:val="ListParagraph"/>
              <w:numPr>
                <w:ilvl w:val="0"/>
                <w:numId w:val="14"/>
              </w:numPr>
            </w:pPr>
            <w:r w:rsidRPr="00AB414A">
              <w:t>Tracks file free space across sessions</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All</w:t>
            </w:r>
          </w:p>
        </w:tc>
        <w:tc>
          <w:tcPr>
            <w:tcW w:w="3384" w:type="dxa"/>
            <w:shd w:val="clear" w:color="auto" w:fill="auto"/>
          </w:tcPr>
          <w:p w:rsidR="00AD5A56" w:rsidRPr="00AB414A" w:rsidRDefault="00AD5A56" w:rsidP="009F6CFA">
            <w:r w:rsidRPr="00AB414A">
              <w:t>Use with files where raw data and metadata are added and removed frequently. Maximizes the use of space in a file during a single session.</w:t>
            </w:r>
          </w:p>
        </w:tc>
        <w:tc>
          <w:tcPr>
            <w:tcW w:w="3384" w:type="dxa"/>
            <w:shd w:val="clear" w:color="auto" w:fill="auto"/>
          </w:tcPr>
          <w:p w:rsidR="00AD5A56" w:rsidRPr="00AB414A" w:rsidRDefault="00AD5A56" w:rsidP="00AB414A">
            <w:pPr>
              <w:pStyle w:val="ListParagraph"/>
              <w:numPr>
                <w:ilvl w:val="0"/>
                <w:numId w:val="20"/>
              </w:numPr>
            </w:pPr>
            <w:r w:rsidRPr="00AB414A">
              <w:t>Uses all of the file space allocation mechanisms</w:t>
            </w:r>
          </w:p>
          <w:p w:rsidR="00AD5A56" w:rsidRPr="00AB414A" w:rsidRDefault="00AD5A56" w:rsidP="00AB414A">
            <w:pPr>
              <w:pStyle w:val="ListParagraph"/>
              <w:numPr>
                <w:ilvl w:val="0"/>
                <w:numId w:val="20"/>
              </w:numPr>
            </w:pPr>
            <w:r w:rsidRPr="00AB414A">
              <w:t>Tracks file free space only in the current session</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Aggregator VFD</w:t>
            </w:r>
          </w:p>
        </w:tc>
        <w:tc>
          <w:tcPr>
            <w:tcW w:w="3384" w:type="dxa"/>
            <w:shd w:val="clear" w:color="auto" w:fill="auto"/>
          </w:tcPr>
          <w:p w:rsidR="00AD5A56" w:rsidRPr="00AB414A" w:rsidRDefault="00AD5A56" w:rsidP="006E53F7">
            <w:r w:rsidRPr="00AB414A">
              <w:t xml:space="preserve">Use with files where small datasets might be added and where few if any datasets are removed. Adding small datasets means the library can take advantage of the aggregators. </w:t>
            </w:r>
            <w:r w:rsidR="006E53F7" w:rsidRPr="00AB414A">
              <w:t>Maximizes rate at which small datasets are written to the file.</w:t>
            </w:r>
          </w:p>
        </w:tc>
        <w:tc>
          <w:tcPr>
            <w:tcW w:w="3384" w:type="dxa"/>
            <w:shd w:val="clear" w:color="auto" w:fill="auto"/>
          </w:tcPr>
          <w:p w:rsidR="00AD5A56" w:rsidRPr="00AB414A" w:rsidRDefault="00AD5A56" w:rsidP="00AB414A">
            <w:pPr>
              <w:pStyle w:val="ListParagraph"/>
              <w:numPr>
                <w:ilvl w:val="0"/>
                <w:numId w:val="21"/>
              </w:numPr>
            </w:pPr>
            <w:r w:rsidRPr="00AB414A">
              <w:t>Uses the aggregator and VFD mechanisms</w:t>
            </w:r>
          </w:p>
          <w:p w:rsidR="00AD5A56" w:rsidRPr="00AB414A" w:rsidRDefault="00AD5A56" w:rsidP="00AB414A">
            <w:pPr>
              <w:pStyle w:val="ListParagraph"/>
              <w:numPr>
                <w:ilvl w:val="0"/>
                <w:numId w:val="21"/>
              </w:numPr>
            </w:pPr>
            <w:r w:rsidRPr="00AB414A">
              <w:t>Never tracks free space</w:t>
            </w:r>
          </w:p>
        </w:tc>
      </w:tr>
      <w:tr w:rsidR="00AD5A56" w:rsidRPr="00AB414A" w:rsidTr="00AB414A">
        <w:trPr>
          <w:jc w:val="center"/>
        </w:trPr>
        <w:tc>
          <w:tcPr>
            <w:tcW w:w="2106" w:type="dxa"/>
            <w:shd w:val="clear" w:color="auto" w:fill="auto"/>
          </w:tcPr>
          <w:p w:rsidR="00AD5A56" w:rsidRPr="00AB414A" w:rsidRDefault="00AD5A56" w:rsidP="009F6CFA">
            <w:pPr>
              <w:rPr>
                <w:b/>
              </w:rPr>
            </w:pPr>
            <w:r w:rsidRPr="00AB414A">
              <w:rPr>
                <w:b/>
              </w:rPr>
              <w:t>VFD Only</w:t>
            </w:r>
          </w:p>
        </w:tc>
        <w:tc>
          <w:tcPr>
            <w:tcW w:w="3384" w:type="dxa"/>
            <w:shd w:val="clear" w:color="auto" w:fill="auto"/>
          </w:tcPr>
          <w:p w:rsidR="00AD5A56" w:rsidRPr="00AB414A" w:rsidRDefault="00AD5A56" w:rsidP="006E53F7">
            <w:r w:rsidRPr="00AB414A">
              <w:t>Use with files where large amounts of raw data are added and where few if any datasets are removed.</w:t>
            </w:r>
            <w:r w:rsidR="006E53F7" w:rsidRPr="00AB414A">
              <w:t xml:space="preserve"> Maximizes rate at which data is written to the file.</w:t>
            </w:r>
          </w:p>
        </w:tc>
        <w:tc>
          <w:tcPr>
            <w:tcW w:w="3384" w:type="dxa"/>
            <w:shd w:val="clear" w:color="auto" w:fill="auto"/>
          </w:tcPr>
          <w:p w:rsidR="00AD5A56" w:rsidRPr="00AB414A" w:rsidRDefault="00AD5A56" w:rsidP="00AB414A">
            <w:pPr>
              <w:pStyle w:val="ListParagraph"/>
              <w:numPr>
                <w:ilvl w:val="0"/>
                <w:numId w:val="22"/>
              </w:numPr>
            </w:pPr>
            <w:r w:rsidRPr="00AB414A">
              <w:t>Uses only the VFD mechanism</w:t>
            </w:r>
          </w:p>
          <w:p w:rsidR="00AD5A56" w:rsidRPr="00AB414A" w:rsidRDefault="00AD5A56" w:rsidP="00AB414A">
            <w:pPr>
              <w:pStyle w:val="ListParagraph"/>
              <w:numPr>
                <w:ilvl w:val="0"/>
                <w:numId w:val="22"/>
              </w:numPr>
            </w:pPr>
            <w:r w:rsidRPr="00AB414A">
              <w:t>Never tracks free space</w:t>
            </w:r>
          </w:p>
        </w:tc>
      </w:tr>
    </w:tbl>
    <w:p w:rsidR="00AD5A56" w:rsidRDefault="00AD5A56" w:rsidP="00BC6FCC"/>
    <w:p w:rsidR="0084460C" w:rsidRDefault="001A52F2" w:rsidP="001C6451">
      <w:r>
        <w:t xml:space="preserve">For more information on implementing one of these strategies, see the “Setting or Changing a Strategy” section on page </w:t>
      </w:r>
      <w:r>
        <w:fldChar w:fldCharType="begin"/>
      </w:r>
      <w:r>
        <w:instrText xml:space="preserve"> PAGEREF SettingOrChangingAStrategy \h </w:instrText>
      </w:r>
      <w:r>
        <w:fldChar w:fldCharType="separate"/>
      </w:r>
      <w:r w:rsidR="00323678">
        <w:rPr>
          <w:noProof/>
        </w:rPr>
        <w:t>10</w:t>
      </w:r>
      <w:r>
        <w:fldChar w:fldCharType="end"/>
      </w:r>
      <w:r>
        <w:t>.</w:t>
      </w:r>
    </w:p>
    <w:p w:rsidR="00A553EB" w:rsidRDefault="00A553EB"/>
    <w:p w:rsidR="00A553EB" w:rsidRDefault="00A553EB" w:rsidP="001C6451"/>
    <w:p w:rsidR="009C5C33" w:rsidRDefault="009C5C33" w:rsidP="001C6451"/>
    <w:p w:rsidR="003E56A9" w:rsidRDefault="003E56A9" w:rsidP="001C6451"/>
    <w:p w:rsidR="000279A0" w:rsidRDefault="000279A0">
      <w:r>
        <w:br w:type="page"/>
      </w:r>
    </w:p>
    <w:p w:rsidR="0084460C" w:rsidRDefault="0084460C" w:rsidP="001C6451"/>
    <w:p w:rsidR="0084460C" w:rsidRPr="00D0424D" w:rsidRDefault="0084460C" w:rsidP="00221B64">
      <w:pPr>
        <w:pStyle w:val="Heading2"/>
      </w:pPr>
      <w:bookmarkStart w:id="15" w:name="_Toc322345119"/>
      <w:r w:rsidRPr="00D0424D">
        <w:t>The All Persist Stra</w:t>
      </w:r>
      <w:bookmarkStart w:id="16" w:name="AllPersistStrategy"/>
      <w:bookmarkEnd w:id="16"/>
      <w:r w:rsidRPr="00D0424D">
        <w:t>tegy</w:t>
      </w:r>
      <w:bookmarkEnd w:id="15"/>
      <w:r w:rsidR="001A52F2" w:rsidRPr="00D0424D">
        <w:t xml:space="preserve"> </w:t>
      </w:r>
    </w:p>
    <w:p w:rsidR="00D0424D" w:rsidRDefault="00D0424D" w:rsidP="00221B64">
      <w:r>
        <w:t xml:space="preserve">The </w:t>
      </w:r>
      <w:r w:rsidR="000279A0">
        <w:t xml:space="preserve">aim </w:t>
      </w:r>
      <w:r>
        <w:t xml:space="preserve">of the All Persist strategy is to </w:t>
      </w:r>
      <w:r w:rsidR="000279A0">
        <w:t>maximize the use of space within an HDF5 file</w:t>
      </w:r>
      <w:r w:rsidR="00442FB1">
        <w:t xml:space="preserve"> over a number of sessions</w:t>
      </w:r>
      <w:r w:rsidR="000279A0">
        <w:t xml:space="preserve">. </w:t>
      </w:r>
      <w:r>
        <w:t xml:space="preserve"> </w:t>
      </w:r>
    </w:p>
    <w:p w:rsidR="00D0424D" w:rsidRDefault="00D0424D" w:rsidP="00221B64"/>
    <w:p w:rsidR="0084460C" w:rsidRDefault="0084460C" w:rsidP="00221B64">
      <w:r>
        <w:t>With th</w:t>
      </w:r>
      <w:r w:rsidR="00D0424D">
        <w:t>e All Persist</w:t>
      </w:r>
      <w:r>
        <w:t xml:space="preserve"> strategy, the HDF5 Library’s free-space manager tracks the free space that results from manipulating HDF5 objects in an HDF5 file. The tracked free space information is saved when the HDF5 file is closed and is reloaded when the file is re-opened. The tracked free space information </w:t>
      </w:r>
      <w:r w:rsidRPr="00EB6CC2">
        <w:rPr>
          <w:b/>
        </w:rPr>
        <w:t>persist</w:t>
      </w:r>
      <w:r w:rsidRPr="001210E4">
        <w:t>s</w:t>
      </w:r>
      <w:r>
        <w:t xml:space="preserve"> across HDF5 file sessions, and the </w:t>
      </w:r>
      <w:r w:rsidR="00E81C3F">
        <w:t>free-space manager</w:t>
      </w:r>
      <w:r>
        <w:t xml:space="preserve"> remains aware of free space sections that became available in any file session.</w:t>
      </w:r>
    </w:p>
    <w:p w:rsidR="0084460C" w:rsidRDefault="0084460C" w:rsidP="00221B64"/>
    <w:p w:rsidR="0084460C" w:rsidRDefault="0084460C" w:rsidP="00221B64">
      <w:r>
        <w:t xml:space="preserve">With this strategy,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That is, the library will use </w:t>
      </w:r>
      <w:r w:rsidRPr="00403E27">
        <w:t>all</w:t>
      </w:r>
      <w:r>
        <w:t xml:space="preserve"> of the mechanisms for allocating space.</w:t>
      </w:r>
    </w:p>
    <w:p w:rsidR="0084460C" w:rsidRDefault="0084460C" w:rsidP="00221B64"/>
    <w:p w:rsidR="0084460C" w:rsidRDefault="0084460C" w:rsidP="00221B64">
      <w:r>
        <w:t>The All Persist strategy offers every possible opportunity for reusing free space. The HDF5 file will contain extra file metadata for the tracked free space. The library will perform additional “accounting” operations to track free space and to search the free space sections when allocating space for file metadata and raw data.</w:t>
      </w:r>
    </w:p>
    <w:p w:rsidR="00D90961" w:rsidRDefault="00D90961" w:rsidP="00221B64"/>
    <w:p w:rsidR="00D90961" w:rsidRDefault="00D90961" w:rsidP="00221B64">
      <w:r>
        <w:t>This strategy was added to the library in HDF5 release 1.10.0.</w:t>
      </w:r>
    </w:p>
    <w:p w:rsidR="0084460C" w:rsidRDefault="0084460C" w:rsidP="00221B64"/>
    <w:p w:rsidR="0084460C" w:rsidRDefault="0084460C" w:rsidP="00221B64"/>
    <w:p w:rsidR="0084460C" w:rsidRDefault="0084460C" w:rsidP="00221B64"/>
    <w:p w:rsidR="0084460C" w:rsidRDefault="0084460C" w:rsidP="00221B64">
      <w:pPr>
        <w:pStyle w:val="Heading2"/>
      </w:pPr>
      <w:bookmarkStart w:id="17" w:name="_Toc322345120"/>
      <w:r>
        <w:t>The All Str</w:t>
      </w:r>
      <w:bookmarkStart w:id="18" w:name="AllStrategy"/>
      <w:bookmarkEnd w:id="18"/>
      <w:r>
        <w:t>ategy</w:t>
      </w:r>
      <w:bookmarkEnd w:id="17"/>
    </w:p>
    <w:p w:rsidR="00E81C3F" w:rsidRDefault="00E81C3F" w:rsidP="00E81C3F">
      <w:r>
        <w:t>The aim of the All strategy is to maximize the use of space within an HDF5 file</w:t>
      </w:r>
      <w:r w:rsidR="00442FB1">
        <w:t xml:space="preserve"> during a single session</w:t>
      </w:r>
      <w:r>
        <w:t xml:space="preserve">.  </w:t>
      </w:r>
    </w:p>
    <w:p w:rsidR="00E81C3F" w:rsidRDefault="00E81C3F" w:rsidP="00E81C3F"/>
    <w:p w:rsidR="0084460C" w:rsidRDefault="0084460C" w:rsidP="00221B64">
      <w:r>
        <w:t xml:space="preserve">With this strategy, the HDF5 Library’s free-space manager tracks the free space that results from manipulating HDF5 objects in an HDF5 file. The </w:t>
      </w:r>
      <w:r w:rsidR="00E81C3F">
        <w:t>free-space manager</w:t>
      </w:r>
      <w:r>
        <w:t xml:space="preserve"> is aware of free space sections that became available in the current file session, but the tracked free space information is </w:t>
      </w:r>
      <w:r>
        <w:rPr>
          <w:u w:val="single"/>
        </w:rPr>
        <w:t>not</w:t>
      </w:r>
      <w:r w:rsidRPr="00EB6CC2">
        <w:t xml:space="preserve"> </w:t>
      </w:r>
      <w:r>
        <w:t>saved when the HDF5 file is closed. Free space that exists when the file is closed becomes unaccounted space in the HDF5 file. Unallocated space in the aggregators’ blocks may also become unaccounted space when the session ends.</w:t>
      </w:r>
    </w:p>
    <w:p w:rsidR="0084460C" w:rsidRDefault="0084460C" w:rsidP="00221B64"/>
    <w:p w:rsidR="0084460C" w:rsidRDefault="0084460C" w:rsidP="00221B64">
      <w:r>
        <w:t xml:space="preserve">As with the All Persist strategy, the library will try </w:t>
      </w:r>
      <w:r w:rsidRPr="00403E27">
        <w:t>all</w:t>
      </w:r>
      <w:r>
        <w:t xml:space="preserve"> of the mechanisms for allocating space. When space is needed for file metadata or raw data, the HDF5 Library first requests space from the free-space manager. If the request is not satisfied, the library requests space from the aggregators. If the request is still not satisfied, the library requests space from the virtual file driver. </w:t>
      </w:r>
    </w:p>
    <w:p w:rsidR="0084460C" w:rsidRDefault="0084460C" w:rsidP="00221B64"/>
    <w:p w:rsidR="0084460C" w:rsidRDefault="0084460C" w:rsidP="00221B64">
      <w:r>
        <w:t xml:space="preserve">The All strategy allows free space incurred in the current session to be reused in the current session. Since the free space is not saved after the file is closed, no extra file metadata is needed to keep track of the free space. </w:t>
      </w:r>
    </w:p>
    <w:p w:rsidR="0084460C" w:rsidRDefault="0084460C" w:rsidP="00221B64"/>
    <w:p w:rsidR="00D90961" w:rsidRDefault="00D90961" w:rsidP="00D90961">
      <w:r>
        <w:t>The All strategy is the HDF5 Library’s default file space management strategy. Prior to HDF5 Release 1.10.0, the All strategy was the only file space management strategy directly supported by the library.</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19" w:name="_Toc322345121"/>
      <w:r>
        <w:lastRenderedPageBreak/>
        <w:t>The Aggregator VFD Str</w:t>
      </w:r>
      <w:bookmarkStart w:id="20" w:name="AggregatorVfdStrategy"/>
      <w:bookmarkEnd w:id="20"/>
      <w:r>
        <w:t>ategy</w:t>
      </w:r>
      <w:bookmarkEnd w:id="19"/>
    </w:p>
    <w:p w:rsidR="00E81C3F" w:rsidRDefault="00E81C3F" w:rsidP="00E81C3F">
      <w:r>
        <w:t xml:space="preserve">The aim of the </w:t>
      </w:r>
      <w:r w:rsidR="00442FB1">
        <w:t xml:space="preserve">Aggregator VFD </w:t>
      </w:r>
      <w:r>
        <w:t xml:space="preserve">strategy is to </w:t>
      </w:r>
      <w:r w:rsidR="00F00224">
        <w:t xml:space="preserve">deliver better access performance in situations where many small datasets might be written to a file. Space requests to hold small datasets would go to the aggregators. Not having to find an appropriate size among the tracked free space will improve access performance. </w:t>
      </w:r>
    </w:p>
    <w:p w:rsidR="00E81C3F" w:rsidRDefault="00E81C3F" w:rsidP="00E81C3F"/>
    <w:p w:rsidR="0084460C" w:rsidRDefault="0084460C" w:rsidP="00221B64">
      <w:r>
        <w:t xml:space="preserve">With the Aggregator VFD strategy, the </w:t>
      </w:r>
      <w:r w:rsidR="00F00224">
        <w:t xml:space="preserve">library </w:t>
      </w:r>
      <w:r>
        <w:t>does not track the free space that results from manipulating HDF5 objects in an HDF5 file. All free space immediately becomes unaccounted space. Unallocated bytes in the aggregators’ blocks when the file is closed will also become unaccounted space.</w:t>
      </w:r>
    </w:p>
    <w:p w:rsidR="0084460C" w:rsidRDefault="0084460C" w:rsidP="00221B64"/>
    <w:p w:rsidR="0084460C" w:rsidRDefault="0084460C" w:rsidP="00221B64">
      <w:r>
        <w:t xml:space="preserve">With this strategy, when space is needed for file metadata or raw data, the HDF5 Library first requests space from the aggregators. If the request is not satisfied, the library requests space from the virtual file driver. That is, the library will use the </w:t>
      </w:r>
      <w:r w:rsidRPr="00364E79">
        <w:t>aggr</w:t>
      </w:r>
      <w:r w:rsidRPr="0035606B">
        <w:t>egators</w:t>
      </w:r>
      <w:r>
        <w:t xml:space="preserve"> and </w:t>
      </w:r>
      <w:r w:rsidR="00F00224" w:rsidRPr="00F00224">
        <w:t xml:space="preserve">VFD </w:t>
      </w:r>
      <w:r>
        <w:t>mechanisms to fill requests for file space.</w:t>
      </w:r>
    </w:p>
    <w:p w:rsidR="0084460C" w:rsidRDefault="0084460C" w:rsidP="00221B64"/>
    <w:p w:rsidR="0084460C" w:rsidRDefault="0084460C" w:rsidP="00221B64">
      <w:r>
        <w:t>Because there are different aggregators for file metadata and raw data, this strategy tends to co-locate file metadata more than some other strategies that can reuse free space scattered throughout the file.</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84460C" w:rsidRPr="00F823E9" w:rsidRDefault="0084460C" w:rsidP="00221B64">
      <w:pPr>
        <w:pStyle w:val="Heading2"/>
      </w:pPr>
      <w:bookmarkStart w:id="21" w:name="_Toc322345122"/>
      <w:r>
        <w:t>The VFD St</w:t>
      </w:r>
      <w:bookmarkStart w:id="22" w:name="VfdStrategy"/>
      <w:bookmarkEnd w:id="22"/>
      <w:r>
        <w:t>rategy</w:t>
      </w:r>
      <w:bookmarkEnd w:id="21"/>
    </w:p>
    <w:p w:rsidR="00D30387" w:rsidRDefault="00E81C3F" w:rsidP="00D30387">
      <w:r>
        <w:t xml:space="preserve">The aim of the VFD strategy is to maximize </w:t>
      </w:r>
      <w:r w:rsidR="00D30387">
        <w:t xml:space="preserve">file writing performance. Because allocation requests go directly to the virtual file driver, this strategy is best suited for HDF5 files whose primary file usage pattern consists of writing large amounts of raw data to extend dataset objects. </w:t>
      </w:r>
    </w:p>
    <w:p w:rsidR="00D30387" w:rsidRDefault="00D30387" w:rsidP="00D30387"/>
    <w:p w:rsidR="0084460C" w:rsidRDefault="0084460C" w:rsidP="00221B64">
      <w:r>
        <w:t xml:space="preserve">With the VFD strategy, the HDF5 Library does not track the free space that results from the manipulation of HDF5 objects in an HDF5 file. All free space immediately becomes unaccounted space. </w:t>
      </w:r>
    </w:p>
    <w:p w:rsidR="0084460C" w:rsidRDefault="0084460C" w:rsidP="00221B64"/>
    <w:p w:rsidR="0084460C" w:rsidRDefault="0084460C" w:rsidP="00221B64">
      <w:r>
        <w:t>With this strategy, when space is needed for file metadata or raw data, the HDF5 Library requests space from the</w:t>
      </w:r>
      <w:r w:rsidR="00D30387">
        <w:t xml:space="preserve"> VFD</w:t>
      </w:r>
      <w:r>
        <w:t xml:space="preserve">. </w:t>
      </w:r>
    </w:p>
    <w:p w:rsidR="0084460C" w:rsidRDefault="0084460C" w:rsidP="00221B64"/>
    <w:p w:rsidR="00D90961" w:rsidRDefault="00D90961" w:rsidP="00D90961">
      <w:r>
        <w:t>This strategy was added to the library in HDF5 release 1.10.0.</w:t>
      </w:r>
    </w:p>
    <w:p w:rsidR="00D90961" w:rsidRDefault="00D90961" w:rsidP="00D90961"/>
    <w:p w:rsidR="0084460C" w:rsidRDefault="0084460C" w:rsidP="00221B64"/>
    <w:p w:rsidR="0084460C" w:rsidRDefault="0084460C" w:rsidP="00221B64"/>
    <w:p w:rsidR="00455607" w:rsidRPr="00AB414A" w:rsidRDefault="00455607">
      <w:pPr>
        <w:rPr>
          <w:rFonts w:eastAsia="ＭＳ 明朝"/>
          <w:b/>
          <w:bCs/>
          <w:color w:val="000000"/>
          <w:sz w:val="26"/>
          <w:szCs w:val="26"/>
        </w:rPr>
      </w:pPr>
      <w:r>
        <w:br w:type="page"/>
      </w:r>
    </w:p>
    <w:p w:rsidR="00221B64" w:rsidRDefault="00221B64" w:rsidP="00E81C3F">
      <w:pPr>
        <w:pStyle w:val="Heading1"/>
      </w:pPr>
      <w:bookmarkStart w:id="23" w:name="_Toc322345123"/>
      <w:r w:rsidRPr="00221B64">
        <w:lastRenderedPageBreak/>
        <w:t xml:space="preserve">Setting or Changing a </w:t>
      </w:r>
      <w:r w:rsidR="003D191D">
        <w:t xml:space="preserve">File Space Management </w:t>
      </w:r>
      <w:r w:rsidRPr="00221B64">
        <w:t>Str</w:t>
      </w:r>
      <w:bookmarkStart w:id="24" w:name="SettingOrChangingAStrategy"/>
      <w:bookmarkEnd w:id="24"/>
      <w:r w:rsidRPr="00221B64">
        <w:t>ategy</w:t>
      </w:r>
      <w:bookmarkEnd w:id="23"/>
      <w:r w:rsidR="00D30387">
        <w:t xml:space="preserve"> </w:t>
      </w:r>
    </w:p>
    <w:p w:rsidR="00455607" w:rsidRDefault="00455607" w:rsidP="00455607">
      <w:r>
        <w:t>The purpose of this chapter is to describe how to set or change the file space management strategy for a file. The file space management strategy that a file operates under is set when the file is</w:t>
      </w:r>
      <w:r w:rsidR="003D191D">
        <w:t xml:space="preserve"> created. The strategy can be changed when the h5repack command line utility program is run.</w:t>
      </w:r>
    </w:p>
    <w:p w:rsidR="00455607" w:rsidRDefault="00455607" w:rsidP="00455607"/>
    <w:p w:rsidR="00455607" w:rsidRDefault="00455607" w:rsidP="00455607"/>
    <w:p w:rsidR="00455607" w:rsidRPr="00455607" w:rsidRDefault="00455607" w:rsidP="00455607"/>
    <w:p w:rsidR="0084460C" w:rsidRPr="00221B64" w:rsidRDefault="0084460C" w:rsidP="002A41AC">
      <w:pPr>
        <w:pStyle w:val="Heading2"/>
      </w:pPr>
      <w:bookmarkStart w:id="25" w:name="_Toc322345124"/>
      <w:r w:rsidRPr="00221B64">
        <w:t>Specifying a Strategy</w:t>
      </w:r>
      <w:r w:rsidR="00455607">
        <w:t xml:space="preserve"> at File Creation</w:t>
      </w:r>
      <w:r w:rsidR="003D191D">
        <w:t xml:space="preserve"> </w:t>
      </w:r>
      <w:r w:rsidR="003A684B">
        <w:t>with H5Pset_file_space</w:t>
      </w:r>
      <w:bookmarkEnd w:id="25"/>
    </w:p>
    <w:p w:rsidR="0084460C" w:rsidRDefault="00D0487D" w:rsidP="00D0487D">
      <w:r>
        <w:t xml:space="preserve">To </w:t>
      </w:r>
      <w:r w:rsidR="0084460C">
        <w:t xml:space="preserve">set the strategy when </w:t>
      </w:r>
      <w:r>
        <w:t xml:space="preserve">an HDF5 </w:t>
      </w:r>
      <w:r w:rsidR="0084460C">
        <w:t>file is created</w:t>
      </w:r>
      <w:r>
        <w:t xml:space="preserve">, use </w:t>
      </w:r>
      <w:r w:rsidR="0084460C">
        <w:t xml:space="preserve">the </w:t>
      </w:r>
      <w:hyperlink r:id="rId20" w:anchor="Property-SetFileSpace" w:history="1">
        <w:r w:rsidR="0084460C" w:rsidRPr="00BD7D40">
          <w:rPr>
            <w:rStyle w:val="Hyperlink"/>
            <w:rFonts w:ascii="Courier New" w:hAnsi="Courier New" w:cs="Courier New"/>
            <w:sz w:val="20"/>
          </w:rPr>
          <w:t>H5Pset_file_space</w:t>
        </w:r>
      </w:hyperlink>
      <w:r w:rsidR="0084460C">
        <w:t xml:space="preserve"> routine. </w:t>
      </w:r>
    </w:p>
    <w:p w:rsidR="00D0487D" w:rsidRDefault="00D0487D" w:rsidP="00D0487D"/>
    <w:p w:rsidR="0084460C" w:rsidRDefault="0084460C" w:rsidP="00D0487D">
      <w:r w:rsidRPr="00FB1BEB">
        <w:t>The signature for the routine is:</w:t>
      </w:r>
    </w:p>
    <w:p w:rsidR="0084460C" w:rsidRDefault="0084460C" w:rsidP="00D0487D"/>
    <w:p w:rsidR="0084460C" w:rsidRDefault="0084460C" w:rsidP="00BD7D40">
      <w:pPr>
        <w:pStyle w:val="Courier10"/>
      </w:pPr>
      <w:r w:rsidRPr="00A15AC6">
        <w:t>herr_t H5Pset_file_space(hid_t fcpl_id, H5F_file_space_t strategy, hsize_t threshold)</w:t>
      </w:r>
    </w:p>
    <w:p w:rsidR="0084460C" w:rsidRDefault="0084460C" w:rsidP="00D0487D"/>
    <w:p w:rsidR="00D0487D" w:rsidRDefault="0084460C" w:rsidP="00D0487D">
      <w:r>
        <w:t xml:space="preserve">The first parameter, </w:t>
      </w:r>
      <w:r w:rsidRPr="00BD7D40">
        <w:rPr>
          <w:rFonts w:ascii="Courier New" w:hAnsi="Courier New" w:cs="Courier New"/>
          <w:sz w:val="20"/>
        </w:rPr>
        <w:t>fcpl_id</w:t>
      </w:r>
      <w:r w:rsidRPr="00BD7D40">
        <w:t>,</w:t>
      </w:r>
      <w:r>
        <w:t xml:space="preserve"> is the file creation property list identifier that will be used when the HDF5 file is created. The second parameter, </w:t>
      </w:r>
      <w:r w:rsidRPr="00BD7D40">
        <w:rPr>
          <w:rFonts w:ascii="Courier New" w:hAnsi="Courier New" w:cs="Courier New"/>
          <w:sz w:val="20"/>
        </w:rPr>
        <w:t>strategy</w:t>
      </w:r>
      <w:r>
        <w:rPr>
          <w:i/>
        </w:rPr>
        <w:t>,</w:t>
      </w:r>
      <w:r>
        <w:t xml:space="preserve"> is one of the four strategies described above. </w:t>
      </w:r>
      <w:r w:rsidR="002C5C25">
        <w:t xml:space="preserve">Valid values for this parameter are also shown in Table 2 on page </w:t>
      </w:r>
      <w:r w:rsidR="002C5C25">
        <w:fldChar w:fldCharType="begin"/>
      </w:r>
      <w:r w:rsidR="002C5C25">
        <w:instrText xml:space="preserve"> PAGEREF Table2 \h </w:instrText>
      </w:r>
      <w:r w:rsidR="002C5C25">
        <w:fldChar w:fldCharType="separate"/>
      </w:r>
      <w:r w:rsidR="00323678">
        <w:rPr>
          <w:noProof/>
        </w:rPr>
        <w:t>11</w:t>
      </w:r>
      <w:r w:rsidR="002C5C25">
        <w:fldChar w:fldCharType="end"/>
      </w:r>
      <w:r w:rsidR="002C5C25">
        <w:t xml:space="preserve">. </w:t>
      </w:r>
      <w:commentRangeStart w:id="26"/>
      <w:r>
        <w:t xml:space="preserve">The third parameter, </w:t>
      </w:r>
      <w:r w:rsidRPr="00BD7D40">
        <w:rPr>
          <w:rFonts w:ascii="Courier New" w:hAnsi="Courier New" w:cs="Courier New"/>
          <w:sz w:val="20"/>
        </w:rPr>
        <w:t>threshold</w:t>
      </w:r>
      <w:r>
        <w:rPr>
          <w:i/>
        </w:rPr>
        <w:t>,</w:t>
      </w:r>
      <w:r>
        <w:t xml:space="preserve"> is the free-space section threshold used by the library’s free-space manager.</w:t>
      </w:r>
      <w:commentRangeEnd w:id="26"/>
      <w:r w:rsidR="00387644">
        <w:rPr>
          <w:rStyle w:val="CommentReference"/>
        </w:rPr>
        <w:commentReference w:id="26"/>
      </w:r>
    </w:p>
    <w:p w:rsidR="00D0487D" w:rsidRDefault="00D0487D" w:rsidP="00D0487D"/>
    <w:p w:rsidR="0084460C" w:rsidRDefault="0084460C" w:rsidP="00D0487D">
      <w:r>
        <w:t>The library provides a companion routine</w:t>
      </w:r>
      <w:r w:rsidR="00D0487D">
        <w:t>, H5Pget_file_space,</w:t>
      </w:r>
      <w:r>
        <w:t xml:space="preserve"> that retrieves the file space management information for an HDF5 file</w:t>
      </w:r>
      <w:r w:rsidR="00D0487D">
        <w:t xml:space="preserve">. See the entry in the </w:t>
      </w:r>
      <w:hyperlink r:id="rId21" w:history="1">
        <w:r w:rsidR="00D0487D" w:rsidRPr="003A684B">
          <w:rPr>
            <w:rStyle w:val="Hyperlink"/>
            <w:i/>
          </w:rPr>
          <w:t>HDF5 Reference Manual</w:t>
        </w:r>
      </w:hyperlink>
      <w:r w:rsidR="00D0487D">
        <w:t>.</w:t>
      </w:r>
    </w:p>
    <w:p w:rsidR="0084460C" w:rsidRDefault="0084460C" w:rsidP="00D0487D"/>
    <w:p w:rsidR="0084460C" w:rsidRDefault="0084460C" w:rsidP="00D0487D">
      <w:r>
        <w:t xml:space="preserve">The following code </w:t>
      </w:r>
      <w:r w:rsidRPr="0034167D">
        <w:t xml:space="preserve">sample </w:t>
      </w:r>
      <w:r>
        <w:t xml:space="preserve">shows how to create an empty HDF5 file, </w:t>
      </w:r>
      <w:r w:rsidRPr="00733DBA">
        <w:rPr>
          <w:i/>
        </w:rPr>
        <w:t>persist.h5</w:t>
      </w:r>
      <w:r>
        <w:rPr>
          <w:i/>
        </w:rPr>
        <w:t>,</w:t>
      </w:r>
      <w:r>
        <w:t xml:space="preserve"> with the </w:t>
      </w:r>
      <w:r w:rsidR="00D0487D">
        <w:t xml:space="preserve">All Persist </w:t>
      </w:r>
      <w:r>
        <w:t xml:space="preserve">file space management strategy: </w:t>
      </w:r>
    </w:p>
    <w:p w:rsidR="003F0E61" w:rsidRDefault="003F0E61" w:rsidP="003F0E61"/>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874"/>
      </w:tblGrid>
      <w:tr w:rsidR="003F0E61" w:rsidRPr="00AB414A" w:rsidTr="00AB414A">
        <w:trPr>
          <w:jc w:val="center"/>
        </w:trPr>
        <w:tc>
          <w:tcPr>
            <w:tcW w:w="8874" w:type="dxa"/>
            <w:shd w:val="clear" w:color="auto" w:fill="auto"/>
          </w:tcPr>
          <w:p w:rsidR="003F0E61" w:rsidRPr="00AB414A" w:rsidRDefault="003F0E61" w:rsidP="003A684B">
            <w:pPr>
              <w:pStyle w:val="Courier10"/>
            </w:pPr>
          </w:p>
          <w:p w:rsidR="003F0E61" w:rsidRPr="00AB414A" w:rsidRDefault="003F0E61" w:rsidP="003F0E61">
            <w:pPr>
              <w:pStyle w:val="Courier10"/>
            </w:pPr>
            <w:r w:rsidRPr="00AB414A">
              <w:t>/* Create a file creation property list template */</w:t>
            </w:r>
          </w:p>
          <w:p w:rsidR="003F0E61" w:rsidRPr="00AB414A" w:rsidRDefault="003F0E61" w:rsidP="003F0E61">
            <w:pPr>
              <w:pStyle w:val="Courier10"/>
            </w:pPr>
            <w:r w:rsidRPr="00AB414A">
              <w:t xml:space="preserve">fcpl_id = H5Pcreate(H5P_FILE_CREATE);  </w:t>
            </w:r>
          </w:p>
          <w:p w:rsidR="003F0E61" w:rsidRPr="00AB414A" w:rsidRDefault="003F0E61" w:rsidP="003F0E61">
            <w:pPr>
              <w:pStyle w:val="Courier10"/>
            </w:pPr>
          </w:p>
          <w:p w:rsidR="003F0E61" w:rsidRPr="00AB414A" w:rsidRDefault="003F0E61" w:rsidP="003F0E61">
            <w:pPr>
              <w:pStyle w:val="Courier10"/>
            </w:pPr>
            <w:r w:rsidRPr="00AB414A">
              <w:t>/* Set the file space management strategy */</w:t>
            </w:r>
          </w:p>
          <w:p w:rsidR="003F0E61" w:rsidRPr="00AB414A" w:rsidRDefault="003F0E61" w:rsidP="003F0E61">
            <w:pPr>
              <w:pStyle w:val="Courier10"/>
            </w:pPr>
            <w:r w:rsidRPr="00AB414A">
              <w:t>/* Don’t update the free-space section threshold */</w:t>
            </w:r>
          </w:p>
          <w:p w:rsidR="003F0E61" w:rsidRPr="00AB414A" w:rsidRDefault="003F0E61" w:rsidP="003F0E61">
            <w:pPr>
              <w:pStyle w:val="Courier10"/>
            </w:pPr>
            <w:r w:rsidRPr="00AB414A">
              <w:t>H5Pset_file_space(fcpl_id, H5P_FILE_SPACE_ALL_PERSIST, (hsize_t)0);</w:t>
            </w:r>
          </w:p>
          <w:p w:rsidR="003F0E61" w:rsidRPr="00AB414A" w:rsidRDefault="003F0E61" w:rsidP="003F0E61">
            <w:pPr>
              <w:pStyle w:val="Courier10"/>
            </w:pPr>
          </w:p>
          <w:p w:rsidR="003F0E61" w:rsidRPr="00AB414A" w:rsidRDefault="003F0E61" w:rsidP="003F0E61">
            <w:pPr>
              <w:pStyle w:val="Courier10"/>
            </w:pPr>
            <w:r w:rsidRPr="00AB414A">
              <w:t xml:space="preserve">/* Create an HDF5 file with the file creation property list </w:t>
            </w:r>
            <w:r w:rsidRPr="00AB414A">
              <w:rPr>
                <w:i/>
              </w:rPr>
              <w:t>fcpl_id</w:t>
            </w:r>
            <w:r w:rsidRPr="00AB414A">
              <w:t xml:space="preserve"> */</w:t>
            </w:r>
          </w:p>
          <w:p w:rsidR="003F0E61" w:rsidRPr="00AB414A" w:rsidRDefault="003F0E61" w:rsidP="003F0E61">
            <w:pPr>
              <w:pStyle w:val="Courier10"/>
            </w:pPr>
            <w:r w:rsidRPr="00AB414A">
              <w:t>fid = H5Fcreate(“persist.h5”, H5F_ACC_TRUNC, fcpl_id, H5P_DEFAULT);</w:t>
            </w:r>
          </w:p>
          <w:p w:rsidR="003F0E61" w:rsidRPr="00AB414A" w:rsidRDefault="003F0E61" w:rsidP="003F0E61">
            <w:pPr>
              <w:pStyle w:val="Courier10"/>
            </w:pPr>
          </w:p>
          <w:p w:rsidR="003F0E61" w:rsidRPr="00AB414A" w:rsidRDefault="003F0E61" w:rsidP="003F0E61">
            <w:pPr>
              <w:pStyle w:val="Courier10"/>
            </w:pPr>
            <w:r w:rsidRPr="00AB414A">
              <w:t>/* Close the file */</w:t>
            </w:r>
          </w:p>
          <w:p w:rsidR="003F0E61" w:rsidRPr="00AB414A" w:rsidRDefault="003F0E61" w:rsidP="003F0E61">
            <w:pPr>
              <w:pStyle w:val="Courier10"/>
            </w:pPr>
            <w:r w:rsidRPr="00AB414A">
              <w:t>H5Fclose(fid);</w:t>
            </w:r>
          </w:p>
          <w:p w:rsidR="003F0E61" w:rsidRPr="00AB414A" w:rsidRDefault="003F0E61" w:rsidP="003A684B">
            <w:pPr>
              <w:pStyle w:val="Courier10"/>
            </w:pPr>
          </w:p>
          <w:p w:rsidR="003F0E61" w:rsidRPr="00AB414A" w:rsidRDefault="003F0E61" w:rsidP="009F6CFA">
            <w:pPr>
              <w:pStyle w:val="PlainText"/>
            </w:pPr>
          </w:p>
        </w:tc>
      </w:tr>
      <w:tr w:rsidR="003F0E61" w:rsidRPr="00AB414A" w:rsidTr="00AB414A">
        <w:trPr>
          <w:jc w:val="center"/>
        </w:trPr>
        <w:tc>
          <w:tcPr>
            <w:tcW w:w="8874" w:type="dxa"/>
            <w:shd w:val="clear" w:color="auto" w:fill="auto"/>
          </w:tcPr>
          <w:p w:rsidR="003F0E61" w:rsidRPr="00AB414A" w:rsidRDefault="003F0E61" w:rsidP="009E12A9">
            <w:pPr>
              <w:pStyle w:val="NormalTable"/>
            </w:pPr>
            <w:r w:rsidRPr="00AB414A">
              <w:t>Example 1. Use H5P</w:t>
            </w:r>
            <w:r w:rsidR="009E12A9" w:rsidRPr="00AB414A">
              <w:t>s</w:t>
            </w:r>
            <w:r w:rsidRPr="00AB414A">
              <w:t>et_file_space to set the file space management strategy</w:t>
            </w:r>
          </w:p>
        </w:tc>
      </w:tr>
    </w:tbl>
    <w:p w:rsidR="00D0487D" w:rsidRDefault="00D0487D" w:rsidP="00D0487D"/>
    <w:p w:rsidR="003F0E61" w:rsidRDefault="003A684B" w:rsidP="00D0487D">
      <w:r>
        <w:t>To see what a file’s strategy is, use the h5dump command line utility program.</w:t>
      </w:r>
    </w:p>
    <w:p w:rsidR="003F0E61" w:rsidRDefault="003F0E61" w:rsidP="00D0487D"/>
    <w:p w:rsidR="00442746" w:rsidRDefault="00442746" w:rsidP="00D0487D">
      <w:r>
        <w:t xml:space="preserve">For more information on creating a file, see the entry in the </w:t>
      </w:r>
      <w:r w:rsidRPr="00442746">
        <w:rPr>
          <w:i/>
        </w:rPr>
        <w:t>HDF5 Reference Manual</w:t>
      </w:r>
      <w:r>
        <w:t xml:space="preserve"> for </w:t>
      </w:r>
      <w:r w:rsidRPr="00442746">
        <w:rPr>
          <w:rFonts w:ascii="Courier New" w:hAnsi="Courier New" w:cs="Courier New"/>
          <w:sz w:val="20"/>
          <w:szCs w:val="20"/>
        </w:rPr>
        <w:t>H5Fcreate</w:t>
      </w:r>
      <w:r w:rsidRPr="00442746">
        <w:t xml:space="preserve"> </w:t>
      </w:r>
      <w:r>
        <w:t xml:space="preserve">and “The HDF5 File” chapter in the </w:t>
      </w:r>
      <w:r w:rsidRPr="00442746">
        <w:rPr>
          <w:i/>
        </w:rPr>
        <w:t>HDF5 User’s Guide</w:t>
      </w:r>
      <w:r>
        <w:t>.</w:t>
      </w:r>
    </w:p>
    <w:p w:rsidR="003A684B" w:rsidRDefault="003A684B" w:rsidP="00D0487D"/>
    <w:p w:rsidR="00442746" w:rsidRDefault="00442746" w:rsidP="00D0487D"/>
    <w:p w:rsidR="00442746" w:rsidRDefault="00442746" w:rsidP="00D0487D"/>
    <w:p w:rsidR="00221B64" w:rsidRDefault="00221B64" w:rsidP="003238E1">
      <w:pPr>
        <w:pStyle w:val="Heading2"/>
        <w:spacing w:after="240"/>
      </w:pPr>
      <w:bookmarkStart w:id="27" w:name="_Toc322345125"/>
      <w:r>
        <w:t>Changing the S</w:t>
      </w:r>
      <w:bookmarkStart w:id="28" w:name="ChangingTheStrategyWithH5repack"/>
      <w:bookmarkEnd w:id="28"/>
      <w:r>
        <w:t>trategy</w:t>
      </w:r>
      <w:r w:rsidR="003D191D">
        <w:t xml:space="preserve"> with h5repack</w:t>
      </w:r>
      <w:bookmarkEnd w:id="27"/>
    </w:p>
    <w:p w:rsidR="00221B64" w:rsidRDefault="00221B64" w:rsidP="00E47F3A">
      <w:r>
        <w:t>It is not always possible to know in advance how a file will be used</w:t>
      </w:r>
      <w:r w:rsidR="003A684B">
        <w:t xml:space="preserve">. Running the </w:t>
      </w:r>
      <w:r w:rsidRPr="003A684B">
        <w:rPr>
          <w:rFonts w:ascii="Courier New" w:hAnsi="Courier New" w:cs="Courier New"/>
          <w:sz w:val="20"/>
          <w:szCs w:val="20"/>
        </w:rPr>
        <w:t>h5stat –S</w:t>
      </w:r>
      <w:r w:rsidRPr="003A684B">
        <w:t xml:space="preserve"> </w:t>
      </w:r>
      <w:r w:rsidR="003A684B" w:rsidRPr="003A684B">
        <w:t>co</w:t>
      </w:r>
      <w:r w:rsidR="003A684B">
        <w:t xml:space="preserve">mmand line utility </w:t>
      </w:r>
      <w:r>
        <w:t>may show that a given file has a large amount of unaccounted space.</w:t>
      </w:r>
      <w:r w:rsidR="003A684B">
        <w:t xml:space="preserve"> This would indicate that the file space management strategy might need to be changed. The </w:t>
      </w:r>
      <w:hyperlink r:id="rId22" w:anchor="Tools-Repack" w:history="1">
        <w:r w:rsidR="003A684B" w:rsidRPr="003A684B">
          <w:rPr>
            <w:rStyle w:val="Hyperlink"/>
          </w:rPr>
          <w:t>h5repack</w:t>
        </w:r>
      </w:hyperlink>
      <w:r w:rsidR="003A684B">
        <w:t xml:space="preserve"> command line utility program can be used to reclaim the unaccounted space, and it can also be used to change the strategy. </w:t>
      </w:r>
    </w:p>
    <w:p w:rsidR="003A684B" w:rsidRDefault="003A684B" w:rsidP="00E47F3A"/>
    <w:p w:rsidR="00221B64" w:rsidRPr="009E12A9" w:rsidRDefault="003A684B" w:rsidP="00E47F3A">
      <w:r>
        <w:t xml:space="preserve">The </w:t>
      </w:r>
      <w:r w:rsidRPr="003A684B">
        <w:rPr>
          <w:rFonts w:ascii="Courier New" w:hAnsi="Courier New" w:cs="Courier New"/>
          <w:sz w:val="20"/>
          <w:szCs w:val="20"/>
        </w:rPr>
        <w:t>–S</w:t>
      </w:r>
      <w:r>
        <w:t xml:space="preserve"> or </w:t>
      </w:r>
      <w:r w:rsidRPr="003A684B">
        <w:rPr>
          <w:rFonts w:ascii="Courier New" w:hAnsi="Courier New" w:cs="Courier New"/>
          <w:sz w:val="20"/>
          <w:szCs w:val="20"/>
        </w:rPr>
        <w:t xml:space="preserve">–fs_strategy </w:t>
      </w:r>
      <w:r>
        <w:t>options can be used with h5repack to specify the strategy to be used with the output file.</w:t>
      </w:r>
      <w:r w:rsidR="009E12A9">
        <w:t xml:space="preserve"> The </w:t>
      </w:r>
      <w:r w:rsidR="00221B64">
        <w:t>example</w:t>
      </w:r>
      <w:r w:rsidR="009E12A9">
        <w:t xml:space="preserve"> below shows h5repack specifying the VFD strategy. The input file name is no_persist_A.h5, and the output file name is no_persist_outvfd.h5.</w:t>
      </w:r>
    </w:p>
    <w:p w:rsidR="009E12A9" w:rsidRDefault="009E12A9" w:rsidP="009E12A9"/>
    <w:tbl>
      <w:tblPr>
        <w:tblW w:w="0" w:type="auto"/>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8070"/>
      </w:tblGrid>
      <w:tr w:rsidR="009E12A9" w:rsidRPr="00AB414A" w:rsidTr="00AB414A">
        <w:trPr>
          <w:jc w:val="center"/>
        </w:trPr>
        <w:tc>
          <w:tcPr>
            <w:tcW w:w="8070" w:type="dxa"/>
            <w:shd w:val="clear" w:color="auto" w:fill="auto"/>
          </w:tcPr>
          <w:p w:rsidR="009E12A9" w:rsidRPr="00AB414A" w:rsidRDefault="009E12A9" w:rsidP="009E12A9">
            <w:pPr>
              <w:pStyle w:val="Courier10"/>
            </w:pPr>
          </w:p>
          <w:p w:rsidR="009E12A9" w:rsidRPr="00AB414A" w:rsidRDefault="009E12A9" w:rsidP="009E12A9">
            <w:pPr>
              <w:pStyle w:val="Courier10"/>
            </w:pPr>
            <w:r w:rsidRPr="00AB414A">
              <w:t xml:space="preserve">h5repack –S </w:t>
            </w:r>
            <w:r w:rsidR="00C15570" w:rsidRPr="00AB414A">
              <w:t>SPACE_</w:t>
            </w:r>
            <w:r w:rsidRPr="00AB414A">
              <w:t>VFD no_persist_A.h5 no_persist_outvfd.h5</w:t>
            </w:r>
          </w:p>
          <w:p w:rsidR="009E12A9" w:rsidRPr="00AB414A" w:rsidRDefault="009E12A9" w:rsidP="009E12A9">
            <w:pPr>
              <w:pStyle w:val="Courier10"/>
            </w:pPr>
          </w:p>
        </w:tc>
      </w:tr>
      <w:tr w:rsidR="009E12A9" w:rsidRPr="00AB414A" w:rsidTr="00AB414A">
        <w:trPr>
          <w:jc w:val="center"/>
        </w:trPr>
        <w:tc>
          <w:tcPr>
            <w:tcW w:w="8070" w:type="dxa"/>
            <w:shd w:val="clear" w:color="auto" w:fill="auto"/>
          </w:tcPr>
          <w:p w:rsidR="009E12A9" w:rsidRPr="00AB414A" w:rsidRDefault="009E12A9" w:rsidP="009E12A9">
            <w:pPr>
              <w:pStyle w:val="NormalTable"/>
            </w:pPr>
            <w:r w:rsidRPr="00AB414A">
              <w:t>Example 2. Using h5repack to change the file space management strategy</w:t>
            </w:r>
          </w:p>
        </w:tc>
      </w:tr>
    </w:tbl>
    <w:p w:rsidR="009E12A9" w:rsidRDefault="009E12A9" w:rsidP="009E12A9"/>
    <w:p w:rsidR="009E12A9" w:rsidRDefault="003919F0" w:rsidP="00E47F3A">
      <w:r>
        <w:t xml:space="preserve">The valid values for the </w:t>
      </w:r>
      <w:r w:rsidRPr="003919F0">
        <w:rPr>
          <w:rFonts w:ascii="Courier New" w:hAnsi="Courier New" w:cs="Courier New"/>
          <w:sz w:val="20"/>
          <w:szCs w:val="20"/>
        </w:rPr>
        <w:t>–S</w:t>
      </w:r>
      <w:r>
        <w:t xml:space="preserve"> and </w:t>
      </w:r>
      <w:r w:rsidRPr="003919F0">
        <w:rPr>
          <w:rFonts w:ascii="Courier New" w:hAnsi="Courier New" w:cs="Courier New"/>
          <w:sz w:val="20"/>
          <w:szCs w:val="20"/>
        </w:rPr>
        <w:t>–fs_strategy</w:t>
      </w:r>
      <w:r>
        <w:t xml:space="preserve"> options are listed in the table below.</w:t>
      </w:r>
    </w:p>
    <w:p w:rsidR="003919F0" w:rsidRDefault="003919F0" w:rsidP="003919F0"/>
    <w:tbl>
      <w:tblPr>
        <w:tblW w:w="0" w:type="auto"/>
        <w:jc w:val="center"/>
        <w:tblInd w:w="1278" w:type="dxa"/>
        <w:tblBorders>
          <w:bottom w:val="single" w:sz="4" w:space="0" w:color="000000"/>
          <w:insideH w:val="single" w:sz="4" w:space="0" w:color="000000"/>
        </w:tblBorders>
        <w:tblLook w:val="04A0" w:firstRow="1" w:lastRow="0" w:firstColumn="1" w:lastColumn="0" w:noHBand="0" w:noVBand="1"/>
      </w:tblPr>
      <w:tblGrid>
        <w:gridCol w:w="2349"/>
        <w:gridCol w:w="2340"/>
        <w:gridCol w:w="3330"/>
      </w:tblGrid>
      <w:tr w:rsidR="003919F0" w:rsidRPr="00AB414A" w:rsidTr="00AB414A">
        <w:trPr>
          <w:tblHeader/>
          <w:jc w:val="center"/>
        </w:trPr>
        <w:tc>
          <w:tcPr>
            <w:tcW w:w="8019" w:type="dxa"/>
            <w:gridSpan w:val="3"/>
            <w:shd w:val="clear" w:color="auto" w:fill="auto"/>
          </w:tcPr>
          <w:p w:rsidR="003919F0" w:rsidRPr="00AB414A" w:rsidRDefault="003919F0" w:rsidP="002C5C25">
            <w:pPr>
              <w:pStyle w:val="NormalTable"/>
            </w:pPr>
            <w:r w:rsidRPr="00AB414A">
              <w:t>Table 2. Strat</w:t>
            </w:r>
            <w:bookmarkStart w:id="29" w:name="Table2"/>
            <w:bookmarkEnd w:id="29"/>
            <w:r w:rsidRPr="00AB414A">
              <w:t xml:space="preserve">egies </w:t>
            </w:r>
            <w:r w:rsidR="002C5C25" w:rsidRPr="00AB414A">
              <w:t>and Values</w:t>
            </w:r>
          </w:p>
        </w:tc>
      </w:tr>
      <w:tr w:rsidR="003919F0" w:rsidRPr="00AB414A" w:rsidTr="00AB414A">
        <w:trPr>
          <w:tblHeader/>
          <w:jc w:val="center"/>
        </w:trPr>
        <w:tc>
          <w:tcPr>
            <w:tcW w:w="2349" w:type="dxa"/>
            <w:shd w:val="clear" w:color="auto" w:fill="auto"/>
          </w:tcPr>
          <w:p w:rsidR="003919F0" w:rsidRPr="00AB414A" w:rsidRDefault="003919F0" w:rsidP="009F6CFA">
            <w:pPr>
              <w:pStyle w:val="NormalTable"/>
            </w:pPr>
            <w:r w:rsidRPr="00AB414A">
              <w:t>Strategy</w:t>
            </w:r>
          </w:p>
        </w:tc>
        <w:tc>
          <w:tcPr>
            <w:tcW w:w="2340" w:type="dxa"/>
            <w:shd w:val="clear" w:color="auto" w:fill="auto"/>
          </w:tcPr>
          <w:p w:rsidR="003919F0" w:rsidRPr="00AB414A" w:rsidRDefault="003919F0" w:rsidP="009F6CFA">
            <w:pPr>
              <w:pStyle w:val="NormalTable"/>
            </w:pPr>
            <w:r w:rsidRPr="00AB414A">
              <w:t>h5repack Value</w:t>
            </w:r>
          </w:p>
        </w:tc>
        <w:tc>
          <w:tcPr>
            <w:tcW w:w="3330" w:type="dxa"/>
            <w:shd w:val="clear" w:color="auto" w:fill="auto"/>
          </w:tcPr>
          <w:p w:rsidR="003919F0" w:rsidRPr="00AB414A" w:rsidRDefault="003919F0" w:rsidP="009F6CFA">
            <w:pPr>
              <w:pStyle w:val="NormalTable"/>
            </w:pPr>
            <w:r w:rsidRPr="00AB414A">
              <w:t>H5Pset_file_space Value</w:t>
            </w:r>
          </w:p>
        </w:tc>
      </w:tr>
      <w:tr w:rsidR="003919F0" w:rsidRPr="00AB414A" w:rsidTr="00AB414A">
        <w:trPr>
          <w:jc w:val="center"/>
        </w:trPr>
        <w:tc>
          <w:tcPr>
            <w:tcW w:w="2349" w:type="dxa"/>
            <w:shd w:val="clear" w:color="auto" w:fill="auto"/>
          </w:tcPr>
          <w:p w:rsidR="003919F0" w:rsidRPr="00AB414A" w:rsidRDefault="003919F0" w:rsidP="003919F0">
            <w:r w:rsidRPr="00AB414A">
              <w:t>All Persist</w:t>
            </w:r>
          </w:p>
        </w:tc>
        <w:tc>
          <w:tcPr>
            <w:tcW w:w="2340" w:type="dxa"/>
            <w:shd w:val="clear" w:color="auto" w:fill="auto"/>
          </w:tcPr>
          <w:p w:rsidR="003919F0" w:rsidRPr="00AB414A" w:rsidRDefault="003919F0" w:rsidP="009F6CFA">
            <w:pPr>
              <w:pStyle w:val="PlainText"/>
            </w:pPr>
            <w:r w:rsidRPr="00AB414A">
              <w:t>ALL_PERSIST</w:t>
            </w:r>
          </w:p>
        </w:tc>
        <w:tc>
          <w:tcPr>
            <w:tcW w:w="3330" w:type="dxa"/>
            <w:shd w:val="clear" w:color="auto" w:fill="auto"/>
          </w:tcPr>
          <w:p w:rsidR="003919F0" w:rsidRPr="00AB414A" w:rsidRDefault="003919F0" w:rsidP="009F6CFA">
            <w:pPr>
              <w:pStyle w:val="PlainText"/>
            </w:pPr>
            <w:r w:rsidRPr="00AB414A">
              <w:t>H5F_FILE_SPACE_ALL_PERSIST</w:t>
            </w:r>
          </w:p>
        </w:tc>
      </w:tr>
      <w:tr w:rsidR="003919F0" w:rsidRPr="00AB414A" w:rsidTr="00AB414A">
        <w:trPr>
          <w:jc w:val="center"/>
        </w:trPr>
        <w:tc>
          <w:tcPr>
            <w:tcW w:w="2349" w:type="dxa"/>
            <w:shd w:val="clear" w:color="auto" w:fill="auto"/>
          </w:tcPr>
          <w:p w:rsidR="003919F0" w:rsidRPr="00AB414A" w:rsidRDefault="003919F0" w:rsidP="003919F0">
            <w:r w:rsidRPr="00AB414A">
              <w:t>All</w:t>
            </w:r>
          </w:p>
        </w:tc>
        <w:tc>
          <w:tcPr>
            <w:tcW w:w="2340" w:type="dxa"/>
            <w:shd w:val="clear" w:color="auto" w:fill="auto"/>
          </w:tcPr>
          <w:p w:rsidR="003919F0" w:rsidRPr="00AB414A" w:rsidRDefault="003919F0" w:rsidP="009F6CFA">
            <w:pPr>
              <w:pStyle w:val="PlainText"/>
            </w:pPr>
            <w:r w:rsidRPr="00AB414A">
              <w:t>ALL</w:t>
            </w:r>
          </w:p>
        </w:tc>
        <w:tc>
          <w:tcPr>
            <w:tcW w:w="3330" w:type="dxa"/>
            <w:shd w:val="clear" w:color="auto" w:fill="auto"/>
          </w:tcPr>
          <w:p w:rsidR="003919F0" w:rsidRPr="00AB414A" w:rsidRDefault="003919F0" w:rsidP="009F6CFA">
            <w:pPr>
              <w:pStyle w:val="PlainText"/>
            </w:pPr>
            <w:r w:rsidRPr="00AB414A">
              <w:t>H5F_FILE_SPACE_ALL</w:t>
            </w:r>
          </w:p>
        </w:tc>
      </w:tr>
      <w:tr w:rsidR="003919F0" w:rsidRPr="00AB414A" w:rsidTr="00AB414A">
        <w:trPr>
          <w:jc w:val="center"/>
        </w:trPr>
        <w:tc>
          <w:tcPr>
            <w:tcW w:w="2349" w:type="dxa"/>
            <w:shd w:val="clear" w:color="auto" w:fill="auto"/>
          </w:tcPr>
          <w:p w:rsidR="003919F0" w:rsidRPr="00AB414A" w:rsidRDefault="003919F0" w:rsidP="003919F0">
            <w:r w:rsidRPr="00AB414A">
              <w:t>Aggregator VFD</w:t>
            </w:r>
          </w:p>
        </w:tc>
        <w:tc>
          <w:tcPr>
            <w:tcW w:w="2340" w:type="dxa"/>
            <w:shd w:val="clear" w:color="auto" w:fill="auto"/>
          </w:tcPr>
          <w:p w:rsidR="003919F0" w:rsidRPr="00AB414A" w:rsidRDefault="003919F0" w:rsidP="009F6CFA">
            <w:pPr>
              <w:pStyle w:val="PlainText"/>
            </w:pPr>
            <w:r w:rsidRPr="00AB414A">
              <w:t>AGGR_VFD</w:t>
            </w:r>
          </w:p>
        </w:tc>
        <w:tc>
          <w:tcPr>
            <w:tcW w:w="3330" w:type="dxa"/>
            <w:shd w:val="clear" w:color="auto" w:fill="auto"/>
          </w:tcPr>
          <w:p w:rsidR="003919F0" w:rsidRPr="00AB414A" w:rsidRDefault="003919F0" w:rsidP="009F6CFA">
            <w:pPr>
              <w:pStyle w:val="PlainText"/>
            </w:pPr>
            <w:r w:rsidRPr="00AB414A">
              <w:t>H5F_FILE_SPACE_AGGR_VFD</w:t>
            </w:r>
          </w:p>
        </w:tc>
      </w:tr>
      <w:tr w:rsidR="003919F0" w:rsidRPr="00AB414A" w:rsidTr="00AB414A">
        <w:trPr>
          <w:jc w:val="center"/>
        </w:trPr>
        <w:tc>
          <w:tcPr>
            <w:tcW w:w="2349" w:type="dxa"/>
            <w:shd w:val="clear" w:color="auto" w:fill="auto"/>
          </w:tcPr>
          <w:p w:rsidR="003919F0" w:rsidRPr="00AB414A" w:rsidRDefault="003919F0" w:rsidP="003919F0">
            <w:r w:rsidRPr="00AB414A">
              <w:t>VFD</w:t>
            </w:r>
          </w:p>
        </w:tc>
        <w:tc>
          <w:tcPr>
            <w:tcW w:w="2340" w:type="dxa"/>
            <w:shd w:val="clear" w:color="auto" w:fill="auto"/>
          </w:tcPr>
          <w:p w:rsidR="003919F0" w:rsidRPr="00AB414A" w:rsidRDefault="003919F0" w:rsidP="009F6CFA">
            <w:pPr>
              <w:pStyle w:val="PlainText"/>
            </w:pPr>
            <w:r w:rsidRPr="00AB414A">
              <w:t>SPACE_VFD</w:t>
            </w:r>
          </w:p>
        </w:tc>
        <w:tc>
          <w:tcPr>
            <w:tcW w:w="3330" w:type="dxa"/>
            <w:shd w:val="clear" w:color="auto" w:fill="auto"/>
          </w:tcPr>
          <w:p w:rsidR="003919F0" w:rsidRPr="00AB414A" w:rsidRDefault="003919F0" w:rsidP="009F6CFA">
            <w:pPr>
              <w:pStyle w:val="PlainText"/>
            </w:pPr>
            <w:r w:rsidRPr="00AB414A">
              <w:t>H5F_FILE_SPACE_VFD</w:t>
            </w:r>
          </w:p>
        </w:tc>
      </w:tr>
    </w:tbl>
    <w:p w:rsidR="003919F0" w:rsidRDefault="003919F0" w:rsidP="003919F0"/>
    <w:p w:rsidR="003919F0" w:rsidRDefault="003919F0" w:rsidP="00E47F3A"/>
    <w:p w:rsidR="00E81C3F" w:rsidRDefault="00E81C3F" w:rsidP="00712D10"/>
    <w:p w:rsidR="00C41541" w:rsidRDefault="00C41541" w:rsidP="00221B64">
      <w:pPr>
        <w:pStyle w:val="Heading2"/>
      </w:pPr>
      <w:bookmarkStart w:id="30" w:name="_Toc322345126"/>
      <w:r>
        <w:t>Summary of Strategies and Implement</w:t>
      </w:r>
      <w:r w:rsidR="00712D10">
        <w:t>ation</w:t>
      </w:r>
      <w:bookmarkEnd w:id="30"/>
      <w:r>
        <w:t xml:space="preserve"> </w:t>
      </w:r>
    </w:p>
    <w:p w:rsidR="00C41541" w:rsidRPr="00F95E0D" w:rsidRDefault="00C41541" w:rsidP="00221B64">
      <w:r>
        <w:t xml:space="preserve">The file space management strategies </w:t>
      </w:r>
      <w:r w:rsidR="00712D10">
        <w:t xml:space="preserve">and file allocation mechanisms that have been </w:t>
      </w:r>
      <w:r>
        <w:t>discussed above are summarized in the table below.</w:t>
      </w:r>
    </w:p>
    <w:p w:rsidR="00C41541" w:rsidRDefault="00C41541" w:rsidP="00221B64"/>
    <w:tbl>
      <w:tblPr>
        <w:tblW w:w="0" w:type="auto"/>
        <w:jc w:val="center"/>
        <w:tblInd w:w="192" w:type="dxa"/>
        <w:tblBorders>
          <w:bottom w:val="single" w:sz="4" w:space="0" w:color="000000"/>
          <w:insideH w:val="single" w:sz="4" w:space="0" w:color="000000"/>
        </w:tblBorders>
        <w:tblLook w:val="04A0" w:firstRow="1" w:lastRow="0" w:firstColumn="1" w:lastColumn="0" w:noHBand="0" w:noVBand="1"/>
      </w:tblPr>
      <w:tblGrid>
        <w:gridCol w:w="1458"/>
        <w:gridCol w:w="3144"/>
        <w:gridCol w:w="11"/>
        <w:gridCol w:w="1069"/>
        <w:gridCol w:w="11"/>
        <w:gridCol w:w="1069"/>
        <w:gridCol w:w="11"/>
        <w:gridCol w:w="1069"/>
        <w:gridCol w:w="11"/>
        <w:gridCol w:w="1339"/>
        <w:gridCol w:w="11"/>
        <w:gridCol w:w="757"/>
      </w:tblGrid>
      <w:tr w:rsidR="00C41541" w:rsidRPr="00AB414A" w:rsidTr="00AB414A">
        <w:trPr>
          <w:tblHeader/>
          <w:jc w:val="center"/>
        </w:trPr>
        <w:tc>
          <w:tcPr>
            <w:tcW w:w="9895" w:type="dxa"/>
            <w:gridSpan w:val="12"/>
            <w:shd w:val="clear" w:color="auto" w:fill="auto"/>
          </w:tcPr>
          <w:p w:rsidR="00C41541" w:rsidRPr="00AB414A" w:rsidRDefault="00C41541" w:rsidP="00712D10">
            <w:pPr>
              <w:rPr>
                <w:b/>
              </w:rPr>
            </w:pPr>
            <w:r w:rsidRPr="00AB414A">
              <w:rPr>
                <w:b/>
              </w:rPr>
              <w:t xml:space="preserve">Table </w:t>
            </w:r>
            <w:r w:rsidR="00712D10" w:rsidRPr="00AB414A">
              <w:rPr>
                <w:b/>
              </w:rPr>
              <w:t>3</w:t>
            </w:r>
            <w:r w:rsidRPr="00AB414A">
              <w:rPr>
                <w:b/>
              </w:rPr>
              <w:t>. Summary of file space management strategies</w:t>
            </w:r>
            <w:r w:rsidR="00712D10" w:rsidRPr="00AB414A">
              <w:rPr>
                <w:b/>
              </w:rPr>
              <w:t xml:space="preserve"> and mechanisms</w:t>
            </w:r>
          </w:p>
        </w:tc>
      </w:tr>
      <w:tr w:rsidR="00C41541" w:rsidRPr="00AB414A" w:rsidTr="00AB414A">
        <w:trPr>
          <w:tblHeader/>
          <w:jc w:val="center"/>
        </w:trPr>
        <w:tc>
          <w:tcPr>
            <w:tcW w:w="1436" w:type="dxa"/>
            <w:vMerge w:val="restart"/>
            <w:shd w:val="clear" w:color="auto" w:fill="auto"/>
          </w:tcPr>
          <w:p w:rsidR="00C41541" w:rsidRPr="00AB414A" w:rsidRDefault="00C41541" w:rsidP="00221B64">
            <w:pPr>
              <w:rPr>
                <w:b/>
              </w:rPr>
            </w:pPr>
            <w:r w:rsidRPr="00AB414A">
              <w:rPr>
                <w:b/>
              </w:rPr>
              <w:t>Strategy</w:t>
            </w:r>
          </w:p>
        </w:tc>
        <w:tc>
          <w:tcPr>
            <w:tcW w:w="3155" w:type="dxa"/>
            <w:gridSpan w:val="2"/>
            <w:vMerge w:val="restart"/>
            <w:shd w:val="clear" w:color="auto" w:fill="auto"/>
          </w:tcPr>
          <w:p w:rsidR="00C41541" w:rsidRPr="00AB414A" w:rsidRDefault="00C41541" w:rsidP="00221B64">
            <w:pPr>
              <w:rPr>
                <w:b/>
              </w:rPr>
            </w:pPr>
            <w:r w:rsidRPr="00AB414A">
              <w:rPr>
                <w:b/>
              </w:rPr>
              <w:t>H5Pset_file_space Value</w:t>
            </w:r>
          </w:p>
          <w:p w:rsidR="00C41541" w:rsidRPr="00AB414A" w:rsidRDefault="00C41541" w:rsidP="00221B64">
            <w:pPr>
              <w:rPr>
                <w:b/>
              </w:rPr>
            </w:pPr>
            <w:r w:rsidRPr="00AB414A">
              <w:rPr>
                <w:b/>
              </w:rPr>
              <w:t>h5repack Value</w:t>
            </w:r>
          </w:p>
        </w:tc>
        <w:tc>
          <w:tcPr>
            <w:tcW w:w="2160" w:type="dxa"/>
            <w:gridSpan w:val="4"/>
            <w:shd w:val="clear" w:color="auto" w:fill="auto"/>
          </w:tcPr>
          <w:p w:rsidR="00C41541" w:rsidRPr="00AB414A" w:rsidRDefault="00C41541" w:rsidP="00221B64">
            <w:pPr>
              <w:rPr>
                <w:b/>
              </w:rPr>
            </w:pPr>
            <w:r w:rsidRPr="00AB414A">
              <w:rPr>
                <w:b/>
              </w:rPr>
              <w:t>Track Free Space</w:t>
            </w:r>
          </w:p>
        </w:tc>
        <w:tc>
          <w:tcPr>
            <w:tcW w:w="3187" w:type="dxa"/>
            <w:gridSpan w:val="5"/>
            <w:shd w:val="clear" w:color="auto" w:fill="auto"/>
          </w:tcPr>
          <w:p w:rsidR="00C41541" w:rsidRPr="00AB414A" w:rsidRDefault="00C41541" w:rsidP="00221B64">
            <w:pPr>
              <w:rPr>
                <w:b/>
              </w:rPr>
            </w:pPr>
            <w:r w:rsidRPr="00AB414A">
              <w:rPr>
                <w:b/>
              </w:rPr>
              <w:t>Allocate Space Using</w:t>
            </w:r>
          </w:p>
        </w:tc>
      </w:tr>
      <w:tr w:rsidR="00C41541" w:rsidRPr="00AB414A" w:rsidTr="00AB414A">
        <w:trPr>
          <w:tblHeader/>
          <w:jc w:val="center"/>
        </w:trPr>
        <w:tc>
          <w:tcPr>
            <w:tcW w:w="1436" w:type="dxa"/>
            <w:vMerge/>
            <w:shd w:val="clear" w:color="auto" w:fill="auto"/>
          </w:tcPr>
          <w:p w:rsidR="00C41541" w:rsidRPr="00AB414A" w:rsidRDefault="00C41541" w:rsidP="00221B64">
            <w:pPr>
              <w:rPr>
                <w:b/>
              </w:rPr>
            </w:pPr>
          </w:p>
        </w:tc>
        <w:tc>
          <w:tcPr>
            <w:tcW w:w="3155" w:type="dxa"/>
            <w:gridSpan w:val="2"/>
            <w:vMerge/>
            <w:shd w:val="clear" w:color="auto" w:fill="auto"/>
          </w:tcPr>
          <w:p w:rsidR="00C41541" w:rsidRPr="00AB414A" w:rsidRDefault="00C41541" w:rsidP="00221B64">
            <w:pPr>
              <w:rPr>
                <w:b/>
              </w:rPr>
            </w:pPr>
          </w:p>
        </w:tc>
        <w:tc>
          <w:tcPr>
            <w:tcW w:w="1080" w:type="dxa"/>
            <w:gridSpan w:val="2"/>
            <w:shd w:val="clear" w:color="auto" w:fill="auto"/>
          </w:tcPr>
          <w:p w:rsidR="00C41541" w:rsidRPr="00AB414A" w:rsidRDefault="00C41541" w:rsidP="00221B64">
            <w:pPr>
              <w:rPr>
                <w:b/>
              </w:rPr>
            </w:pPr>
            <w:r w:rsidRPr="00AB414A">
              <w:rPr>
                <w:b/>
              </w:rPr>
              <w:t>Across Multiple Sessions</w:t>
            </w:r>
          </w:p>
        </w:tc>
        <w:tc>
          <w:tcPr>
            <w:tcW w:w="1080" w:type="dxa"/>
            <w:gridSpan w:val="2"/>
            <w:shd w:val="clear" w:color="auto" w:fill="auto"/>
          </w:tcPr>
          <w:p w:rsidR="00C41541" w:rsidRPr="00AB414A" w:rsidRDefault="00C41541" w:rsidP="00221B64">
            <w:pPr>
              <w:rPr>
                <w:b/>
              </w:rPr>
            </w:pPr>
            <w:r w:rsidRPr="00AB414A">
              <w:rPr>
                <w:b/>
              </w:rPr>
              <w:t>Within a Single Session</w:t>
            </w:r>
          </w:p>
        </w:tc>
        <w:tc>
          <w:tcPr>
            <w:tcW w:w="1080" w:type="dxa"/>
            <w:gridSpan w:val="2"/>
            <w:shd w:val="clear" w:color="auto" w:fill="auto"/>
          </w:tcPr>
          <w:p w:rsidR="00C41541" w:rsidRPr="00AB414A" w:rsidRDefault="00C41541" w:rsidP="00221B64">
            <w:pPr>
              <w:rPr>
                <w:b/>
              </w:rPr>
            </w:pPr>
            <w:r w:rsidRPr="00AB414A">
              <w:rPr>
                <w:b/>
              </w:rPr>
              <w:t>Free-space Manager</w:t>
            </w:r>
          </w:p>
        </w:tc>
        <w:tc>
          <w:tcPr>
            <w:tcW w:w="1350" w:type="dxa"/>
            <w:gridSpan w:val="2"/>
            <w:shd w:val="clear" w:color="auto" w:fill="auto"/>
          </w:tcPr>
          <w:p w:rsidR="00C41541" w:rsidRPr="00AB414A" w:rsidRDefault="00C41541" w:rsidP="00221B64">
            <w:pPr>
              <w:rPr>
                <w:b/>
              </w:rPr>
            </w:pPr>
            <w:r w:rsidRPr="00AB414A">
              <w:rPr>
                <w:b/>
              </w:rPr>
              <w:t>Aggregators</w:t>
            </w:r>
          </w:p>
        </w:tc>
        <w:tc>
          <w:tcPr>
            <w:tcW w:w="757" w:type="dxa"/>
            <w:shd w:val="clear" w:color="auto" w:fill="auto"/>
          </w:tcPr>
          <w:p w:rsidR="00C41541" w:rsidRPr="00AB414A" w:rsidRDefault="00C41541" w:rsidP="00221B64">
            <w:pPr>
              <w:rPr>
                <w:b/>
              </w:rPr>
            </w:pPr>
            <w:r w:rsidRPr="00AB414A">
              <w:rPr>
                <w:b/>
              </w:rPr>
              <w:t>VFD</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 Persist</w:t>
            </w:r>
          </w:p>
        </w:tc>
        <w:tc>
          <w:tcPr>
            <w:tcW w:w="3144" w:type="dxa"/>
            <w:shd w:val="clear" w:color="auto" w:fill="auto"/>
          </w:tcPr>
          <w:p w:rsidR="00C41541" w:rsidRPr="00AB414A" w:rsidRDefault="00C41541" w:rsidP="00221B64">
            <w:pPr>
              <w:pStyle w:val="PlainText"/>
            </w:pPr>
            <w:r w:rsidRPr="00AB414A">
              <w:t>H5F_FILE_SPACE_ALL_PERSIST</w:t>
            </w:r>
          </w:p>
          <w:p w:rsidR="00C41541" w:rsidRPr="00AB414A" w:rsidRDefault="00C41541" w:rsidP="00221B64">
            <w:pPr>
              <w:pStyle w:val="PlainText"/>
            </w:pPr>
            <w:r w:rsidRPr="00AB414A">
              <w:t>ALL_PERSIST</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All</w:t>
            </w:r>
          </w:p>
        </w:tc>
        <w:tc>
          <w:tcPr>
            <w:tcW w:w="3144" w:type="dxa"/>
            <w:shd w:val="clear" w:color="auto" w:fill="auto"/>
          </w:tcPr>
          <w:p w:rsidR="00C41541" w:rsidRPr="00AB414A" w:rsidRDefault="00C41541" w:rsidP="00221B64">
            <w:pPr>
              <w:pStyle w:val="PlainText"/>
            </w:pPr>
            <w:r w:rsidRPr="00AB414A">
              <w:t>H5F_FILE_SPACE_ALL</w:t>
            </w:r>
          </w:p>
          <w:p w:rsidR="00C41541" w:rsidRPr="00AB414A" w:rsidRDefault="00C41541" w:rsidP="00221B64">
            <w:pPr>
              <w:pStyle w:val="PlainText"/>
            </w:pPr>
            <w:r w:rsidRPr="00AB414A">
              <w:t>ALL</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Y</w:t>
            </w:r>
          </w:p>
        </w:tc>
        <w:tc>
          <w:tcPr>
            <w:tcW w:w="1080" w:type="dxa"/>
            <w:gridSpan w:val="2"/>
            <w:shd w:val="clear" w:color="auto" w:fill="auto"/>
          </w:tcPr>
          <w:p w:rsidR="00C41541" w:rsidRPr="00AB414A" w:rsidRDefault="00C41541" w:rsidP="00AB414A">
            <w:pPr>
              <w:pStyle w:val="Normal9"/>
              <w:jc w:val="center"/>
            </w:pPr>
            <w:r w:rsidRPr="00AB414A">
              <w:t>Y</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Aggregator VFD</w:t>
            </w:r>
          </w:p>
        </w:tc>
        <w:tc>
          <w:tcPr>
            <w:tcW w:w="3144" w:type="dxa"/>
            <w:shd w:val="clear" w:color="auto" w:fill="auto"/>
          </w:tcPr>
          <w:p w:rsidR="00C41541" w:rsidRPr="00AB414A" w:rsidRDefault="00C41541" w:rsidP="00221B64">
            <w:pPr>
              <w:pStyle w:val="PlainText"/>
            </w:pPr>
            <w:r w:rsidRPr="00AB414A">
              <w:t>H5F_FILE_SPACE_AGGR_VFD</w:t>
            </w:r>
          </w:p>
          <w:p w:rsidR="00C41541" w:rsidRPr="00AB414A" w:rsidRDefault="00C41541" w:rsidP="00221B64">
            <w:pPr>
              <w:pStyle w:val="PlainText"/>
            </w:pPr>
            <w:r w:rsidRPr="00AB414A">
              <w:t>AGGR_VFD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Y</w:t>
            </w:r>
          </w:p>
        </w:tc>
        <w:tc>
          <w:tcPr>
            <w:tcW w:w="768" w:type="dxa"/>
            <w:gridSpan w:val="2"/>
            <w:shd w:val="clear" w:color="auto" w:fill="auto"/>
          </w:tcPr>
          <w:p w:rsidR="00C41541" w:rsidRPr="00AB414A" w:rsidRDefault="00C41541" w:rsidP="00AB414A">
            <w:pPr>
              <w:pStyle w:val="Normal9"/>
              <w:jc w:val="center"/>
            </w:pPr>
            <w:r w:rsidRPr="00AB414A">
              <w:t>Y</w:t>
            </w:r>
          </w:p>
        </w:tc>
      </w:tr>
      <w:tr w:rsidR="00C41541" w:rsidRPr="00AB414A" w:rsidTr="00AB414A">
        <w:trPr>
          <w:jc w:val="center"/>
        </w:trPr>
        <w:tc>
          <w:tcPr>
            <w:tcW w:w="1458" w:type="dxa"/>
            <w:shd w:val="clear" w:color="auto" w:fill="auto"/>
          </w:tcPr>
          <w:p w:rsidR="00C41541" w:rsidRPr="00AB414A" w:rsidRDefault="00C41541" w:rsidP="00221B64">
            <w:pPr>
              <w:pStyle w:val="Normal9"/>
            </w:pPr>
            <w:r w:rsidRPr="00AB414A">
              <w:t>VFD</w:t>
            </w:r>
          </w:p>
        </w:tc>
        <w:tc>
          <w:tcPr>
            <w:tcW w:w="3144" w:type="dxa"/>
            <w:shd w:val="clear" w:color="auto" w:fill="auto"/>
          </w:tcPr>
          <w:p w:rsidR="00C41541" w:rsidRPr="00AB414A" w:rsidRDefault="00C41541" w:rsidP="00221B64">
            <w:pPr>
              <w:pStyle w:val="PlainText"/>
            </w:pPr>
            <w:r w:rsidRPr="00AB414A">
              <w:t>H5F_FILE_SPACE_VFD</w:t>
            </w:r>
          </w:p>
          <w:p w:rsidR="00C41541" w:rsidRPr="00AB414A" w:rsidRDefault="00C41541" w:rsidP="00221B64">
            <w:pPr>
              <w:pStyle w:val="PlainText"/>
            </w:pPr>
            <w:r w:rsidRPr="00AB414A">
              <w:t>SPACE_VFD</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080" w:type="dxa"/>
            <w:gridSpan w:val="2"/>
            <w:shd w:val="clear" w:color="auto" w:fill="auto"/>
          </w:tcPr>
          <w:p w:rsidR="00C41541" w:rsidRPr="00AB414A" w:rsidRDefault="00C41541" w:rsidP="00AB414A">
            <w:pPr>
              <w:pStyle w:val="Normal9"/>
              <w:jc w:val="center"/>
            </w:pPr>
            <w:r w:rsidRPr="00AB414A">
              <w:t>N</w:t>
            </w:r>
          </w:p>
        </w:tc>
        <w:tc>
          <w:tcPr>
            <w:tcW w:w="1350" w:type="dxa"/>
            <w:gridSpan w:val="2"/>
            <w:shd w:val="clear" w:color="auto" w:fill="auto"/>
          </w:tcPr>
          <w:p w:rsidR="00C41541" w:rsidRPr="00AB414A" w:rsidRDefault="00C41541" w:rsidP="00AB414A">
            <w:pPr>
              <w:pStyle w:val="Normal9"/>
              <w:jc w:val="center"/>
            </w:pPr>
            <w:r w:rsidRPr="00AB414A">
              <w:t>N</w:t>
            </w:r>
          </w:p>
        </w:tc>
        <w:tc>
          <w:tcPr>
            <w:tcW w:w="768" w:type="dxa"/>
            <w:gridSpan w:val="2"/>
            <w:shd w:val="clear" w:color="auto" w:fill="auto"/>
          </w:tcPr>
          <w:p w:rsidR="00C41541" w:rsidRPr="00AB414A" w:rsidRDefault="00C41541" w:rsidP="00AB414A">
            <w:pPr>
              <w:pStyle w:val="Normal9"/>
              <w:jc w:val="center"/>
            </w:pPr>
            <w:r w:rsidRPr="00AB414A">
              <w:t>Y</w:t>
            </w:r>
          </w:p>
        </w:tc>
      </w:tr>
    </w:tbl>
    <w:p w:rsidR="00C41541" w:rsidRDefault="00C41541" w:rsidP="00221B64"/>
    <w:p w:rsidR="00C41541" w:rsidRDefault="00C41541" w:rsidP="00221B64"/>
    <w:p w:rsidR="00C41541" w:rsidRDefault="00C41541" w:rsidP="00712D10">
      <w:pPr>
        <w:rPr>
          <w:highlight w:val="yellow"/>
        </w:rPr>
      </w:pPr>
    </w:p>
    <w:p w:rsidR="0084460C" w:rsidRDefault="004908C4" w:rsidP="00C41541">
      <w:pPr>
        <w:pStyle w:val="Heading1"/>
      </w:pPr>
      <w:bookmarkStart w:id="31" w:name="_Toc322345127"/>
      <w:r>
        <w:lastRenderedPageBreak/>
        <w:t xml:space="preserve">Example </w:t>
      </w:r>
      <w:r w:rsidR="00062D5E">
        <w:t xml:space="preserve">File Space Management </w:t>
      </w:r>
      <w:r>
        <w:t>Scenarios</w:t>
      </w:r>
      <w:bookmarkEnd w:id="31"/>
    </w:p>
    <w:p w:rsidR="00B65450" w:rsidRDefault="00B101CF" w:rsidP="00B65450">
      <w:r>
        <w:t>The scenarios in this chapter describe a variety of situations and show how different file space management strategies produce different results.</w:t>
      </w:r>
      <w:r w:rsidR="00B65450">
        <w:t xml:space="preserve"> </w:t>
      </w:r>
    </w:p>
    <w:p w:rsidR="00056FA9" w:rsidRDefault="00056FA9" w:rsidP="00B65450"/>
    <w:p w:rsidR="00056FA9" w:rsidRDefault="00056FA9" w:rsidP="00B65450">
      <w:r>
        <w:t xml:space="preserve">A session for an HDF5 file starts when the file is opened and ends when it closes. Several scenarios have multiple sessions. </w:t>
      </w:r>
    </w:p>
    <w:p w:rsidR="00B65450" w:rsidRDefault="00B65450" w:rsidP="00B65450"/>
    <w:p w:rsidR="0084460C" w:rsidRDefault="00B65450" w:rsidP="00B65450">
      <w:r>
        <w:t>The h5dump and h5stat command line utility programs are used to sum</w:t>
      </w:r>
      <w:r w:rsidRPr="00B65450">
        <w:t>marize the changes made in each scenario. The h5dump utility displays the contents of a given HDF5 file</w:t>
      </w:r>
      <w:r>
        <w:t xml:space="preserve">. If the –H option is used with h5dump, only the header will be displayed. The h5stat program </w:t>
      </w:r>
      <w:r w:rsidRPr="00B65450">
        <w:t>reports information on the file space for a given HDF5 file.</w:t>
      </w:r>
      <w:r>
        <w:t xml:space="preserve"> If the –S option is used with h5stat, only summary information will be shown.</w:t>
      </w:r>
    </w:p>
    <w:p w:rsidR="00B101CF" w:rsidRDefault="00B101CF" w:rsidP="00B65450"/>
    <w:p w:rsidR="00B101CF" w:rsidRDefault="00B101CF" w:rsidP="00B65450"/>
    <w:p w:rsidR="0084460C" w:rsidRPr="0084460C" w:rsidRDefault="0084460C" w:rsidP="00B65450"/>
    <w:p w:rsidR="0084460C" w:rsidRDefault="0084460C" w:rsidP="003238E1">
      <w:pPr>
        <w:pStyle w:val="Heading2"/>
      </w:pPr>
      <w:bookmarkStart w:id="32" w:name="_Toc322345128"/>
      <w:r>
        <w:t xml:space="preserve">Scenario A: </w:t>
      </w:r>
      <w:r w:rsidR="00062D5E">
        <w:t>The All Strategy, Multiple Sessions</w:t>
      </w:r>
      <w:bookmarkEnd w:id="32"/>
    </w:p>
    <w:p w:rsidR="0084460C" w:rsidRDefault="00B65450" w:rsidP="00B65450">
      <w:r>
        <w:t xml:space="preserve">The default file space management strategy is the All strategy. The All strategy tracks free space that becomes available during the current session. See page </w:t>
      </w:r>
      <w:r>
        <w:fldChar w:fldCharType="begin"/>
      </w:r>
      <w:r>
        <w:instrText xml:space="preserve"> PAGEREF AllStrategy \h </w:instrText>
      </w:r>
      <w:r>
        <w:fldChar w:fldCharType="separate"/>
      </w:r>
      <w:r w:rsidR="00323678">
        <w:rPr>
          <w:noProof/>
        </w:rPr>
        <w:t>8</w:t>
      </w:r>
      <w:r>
        <w:fldChar w:fldCharType="end"/>
      </w:r>
      <w:r>
        <w:t xml:space="preserve"> for more information.</w:t>
      </w:r>
    </w:p>
    <w:p w:rsidR="0084460C" w:rsidRDefault="0084460C" w:rsidP="00B65450"/>
    <w:p w:rsidR="0084460C" w:rsidRPr="003238E1" w:rsidRDefault="0084460C" w:rsidP="00B65450"/>
    <w:p w:rsidR="0084460C" w:rsidRDefault="0084460C" w:rsidP="003238E1">
      <w:pPr>
        <w:pStyle w:val="Heading3"/>
      </w:pPr>
      <w:bookmarkStart w:id="33" w:name="_Toc322345129"/>
      <w:r>
        <w:t>Sessio</w:t>
      </w:r>
      <w:bookmarkStart w:id="34" w:name="ScenarioASession1"/>
      <w:bookmarkEnd w:id="34"/>
      <w:r>
        <w:t>n 1: Create an Empty File</w:t>
      </w:r>
      <w:bookmarkEnd w:id="33"/>
    </w:p>
    <w:p w:rsidR="0084460C" w:rsidRDefault="0084460C" w:rsidP="00B65450">
      <w:r>
        <w:t xml:space="preserve">In the first session, a user creates an HDF5 file named </w:t>
      </w:r>
      <w:r>
        <w:rPr>
          <w:i/>
        </w:rPr>
        <w:t xml:space="preserve">no_persist_A.h5 </w:t>
      </w:r>
      <w:r>
        <w:t xml:space="preserve">and closes the file without adding any HDF5 objects to it. No file space management strategy is specified, so the file is created with the </w:t>
      </w:r>
      <w:r w:rsidR="00B65450">
        <w:t xml:space="preserve">All </w:t>
      </w:r>
      <w:r>
        <w:t>strategy.</w:t>
      </w:r>
    </w:p>
    <w:p w:rsidR="0084460C" w:rsidRDefault="0084460C" w:rsidP="00B65450"/>
    <w:p w:rsidR="00B65450" w:rsidRDefault="00B65450" w:rsidP="00B65450">
      <w:r>
        <w:t xml:space="preserve">The command line </w:t>
      </w:r>
      <w:r w:rsidRPr="00B65450">
        <w:rPr>
          <w:rFonts w:ascii="Courier New" w:hAnsi="Courier New" w:cs="Courier New"/>
          <w:sz w:val="20"/>
          <w:szCs w:val="20"/>
        </w:rPr>
        <w:t xml:space="preserve">h5dump no_persist_A.h5 </w:t>
      </w:r>
      <w:r>
        <w:t>produces the following output:</w:t>
      </w:r>
    </w:p>
    <w:p w:rsidR="00B65450" w:rsidRDefault="00B65450" w:rsidP="00B65450"/>
    <w:p w:rsidR="0084460C" w:rsidRDefault="0084460C" w:rsidP="00B65450">
      <w:pPr>
        <w:pStyle w:val="Courier10"/>
        <w:ind w:left="720"/>
      </w:pPr>
      <w:r w:rsidRPr="00E62EDE">
        <w:t>HDF5 "</w:t>
      </w:r>
      <w:r>
        <w:t>no_persist_A</w:t>
      </w:r>
      <w:r w:rsidRPr="00E62EDE">
        <w:t>.h5" {</w:t>
      </w:r>
    </w:p>
    <w:p w:rsidR="0084460C" w:rsidRPr="00E62EDE" w:rsidRDefault="0084460C" w:rsidP="00B65450">
      <w:pPr>
        <w:pStyle w:val="Courier10"/>
        <w:ind w:left="720"/>
      </w:pPr>
      <w:r w:rsidRPr="00E62EDE">
        <w:t>GROUP "/" {</w:t>
      </w:r>
    </w:p>
    <w:p w:rsidR="0084460C" w:rsidRPr="00E62EDE" w:rsidRDefault="0084460C" w:rsidP="00B65450">
      <w:pPr>
        <w:pStyle w:val="Courier10"/>
        <w:ind w:left="720"/>
      </w:pPr>
      <w:r w:rsidRPr="00E62EDE">
        <w:t>}</w:t>
      </w:r>
    </w:p>
    <w:p w:rsidR="0084460C" w:rsidRPr="00E62EDE" w:rsidRDefault="0084460C" w:rsidP="00B65450">
      <w:pPr>
        <w:pStyle w:val="Courier10"/>
        <w:ind w:left="720"/>
      </w:pPr>
      <w:r w:rsidRPr="00E62EDE">
        <w:t>}</w:t>
      </w:r>
    </w:p>
    <w:p w:rsidR="0084460C" w:rsidRDefault="0084460C" w:rsidP="00B65450"/>
    <w:p w:rsidR="0084460C" w:rsidRDefault="0084460C" w:rsidP="00B65450">
      <w:r>
        <w:t>This reveals that the</w:t>
      </w:r>
      <w:r w:rsidRPr="00E62EDE">
        <w:t xml:space="preserve"> </w:t>
      </w:r>
      <w:r>
        <w:t>HDF5 Library</w:t>
      </w:r>
      <w:r w:rsidRPr="00E62EDE">
        <w:t xml:space="preserve"> </w:t>
      </w:r>
      <w:r>
        <w:t xml:space="preserve">automatically </w:t>
      </w:r>
      <w:r w:rsidRPr="00E62EDE">
        <w:t>create</w:t>
      </w:r>
      <w:r>
        <w:t>d</w:t>
      </w:r>
      <w:r w:rsidRPr="00E62EDE">
        <w:t xml:space="preserve"> the root group and allocate</w:t>
      </w:r>
      <w:r>
        <w:t>d</w:t>
      </w:r>
      <w:r w:rsidRPr="00E62EDE">
        <w:t xml:space="preserve"> space for </w:t>
      </w:r>
      <w:r>
        <w:t xml:space="preserve">initial file </w:t>
      </w:r>
      <w:r w:rsidRPr="00E62EDE">
        <w:t>metadata</w:t>
      </w:r>
      <w:r>
        <w:t xml:space="preserve"> when </w:t>
      </w:r>
      <w:r w:rsidRPr="0022666E">
        <w:rPr>
          <w:i/>
        </w:rPr>
        <w:t>no_</w:t>
      </w:r>
      <w:r>
        <w:rPr>
          <w:i/>
        </w:rPr>
        <w:t>persist_A</w:t>
      </w:r>
      <w:r w:rsidRPr="0022666E">
        <w:rPr>
          <w:i/>
        </w:rPr>
        <w:t>.h5</w:t>
      </w:r>
      <w:r>
        <w:t xml:space="preserve"> was created. This empty HDF5 file does not yet contain any user-created HDF5 objects.</w:t>
      </w:r>
    </w:p>
    <w:p w:rsidR="00B65450" w:rsidRDefault="00B65450" w:rsidP="00B65450"/>
    <w:p w:rsidR="00B65450" w:rsidRDefault="00B65450" w:rsidP="00B65450">
      <w:r>
        <w:t xml:space="preserve">The command line </w:t>
      </w:r>
      <w:r w:rsidRPr="00B65450">
        <w:rPr>
          <w:rFonts w:ascii="Courier New" w:hAnsi="Courier New" w:cs="Courier New"/>
          <w:sz w:val="20"/>
          <w:szCs w:val="20"/>
        </w:rPr>
        <w:t>h5stat –S no_persist_A.h5</w:t>
      </w:r>
      <w:r>
        <w:t xml:space="preserve"> produces the following output:</w:t>
      </w:r>
    </w:p>
    <w:p w:rsidR="00B65450" w:rsidRDefault="00B65450" w:rsidP="00B65450"/>
    <w:p w:rsidR="0084460C" w:rsidRDefault="0084460C" w:rsidP="00B65450">
      <w:pPr>
        <w:pStyle w:val="Courier10"/>
        <w:ind w:left="720"/>
      </w:pPr>
      <w:r>
        <w:t>Filename: no_persist_A.h5</w:t>
      </w:r>
    </w:p>
    <w:p w:rsidR="0084460C" w:rsidRDefault="0084460C" w:rsidP="00B65450">
      <w:pPr>
        <w:pStyle w:val="Courier10"/>
        <w:ind w:left="720"/>
      </w:pPr>
      <w:r>
        <w:t>Summary of file space information:</w:t>
      </w:r>
    </w:p>
    <w:p w:rsidR="0084460C" w:rsidRDefault="0084460C" w:rsidP="00B65450">
      <w:pPr>
        <w:pStyle w:val="Courier10"/>
        <w:ind w:left="720"/>
      </w:pPr>
      <w:r>
        <w:t xml:space="preserve">  File metadata: 800 bytes</w:t>
      </w:r>
    </w:p>
    <w:p w:rsidR="0084460C" w:rsidRDefault="0084460C" w:rsidP="00B65450">
      <w:pPr>
        <w:pStyle w:val="Courier10"/>
        <w:ind w:left="720"/>
      </w:pPr>
      <w:r>
        <w:t xml:space="preserve">  Raw data: 0 bytes</w:t>
      </w:r>
    </w:p>
    <w:p w:rsidR="0084460C" w:rsidRDefault="0084460C" w:rsidP="00B65450">
      <w:pPr>
        <w:pStyle w:val="Courier10"/>
        <w:ind w:left="720"/>
      </w:pPr>
      <w:r>
        <w:t xml:space="preserve">  Amount/Percent of tracked free space: 0 bytes/0.0%</w:t>
      </w:r>
    </w:p>
    <w:p w:rsidR="0084460C" w:rsidRDefault="0084460C" w:rsidP="00B65450">
      <w:pPr>
        <w:pStyle w:val="Courier10"/>
        <w:ind w:left="720"/>
      </w:pPr>
      <w:r>
        <w:t xml:space="preserve">  Unaccounted space: 0 bytes</w:t>
      </w:r>
    </w:p>
    <w:p w:rsidR="0084460C" w:rsidRDefault="0084460C" w:rsidP="00B65450">
      <w:pPr>
        <w:pStyle w:val="Courier10"/>
        <w:ind w:left="720"/>
      </w:pPr>
      <w:r>
        <w:t>Total space: 800 bytes</w:t>
      </w:r>
    </w:p>
    <w:p w:rsidR="0084460C" w:rsidRDefault="0084460C" w:rsidP="00B65450"/>
    <w:p w:rsidR="0084460C" w:rsidRDefault="0084460C" w:rsidP="00B65450">
      <w:r>
        <w:t xml:space="preserve">Note that </w:t>
      </w:r>
      <w:r>
        <w:rPr>
          <w:i/>
        </w:rPr>
        <w:t>no_persist_A.h5</w:t>
      </w:r>
      <w:r>
        <w:t xml:space="preserve"> contains 800 bytes of file metadata and nothing else; there is no user data and no free space in the file. The file size of the empty HDF5 file </w:t>
      </w:r>
      <w:r>
        <w:rPr>
          <w:i/>
        </w:rPr>
        <w:t>no_persist_A.h5</w:t>
      </w:r>
      <w:r>
        <w:t xml:space="preserve"> equals the size of the file metadata.</w:t>
      </w:r>
    </w:p>
    <w:p w:rsidR="0084460C" w:rsidRDefault="0084460C" w:rsidP="00B65450"/>
    <w:p w:rsidR="0084460C" w:rsidRDefault="0084460C" w:rsidP="00B65450"/>
    <w:p w:rsidR="0084460C" w:rsidRDefault="0084460C" w:rsidP="003238E1">
      <w:pPr>
        <w:pStyle w:val="Heading3"/>
      </w:pPr>
      <w:bookmarkStart w:id="35" w:name="_Toc322345130"/>
      <w:r>
        <w:t>Session 2: Add Datasets</w:t>
      </w:r>
      <w:bookmarkEnd w:id="35"/>
    </w:p>
    <w:p w:rsidR="0084460C" w:rsidRDefault="0084460C" w:rsidP="00B65450">
      <w:r>
        <w:t xml:space="preserve">In this session, a user opens the empty HDF5 file </w:t>
      </w:r>
      <w:r>
        <w:rPr>
          <w:i/>
        </w:rPr>
        <w:t>no_persist_A.h5,</w:t>
      </w:r>
      <w:r>
        <w:t xml:space="preserve"> adds four datasets (</w:t>
      </w:r>
      <w:r w:rsidRPr="003B7974">
        <w:rPr>
          <w:i/>
        </w:rPr>
        <w:t>dset1</w:t>
      </w:r>
      <w:r>
        <w:t xml:space="preserve">, </w:t>
      </w:r>
      <w:r w:rsidRPr="003B7974">
        <w:rPr>
          <w:i/>
        </w:rPr>
        <w:t>dset2</w:t>
      </w:r>
      <w:r>
        <w:t xml:space="preserve">, </w:t>
      </w:r>
      <w:r w:rsidRPr="003B7974">
        <w:rPr>
          <w:i/>
        </w:rPr>
        <w:t>dset3</w:t>
      </w:r>
      <w:r>
        <w:rPr>
          <w:i/>
        </w:rPr>
        <w:t>, and dset4</w:t>
      </w:r>
      <w:r>
        <w:t>) of different sizes, and closes the file</w:t>
      </w:r>
      <w:r w:rsidRPr="00712D10">
        <w:t xml:space="preserve">. </w:t>
      </w:r>
    </w:p>
    <w:p w:rsidR="00712D10" w:rsidRDefault="00712D10" w:rsidP="00B65450"/>
    <w:p w:rsidR="00B65450" w:rsidRDefault="00B65450" w:rsidP="00B6545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5450" w:rsidRPr="00712D10" w:rsidRDefault="00B65450" w:rsidP="00B65450"/>
    <w:p w:rsidR="0084460C" w:rsidRDefault="0084460C" w:rsidP="00B65450">
      <w:pPr>
        <w:pStyle w:val="Courier10"/>
        <w:ind w:left="720"/>
      </w:pPr>
      <w:r>
        <w:t>HDF5 "no_persist_A.h5</w:t>
      </w:r>
      <w:r w:rsidRPr="00062B7E">
        <w:t>" {</w:t>
      </w:r>
    </w:p>
    <w:p w:rsidR="0084460C" w:rsidRDefault="0084460C" w:rsidP="00B65450">
      <w:pPr>
        <w:pStyle w:val="Courier10"/>
        <w:ind w:left="720"/>
      </w:pPr>
      <w:r w:rsidRPr="00062B7E">
        <w:t>GROUP "/" {</w:t>
      </w:r>
    </w:p>
    <w:p w:rsidR="0084460C" w:rsidRDefault="0084460C" w:rsidP="00B65450">
      <w:pPr>
        <w:pStyle w:val="Courier10"/>
        <w:ind w:left="720"/>
      </w:pPr>
      <w:r w:rsidRPr="00062B7E">
        <w:t xml:space="preserve">   DATASET "dset1" {</w:t>
      </w:r>
    </w:p>
    <w:p w:rsidR="0084460C" w:rsidRDefault="0084460C" w:rsidP="00B65450">
      <w:pPr>
        <w:pStyle w:val="Courier10"/>
        <w:ind w:left="720"/>
      </w:pPr>
      <w:r w:rsidRPr="00062B7E">
        <w:t xml:space="preserve">      DATATYPE  H5T_STD_I32LE</w:t>
      </w:r>
    </w:p>
    <w:p w:rsidR="0084460C" w:rsidRDefault="0084460C" w:rsidP="00B65450">
      <w:pPr>
        <w:pStyle w:val="Courier10"/>
        <w:ind w:left="720"/>
      </w:pPr>
      <w:r w:rsidRPr="00062B7E">
        <w:t xml:space="preserve">      DATASPACE  SIMPLE { ( 10 ) / ( 10 )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"dset2" {</w:t>
      </w:r>
    </w:p>
    <w:p w:rsidR="0084460C" w:rsidRDefault="0084460C" w:rsidP="00B65450">
      <w:pPr>
        <w:pStyle w:val="Courier10"/>
        <w:ind w:left="720"/>
      </w:pPr>
      <w:r w:rsidRPr="00062B7E">
        <w:t xml:space="preserve">      DATATYPE  H5T_STD_I32LE</w:t>
      </w:r>
    </w:p>
    <w:p w:rsidR="0084460C" w:rsidRDefault="0084460C" w:rsidP="00B65450">
      <w:pPr>
        <w:pStyle w:val="Courier10"/>
        <w:ind w:left="720"/>
      </w:pPr>
      <w:r w:rsidRPr="00062B7E">
        <w:t xml:space="preserve">      DATASPACE  SIMPLE { ( 30000 ) / ( 30000 )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"dset3" {</w:t>
      </w:r>
    </w:p>
    <w:p w:rsidR="0084460C" w:rsidRDefault="0084460C" w:rsidP="00B65450">
      <w:pPr>
        <w:pStyle w:val="Courier10"/>
        <w:ind w:left="720"/>
      </w:pPr>
      <w:r w:rsidRPr="00062B7E">
        <w:t xml:space="preserve">      DATATYPE  H5T_STD_I32LE</w:t>
      </w:r>
    </w:p>
    <w:p w:rsidR="0084460C" w:rsidRDefault="0084460C" w:rsidP="00B65450">
      <w:pPr>
        <w:pStyle w:val="Courier10"/>
        <w:ind w:left="720"/>
      </w:pPr>
      <w:r w:rsidRPr="00062B7E">
        <w:t xml:space="preserve">      DATASPACE  SIMPLE { ( 50 ) / ( 50 )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 xml:space="preserve">   DATASET "dset4" {</w:t>
      </w:r>
    </w:p>
    <w:p w:rsidR="0084460C" w:rsidRDefault="0084460C" w:rsidP="00B65450">
      <w:pPr>
        <w:pStyle w:val="Courier10"/>
        <w:ind w:left="720"/>
      </w:pPr>
      <w:r w:rsidRPr="00062B7E">
        <w:t xml:space="preserve">      DATATYPE  H5T_STD_I32LE</w:t>
      </w:r>
    </w:p>
    <w:p w:rsidR="0084460C" w:rsidRDefault="0084460C" w:rsidP="00B65450">
      <w:pPr>
        <w:pStyle w:val="Courier10"/>
        <w:ind w:left="720"/>
      </w:pPr>
      <w:r w:rsidRPr="00062B7E">
        <w:t xml:space="preserve">      DATASPACE  SIMPLE { ( 100 ) / ( 100 ) }</w:t>
      </w:r>
    </w:p>
    <w:p w:rsidR="0084460C" w:rsidRDefault="0084460C" w:rsidP="00B65450">
      <w:pPr>
        <w:pStyle w:val="Courier10"/>
        <w:ind w:left="720"/>
      </w:pPr>
      <w:r w:rsidRPr="00062B7E">
        <w:t xml:space="preserve">   }</w:t>
      </w:r>
    </w:p>
    <w:p w:rsidR="0084460C" w:rsidRDefault="0084460C" w:rsidP="00B65450">
      <w:pPr>
        <w:pStyle w:val="Courier10"/>
        <w:ind w:left="720"/>
      </w:pPr>
      <w:r w:rsidRPr="00062B7E">
        <w:t>}</w:t>
      </w:r>
    </w:p>
    <w:p w:rsidR="0084460C" w:rsidRDefault="0084460C" w:rsidP="00B65450">
      <w:pPr>
        <w:pStyle w:val="Courier10"/>
        <w:ind w:left="720"/>
      </w:pPr>
      <w:r w:rsidRPr="00062B7E">
        <w:t>}</w:t>
      </w:r>
    </w:p>
    <w:p w:rsidR="0084460C" w:rsidRDefault="0084460C" w:rsidP="00B66D30"/>
    <w:p w:rsidR="00B66D30"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84460C" w:rsidRDefault="0084460C" w:rsidP="00B66D30">
      <w:pPr>
        <w:pStyle w:val="Courier10"/>
        <w:ind w:left="720"/>
      </w:pPr>
      <w:r>
        <w:t>Filename: no_persist_A.h5</w:t>
      </w:r>
    </w:p>
    <w:p w:rsidR="0084460C" w:rsidRDefault="0084460C" w:rsidP="00B66D30">
      <w:pPr>
        <w:pStyle w:val="Courier10"/>
        <w:ind w:left="720"/>
      </w:pPr>
      <w:r>
        <w:t>Summary of file space information:</w:t>
      </w:r>
    </w:p>
    <w:p w:rsidR="0084460C" w:rsidRDefault="0084460C" w:rsidP="00B66D30">
      <w:pPr>
        <w:pStyle w:val="Courier10"/>
        <w:ind w:left="720"/>
      </w:pPr>
      <w:r>
        <w:t xml:space="preserve">  File metadata: 2216 bytes</w:t>
      </w:r>
    </w:p>
    <w:p w:rsidR="0084460C" w:rsidRDefault="0084460C" w:rsidP="00B66D30">
      <w:pPr>
        <w:pStyle w:val="Courier10"/>
        <w:ind w:left="720"/>
      </w:pPr>
      <w:r>
        <w:t xml:space="preserve">  Raw data: 120640 bytes</w:t>
      </w:r>
    </w:p>
    <w:p w:rsidR="0084460C" w:rsidRDefault="0084460C" w:rsidP="00B66D30">
      <w:pPr>
        <w:pStyle w:val="Courier10"/>
        <w:ind w:left="720"/>
      </w:pPr>
      <w:r>
        <w:t xml:space="preserve">  Amount/Percent of tracked free space: 0 bytes/0.0%</w:t>
      </w:r>
    </w:p>
    <w:p w:rsidR="0084460C" w:rsidRDefault="0084460C" w:rsidP="00B66D30">
      <w:pPr>
        <w:pStyle w:val="Courier10"/>
        <w:ind w:left="720"/>
      </w:pPr>
      <w:r>
        <w:t xml:space="preserve">  Unaccounted space: 1976 bytes</w:t>
      </w:r>
    </w:p>
    <w:p w:rsidR="0084460C" w:rsidRDefault="0084460C" w:rsidP="00B66D30">
      <w:pPr>
        <w:pStyle w:val="Courier10"/>
        <w:ind w:left="720"/>
      </w:pPr>
      <w:r>
        <w:t>Total space: 124832 bytes</w:t>
      </w:r>
    </w:p>
    <w:p w:rsidR="00E6696E" w:rsidRDefault="00E6696E" w:rsidP="00B66D30"/>
    <w:p w:rsidR="0084460C" w:rsidRDefault="0084460C" w:rsidP="00B66D30">
      <w:r w:rsidRPr="00E73DC6">
        <w:t>The data values in the four new dataset objects occupy the 120640 bytes of raw data space</w:t>
      </w:r>
      <w:r>
        <w:t xml:space="preserve">. The amount of tracked free space in the file is 0 bytes, while there are 1976 bytes of unaccounted space. The unaccounted space is due to the file space management strategy in use for the </w:t>
      </w:r>
      <w:r>
        <w:rPr>
          <w:i/>
        </w:rPr>
        <w:t xml:space="preserve">no_persist_A.h5 </w:t>
      </w:r>
      <w:r>
        <w:t xml:space="preserve">HDF5 file. </w:t>
      </w:r>
    </w:p>
    <w:p w:rsidR="00E6696E" w:rsidRDefault="00E6696E" w:rsidP="00B66D30"/>
    <w:p w:rsidR="0084460C" w:rsidRDefault="0084460C" w:rsidP="00B66D30">
      <w:r>
        <w:t xml:space="preserve">The HDF5 Library’s default file space management strategy does not retain tracked free space information across multiple sessions with an HDF5 file. This means the information about free space that is collected by the library during the current session (since the file was opened) is not saved when the file is closed. With the default strategy, free space that is incurred during a particular session can be reused during that session, but is unavailable for reuse in all future sessions. This unavailable file free space is reported as “unaccounted space” in the </w:t>
      </w:r>
      <w:r w:rsidRPr="00B66D30">
        <w:rPr>
          <w:rFonts w:ascii="Courier New" w:hAnsi="Courier New" w:cs="Courier New"/>
          <w:sz w:val="20"/>
        </w:rPr>
        <w:t>h5stat -S</w:t>
      </w:r>
      <w:r>
        <w:t xml:space="preserve"> output. </w:t>
      </w:r>
    </w:p>
    <w:p w:rsidR="00E6696E" w:rsidRDefault="00E6696E" w:rsidP="00B66D30"/>
    <w:p w:rsidR="0084460C" w:rsidRDefault="0084460C" w:rsidP="00B66D30">
      <w:r>
        <w:t xml:space="preserve">As demonstrated in this example, file free space can be created not only when HDF5 objects are deleted from a file, but also when they are added. This is because adding an object may introduce gaps in the file as new </w:t>
      </w:r>
      <w:r>
        <w:lastRenderedPageBreak/>
        <w:t>space is allocated for file metadata and HDF5 dataset values. HDF5 files that might develop large amounts of unaccounted space are candidates for non-default file space management strategies if file size is a concern.</w:t>
      </w:r>
    </w:p>
    <w:p w:rsidR="0084460C" w:rsidRDefault="0084460C" w:rsidP="00B66D30"/>
    <w:p w:rsidR="0084460C" w:rsidRDefault="0084460C" w:rsidP="00B66D30"/>
    <w:p w:rsidR="0084460C" w:rsidRDefault="0084460C" w:rsidP="003238E1">
      <w:pPr>
        <w:pStyle w:val="Heading3"/>
      </w:pPr>
      <w:bookmarkStart w:id="36" w:name="_Toc322345131"/>
      <w:r>
        <w:t>Session 3: Add One Dataset and Delete Another</w:t>
      </w:r>
      <w:bookmarkEnd w:id="36"/>
    </w:p>
    <w:p w:rsidR="0084460C" w:rsidRDefault="0084460C" w:rsidP="00B66D30">
      <w:r>
        <w:t xml:space="preserve">In session 3 with </w:t>
      </w:r>
      <w:r>
        <w:rPr>
          <w:i/>
        </w:rPr>
        <w:t>no_persist_A.h5,</w:t>
      </w:r>
      <w:r>
        <w:t xml:space="preserve"> a user opens the file, adds a new dataset (</w:t>
      </w:r>
      <w:r w:rsidRPr="00000AAC">
        <w:rPr>
          <w:i/>
        </w:rPr>
        <w:t>dset5</w:t>
      </w:r>
      <w:r>
        <w:t>), and then deletes an existing dataset (</w:t>
      </w:r>
      <w:r w:rsidRPr="00000AAC">
        <w:rPr>
          <w:i/>
        </w:rPr>
        <w:t>dset2</w:t>
      </w:r>
      <w:r>
        <w:t xml:space="preserve">) before closing it. </w:t>
      </w:r>
    </w:p>
    <w:p w:rsidR="00E6696E" w:rsidRDefault="00E6696E" w:rsidP="00B66D30"/>
    <w:p w:rsidR="00B66D30" w:rsidRDefault="00B66D30" w:rsidP="00B66D30">
      <w:r>
        <w:t xml:space="preserve">The command line </w:t>
      </w:r>
      <w:r w:rsidRPr="00B65450">
        <w:rPr>
          <w:rFonts w:ascii="Courier New" w:hAnsi="Courier New" w:cs="Courier New"/>
          <w:sz w:val="20"/>
          <w:szCs w:val="20"/>
        </w:rPr>
        <w:t xml:space="preserve">h5dump </w:t>
      </w:r>
      <w:r>
        <w:rPr>
          <w:rFonts w:ascii="Courier New" w:hAnsi="Courier New" w:cs="Courier New"/>
          <w:sz w:val="20"/>
          <w:szCs w:val="20"/>
        </w:rPr>
        <w:t xml:space="preserve">–H </w:t>
      </w:r>
      <w:r w:rsidRPr="00B65450">
        <w:rPr>
          <w:rFonts w:ascii="Courier New" w:hAnsi="Courier New" w:cs="Courier New"/>
          <w:sz w:val="20"/>
          <w:szCs w:val="20"/>
        </w:rPr>
        <w:t xml:space="preserve">no_persist_A.h5 </w:t>
      </w:r>
      <w:r>
        <w:t>produces the following output:</w:t>
      </w:r>
    </w:p>
    <w:p w:rsidR="00B66D30" w:rsidRDefault="00B66D30" w:rsidP="00B66D30"/>
    <w:p w:rsidR="0084460C" w:rsidRDefault="0084460C" w:rsidP="00B66D30">
      <w:pPr>
        <w:pStyle w:val="Courier10"/>
        <w:ind w:left="720"/>
      </w:pPr>
      <w:r w:rsidRPr="00D2269F">
        <w:t>HDF5 "./</w:t>
      </w:r>
      <w:r>
        <w:t>no_persist_A.h5</w:t>
      </w:r>
      <w:r w:rsidRPr="00D2269F">
        <w:t>" {</w:t>
      </w:r>
    </w:p>
    <w:p w:rsidR="0084460C" w:rsidRDefault="0084460C" w:rsidP="00B66D30">
      <w:pPr>
        <w:pStyle w:val="Courier10"/>
        <w:ind w:left="720"/>
      </w:pPr>
      <w:r w:rsidRPr="00D2269F">
        <w:t>GROUP "/" {</w:t>
      </w:r>
    </w:p>
    <w:p w:rsidR="0084460C" w:rsidRDefault="0084460C" w:rsidP="00B66D30">
      <w:pPr>
        <w:pStyle w:val="Courier10"/>
        <w:ind w:left="720"/>
      </w:pPr>
      <w:r w:rsidRPr="00D2269F">
        <w:t xml:space="preserve">   DATASET "dset1" {</w:t>
      </w:r>
    </w:p>
    <w:p w:rsidR="0084460C" w:rsidRDefault="0084460C" w:rsidP="00B66D30">
      <w:pPr>
        <w:pStyle w:val="Courier10"/>
        <w:ind w:left="720"/>
      </w:pPr>
      <w:r w:rsidRPr="00D2269F">
        <w:t xml:space="preserve">      DATATYPE  H5T_STD_I32LE</w:t>
      </w:r>
    </w:p>
    <w:p w:rsidR="0084460C" w:rsidRDefault="0084460C" w:rsidP="00B66D30">
      <w:pPr>
        <w:pStyle w:val="Courier10"/>
        <w:ind w:left="720"/>
      </w:pPr>
      <w:r w:rsidRPr="00D2269F">
        <w:t xml:space="preserve">      DATASPACE  SIMPLE { ( 10 ) / ( 10 )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"dset3" {</w:t>
      </w:r>
    </w:p>
    <w:p w:rsidR="0084460C" w:rsidRDefault="0084460C" w:rsidP="00B66D30">
      <w:pPr>
        <w:pStyle w:val="Courier10"/>
        <w:ind w:left="720"/>
      </w:pPr>
      <w:r w:rsidRPr="00D2269F">
        <w:t xml:space="preserve">      DATATYPE  H5T_STD_I32LE</w:t>
      </w:r>
    </w:p>
    <w:p w:rsidR="0084460C" w:rsidRDefault="0084460C" w:rsidP="00B66D30">
      <w:pPr>
        <w:pStyle w:val="Courier10"/>
        <w:ind w:left="720"/>
      </w:pPr>
      <w:r w:rsidRPr="00D2269F">
        <w:t xml:space="preserve">      DATASPACE  SIMPLE { ( 50 ) / ( 50 )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"dset4" {</w:t>
      </w:r>
    </w:p>
    <w:p w:rsidR="0084460C" w:rsidRDefault="0084460C" w:rsidP="00B66D30">
      <w:pPr>
        <w:pStyle w:val="Courier10"/>
        <w:ind w:left="720"/>
      </w:pPr>
      <w:r w:rsidRPr="00D2269F">
        <w:t xml:space="preserve">      DATATYPE  H5T_STD_I32LE</w:t>
      </w:r>
    </w:p>
    <w:p w:rsidR="0084460C" w:rsidRDefault="0084460C" w:rsidP="00B66D30">
      <w:pPr>
        <w:pStyle w:val="Courier10"/>
        <w:ind w:left="720"/>
      </w:pPr>
      <w:r w:rsidRPr="00D2269F">
        <w:t xml:space="preserve">      DATASPACE  SIMPLE { ( 100 ) / ( 100 )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 xml:space="preserve">   DATASET "dset5" {</w:t>
      </w:r>
    </w:p>
    <w:p w:rsidR="0084460C" w:rsidRDefault="0084460C" w:rsidP="00B66D30">
      <w:pPr>
        <w:pStyle w:val="Courier10"/>
        <w:ind w:left="720"/>
      </w:pPr>
      <w:r w:rsidRPr="00D2269F">
        <w:t xml:space="preserve">      DATATYPE  H5T_STD_I32LE</w:t>
      </w:r>
    </w:p>
    <w:p w:rsidR="0084460C" w:rsidRDefault="0084460C" w:rsidP="00B66D30">
      <w:pPr>
        <w:pStyle w:val="Courier10"/>
        <w:ind w:left="720"/>
      </w:pPr>
      <w:r w:rsidRPr="00D2269F">
        <w:t xml:space="preserve">      DATASPACE  SIMPLE { ( 1000 ) / ( 1000 ) }</w:t>
      </w:r>
    </w:p>
    <w:p w:rsidR="0084460C" w:rsidRDefault="0084460C" w:rsidP="00B66D30">
      <w:pPr>
        <w:pStyle w:val="Courier10"/>
        <w:ind w:left="720"/>
      </w:pPr>
      <w:r w:rsidRPr="00D2269F">
        <w:t xml:space="preserve">   }</w:t>
      </w:r>
    </w:p>
    <w:p w:rsidR="0084460C" w:rsidRDefault="0084460C" w:rsidP="00B66D30">
      <w:pPr>
        <w:pStyle w:val="Courier10"/>
        <w:ind w:left="720"/>
      </w:pPr>
      <w:r w:rsidRPr="00D2269F">
        <w:t>}</w:t>
      </w:r>
    </w:p>
    <w:p w:rsidR="0084460C" w:rsidRDefault="0084460C" w:rsidP="00B66D30">
      <w:pPr>
        <w:pStyle w:val="Courier10"/>
        <w:ind w:left="720"/>
      </w:pPr>
      <w:r w:rsidRPr="00D2269F">
        <w:t>}</w:t>
      </w:r>
    </w:p>
    <w:p w:rsidR="00E6696E" w:rsidRDefault="00E6696E" w:rsidP="00B66D30"/>
    <w:p w:rsidR="00E6696E" w:rsidRDefault="00B66D30" w:rsidP="00B66D30">
      <w:r>
        <w:t xml:space="preserve">The command line </w:t>
      </w:r>
      <w:r w:rsidRPr="00B65450">
        <w:rPr>
          <w:rFonts w:ascii="Courier New" w:hAnsi="Courier New" w:cs="Courier New"/>
          <w:sz w:val="20"/>
          <w:szCs w:val="20"/>
        </w:rPr>
        <w:t>h5stat –S no_persist_A.h5</w:t>
      </w:r>
      <w:r>
        <w:t xml:space="preserve"> produces the following output:</w:t>
      </w:r>
    </w:p>
    <w:p w:rsidR="00B66D30" w:rsidRDefault="00B66D30" w:rsidP="00B66D30"/>
    <w:p w:rsidR="0084460C" w:rsidRDefault="0084460C" w:rsidP="00B66D30">
      <w:pPr>
        <w:pStyle w:val="Courier10"/>
        <w:ind w:left="720"/>
      </w:pPr>
      <w:r w:rsidRPr="00D2269F">
        <w:t>Filename: ./</w:t>
      </w:r>
      <w:r>
        <w:t>no_persist_A.h5</w:t>
      </w:r>
    </w:p>
    <w:p w:rsidR="0084460C" w:rsidRDefault="0084460C" w:rsidP="00B66D30">
      <w:pPr>
        <w:pStyle w:val="Courier10"/>
        <w:ind w:left="720"/>
      </w:pPr>
      <w:r w:rsidRPr="00D2269F">
        <w:t xml:space="preserve">Summary of </w:t>
      </w:r>
      <w:r>
        <w:t>file space</w:t>
      </w:r>
      <w:r w:rsidRPr="00D2269F">
        <w:t xml:space="preserve"> information:</w:t>
      </w:r>
    </w:p>
    <w:p w:rsidR="0084460C" w:rsidRDefault="0084460C" w:rsidP="00B66D30">
      <w:pPr>
        <w:pStyle w:val="Courier10"/>
        <w:ind w:left="720"/>
      </w:pPr>
      <w:r w:rsidRPr="00D2269F">
        <w:t xml:space="preserve">  File metadata: 2216 bytes</w:t>
      </w:r>
    </w:p>
    <w:p w:rsidR="0084460C" w:rsidRDefault="0084460C" w:rsidP="00B66D30">
      <w:pPr>
        <w:pStyle w:val="Courier10"/>
        <w:ind w:left="720"/>
      </w:pPr>
      <w:r w:rsidRPr="00D2269F">
        <w:t xml:space="preserve">  Raw data: 4640 bytes</w:t>
      </w:r>
    </w:p>
    <w:p w:rsidR="0084460C" w:rsidRDefault="0084460C" w:rsidP="00B66D30">
      <w:pPr>
        <w:pStyle w:val="Courier10"/>
        <w:ind w:left="720"/>
      </w:pPr>
      <w:r w:rsidRPr="00D2269F">
        <w:t xml:space="preserve">  Amount/Percent of tracked free space: 0 bytes/0.0%</w:t>
      </w:r>
    </w:p>
    <w:p w:rsidR="0084460C" w:rsidRDefault="0084460C" w:rsidP="00B66D30">
      <w:pPr>
        <w:pStyle w:val="Courier10"/>
        <w:ind w:left="720"/>
      </w:pPr>
      <w:r w:rsidRPr="00D2269F">
        <w:t xml:space="preserve">  Unaccounted space: 124024 bytes</w:t>
      </w:r>
    </w:p>
    <w:p w:rsidR="0084460C" w:rsidRDefault="0084460C" w:rsidP="00B66D30">
      <w:pPr>
        <w:pStyle w:val="Courier10"/>
        <w:ind w:left="720"/>
      </w:pPr>
      <w:r w:rsidRPr="00D2269F">
        <w:t>Total</w:t>
      </w:r>
      <w:r>
        <w:t xml:space="preserve"> space</w:t>
      </w:r>
      <w:r w:rsidRPr="00D2269F">
        <w:t>: 130880 bytes</w:t>
      </w:r>
    </w:p>
    <w:p w:rsidR="00E6696E" w:rsidRDefault="00E6696E" w:rsidP="00B66D30"/>
    <w:p w:rsidR="0084460C" w:rsidRDefault="0084460C" w:rsidP="00B66D30">
      <w:r>
        <w:t xml:space="preserve">At this point, the amount of unaccounted space consists of the 1976 bytes that were there when the user opened the file, and the additional free space incurred in the latest session due to the addition of </w:t>
      </w:r>
      <w:r>
        <w:rPr>
          <w:i/>
        </w:rPr>
        <w:t>dset5</w:t>
      </w:r>
      <w:r>
        <w:t xml:space="preserve"> and the deletion of </w:t>
      </w:r>
      <w:r>
        <w:rPr>
          <w:i/>
        </w:rPr>
        <w:t>dset2</w:t>
      </w:r>
      <w:r>
        <w:t xml:space="preserve">. The HDF5 file </w:t>
      </w:r>
      <w:r>
        <w:rPr>
          <w:i/>
        </w:rPr>
        <w:t>no_persist_A.h5</w:t>
      </w:r>
      <w:r>
        <w:t xml:space="preserve"> now contains fragments of lost space resulting from the manipulation of the HDF5 objects in the file and the use of the default file space management strategy. Notice that there is still no tracked free space.</w:t>
      </w:r>
    </w:p>
    <w:p w:rsidR="00E6696E" w:rsidRDefault="00E6696E" w:rsidP="00B66D30"/>
    <w:p w:rsidR="0084460C" w:rsidRDefault="0084460C" w:rsidP="00B66D30">
      <w:r>
        <w:t xml:space="preserve">Note that the </w:t>
      </w:r>
      <w:r>
        <w:rPr>
          <w:i/>
        </w:rPr>
        <w:t xml:space="preserve">no_persist_A.h5 </w:t>
      </w:r>
      <w:r w:rsidRPr="00C25628">
        <w:t xml:space="preserve">file space is now </w:t>
      </w:r>
      <w:r>
        <w:t>almost 95</w:t>
      </w:r>
      <w:r w:rsidRPr="00C25628">
        <w:t>% unaccounted space and</w:t>
      </w:r>
      <w:r w:rsidDel="00DC61D6">
        <w:t xml:space="preserve"> </w:t>
      </w:r>
      <w:r>
        <w:t xml:space="preserve">the 120000 bytes of space that originally stored the data values for </w:t>
      </w:r>
      <w:r>
        <w:rPr>
          <w:i/>
        </w:rPr>
        <w:t>dset2</w:t>
      </w:r>
      <w:r>
        <w:t xml:space="preserve"> make up a substantial fraction of that. HDF5 files that will have dataset objects deleted from them are candidates for non-default file space management strategies if file size is a concern.</w:t>
      </w:r>
    </w:p>
    <w:p w:rsidR="00346F96" w:rsidRPr="00AB414A" w:rsidRDefault="00346F96">
      <w:pPr>
        <w:rPr>
          <w:rFonts w:eastAsia="ＭＳ 明朝"/>
          <w:b/>
          <w:bCs/>
          <w:color w:val="000000"/>
          <w:sz w:val="26"/>
          <w:szCs w:val="26"/>
        </w:rPr>
      </w:pPr>
      <w:r>
        <w:br w:type="page"/>
      </w:r>
    </w:p>
    <w:p w:rsidR="0084460C" w:rsidRDefault="0084460C" w:rsidP="003238E1">
      <w:pPr>
        <w:pStyle w:val="Heading2"/>
      </w:pPr>
      <w:bookmarkStart w:id="37" w:name="_Toc322345132"/>
      <w:r>
        <w:t xml:space="preserve">Scenario B: </w:t>
      </w:r>
      <w:r w:rsidR="00062D5E">
        <w:t>The All Persist Strategy, Multiple Sessions</w:t>
      </w:r>
      <w:bookmarkEnd w:id="37"/>
    </w:p>
    <w:p w:rsidR="0084460C" w:rsidRDefault="00B66D30" w:rsidP="00B66D30">
      <w:r>
        <w:t xml:space="preserve">The All Persist strategy is an alternative to the All strategy. For more information on the All Persist strategy, see page </w:t>
      </w:r>
      <w:r>
        <w:fldChar w:fldCharType="begin"/>
      </w:r>
      <w:r>
        <w:instrText xml:space="preserve"> PAGEREF AllPersistStrategy \h </w:instrText>
      </w:r>
      <w:r>
        <w:fldChar w:fldCharType="separate"/>
      </w:r>
      <w:r w:rsidR="00323678">
        <w:rPr>
          <w:noProof/>
        </w:rPr>
        <w:t>8</w:t>
      </w:r>
      <w:r>
        <w:fldChar w:fldCharType="end"/>
      </w:r>
      <w:r>
        <w:t xml:space="preserve">. </w:t>
      </w:r>
    </w:p>
    <w:p w:rsidR="0084460C" w:rsidRDefault="0084460C" w:rsidP="00B66D30"/>
    <w:p w:rsidR="00B66D30" w:rsidRDefault="00B66D30" w:rsidP="00B66D30"/>
    <w:p w:rsidR="0084460C" w:rsidRPr="003238E1" w:rsidRDefault="0084460C" w:rsidP="00B66D30"/>
    <w:p w:rsidR="0084460C" w:rsidRDefault="0084460C" w:rsidP="003238E1">
      <w:pPr>
        <w:pStyle w:val="Heading3"/>
      </w:pPr>
      <w:bookmarkStart w:id="38" w:name="_Toc322345133"/>
      <w:r>
        <w:t>Session 1: Create an Empty File</w:t>
      </w:r>
      <w:bookmarkEnd w:id="38"/>
    </w:p>
    <w:p w:rsidR="0084460C" w:rsidRDefault="0084460C" w:rsidP="006C60C6">
      <w:r>
        <w:t xml:space="preserve">In the first session of this scenario, a user creates an HDF5 file named </w:t>
      </w:r>
      <w:r w:rsidRPr="00926637">
        <w:rPr>
          <w:i/>
        </w:rPr>
        <w:t>persist_B.h5</w:t>
      </w:r>
      <w:r>
        <w:rPr>
          <w:i/>
        </w:rPr>
        <w:t xml:space="preserve"> </w:t>
      </w:r>
      <w:r>
        <w:t>using</w:t>
      </w:r>
      <w:r w:rsidR="00B66D30">
        <w:t xml:space="preserve"> the All Persist strategy.</w:t>
      </w:r>
      <w:r>
        <w:t xml:space="preserve"> The file is closed before any HDF5 objects are added to it.</w:t>
      </w:r>
    </w:p>
    <w:p w:rsidR="0084460C" w:rsidRDefault="0084460C" w:rsidP="006C60C6"/>
    <w:p w:rsidR="00926637" w:rsidRDefault="00926637" w:rsidP="006C60C6">
      <w:r>
        <w:t xml:space="preserve">The output of h5dump and h5stat on </w:t>
      </w:r>
      <w:r w:rsidRPr="00926637">
        <w:rPr>
          <w:i/>
        </w:rPr>
        <w:t>persist_B.h5</w:t>
      </w:r>
      <w:r>
        <w:t xml:space="preserve"> is the same as the output on file </w:t>
      </w:r>
      <w:r>
        <w:rPr>
          <w:i/>
        </w:rPr>
        <w:t xml:space="preserve">no_persist_A.h5 </w:t>
      </w:r>
      <w:r w:rsidRPr="00926637">
        <w:t>described above.</w:t>
      </w:r>
      <w:r>
        <w:t xml:space="preserve"> See page </w:t>
      </w:r>
      <w:r>
        <w:fldChar w:fldCharType="begin"/>
      </w:r>
      <w:r>
        <w:instrText xml:space="preserve"> PAGEREF ScenarioASession1 \h </w:instrText>
      </w:r>
      <w:r>
        <w:fldChar w:fldCharType="separate"/>
      </w:r>
      <w:r w:rsidR="00323678">
        <w:rPr>
          <w:noProof/>
        </w:rPr>
        <w:t>12</w:t>
      </w:r>
      <w:r>
        <w:fldChar w:fldCharType="end"/>
      </w:r>
      <w:r>
        <w:t xml:space="preserve"> for more information. ??????? </w:t>
      </w:r>
      <w:commentRangeStart w:id="39"/>
      <w:r>
        <w:t>test</w:t>
      </w:r>
      <w:commentRangeEnd w:id="39"/>
      <w:r>
        <w:rPr>
          <w:rStyle w:val="CommentReference"/>
        </w:rPr>
        <w:commentReference w:id="39"/>
      </w:r>
    </w:p>
    <w:p w:rsidR="00926637" w:rsidRDefault="00926637" w:rsidP="006C60C6"/>
    <w:p w:rsidR="0084460C" w:rsidRDefault="0084460C" w:rsidP="006C60C6"/>
    <w:p w:rsidR="0084460C" w:rsidRDefault="0084460C" w:rsidP="006C60C6"/>
    <w:p w:rsidR="0084460C" w:rsidRDefault="0084460C" w:rsidP="003238E1">
      <w:pPr>
        <w:pStyle w:val="Heading3"/>
      </w:pPr>
      <w:bookmarkStart w:id="40" w:name="_Toc322345134"/>
      <w:r>
        <w:t>Session 2: Add Datasets</w:t>
      </w:r>
      <w:bookmarkEnd w:id="40"/>
    </w:p>
    <w:p w:rsidR="0084460C" w:rsidRDefault="0084460C" w:rsidP="006C60C6">
      <w:r w:rsidRPr="0022666E">
        <w:t>The HDF5 file</w:t>
      </w:r>
      <w:r>
        <w:t xml:space="preserve"> persist_B.h5</w:t>
      </w:r>
      <w:r w:rsidRPr="0022666E">
        <w:t xml:space="preserve"> is re-opened and </w:t>
      </w:r>
      <w:r>
        <w:t xml:space="preserve">the same four </w:t>
      </w:r>
      <w:r w:rsidRPr="0022666E">
        <w:t xml:space="preserve">datasets </w:t>
      </w:r>
      <w:r>
        <w:t>(</w:t>
      </w:r>
      <w:r>
        <w:rPr>
          <w:i/>
        </w:rPr>
        <w:t>dset1</w:t>
      </w:r>
      <w:r>
        <w:t xml:space="preserve">, </w:t>
      </w:r>
      <w:r>
        <w:rPr>
          <w:i/>
        </w:rPr>
        <w:t>dset2</w:t>
      </w:r>
      <w:r>
        <w:t xml:space="preserve">, </w:t>
      </w:r>
      <w:r>
        <w:rPr>
          <w:i/>
        </w:rPr>
        <w:t>dset3, and dset4</w:t>
      </w:r>
      <w:r>
        <w:t xml:space="preserve">) that were added to </w:t>
      </w:r>
      <w:r>
        <w:rPr>
          <w:i/>
        </w:rPr>
        <w:t xml:space="preserve">no_persist_A.h5 </w:t>
      </w:r>
      <w:r>
        <w:t>in Scenario A, Session 2 are added to persist_B.h5</w:t>
      </w:r>
      <w:r>
        <w:rPr>
          <w:i/>
        </w:rPr>
        <w:t xml:space="preserve"> </w:t>
      </w:r>
      <w:r>
        <w:t xml:space="preserve">before it is closed. </w:t>
      </w:r>
    </w:p>
    <w:p w:rsidR="00E6696E" w:rsidRDefault="00E6696E" w:rsidP="006C60C6"/>
    <w:p w:rsidR="006C60C6" w:rsidRDefault="006C60C6" w:rsidP="006C60C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B</w:t>
      </w:r>
      <w:r w:rsidRPr="00B65450">
        <w:rPr>
          <w:rFonts w:ascii="Courier New" w:hAnsi="Courier New" w:cs="Courier New"/>
          <w:sz w:val="20"/>
          <w:szCs w:val="20"/>
        </w:rPr>
        <w:t>.h5</w:t>
      </w:r>
      <w:r>
        <w:t xml:space="preserve"> produces the following output:</w:t>
      </w:r>
    </w:p>
    <w:p w:rsidR="00E6696E" w:rsidRDefault="00E6696E" w:rsidP="006C60C6"/>
    <w:p w:rsidR="0084460C" w:rsidRDefault="0084460C" w:rsidP="006C60C6">
      <w:pPr>
        <w:pStyle w:val="Courier10"/>
        <w:ind w:left="720"/>
      </w:pPr>
      <w:r w:rsidRPr="00E97256">
        <w:t>Filename: ./persist</w:t>
      </w:r>
      <w:r>
        <w:t>_B</w:t>
      </w:r>
      <w:r w:rsidRPr="00E97256">
        <w:t>.h5</w:t>
      </w:r>
    </w:p>
    <w:p w:rsidR="0084460C" w:rsidRDefault="0084460C" w:rsidP="006C60C6">
      <w:pPr>
        <w:pStyle w:val="Courier10"/>
        <w:ind w:left="720"/>
      </w:pPr>
      <w:r w:rsidRPr="00E97256">
        <w:t xml:space="preserve">Summary of </w:t>
      </w:r>
      <w:r>
        <w:t>file space information</w:t>
      </w:r>
      <w:r w:rsidRPr="00E97256">
        <w:t>:</w:t>
      </w:r>
    </w:p>
    <w:p w:rsidR="0084460C" w:rsidRDefault="0084460C" w:rsidP="006C60C6">
      <w:pPr>
        <w:pStyle w:val="Courier10"/>
        <w:ind w:left="720"/>
      </w:pPr>
      <w:r w:rsidRPr="00E97256">
        <w:t xml:space="preserve">  File metadata: 2391 bytes</w:t>
      </w:r>
    </w:p>
    <w:p w:rsidR="0084460C" w:rsidRDefault="0084460C" w:rsidP="006C60C6">
      <w:pPr>
        <w:pStyle w:val="Courier10"/>
        <w:ind w:left="720"/>
      </w:pPr>
      <w:r w:rsidRPr="00E97256">
        <w:t xml:space="preserve">  Raw data: 120640 bytes</w:t>
      </w:r>
    </w:p>
    <w:p w:rsidR="0084460C" w:rsidRDefault="0084460C" w:rsidP="006C60C6">
      <w:pPr>
        <w:pStyle w:val="Courier10"/>
        <w:ind w:left="720"/>
      </w:pPr>
      <w:r w:rsidRPr="00E97256">
        <w:t xml:space="preserve">  Amount/Percent of tracked free space: 1854 bytes/1.5%</w:t>
      </w:r>
    </w:p>
    <w:p w:rsidR="0084460C" w:rsidRDefault="0084460C" w:rsidP="006C60C6">
      <w:pPr>
        <w:pStyle w:val="Courier10"/>
        <w:ind w:left="720"/>
      </w:pPr>
      <w:r w:rsidRPr="00E97256">
        <w:t xml:space="preserve">  Unaccounted space: 0 bytes</w:t>
      </w:r>
    </w:p>
    <w:p w:rsidR="0084460C" w:rsidRDefault="0084460C" w:rsidP="006C60C6">
      <w:pPr>
        <w:pStyle w:val="Courier10"/>
        <w:ind w:left="720"/>
      </w:pPr>
      <w:r w:rsidRPr="00E97256">
        <w:t>Total</w:t>
      </w:r>
      <w:r>
        <w:t xml:space="preserve"> space</w:t>
      </w:r>
      <w:r w:rsidRPr="00E97256">
        <w:t>: 124885 bytes</w:t>
      </w:r>
    </w:p>
    <w:p w:rsidR="00E6696E" w:rsidRDefault="00E6696E" w:rsidP="006C60C6"/>
    <w:p w:rsidR="0084460C" w:rsidRDefault="0084460C" w:rsidP="006C60C6">
      <w:r>
        <w:t xml:space="preserve">In contrast to </w:t>
      </w:r>
      <w:r>
        <w:rPr>
          <w:i/>
        </w:rPr>
        <w:t>no_persist_A.h5</w:t>
      </w:r>
      <w:r>
        <w:t xml:space="preserve"> after Session2, persist_B.h5 contains no unaccounted space. It does, however, contain 1854 bytes of tracked free space. The amount of file metadata in </w:t>
      </w:r>
      <w:r w:rsidRPr="000A7664">
        <w:rPr>
          <w:i/>
        </w:rPr>
        <w:t>persist_B.h5</w:t>
      </w:r>
      <w:r>
        <w:rPr>
          <w:i/>
        </w:rPr>
        <w:t xml:space="preserve"> </w:t>
      </w:r>
      <w:r>
        <w:t xml:space="preserve">(2391 bytes) is slightly larger than what was in </w:t>
      </w:r>
      <w:r>
        <w:rPr>
          <w:i/>
        </w:rPr>
        <w:t xml:space="preserve">no_persist_A.h5 </w:t>
      </w:r>
      <w:r>
        <w:t xml:space="preserve">(2216 bytes). This increase is due to the extra metadata used by the library to save the tracked free space information. </w:t>
      </w:r>
    </w:p>
    <w:p w:rsidR="00E6696E" w:rsidRDefault="00E6696E" w:rsidP="006C60C6"/>
    <w:p w:rsidR="0084460C" w:rsidRDefault="0084460C" w:rsidP="006C60C6">
      <w:r>
        <w:t xml:space="preserve">The </w:t>
      </w:r>
      <w:r w:rsidRPr="006C60C6">
        <w:rPr>
          <w:rFonts w:ascii="Courier New" w:hAnsi="Courier New" w:cs="Courier New"/>
          <w:sz w:val="20"/>
        </w:rPr>
        <w:t>h5stat –s</w:t>
      </w:r>
      <w:r w:rsidRPr="006C60C6">
        <w:t xml:space="preserve"> </w:t>
      </w:r>
      <w:r>
        <w:t xml:space="preserve">command </w:t>
      </w:r>
      <w:r w:rsidR="006C60C6">
        <w:t xml:space="preserve">(lower case S) </w:t>
      </w:r>
      <w:r>
        <w:t xml:space="preserve">shows more detail about the </w:t>
      </w:r>
      <w:r w:rsidRPr="00EC49C9">
        <w:t xml:space="preserve">distribution of </w:t>
      </w:r>
      <w:r>
        <w:t xml:space="preserve">tracked </w:t>
      </w:r>
      <w:r w:rsidRPr="00EC49C9">
        <w:t>free space</w:t>
      </w:r>
      <w:r>
        <w:t xml:space="preserve"> persist_B.h5: </w:t>
      </w:r>
    </w:p>
    <w:p w:rsidR="00E6696E" w:rsidRDefault="00E6696E" w:rsidP="006C60C6"/>
    <w:p w:rsidR="0084460C" w:rsidRPr="002658D9" w:rsidRDefault="0084460C" w:rsidP="006C60C6">
      <w:pPr>
        <w:pStyle w:val="Courier10"/>
        <w:ind w:left="720"/>
      </w:pPr>
      <w:r w:rsidRPr="002658D9">
        <w:t>Filename:</w:t>
      </w:r>
      <w:r>
        <w:t xml:space="preserve"> persist_B.h5</w:t>
      </w:r>
    </w:p>
    <w:p w:rsidR="0084460C" w:rsidRPr="002658D9" w:rsidRDefault="0084460C" w:rsidP="006C60C6">
      <w:pPr>
        <w:pStyle w:val="Courier10"/>
        <w:ind w:left="720"/>
      </w:pPr>
      <w:r w:rsidRPr="002658D9">
        <w:t>Small size free-space sections (&lt; 10 bytes):</w:t>
      </w:r>
    </w:p>
    <w:p w:rsidR="0084460C" w:rsidRPr="002658D9" w:rsidRDefault="0084460C" w:rsidP="006C60C6">
      <w:pPr>
        <w:pStyle w:val="Courier10"/>
        <w:ind w:left="720"/>
      </w:pPr>
      <w:r w:rsidRPr="002658D9">
        <w:t xml:space="preserve">        Total # of small size sections: 0</w:t>
      </w:r>
    </w:p>
    <w:p w:rsidR="0084460C" w:rsidRPr="002658D9" w:rsidRDefault="0084460C" w:rsidP="006C60C6">
      <w:pPr>
        <w:pStyle w:val="Courier10"/>
        <w:ind w:left="720"/>
      </w:pPr>
      <w:r w:rsidRPr="002658D9">
        <w:t>Free-space section bins:</w:t>
      </w:r>
    </w:p>
    <w:p w:rsidR="0084460C" w:rsidRPr="002658D9" w:rsidRDefault="0084460C" w:rsidP="006C60C6">
      <w:pPr>
        <w:pStyle w:val="Courier10"/>
        <w:ind w:left="720"/>
      </w:pPr>
      <w:r w:rsidRPr="002658D9">
        <w:t xml:space="preserve">        # of sections of size 10 - 99: 1</w:t>
      </w:r>
    </w:p>
    <w:p w:rsidR="0084460C" w:rsidRPr="002658D9" w:rsidRDefault="0084460C" w:rsidP="006C60C6">
      <w:pPr>
        <w:pStyle w:val="Courier10"/>
        <w:ind w:left="720"/>
      </w:pPr>
      <w:r w:rsidRPr="002658D9">
        <w:t xml:space="preserve">        # of sections of size 1000 - 9999: 1</w:t>
      </w:r>
    </w:p>
    <w:p w:rsidR="0084460C" w:rsidRPr="002658D9" w:rsidRDefault="0084460C" w:rsidP="006C60C6">
      <w:pPr>
        <w:pStyle w:val="Courier10"/>
        <w:ind w:left="720"/>
      </w:pPr>
      <w:r w:rsidRPr="002658D9">
        <w:t xml:space="preserve">        Total # of sections: 2</w:t>
      </w:r>
    </w:p>
    <w:p w:rsidR="00E6696E" w:rsidRDefault="00E6696E" w:rsidP="006C60C6"/>
    <w:p w:rsidR="0084460C" w:rsidRDefault="0084460C" w:rsidP="006C60C6">
      <w:r>
        <w:t>There are two free-space sections in</w:t>
      </w:r>
      <w:r>
        <w:rPr>
          <w:i/>
        </w:rPr>
        <w:t xml:space="preserve"> persist_B.h5</w:t>
      </w:r>
      <w:r>
        <w:t xml:space="preserve">; one section contains between 10 and 99 bytes and the second contains between 1000 and 9999 bytes. </w:t>
      </w:r>
    </w:p>
    <w:p w:rsidR="0084460C" w:rsidRDefault="0084460C" w:rsidP="006C60C6"/>
    <w:p w:rsidR="0084460C" w:rsidRDefault="0084460C" w:rsidP="006C60C6"/>
    <w:p w:rsidR="0084460C" w:rsidRDefault="0084460C" w:rsidP="006C60C6"/>
    <w:p w:rsidR="0084460C" w:rsidRDefault="0084460C" w:rsidP="003238E1">
      <w:pPr>
        <w:pStyle w:val="Heading3"/>
      </w:pPr>
      <w:bookmarkStart w:id="41" w:name="_Toc322345135"/>
      <w:r>
        <w:t>Session 3: Add One Dataset and Delete Another</w:t>
      </w:r>
      <w:bookmarkEnd w:id="41"/>
    </w:p>
    <w:p w:rsidR="0084460C" w:rsidRDefault="0084460C" w:rsidP="006C60C6">
      <w:r>
        <w:t xml:space="preserve">A user reopens </w:t>
      </w:r>
      <w:r w:rsidRPr="00F27F5B">
        <w:rPr>
          <w:i/>
        </w:rPr>
        <w:t>persist_B.h5</w:t>
      </w:r>
      <w:r>
        <w:t xml:space="preserve">, adds </w:t>
      </w:r>
      <w:r w:rsidRPr="00000AAC">
        <w:rPr>
          <w:i/>
        </w:rPr>
        <w:t>dset5</w:t>
      </w:r>
      <w:r>
        <w:rPr>
          <w:i/>
        </w:rPr>
        <w:t>,</w:t>
      </w:r>
      <w:r>
        <w:t xml:space="preserve"> deletes </w:t>
      </w:r>
      <w:r w:rsidRPr="00000AAC">
        <w:rPr>
          <w:i/>
        </w:rPr>
        <w:t>dset</w:t>
      </w:r>
      <w:r>
        <w:rPr>
          <w:i/>
        </w:rPr>
        <w:t>2,</w:t>
      </w:r>
      <w:r>
        <w:t xml:space="preserve"> and closes the file. After the file is closed</w:t>
      </w:r>
      <w:r w:rsidR="006C60C6">
        <w:t>,</w:t>
      </w:r>
      <w:r>
        <w:t xml:space="preserve"> </w:t>
      </w:r>
      <w:r w:rsidRPr="006C60C6">
        <w:rPr>
          <w:rFonts w:ascii="Courier New" w:hAnsi="Courier New" w:cs="Courier New"/>
          <w:sz w:val="20"/>
        </w:rPr>
        <w:t>h5stat –S</w:t>
      </w:r>
      <w:r>
        <w:t xml:space="preserve"> </w:t>
      </w:r>
      <w:r w:rsidR="006C60C6">
        <w:t>produces the following output</w:t>
      </w:r>
      <w:r>
        <w:t>:</w:t>
      </w:r>
    </w:p>
    <w:p w:rsidR="00E6696E" w:rsidRDefault="00E6696E" w:rsidP="006C60C6"/>
    <w:p w:rsidR="0084460C" w:rsidRDefault="0084460C" w:rsidP="006C60C6">
      <w:pPr>
        <w:pStyle w:val="Courier10"/>
        <w:ind w:left="720"/>
      </w:pPr>
      <w:r w:rsidRPr="001D110F">
        <w:t>Filename: ./persist</w:t>
      </w:r>
      <w:r>
        <w:t>_B</w:t>
      </w:r>
      <w:r w:rsidRPr="001D110F">
        <w:t>.h5</w:t>
      </w:r>
    </w:p>
    <w:p w:rsidR="0084460C" w:rsidRDefault="0084460C" w:rsidP="006C60C6">
      <w:pPr>
        <w:pStyle w:val="Courier10"/>
        <w:ind w:left="720"/>
      </w:pPr>
      <w:r w:rsidRPr="001D110F">
        <w:t xml:space="preserve">Summary of </w:t>
      </w:r>
      <w:r>
        <w:t>file space information</w:t>
      </w:r>
      <w:r w:rsidRPr="001D110F">
        <w:t>:</w:t>
      </w:r>
    </w:p>
    <w:p w:rsidR="0084460C" w:rsidRDefault="0084460C" w:rsidP="006C60C6">
      <w:pPr>
        <w:pStyle w:val="Courier10"/>
        <w:ind w:left="720"/>
      </w:pPr>
      <w:r w:rsidRPr="001D110F">
        <w:t xml:space="preserve">  File metadata: 2427 bytes</w:t>
      </w:r>
    </w:p>
    <w:p w:rsidR="0084460C" w:rsidRDefault="0084460C" w:rsidP="006C60C6">
      <w:pPr>
        <w:pStyle w:val="Courier10"/>
        <w:ind w:left="720"/>
      </w:pPr>
      <w:r w:rsidRPr="001D110F">
        <w:t xml:space="preserve">  Raw data: 4640 bytes</w:t>
      </w:r>
    </w:p>
    <w:p w:rsidR="0084460C" w:rsidRDefault="0084460C" w:rsidP="006C60C6">
      <w:pPr>
        <w:pStyle w:val="Courier10"/>
        <w:ind w:left="720"/>
      </w:pPr>
      <w:r w:rsidRPr="001D110F">
        <w:t xml:space="preserve">  Amount/Percent of tracked free space: 121854 bytes/94.5%</w:t>
      </w:r>
    </w:p>
    <w:p w:rsidR="0084460C" w:rsidRDefault="0084460C" w:rsidP="006C60C6">
      <w:pPr>
        <w:pStyle w:val="Courier10"/>
        <w:ind w:left="720"/>
      </w:pPr>
      <w:r w:rsidRPr="001D110F">
        <w:t xml:space="preserve">  Unaccounted space: 0 bytes</w:t>
      </w:r>
    </w:p>
    <w:p w:rsidR="0084460C" w:rsidRDefault="0084460C" w:rsidP="006C60C6">
      <w:pPr>
        <w:pStyle w:val="Courier10"/>
        <w:ind w:left="720"/>
      </w:pPr>
      <w:r w:rsidRPr="001D110F">
        <w:t>Total</w:t>
      </w:r>
      <w:r>
        <w:t xml:space="preserve"> space</w:t>
      </w:r>
      <w:r w:rsidRPr="001D110F">
        <w:t>: 128921 bytes</w:t>
      </w:r>
    </w:p>
    <w:p w:rsidR="00E6696E" w:rsidRDefault="00E6696E" w:rsidP="006C60C6"/>
    <w:p w:rsidR="0084460C" w:rsidRDefault="0084460C" w:rsidP="006C60C6">
      <w:r>
        <w:t xml:space="preserve">The amount of tracked free space after the addition of </w:t>
      </w:r>
      <w:r w:rsidRPr="00000AAC">
        <w:rPr>
          <w:i/>
        </w:rPr>
        <w:t>dset5</w:t>
      </w:r>
      <w:r>
        <w:t xml:space="preserve"> and deletion of </w:t>
      </w:r>
      <w:r w:rsidRPr="00000AAC">
        <w:rPr>
          <w:i/>
        </w:rPr>
        <w:t>dset2</w:t>
      </w:r>
      <w:r>
        <w:t xml:space="preserve"> reflects the 1854 bytes of tracked free space that was previously in the file and the free space adjustments resulting from the changes in Session 3.</w:t>
      </w:r>
    </w:p>
    <w:p w:rsidR="00E6696E" w:rsidRDefault="00E6696E" w:rsidP="006C60C6"/>
    <w:p w:rsidR="0084460C" w:rsidRDefault="0084460C" w:rsidP="006C60C6">
      <w:r>
        <w:t xml:space="preserve">In this scenario, the HDF5 Library allocated space for the file metadata for </w:t>
      </w:r>
      <w:r w:rsidRPr="00000AAC">
        <w:rPr>
          <w:i/>
        </w:rPr>
        <w:t>dset5</w:t>
      </w:r>
      <w:r>
        <w:t xml:space="preserve"> from the pool of tracked free space; the free space in the pool resulted from activities in Session 2. When </w:t>
      </w:r>
      <w:r w:rsidRPr="00000AAC">
        <w:rPr>
          <w:i/>
        </w:rPr>
        <w:t>dset2</w:t>
      </w:r>
      <w:r>
        <w:t xml:space="preserve"> was deleted, the bytes that were used for that dataset’s raw data and file metadata were added to the file’s tracked free space by the HDF5 Library. The tracked free space information was saved (persisted) when the file was closed. Although the file persist_B.h5 still contains unused bytes in the form of tracked free space, it is 5995 bytes smaller than the file </w:t>
      </w:r>
      <w:r>
        <w:rPr>
          <w:i/>
        </w:rPr>
        <w:t>no_persist_A.h5</w:t>
      </w:r>
      <w:r>
        <w:t xml:space="preserve"> was after Session 3 in Scenario A because the HDF5 Library was able to reuse free space incurred in Session 2.</w:t>
      </w:r>
    </w:p>
    <w:p w:rsidR="00E6696E" w:rsidRPr="008727A2" w:rsidRDefault="00E6696E" w:rsidP="00E6696E"/>
    <w:p w:rsidR="0084460C" w:rsidRDefault="006C60C6" w:rsidP="00E6696E">
      <w:r>
        <w:t xml:space="preserve">The command line </w:t>
      </w:r>
      <w:r w:rsidRPr="00B65450">
        <w:rPr>
          <w:rFonts w:ascii="Courier New" w:hAnsi="Courier New" w:cs="Courier New"/>
          <w:sz w:val="20"/>
          <w:szCs w:val="20"/>
        </w:rPr>
        <w:t>h5stat –</w:t>
      </w:r>
      <w:r>
        <w:rPr>
          <w:rFonts w:ascii="Courier New" w:hAnsi="Courier New" w:cs="Courier New"/>
          <w:sz w:val="20"/>
          <w:szCs w:val="20"/>
        </w:rPr>
        <w:t>s</w:t>
      </w:r>
      <w:r w:rsidRPr="00B65450">
        <w:rPr>
          <w:rFonts w:ascii="Courier New" w:hAnsi="Courier New" w:cs="Courier New"/>
          <w:sz w:val="20"/>
          <w:szCs w:val="20"/>
        </w:rPr>
        <w:t xml:space="preserve"> </w:t>
      </w:r>
      <w:r w:rsidR="0084460C">
        <w:t xml:space="preserve">shows the distribution of free space in </w:t>
      </w:r>
      <w:r w:rsidR="0084460C" w:rsidRPr="00F27F5B">
        <w:rPr>
          <w:i/>
        </w:rPr>
        <w:t>persist_B.h5</w:t>
      </w:r>
      <w:r w:rsidR="0084460C">
        <w:rPr>
          <w:i/>
        </w:rPr>
        <w:t xml:space="preserve"> </w:t>
      </w:r>
      <w:r w:rsidR="0084460C">
        <w:t>at the end of Session 3:</w:t>
      </w:r>
    </w:p>
    <w:p w:rsidR="00E6696E" w:rsidRDefault="00E6696E" w:rsidP="006C60C6"/>
    <w:p w:rsidR="0084460C" w:rsidRDefault="0084460C" w:rsidP="006C60C6">
      <w:pPr>
        <w:pStyle w:val="Courier10"/>
        <w:ind w:left="720"/>
      </w:pPr>
      <w:r w:rsidRPr="00EA1BF9">
        <w:t xml:space="preserve">Filename: </w:t>
      </w:r>
      <w:r>
        <w:t>./</w:t>
      </w:r>
      <w:r w:rsidRPr="00EA1BF9">
        <w:t>persist</w:t>
      </w:r>
      <w:r>
        <w:t>_B</w:t>
      </w:r>
      <w:r w:rsidRPr="00EA1BF9">
        <w:t>.h5</w:t>
      </w:r>
    </w:p>
    <w:p w:rsidR="0084460C" w:rsidRDefault="0084460C" w:rsidP="006C60C6">
      <w:pPr>
        <w:pStyle w:val="Courier10"/>
        <w:ind w:left="720"/>
      </w:pPr>
      <w:r w:rsidRPr="00EA1BF9">
        <w:t>Small size free-space sections (&lt; 10 bytes):</w:t>
      </w:r>
    </w:p>
    <w:p w:rsidR="0084460C" w:rsidRDefault="0084460C" w:rsidP="006C60C6">
      <w:pPr>
        <w:pStyle w:val="Courier10"/>
        <w:ind w:left="720"/>
      </w:pPr>
      <w:r w:rsidRPr="00EA1BF9">
        <w:t xml:space="preserve">        Total # of small size sections: 0</w:t>
      </w:r>
    </w:p>
    <w:p w:rsidR="0084460C" w:rsidRDefault="0084460C" w:rsidP="006C60C6">
      <w:pPr>
        <w:pStyle w:val="Courier10"/>
        <w:ind w:left="720"/>
      </w:pPr>
      <w:r w:rsidRPr="00EA1BF9">
        <w:t>Free-space section bins:</w:t>
      </w:r>
    </w:p>
    <w:p w:rsidR="0084460C" w:rsidRDefault="0084460C" w:rsidP="006C60C6">
      <w:pPr>
        <w:pStyle w:val="Courier10"/>
        <w:ind w:left="720"/>
      </w:pPr>
      <w:r w:rsidRPr="00EA1BF9">
        <w:t xml:space="preserve">        # of sections of size 10 - 99: 1</w:t>
      </w:r>
    </w:p>
    <w:p w:rsidR="0084460C" w:rsidRDefault="0084460C" w:rsidP="006C60C6">
      <w:pPr>
        <w:pStyle w:val="Courier10"/>
        <w:ind w:left="720"/>
      </w:pPr>
      <w:r w:rsidRPr="00EA1BF9">
        <w:t xml:space="preserve">        # of sections of size 100 - 999: 1</w:t>
      </w:r>
    </w:p>
    <w:p w:rsidR="0084460C" w:rsidRDefault="0084460C" w:rsidP="006C60C6">
      <w:pPr>
        <w:pStyle w:val="Courier10"/>
        <w:ind w:left="720"/>
      </w:pPr>
      <w:r w:rsidRPr="00EA1BF9">
        <w:t xml:space="preserve">        # of sections of size 1000 - 9999: 1</w:t>
      </w:r>
    </w:p>
    <w:p w:rsidR="0084460C" w:rsidRDefault="0084460C" w:rsidP="006C60C6">
      <w:pPr>
        <w:pStyle w:val="Courier10"/>
        <w:ind w:left="720"/>
      </w:pPr>
      <w:r w:rsidRPr="00EA1BF9">
        <w:t xml:space="preserve">        # of sections of size 100000 - 999999: 1</w:t>
      </w:r>
    </w:p>
    <w:p w:rsidR="0084460C" w:rsidRDefault="0084460C" w:rsidP="006C60C6">
      <w:pPr>
        <w:pStyle w:val="Courier10"/>
        <w:ind w:left="720"/>
      </w:pPr>
      <w:r w:rsidRPr="00EA1BF9">
        <w:t xml:space="preserve">        Total # of sections: 4</w:t>
      </w:r>
    </w:p>
    <w:p w:rsidR="00E6696E" w:rsidRDefault="00E6696E" w:rsidP="006C60C6"/>
    <w:p w:rsidR="0084460C" w:rsidRDefault="0084460C" w:rsidP="006C60C6">
      <w:r>
        <w:t xml:space="preserve">Note that </w:t>
      </w:r>
      <w:r w:rsidRPr="00F27F5B">
        <w:rPr>
          <w:i/>
        </w:rPr>
        <w:t>persist_B.h5</w:t>
      </w:r>
      <w:r>
        <w:t xml:space="preserve"> now has two additional free-space sections resulting from the manipulation of the HDF5 objects in the file during Session </w:t>
      </w:r>
      <w:commentRangeStart w:id="42"/>
      <w:commentRangeStart w:id="43"/>
      <w:r>
        <w:t>3</w:t>
      </w:r>
      <w:commentRangeEnd w:id="42"/>
      <w:r>
        <w:rPr>
          <w:rStyle w:val="CommentReference"/>
          <w:vanish/>
        </w:rPr>
        <w:commentReference w:id="42"/>
      </w:r>
      <w:commentRangeEnd w:id="43"/>
      <w:r>
        <w:rPr>
          <w:rStyle w:val="CommentReference"/>
          <w:vanish/>
        </w:rPr>
        <w:commentReference w:id="43"/>
      </w:r>
      <w:r>
        <w:t xml:space="preserve">. </w:t>
      </w:r>
    </w:p>
    <w:p w:rsidR="0084460C" w:rsidRDefault="0084460C" w:rsidP="006C60C6"/>
    <w:p w:rsidR="0084460C" w:rsidRDefault="0084460C" w:rsidP="006C60C6"/>
    <w:p w:rsidR="0084460C" w:rsidRDefault="0084460C" w:rsidP="006C60C6"/>
    <w:p w:rsidR="00346F96" w:rsidRPr="00AB414A" w:rsidRDefault="00346F96">
      <w:pPr>
        <w:rPr>
          <w:rFonts w:eastAsia="ＭＳ 明朝"/>
          <w:b/>
          <w:bCs/>
          <w:color w:val="000000"/>
          <w:sz w:val="26"/>
          <w:szCs w:val="26"/>
        </w:rPr>
      </w:pPr>
      <w:r>
        <w:br w:type="page"/>
      </w:r>
    </w:p>
    <w:p w:rsidR="00ED28D7" w:rsidRDefault="00ED28D7" w:rsidP="00ED28D7">
      <w:pPr>
        <w:pStyle w:val="Heading2"/>
      </w:pPr>
      <w:bookmarkStart w:id="44" w:name="_Toc322345136"/>
      <w:r>
        <w:t xml:space="preserve">Scenario C: </w:t>
      </w:r>
      <w:r w:rsidR="00062D5E">
        <w:t xml:space="preserve">The All Persist </w:t>
      </w:r>
      <w:r>
        <w:t>Strategy</w:t>
      </w:r>
      <w:r w:rsidR="00062D5E">
        <w:t>,</w:t>
      </w:r>
      <w:r>
        <w:t xml:space="preserve"> Single Session</w:t>
      </w:r>
      <w:bookmarkEnd w:id="44"/>
    </w:p>
    <w:p w:rsidR="00ED28D7" w:rsidRDefault="00ED28D7" w:rsidP="00346F96"/>
    <w:p w:rsidR="00346F96" w:rsidRDefault="00346F96" w:rsidP="00346F96"/>
    <w:p w:rsidR="00346F96" w:rsidRPr="00ED28D7" w:rsidRDefault="00346F96" w:rsidP="00346F96"/>
    <w:p w:rsidR="003238E1" w:rsidRDefault="003238E1" w:rsidP="003238E1">
      <w:pPr>
        <w:pStyle w:val="Heading3"/>
      </w:pPr>
      <w:bookmarkStart w:id="45" w:name="_Toc322345137"/>
      <w:r>
        <w:t xml:space="preserve">Session 1: Create </w:t>
      </w:r>
      <w:r w:rsidR="00ED28D7">
        <w:t>File, Manipulate Objects</w:t>
      </w:r>
      <w:bookmarkEnd w:id="45"/>
    </w:p>
    <w:p w:rsidR="003238E1" w:rsidRDefault="003238E1" w:rsidP="00346F96">
      <w:r>
        <w:t xml:space="preserve">In the only session of this scenario, a user creates an HDF5 file named </w:t>
      </w:r>
      <w:r>
        <w:rPr>
          <w:i/>
        </w:rPr>
        <w:t>persist_C.h5</w:t>
      </w:r>
      <w:r>
        <w:t xml:space="preserve"> using the </w:t>
      </w:r>
      <w:r w:rsidR="00346F96">
        <w:t xml:space="preserve">All Persist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238E1" w:rsidRDefault="003238E1" w:rsidP="00346F96">
      <w:r>
        <w:t>The file management strategy is the same strategy that was used in Scenario B. The HDF5 objects are manipulated in the same order as they were in Sessions 1-3 of Scenario B.</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persist_</w:t>
      </w:r>
      <w:r>
        <w:rPr>
          <w:rFonts w:ascii="Courier New" w:hAnsi="Courier New" w:cs="Courier New"/>
          <w:sz w:val="20"/>
          <w:szCs w:val="20"/>
        </w:rPr>
        <w:t>C</w:t>
      </w:r>
      <w:r w:rsidRPr="00B65450">
        <w:rPr>
          <w:rFonts w:ascii="Courier New" w:hAnsi="Courier New" w:cs="Courier New"/>
          <w:sz w:val="20"/>
          <w:szCs w:val="20"/>
        </w:rPr>
        <w:t>.h5</w:t>
      </w:r>
      <w:r>
        <w:t xml:space="preserve"> produces the following output:</w:t>
      </w:r>
    </w:p>
    <w:p w:rsidR="00346F96" w:rsidRDefault="00346F96" w:rsidP="00346F96"/>
    <w:p w:rsidR="003238E1" w:rsidRPr="00293936" w:rsidRDefault="003238E1" w:rsidP="00346F96">
      <w:pPr>
        <w:pStyle w:val="Courier10"/>
        <w:ind w:left="720"/>
      </w:pPr>
      <w:r w:rsidRPr="00293936">
        <w:t>Filename: ./persist</w:t>
      </w:r>
      <w:r>
        <w:t>_C</w:t>
      </w:r>
      <w:r w:rsidRPr="00293936">
        <w:t>.h5</w:t>
      </w:r>
    </w:p>
    <w:p w:rsidR="003238E1" w:rsidRPr="00293936" w:rsidRDefault="003238E1" w:rsidP="00346F96">
      <w:pPr>
        <w:pStyle w:val="Courier10"/>
        <w:ind w:left="720"/>
      </w:pPr>
      <w:r w:rsidRPr="00293936">
        <w:t xml:space="preserve">Summary of </w:t>
      </w:r>
      <w:r>
        <w:t>file space</w:t>
      </w:r>
      <w:r w:rsidRPr="00293936">
        <w:t xml:space="preserve"> information:</w:t>
      </w:r>
    </w:p>
    <w:p w:rsidR="003238E1" w:rsidRPr="00293936" w:rsidRDefault="003238E1" w:rsidP="00346F96">
      <w:pPr>
        <w:pStyle w:val="Courier10"/>
        <w:ind w:left="720"/>
      </w:pPr>
      <w:r w:rsidRPr="00293936">
        <w:t xml:space="preserve">  File metadata: 2409 bytes</w:t>
      </w:r>
    </w:p>
    <w:p w:rsidR="003238E1" w:rsidRPr="00293936" w:rsidRDefault="003238E1" w:rsidP="00346F96">
      <w:pPr>
        <w:pStyle w:val="Courier10"/>
        <w:ind w:left="720"/>
      </w:pPr>
      <w:r w:rsidRPr="00293936">
        <w:t xml:space="preserve">  Raw data: 4640 bytes</w:t>
      </w:r>
    </w:p>
    <w:p w:rsidR="003238E1" w:rsidRPr="00293936" w:rsidRDefault="003238E1" w:rsidP="00346F96">
      <w:pPr>
        <w:pStyle w:val="Courier10"/>
        <w:ind w:left="720"/>
      </w:pPr>
      <w:r w:rsidRPr="00293936">
        <w:t xml:space="preserve">  Amount/Percent of tracked free space: 117854 bytes/94.4%</w:t>
      </w:r>
    </w:p>
    <w:p w:rsidR="003238E1" w:rsidRPr="00293936" w:rsidRDefault="003238E1" w:rsidP="00346F96">
      <w:pPr>
        <w:pStyle w:val="Courier10"/>
        <w:ind w:left="720"/>
      </w:pPr>
      <w:r w:rsidRPr="00293936">
        <w:t xml:space="preserve">  Unaccounted space: 0 bytes</w:t>
      </w:r>
    </w:p>
    <w:p w:rsidR="003238E1" w:rsidRDefault="003238E1" w:rsidP="00346F96">
      <w:pPr>
        <w:pStyle w:val="Courier10"/>
        <w:ind w:left="720"/>
      </w:pPr>
      <w:r w:rsidRPr="00293936">
        <w:t>Total space: 124903 bytes</w:t>
      </w:r>
    </w:p>
    <w:p w:rsidR="00ED28D7" w:rsidRDefault="00ED28D7" w:rsidP="00346F96"/>
    <w:p w:rsidR="003238E1" w:rsidRDefault="003238E1" w:rsidP="00346F96">
      <w:r>
        <w:t xml:space="preserve">The file size for </w:t>
      </w:r>
      <w:r>
        <w:rPr>
          <w:i/>
        </w:rPr>
        <w:t xml:space="preserve">persist_C.h5 </w:t>
      </w:r>
      <w:r>
        <w:t xml:space="preserve">is about 4000 bytes smaller than the file size for </w:t>
      </w:r>
      <w:r>
        <w:rPr>
          <w:i/>
        </w:rPr>
        <w:t>persist_B.h5</w:t>
      </w:r>
      <w:r>
        <w:t xml:space="preserve"> after Session 3 of Scenario B. This is because there are some space savings, both </w:t>
      </w:r>
      <w:r w:rsidR="00346F96">
        <w:t xml:space="preserve">in </w:t>
      </w:r>
      <w:r>
        <w:t>free space and file metadata (fewer free space sections to track), when the HDF5 object manipulations occur in a single session.</w:t>
      </w:r>
    </w:p>
    <w:p w:rsidR="00ED28D7" w:rsidRDefault="00ED28D7" w:rsidP="00346F96"/>
    <w:p w:rsidR="00F475D5" w:rsidRDefault="00F475D5" w:rsidP="00346F96"/>
    <w:p w:rsidR="00ED28D7" w:rsidRDefault="00ED28D7" w:rsidP="00346F96"/>
    <w:p w:rsidR="00346F96" w:rsidRPr="00AB414A" w:rsidRDefault="00346F96">
      <w:pPr>
        <w:rPr>
          <w:rFonts w:eastAsia="ＭＳ 明朝"/>
          <w:b/>
          <w:bCs/>
          <w:color w:val="000000"/>
          <w:sz w:val="26"/>
          <w:szCs w:val="26"/>
        </w:rPr>
      </w:pPr>
      <w:r>
        <w:br w:type="page"/>
      </w:r>
    </w:p>
    <w:p w:rsidR="00ED28D7" w:rsidRDefault="00ED28D7" w:rsidP="00ED28D7">
      <w:pPr>
        <w:pStyle w:val="Heading2"/>
      </w:pPr>
      <w:bookmarkStart w:id="46" w:name="_Toc322345138"/>
      <w:r>
        <w:t xml:space="preserve">Scenario D: </w:t>
      </w:r>
      <w:r w:rsidR="00062D5E">
        <w:t xml:space="preserve">The All </w:t>
      </w:r>
      <w:r>
        <w:t>Strategy</w:t>
      </w:r>
      <w:r w:rsidR="00062D5E">
        <w:t>,</w:t>
      </w:r>
      <w:r>
        <w:t xml:space="preserve"> Single Session</w:t>
      </w:r>
      <w:bookmarkEnd w:id="46"/>
    </w:p>
    <w:p w:rsidR="00ED28D7" w:rsidRDefault="00ED28D7" w:rsidP="00346F96"/>
    <w:p w:rsidR="00346F96" w:rsidRDefault="00346F96" w:rsidP="00346F96"/>
    <w:p w:rsidR="00ED28D7" w:rsidRPr="00ED28D7" w:rsidRDefault="00ED28D7" w:rsidP="00346F96"/>
    <w:p w:rsidR="003238E1" w:rsidRPr="00C8661B" w:rsidRDefault="003238E1" w:rsidP="003238E1">
      <w:pPr>
        <w:pStyle w:val="Heading3"/>
      </w:pPr>
      <w:bookmarkStart w:id="47" w:name="_Toc322345139"/>
      <w:r>
        <w:t xml:space="preserve">Session 1: Create </w:t>
      </w:r>
      <w:r w:rsidR="00ED28D7">
        <w:t>File, Manipulate Objects</w:t>
      </w:r>
      <w:bookmarkEnd w:id="47"/>
    </w:p>
    <w:p w:rsidR="003238E1" w:rsidRDefault="003238E1" w:rsidP="00346F96">
      <w:r>
        <w:t xml:space="preserve">In the only session of this scenario, a user creates an HDF5 file named </w:t>
      </w:r>
      <w:r>
        <w:rPr>
          <w:i/>
        </w:rPr>
        <w:t>no_persist_D.h5</w:t>
      </w:r>
      <w:r>
        <w:t xml:space="preserve"> using the </w:t>
      </w:r>
      <w:r w:rsidR="00346F96">
        <w:t xml:space="preserve">All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238E1" w:rsidRDefault="003238E1" w:rsidP="00346F96">
      <w:r>
        <w:t>The file management strategy is the same strategy that was used in Scenario A. The HDF5 objects are manipulated in the same order as they were in Sessions 1-3 of Scenario A.</w:t>
      </w:r>
    </w:p>
    <w:p w:rsidR="00ED28D7" w:rsidRDefault="00ED28D7" w:rsidP="00346F96"/>
    <w:p w:rsidR="00346F96" w:rsidRDefault="00346F96" w:rsidP="00346F96">
      <w:r>
        <w:t xml:space="preserve">The command line </w:t>
      </w:r>
      <w:r w:rsidRPr="00B65450">
        <w:rPr>
          <w:rFonts w:ascii="Courier New" w:hAnsi="Courier New" w:cs="Courier New"/>
          <w:sz w:val="20"/>
          <w:szCs w:val="20"/>
        </w:rPr>
        <w:t>h5stat –S no_persist_</w:t>
      </w:r>
      <w:r>
        <w:rPr>
          <w:rFonts w:ascii="Courier New" w:hAnsi="Courier New" w:cs="Courier New"/>
          <w:sz w:val="20"/>
          <w:szCs w:val="20"/>
        </w:rPr>
        <w:t>D</w:t>
      </w:r>
      <w:r w:rsidRPr="00B65450">
        <w:rPr>
          <w:rFonts w:ascii="Courier New" w:hAnsi="Courier New" w:cs="Courier New"/>
          <w:sz w:val="20"/>
          <w:szCs w:val="20"/>
        </w:rPr>
        <w:t>.h5</w:t>
      </w:r>
      <w:r>
        <w:t xml:space="preserve"> produces the following output:</w:t>
      </w:r>
    </w:p>
    <w:p w:rsidR="00ED28D7" w:rsidRDefault="00ED28D7" w:rsidP="00346F96"/>
    <w:p w:rsidR="003238E1" w:rsidRPr="00293936" w:rsidRDefault="003238E1" w:rsidP="00ED28D7">
      <w:pPr>
        <w:pStyle w:val="Courier10"/>
        <w:ind w:left="720"/>
      </w:pPr>
      <w:r w:rsidRPr="00293936">
        <w:t>Filename: ./no_persist</w:t>
      </w:r>
      <w:r>
        <w:t>_D</w:t>
      </w:r>
      <w:r w:rsidRPr="00293936">
        <w:t>.h5</w:t>
      </w:r>
    </w:p>
    <w:p w:rsidR="003238E1" w:rsidRPr="00293936" w:rsidRDefault="003238E1" w:rsidP="00ED28D7">
      <w:pPr>
        <w:pStyle w:val="Courier10"/>
        <w:ind w:left="720"/>
      </w:pPr>
      <w:r w:rsidRPr="00293936">
        <w:t xml:space="preserve">Summary of </w:t>
      </w:r>
      <w:r>
        <w:t xml:space="preserve">file space </w:t>
      </w:r>
      <w:r w:rsidRPr="00293936">
        <w:t>information:</w:t>
      </w:r>
    </w:p>
    <w:p w:rsidR="003238E1" w:rsidRPr="00293936" w:rsidRDefault="003238E1" w:rsidP="00ED28D7">
      <w:pPr>
        <w:pStyle w:val="Courier10"/>
        <w:ind w:left="720"/>
      </w:pPr>
      <w:r w:rsidRPr="00293936">
        <w:t xml:space="preserve">  File metadata: 2216 bytes</w:t>
      </w:r>
    </w:p>
    <w:p w:rsidR="003238E1" w:rsidRPr="00293936" w:rsidRDefault="003238E1" w:rsidP="00ED28D7">
      <w:pPr>
        <w:pStyle w:val="Courier10"/>
        <w:ind w:left="720"/>
      </w:pPr>
      <w:r w:rsidRPr="00293936">
        <w:t xml:space="preserve">  Raw data: 4640 bytes</w:t>
      </w:r>
    </w:p>
    <w:p w:rsidR="003238E1" w:rsidRPr="00293936" w:rsidRDefault="003238E1" w:rsidP="00ED28D7">
      <w:pPr>
        <w:pStyle w:val="Courier10"/>
        <w:ind w:left="720"/>
      </w:pPr>
      <w:r w:rsidRPr="00293936">
        <w:t xml:space="preserve">  Amount/Percent of tracked free space: 0 bytes/0.0%</w:t>
      </w:r>
    </w:p>
    <w:p w:rsidR="003238E1" w:rsidRPr="00293936" w:rsidRDefault="003238E1" w:rsidP="00ED28D7">
      <w:pPr>
        <w:pStyle w:val="Courier10"/>
        <w:ind w:left="720"/>
      </w:pPr>
      <w:r w:rsidRPr="00293936">
        <w:t xml:space="preserve">  Unaccounted space: 117976 bytes</w:t>
      </w:r>
    </w:p>
    <w:p w:rsidR="003238E1" w:rsidRDefault="003238E1" w:rsidP="00ED28D7">
      <w:pPr>
        <w:pStyle w:val="Courier10"/>
        <w:ind w:left="720"/>
      </w:pPr>
      <w:r w:rsidRPr="00293936">
        <w:t>Total space: 124832 bytes</w:t>
      </w:r>
    </w:p>
    <w:p w:rsidR="00ED28D7" w:rsidRDefault="00ED28D7" w:rsidP="00346F96"/>
    <w:p w:rsidR="003238E1" w:rsidRDefault="003238E1" w:rsidP="00346F96">
      <w:r>
        <w:t xml:space="preserve">The file size for </w:t>
      </w:r>
      <w:r>
        <w:rPr>
          <w:i/>
        </w:rPr>
        <w:t xml:space="preserve">no_persist_D.h5 </w:t>
      </w:r>
      <w:r>
        <w:t xml:space="preserve">is about 6000 bytes smaller than the file size for </w:t>
      </w:r>
      <w:r w:rsidRPr="00EB6CC2">
        <w:rPr>
          <w:i/>
        </w:rPr>
        <w:t>no_</w:t>
      </w:r>
      <w:r>
        <w:rPr>
          <w:i/>
        </w:rPr>
        <w:t>persist_A.h5</w:t>
      </w:r>
      <w:r>
        <w:t xml:space="preserve"> after Session 3 of Scenario A. This is because the </w:t>
      </w:r>
      <w:r w:rsidR="001657C1">
        <w:t>HDF5 Library</w:t>
      </w:r>
      <w:r>
        <w:t xml:space="preserve"> was able to reuse some of the free space it was tracking when all of the object manipulations took place in a single session. </w:t>
      </w:r>
      <w:r>
        <w:rPr>
          <w:i/>
        </w:rPr>
        <w:t>no_persist_D.h5</w:t>
      </w:r>
      <w:r>
        <w:t>, created in Scenario D, still has a substantial amount of unaccounted space (117976 bytes) – almost 95% of the total file space.</w:t>
      </w:r>
    </w:p>
    <w:p w:rsidR="00ED28D7" w:rsidRDefault="00ED28D7" w:rsidP="00346F96"/>
    <w:p w:rsidR="003238E1" w:rsidRDefault="003238E1" w:rsidP="00346F96">
      <w:pPr>
        <w:rPr>
          <w:szCs w:val="24"/>
        </w:rPr>
      </w:pPr>
      <w:r>
        <w:t xml:space="preserve">Comparing file space information for </w:t>
      </w:r>
      <w:r>
        <w:rPr>
          <w:i/>
        </w:rPr>
        <w:t>persist_C.h5</w:t>
      </w:r>
      <w:r>
        <w:t xml:space="preserve"> (Scenario C)</w:t>
      </w:r>
      <w:r>
        <w:rPr>
          <w:i/>
        </w:rPr>
        <w:t xml:space="preserve"> </w:t>
      </w:r>
      <w:r>
        <w:t xml:space="preserve">and </w:t>
      </w:r>
      <w:r>
        <w:rPr>
          <w:i/>
        </w:rPr>
        <w:t xml:space="preserve">no_persist_D.h5 </w:t>
      </w:r>
      <w:r>
        <w:t>(Scenario D)</w:t>
      </w:r>
      <w:r>
        <w:rPr>
          <w:i/>
        </w:rPr>
        <w:t>,</w:t>
      </w:r>
      <w:r>
        <w:t xml:space="preserve"> the file size of</w:t>
      </w:r>
      <w:r>
        <w:rPr>
          <w:i/>
        </w:rPr>
        <w:t xml:space="preserve"> no_persist_D.h5 </w:t>
      </w:r>
      <w:r>
        <w:t xml:space="preserve">is a bit smaller. </w:t>
      </w:r>
      <w:r>
        <w:rPr>
          <w:szCs w:val="24"/>
        </w:rPr>
        <w:t xml:space="preserve">For both files, the library’s free-space manager tracks the free space resulting from the deletion of </w:t>
      </w:r>
      <w:r w:rsidRPr="00733DBA">
        <w:rPr>
          <w:i/>
          <w:szCs w:val="24"/>
        </w:rPr>
        <w:t>dset2</w:t>
      </w:r>
      <w:r>
        <w:rPr>
          <w:i/>
          <w:szCs w:val="24"/>
        </w:rPr>
        <w:t xml:space="preserve"> </w:t>
      </w:r>
      <w:r>
        <w:rPr>
          <w:szCs w:val="24"/>
        </w:rPr>
        <w:t xml:space="preserve">and reuses the free space for the addition of </w:t>
      </w:r>
      <w:r w:rsidRPr="00733DBA">
        <w:rPr>
          <w:i/>
          <w:szCs w:val="24"/>
        </w:rPr>
        <w:t>dset5</w:t>
      </w:r>
      <w:r>
        <w:rPr>
          <w:szCs w:val="24"/>
        </w:rPr>
        <w:t xml:space="preserve">. Looking at the size of the file metadata for the two files, the greater amount of file metadata in </w:t>
      </w:r>
      <w:r w:rsidRPr="00733DBA">
        <w:rPr>
          <w:i/>
          <w:szCs w:val="24"/>
        </w:rPr>
        <w:t>persist</w:t>
      </w:r>
      <w:r>
        <w:rPr>
          <w:i/>
          <w:szCs w:val="24"/>
        </w:rPr>
        <w:t>_C</w:t>
      </w:r>
      <w:r w:rsidRPr="00733DBA">
        <w:rPr>
          <w:i/>
          <w:szCs w:val="24"/>
        </w:rPr>
        <w:t>.h5</w:t>
      </w:r>
      <w:r>
        <w:rPr>
          <w:szCs w:val="24"/>
        </w:rPr>
        <w:t xml:space="preserve"> is due to the extra metadata needed to keep free space information persistent </w:t>
      </w:r>
      <w:r w:rsidRPr="00733DBA">
        <w:rPr>
          <w:szCs w:val="24"/>
        </w:rPr>
        <w:t xml:space="preserve">when the file </w:t>
      </w:r>
      <w:r>
        <w:rPr>
          <w:szCs w:val="24"/>
        </w:rPr>
        <w:t xml:space="preserve">is closed. This demonstrates that using </w:t>
      </w:r>
      <w:r w:rsidR="00346F96">
        <w:rPr>
          <w:szCs w:val="24"/>
        </w:rPr>
        <w:t>the All strategy</w:t>
      </w:r>
      <w:r>
        <w:rPr>
          <w:szCs w:val="24"/>
        </w:rPr>
        <w:t xml:space="preserve">, as was done for </w:t>
      </w:r>
      <w:r w:rsidRPr="00733DBA">
        <w:rPr>
          <w:i/>
          <w:szCs w:val="24"/>
        </w:rPr>
        <w:t>no_persist</w:t>
      </w:r>
      <w:r>
        <w:rPr>
          <w:i/>
          <w:szCs w:val="24"/>
        </w:rPr>
        <w:t>_D</w:t>
      </w:r>
      <w:r w:rsidRPr="00733DBA">
        <w:rPr>
          <w:i/>
          <w:szCs w:val="24"/>
        </w:rPr>
        <w:t>.h5</w:t>
      </w:r>
      <w:r>
        <w:rPr>
          <w:i/>
          <w:szCs w:val="24"/>
        </w:rPr>
        <w:t>,</w:t>
      </w:r>
      <w:r>
        <w:rPr>
          <w:szCs w:val="24"/>
        </w:rPr>
        <w:t xml:space="preserve"> has some saving in file space compared to </w:t>
      </w:r>
      <w:r w:rsidR="00346F96">
        <w:rPr>
          <w:szCs w:val="24"/>
        </w:rPr>
        <w:t xml:space="preserve">using the All Persist </w:t>
      </w:r>
      <w:r>
        <w:rPr>
          <w:szCs w:val="24"/>
        </w:rPr>
        <w:t>strategy when the HDF5 object manipulation occurs in a single session. The exact amount of space savings will depend on the number and size of HDF5 objects that are added and deleted, as well as on the value of the free-space section threshold.</w:t>
      </w:r>
    </w:p>
    <w:p w:rsidR="00ED28D7" w:rsidRDefault="00ED28D7" w:rsidP="00346F96"/>
    <w:p w:rsidR="00ED28D7" w:rsidRDefault="00ED28D7" w:rsidP="00346F96"/>
    <w:p w:rsidR="00ED28D7" w:rsidRDefault="00ED28D7" w:rsidP="00346F96"/>
    <w:p w:rsidR="00346F96" w:rsidRPr="00AB414A" w:rsidRDefault="00346F96">
      <w:pPr>
        <w:rPr>
          <w:rFonts w:eastAsia="ＭＳ 明朝"/>
          <w:b/>
          <w:bCs/>
          <w:color w:val="000000"/>
          <w:sz w:val="26"/>
          <w:szCs w:val="26"/>
        </w:rPr>
      </w:pPr>
      <w:r>
        <w:br w:type="page"/>
      </w:r>
    </w:p>
    <w:p w:rsidR="00ED28D7" w:rsidRDefault="00ED28D7" w:rsidP="00ED28D7">
      <w:pPr>
        <w:pStyle w:val="Heading2"/>
      </w:pPr>
      <w:bookmarkStart w:id="48" w:name="_Toc322345140"/>
      <w:r>
        <w:t xml:space="preserve">Scenario E: </w:t>
      </w:r>
      <w:r w:rsidR="00062D5E">
        <w:t>The Aggregator VFD</w:t>
      </w:r>
      <w:r>
        <w:t xml:space="preserve"> Strategy</w:t>
      </w:r>
      <w:r w:rsidR="00062D5E">
        <w:t>,</w:t>
      </w:r>
      <w:r>
        <w:t xml:space="preserve"> Single Session</w:t>
      </w:r>
      <w:bookmarkEnd w:id="48"/>
    </w:p>
    <w:p w:rsidR="00ED28D7" w:rsidRDefault="00ED28D7" w:rsidP="00346F96"/>
    <w:p w:rsidR="00ED28D7" w:rsidRPr="00ED28D7" w:rsidRDefault="00ED28D7" w:rsidP="00346F96"/>
    <w:p w:rsidR="003238E1" w:rsidRPr="00C8661B" w:rsidRDefault="003238E1" w:rsidP="00A07336">
      <w:pPr>
        <w:pStyle w:val="SubSectionHeading"/>
      </w:pPr>
      <w:r>
        <w:t xml:space="preserve">Session 1: Create </w:t>
      </w:r>
      <w:r w:rsidR="00ED28D7">
        <w:t>File, Manipulate Objects</w:t>
      </w:r>
    </w:p>
    <w:p w:rsidR="003238E1" w:rsidRDefault="003238E1" w:rsidP="00346F96">
      <w:r>
        <w:t>In the only session of this scenario, a user creates an HDF5 file named aggrvfd_E</w:t>
      </w:r>
      <w:r>
        <w:rPr>
          <w:i/>
        </w:rPr>
        <w:t>.h5</w:t>
      </w:r>
      <w:r>
        <w:t xml:space="preserve"> using the </w:t>
      </w:r>
      <w:r w:rsidR="00346F96">
        <w:t xml:space="preserve">Aggregator VFD </w:t>
      </w:r>
      <w:r>
        <w:t xml:space="preserve">strategy. </w:t>
      </w:r>
      <w:r w:rsidR="00346F96">
        <w:t xml:space="preserve">For more information, see page </w:t>
      </w:r>
      <w:r w:rsidR="00346F96">
        <w:fldChar w:fldCharType="begin"/>
      </w:r>
      <w:r w:rsidR="00346F96">
        <w:instrText xml:space="preserve"> PAGEREF AggregatorVfdStrategy \h </w:instrText>
      </w:r>
      <w:r w:rsidR="00346F96">
        <w:fldChar w:fldCharType="separate"/>
      </w:r>
      <w:r w:rsidR="00323678">
        <w:rPr>
          <w:noProof/>
        </w:rPr>
        <w:t>9</w:t>
      </w:r>
      <w:r w:rsidR="00346F96">
        <w:fldChar w:fldCharType="end"/>
      </w:r>
      <w:r w:rsidR="00346F96">
        <w:t xml:space="preserve">.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346F96"/>
    <w:p w:rsidR="00346F96" w:rsidRDefault="00346F96" w:rsidP="00346F96">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E</w:t>
      </w:r>
      <w:r w:rsidRPr="00B65450">
        <w:rPr>
          <w:rFonts w:ascii="Courier New" w:hAnsi="Courier New" w:cs="Courier New"/>
          <w:sz w:val="20"/>
          <w:szCs w:val="20"/>
        </w:rPr>
        <w:t>.h5</w:t>
      </w:r>
      <w:r>
        <w:t xml:space="preserve"> produces the following output:</w:t>
      </w:r>
    </w:p>
    <w:p w:rsidR="00346F96" w:rsidRDefault="00346F96" w:rsidP="00346F96"/>
    <w:p w:rsidR="003238E1" w:rsidRDefault="003238E1" w:rsidP="00346F96">
      <w:pPr>
        <w:pStyle w:val="Courier10"/>
        <w:ind w:left="720"/>
      </w:pPr>
      <w:r w:rsidRPr="00733DBA">
        <w:t>Filename: ./aggrvfd</w:t>
      </w:r>
      <w:r>
        <w:t>_E</w:t>
      </w:r>
      <w:r w:rsidRPr="00733DBA">
        <w:t>.h5</w:t>
      </w:r>
    </w:p>
    <w:p w:rsidR="003238E1" w:rsidRDefault="003238E1" w:rsidP="00346F96">
      <w:pPr>
        <w:pStyle w:val="Courier10"/>
        <w:ind w:left="720"/>
      </w:pPr>
      <w:r w:rsidRPr="00733DBA">
        <w:t xml:space="preserve">Summary of </w:t>
      </w:r>
      <w:r>
        <w:t>file space</w:t>
      </w:r>
      <w:r w:rsidRPr="00733DBA">
        <w:t xml:space="preserve"> information:</w:t>
      </w:r>
    </w:p>
    <w:p w:rsidR="003238E1" w:rsidRDefault="003238E1" w:rsidP="00346F96">
      <w:pPr>
        <w:pStyle w:val="Courier10"/>
        <w:ind w:left="720"/>
      </w:pPr>
      <w:r w:rsidRPr="00733DBA">
        <w:t xml:space="preserve">  File metadata: 2208 bytes</w:t>
      </w:r>
    </w:p>
    <w:p w:rsidR="003238E1" w:rsidRDefault="003238E1" w:rsidP="00346F96">
      <w:pPr>
        <w:pStyle w:val="Courier10"/>
        <w:ind w:left="720"/>
      </w:pPr>
      <w:r w:rsidRPr="00733DBA">
        <w:t xml:space="preserve">  Raw data: 4640 bytes</w:t>
      </w:r>
    </w:p>
    <w:p w:rsidR="003238E1" w:rsidRDefault="003238E1" w:rsidP="00346F96">
      <w:pPr>
        <w:pStyle w:val="Courier10"/>
        <w:ind w:left="720"/>
      </w:pPr>
      <w:r w:rsidRPr="00733DBA">
        <w:t xml:space="preserve">  Amount/Percent of tracked free space: 0 bytes/0.0%</w:t>
      </w:r>
    </w:p>
    <w:p w:rsidR="003238E1" w:rsidRDefault="003238E1" w:rsidP="00346F96">
      <w:pPr>
        <w:pStyle w:val="Courier10"/>
        <w:ind w:left="720"/>
      </w:pPr>
      <w:r w:rsidRPr="00733DBA">
        <w:t xml:space="preserve">  Unaccounted space: 121936 bytes</w:t>
      </w:r>
    </w:p>
    <w:p w:rsidR="003238E1" w:rsidRDefault="003238E1" w:rsidP="00346F96">
      <w:pPr>
        <w:pStyle w:val="Courier10"/>
        <w:ind w:left="720"/>
      </w:pPr>
      <w:r w:rsidRPr="00733DBA">
        <w:t>Total space: 128784 bytes</w:t>
      </w:r>
    </w:p>
    <w:p w:rsidR="00ED28D7" w:rsidRDefault="00ED28D7" w:rsidP="00ED28D7"/>
    <w:p w:rsidR="00A07336" w:rsidRDefault="00A07336" w:rsidP="00ED28D7">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rsidR="00346F96" w:rsidRDefault="00346F96" w:rsidP="00ED28D7"/>
    <w:p w:rsidR="00A07336" w:rsidRDefault="00A07336" w:rsidP="00ED28D7"/>
    <w:p w:rsidR="00ED28D7" w:rsidRDefault="00ED28D7" w:rsidP="00ED28D7"/>
    <w:p w:rsidR="00ED28D7" w:rsidRDefault="00ED28D7" w:rsidP="00ED28D7">
      <w:pPr>
        <w:pStyle w:val="Heading2"/>
      </w:pPr>
      <w:bookmarkStart w:id="49" w:name="_Toc322345141"/>
      <w:r>
        <w:t xml:space="preserve">Scenario F: </w:t>
      </w:r>
      <w:r w:rsidR="00062D5E">
        <w:t xml:space="preserve">The </w:t>
      </w:r>
      <w:r>
        <w:t>VFD Strategy</w:t>
      </w:r>
      <w:r w:rsidR="00062D5E">
        <w:t>,</w:t>
      </w:r>
      <w:r>
        <w:t xml:space="preserve"> Single Session</w:t>
      </w:r>
      <w:bookmarkEnd w:id="49"/>
    </w:p>
    <w:p w:rsidR="00ED28D7" w:rsidRDefault="00ED28D7" w:rsidP="00957413"/>
    <w:p w:rsidR="00ED28D7" w:rsidRPr="00ED28D7" w:rsidRDefault="00ED28D7" w:rsidP="00957413"/>
    <w:p w:rsidR="003238E1" w:rsidRPr="00C8661B" w:rsidRDefault="003238E1" w:rsidP="00A07336">
      <w:pPr>
        <w:pStyle w:val="SubSectionHeading"/>
      </w:pPr>
      <w:r>
        <w:t xml:space="preserve">Session 1: Create </w:t>
      </w:r>
      <w:r w:rsidR="00ED28D7">
        <w:t>File, Manipulate Objects</w:t>
      </w:r>
    </w:p>
    <w:p w:rsidR="003238E1" w:rsidRDefault="003238E1" w:rsidP="00957413">
      <w:r>
        <w:t>In the only session of this scenario, a user creates an HDF5 file named vfd_F</w:t>
      </w:r>
      <w:r>
        <w:rPr>
          <w:i/>
        </w:rPr>
        <w:t>.h5</w:t>
      </w:r>
      <w:r>
        <w:t xml:space="preserve"> using the VFD 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deletes </w:t>
      </w:r>
      <w:r w:rsidRPr="00733DBA">
        <w:rPr>
          <w:i/>
        </w:rPr>
        <w:t>dset2</w:t>
      </w:r>
      <w:r>
        <w:t xml:space="preserve">, and adds </w:t>
      </w:r>
      <w:r w:rsidRPr="00733DBA">
        <w:rPr>
          <w:i/>
        </w:rPr>
        <w:t>dset5</w:t>
      </w:r>
      <w:r>
        <w:t xml:space="preserve"> before closing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F</w:t>
      </w:r>
      <w:r w:rsidRPr="00B65450">
        <w:rPr>
          <w:rFonts w:ascii="Courier New" w:hAnsi="Courier New" w:cs="Courier New"/>
          <w:sz w:val="20"/>
          <w:szCs w:val="20"/>
        </w:rPr>
        <w:t>.h5</w:t>
      </w:r>
      <w:r>
        <w:t xml:space="preserve"> produces the following output:</w:t>
      </w:r>
    </w:p>
    <w:p w:rsidR="00957413" w:rsidRDefault="00957413" w:rsidP="00957413"/>
    <w:p w:rsidR="003238E1" w:rsidRDefault="003238E1" w:rsidP="00957413">
      <w:pPr>
        <w:pStyle w:val="Courier10"/>
        <w:ind w:left="720"/>
      </w:pPr>
      <w:r>
        <w:t>Filename: ./vfd_F.h5</w:t>
      </w:r>
    </w:p>
    <w:p w:rsidR="003238E1" w:rsidRDefault="003238E1" w:rsidP="00957413">
      <w:pPr>
        <w:pStyle w:val="Courier10"/>
        <w:ind w:left="720"/>
      </w:pPr>
      <w:r>
        <w:t>Summary of file space information:</w:t>
      </w:r>
    </w:p>
    <w:p w:rsidR="003238E1" w:rsidRDefault="003238E1" w:rsidP="00957413">
      <w:pPr>
        <w:pStyle w:val="Courier10"/>
        <w:ind w:left="720"/>
      </w:pPr>
      <w:r>
        <w:t xml:space="preserve">  File metadata: 2208 bytes</w:t>
      </w:r>
    </w:p>
    <w:p w:rsidR="003238E1" w:rsidRDefault="003238E1" w:rsidP="00957413">
      <w:pPr>
        <w:pStyle w:val="Courier10"/>
        <w:ind w:left="720"/>
      </w:pPr>
      <w:r>
        <w:t xml:space="preserve">  Raw data: 4640 bytes</w:t>
      </w:r>
    </w:p>
    <w:p w:rsidR="003238E1" w:rsidRDefault="003238E1" w:rsidP="00957413">
      <w:pPr>
        <w:pStyle w:val="Courier10"/>
        <w:ind w:left="720"/>
      </w:pPr>
      <w:r>
        <w:t xml:space="preserve">  Amount/Percent of tracked free space: 0 bytes/0.0%</w:t>
      </w:r>
    </w:p>
    <w:p w:rsidR="003238E1" w:rsidRDefault="003238E1" w:rsidP="00957413">
      <w:pPr>
        <w:pStyle w:val="Courier10"/>
        <w:ind w:left="720"/>
      </w:pPr>
      <w:r>
        <w:t xml:space="preserve">  Unaccounted space: 120272 bytes</w:t>
      </w:r>
    </w:p>
    <w:p w:rsidR="003238E1" w:rsidRDefault="003238E1" w:rsidP="00957413">
      <w:pPr>
        <w:pStyle w:val="Courier10"/>
        <w:ind w:left="720"/>
      </w:pPr>
      <w:r>
        <w:t>Total space: 127120 bytes</w:t>
      </w:r>
    </w:p>
    <w:p w:rsidR="003238E1" w:rsidRDefault="003238E1" w:rsidP="00957413"/>
    <w:p w:rsidR="00A07336" w:rsidRDefault="00A07336" w:rsidP="00A07336">
      <w:r>
        <w:t xml:space="preserve">See the “Comparing Scenarios A to F” on page </w:t>
      </w:r>
      <w:r>
        <w:fldChar w:fldCharType="begin"/>
      </w:r>
      <w:r>
        <w:instrText xml:space="preserve"> PAGEREF ComparingScenariosAF \h </w:instrText>
      </w:r>
      <w:r>
        <w:fldChar w:fldCharType="separate"/>
      </w:r>
      <w:r>
        <w:rPr>
          <w:noProof/>
        </w:rPr>
        <w:t>21</w:t>
      </w:r>
      <w:r>
        <w:fldChar w:fldCharType="end"/>
      </w:r>
      <w:r>
        <w:t xml:space="preserve"> for more information.</w:t>
      </w:r>
    </w:p>
    <w:p w:rsidR="00A07336" w:rsidRDefault="00A07336" w:rsidP="00A07336"/>
    <w:p w:rsidR="00ED28D7" w:rsidRDefault="00ED28D7" w:rsidP="00957413"/>
    <w:p w:rsidR="00ED28D7" w:rsidRDefault="00ED28D7" w:rsidP="00957413"/>
    <w:p w:rsidR="00957413" w:rsidRPr="00AB414A" w:rsidRDefault="00957413">
      <w:pPr>
        <w:rPr>
          <w:rFonts w:eastAsia="ＭＳ 明朝"/>
          <w:b/>
          <w:bCs/>
          <w:color w:val="000000"/>
          <w:sz w:val="26"/>
          <w:szCs w:val="26"/>
        </w:rPr>
      </w:pPr>
      <w:r>
        <w:br w:type="page"/>
      </w:r>
    </w:p>
    <w:p w:rsidR="00ED28D7" w:rsidRDefault="00ED28D7" w:rsidP="00ED28D7">
      <w:pPr>
        <w:pStyle w:val="Heading2"/>
      </w:pPr>
      <w:bookmarkStart w:id="50" w:name="_Toc322345142"/>
      <w:r>
        <w:t>Compari</w:t>
      </w:r>
      <w:r w:rsidR="00A07336">
        <w:t xml:space="preserve">ng </w:t>
      </w:r>
      <w:r>
        <w:t>S</w:t>
      </w:r>
      <w:bookmarkStart w:id="51" w:name="ComparingScenariosAF"/>
      <w:bookmarkEnd w:id="51"/>
      <w:r>
        <w:t>cenarios A</w:t>
      </w:r>
      <w:r w:rsidR="00A07336">
        <w:t xml:space="preserve"> to </w:t>
      </w:r>
      <w:r>
        <w:t>F</w:t>
      </w:r>
      <w:bookmarkEnd w:id="50"/>
      <w:r>
        <w:t xml:space="preserve"> </w:t>
      </w:r>
    </w:p>
    <w:p w:rsidR="00ED28D7" w:rsidRDefault="00957413" w:rsidP="00957413">
      <w:r>
        <w:t xml:space="preserve">The table below </w:t>
      </w:r>
      <w:r w:rsidR="00A91FD4">
        <w:t xml:space="preserve">compares </w:t>
      </w:r>
      <w:r>
        <w:t>th</w:t>
      </w:r>
      <w:r w:rsidR="00AB2DD0">
        <w:t>e</w:t>
      </w:r>
      <w:r>
        <w:t xml:space="preserve"> various scenarios that have been described so far in this document. </w:t>
      </w:r>
    </w:p>
    <w:p w:rsidR="00AB2DD0" w:rsidRDefault="00AB2DD0"/>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895"/>
        <w:gridCol w:w="1170"/>
        <w:gridCol w:w="1260"/>
        <w:gridCol w:w="1469"/>
        <w:gridCol w:w="1256"/>
      </w:tblGrid>
      <w:tr w:rsidR="00323678" w:rsidRPr="00AB414A" w:rsidTr="00AB414A">
        <w:trPr>
          <w:tblHeader/>
          <w:jc w:val="center"/>
        </w:trPr>
        <w:tc>
          <w:tcPr>
            <w:tcW w:w="9915" w:type="dxa"/>
            <w:gridSpan w:val="8"/>
            <w:shd w:val="clear" w:color="auto" w:fill="auto"/>
          </w:tcPr>
          <w:p w:rsidR="00323678" w:rsidRPr="00AB414A" w:rsidRDefault="00323678" w:rsidP="00970C00">
            <w:pPr>
              <w:rPr>
                <w:b/>
              </w:rPr>
            </w:pPr>
            <w:r w:rsidRPr="00AB414A">
              <w:rPr>
                <w:b/>
              </w:rPr>
              <w:t xml:space="preserve">Table 4. </w:t>
            </w:r>
            <w:r w:rsidR="00970C00" w:rsidRPr="00AB414A">
              <w:rPr>
                <w:b/>
              </w:rPr>
              <w:t xml:space="preserve">Comparing </w:t>
            </w:r>
            <w:r w:rsidRPr="00AB414A">
              <w:rPr>
                <w:b/>
              </w:rPr>
              <w:t>Scenarios A to F</w:t>
            </w:r>
          </w:p>
        </w:tc>
      </w:tr>
      <w:tr w:rsidR="00AB2DD0" w:rsidRPr="00AB414A" w:rsidTr="00AB414A">
        <w:trPr>
          <w:tblHeader/>
          <w:jc w:val="center"/>
        </w:trPr>
        <w:tc>
          <w:tcPr>
            <w:tcW w:w="977" w:type="dxa"/>
            <w:shd w:val="clear" w:color="auto" w:fill="auto"/>
          </w:tcPr>
          <w:p w:rsidR="00AB2DD0" w:rsidRPr="00AB414A" w:rsidRDefault="00AB2DD0" w:rsidP="00AB2DD0">
            <w:pPr>
              <w:pStyle w:val="Normal9"/>
              <w:rPr>
                <w:b/>
              </w:rPr>
            </w:pPr>
            <w:r w:rsidRPr="00AB414A">
              <w:rPr>
                <w:b/>
              </w:rPr>
              <w:t>Scenario / # Sessions</w:t>
            </w:r>
          </w:p>
        </w:tc>
        <w:tc>
          <w:tcPr>
            <w:tcW w:w="1471" w:type="dxa"/>
            <w:shd w:val="clear" w:color="auto" w:fill="auto"/>
          </w:tcPr>
          <w:p w:rsidR="00AB2DD0" w:rsidRPr="00AB414A" w:rsidRDefault="00AB2DD0" w:rsidP="00AB2DD0">
            <w:pPr>
              <w:pStyle w:val="Normal9"/>
              <w:rPr>
                <w:b/>
              </w:rPr>
            </w:pPr>
            <w:r w:rsidRPr="00AB414A">
              <w:rPr>
                <w:b/>
              </w:rPr>
              <w:t>Strategy</w:t>
            </w:r>
          </w:p>
        </w:tc>
        <w:tc>
          <w:tcPr>
            <w:tcW w:w="1417" w:type="dxa"/>
            <w:shd w:val="clear" w:color="auto" w:fill="auto"/>
          </w:tcPr>
          <w:p w:rsidR="00AB2DD0" w:rsidRPr="00AB414A" w:rsidRDefault="00AB2DD0" w:rsidP="00AB2DD0">
            <w:pPr>
              <w:pStyle w:val="Normal9"/>
              <w:rPr>
                <w:b/>
              </w:rPr>
            </w:pPr>
            <w:r w:rsidRPr="00AB414A">
              <w:rPr>
                <w:b/>
              </w:rPr>
              <w:t>File Name</w:t>
            </w:r>
          </w:p>
        </w:tc>
        <w:tc>
          <w:tcPr>
            <w:tcW w:w="895" w:type="dxa"/>
            <w:shd w:val="clear" w:color="auto" w:fill="auto"/>
          </w:tcPr>
          <w:p w:rsidR="00AB2DD0" w:rsidRPr="00AB414A" w:rsidRDefault="00AB2DD0" w:rsidP="00AB2DD0">
            <w:pPr>
              <w:pStyle w:val="Normal9"/>
              <w:rPr>
                <w:b/>
              </w:rPr>
            </w:pPr>
            <w:commentRangeStart w:id="52"/>
            <w:r w:rsidRPr="00AB414A">
              <w:rPr>
                <w:b/>
              </w:rPr>
              <w:t>File</w:t>
            </w:r>
            <w:commentRangeEnd w:id="52"/>
            <w:r w:rsidR="00323678" w:rsidRPr="00AB414A">
              <w:rPr>
                <w:rStyle w:val="CommentReference"/>
              </w:rPr>
              <w:commentReference w:id="52"/>
            </w:r>
            <w:r w:rsidRPr="00AB414A">
              <w:rPr>
                <w:b/>
              </w:rPr>
              <w:t xml:space="preserve"> Size</w:t>
            </w:r>
          </w:p>
          <w:p w:rsidR="00AB2DD0" w:rsidRPr="00AB414A" w:rsidRDefault="00AB2DD0" w:rsidP="00AB2DD0">
            <w:pPr>
              <w:pStyle w:val="Normal9"/>
              <w:rPr>
                <w:b/>
              </w:rPr>
            </w:pPr>
            <w:r w:rsidRPr="00AB414A">
              <w:rPr>
                <w:b/>
              </w:rPr>
              <w:t>(bytes)</w:t>
            </w:r>
          </w:p>
        </w:tc>
        <w:tc>
          <w:tcPr>
            <w:tcW w:w="1170" w:type="dxa"/>
            <w:shd w:val="clear" w:color="auto" w:fill="auto"/>
          </w:tcPr>
          <w:p w:rsidR="00AB2DD0" w:rsidRPr="00AB414A" w:rsidRDefault="00AB2DD0" w:rsidP="00AB2DD0">
            <w:pPr>
              <w:pStyle w:val="Normal9"/>
              <w:rPr>
                <w:b/>
              </w:rPr>
            </w:pPr>
            <w:r w:rsidRPr="00AB414A">
              <w:rPr>
                <w:b/>
              </w:rPr>
              <w:t>File Metadata</w:t>
            </w:r>
          </w:p>
          <w:p w:rsidR="00AB2DD0" w:rsidRPr="00AB414A" w:rsidRDefault="00AB2DD0" w:rsidP="00AB2DD0">
            <w:pPr>
              <w:pStyle w:val="Normal9"/>
              <w:rPr>
                <w:b/>
              </w:rPr>
            </w:pPr>
            <w:r w:rsidRPr="00AB414A">
              <w:rPr>
                <w:b/>
              </w:rPr>
              <w:t>(bytes)</w:t>
            </w:r>
          </w:p>
        </w:tc>
        <w:tc>
          <w:tcPr>
            <w:tcW w:w="1260" w:type="dxa"/>
            <w:shd w:val="clear" w:color="auto" w:fill="auto"/>
          </w:tcPr>
          <w:p w:rsidR="00AB2DD0" w:rsidRPr="00AB414A" w:rsidRDefault="00AB2DD0" w:rsidP="00AB2DD0">
            <w:pPr>
              <w:pStyle w:val="Normal9"/>
              <w:rPr>
                <w:b/>
              </w:rPr>
            </w:pPr>
            <w:r w:rsidRPr="00AB414A">
              <w:rPr>
                <w:b/>
              </w:rPr>
              <w:t>Raw Data</w:t>
            </w:r>
          </w:p>
          <w:p w:rsidR="00AB2DD0" w:rsidRPr="00AB414A" w:rsidRDefault="00AB2DD0" w:rsidP="00AB2DD0">
            <w:pPr>
              <w:pStyle w:val="Normal9"/>
              <w:rPr>
                <w:b/>
              </w:rPr>
            </w:pPr>
            <w:r w:rsidRPr="00AB414A">
              <w:rPr>
                <w:b/>
              </w:rPr>
              <w:t>(bytes)</w:t>
            </w:r>
          </w:p>
        </w:tc>
        <w:tc>
          <w:tcPr>
            <w:tcW w:w="1469" w:type="dxa"/>
            <w:shd w:val="clear" w:color="auto" w:fill="auto"/>
          </w:tcPr>
          <w:p w:rsidR="00AB2DD0" w:rsidRPr="00AB414A" w:rsidRDefault="00AB2DD0" w:rsidP="00AB2DD0">
            <w:pPr>
              <w:pStyle w:val="Normal9"/>
              <w:rPr>
                <w:b/>
              </w:rPr>
            </w:pPr>
            <w:r w:rsidRPr="00AB414A">
              <w:rPr>
                <w:b/>
              </w:rPr>
              <w:t>Tracked Free Space</w:t>
            </w:r>
          </w:p>
          <w:p w:rsidR="00AB2DD0" w:rsidRPr="00AB414A" w:rsidRDefault="00AB2DD0" w:rsidP="00AB2DD0">
            <w:pPr>
              <w:pStyle w:val="Normal9"/>
              <w:rPr>
                <w:b/>
              </w:rPr>
            </w:pPr>
            <w:r w:rsidRPr="00AB414A">
              <w:rPr>
                <w:b/>
              </w:rPr>
              <w:t>(bytes)</w:t>
            </w:r>
          </w:p>
        </w:tc>
        <w:tc>
          <w:tcPr>
            <w:tcW w:w="1256" w:type="dxa"/>
            <w:shd w:val="clear" w:color="auto" w:fill="auto"/>
          </w:tcPr>
          <w:p w:rsidR="00AB2DD0" w:rsidRPr="00AB414A" w:rsidRDefault="00AB2DD0" w:rsidP="00AB2DD0">
            <w:pPr>
              <w:pStyle w:val="Normal9"/>
              <w:rPr>
                <w:b/>
              </w:rPr>
            </w:pPr>
            <w:r w:rsidRPr="00AB414A">
              <w:rPr>
                <w:b/>
              </w:rPr>
              <w:t>Unaccounted Space (bytes)</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A / 3</w:t>
            </w:r>
          </w:p>
        </w:tc>
        <w:tc>
          <w:tcPr>
            <w:tcW w:w="1471" w:type="dxa"/>
            <w:shd w:val="clear" w:color="auto" w:fill="auto"/>
          </w:tcPr>
          <w:p w:rsidR="00AB2DD0" w:rsidRPr="00AB414A" w:rsidRDefault="00AB2DD0" w:rsidP="00AB2DD0">
            <w:pPr>
              <w:pStyle w:val="Normal9"/>
            </w:pPr>
            <w:r w:rsidRPr="00AB414A">
              <w:t>All</w:t>
            </w:r>
          </w:p>
        </w:tc>
        <w:tc>
          <w:tcPr>
            <w:tcW w:w="1417" w:type="dxa"/>
            <w:shd w:val="clear" w:color="auto" w:fill="auto"/>
          </w:tcPr>
          <w:p w:rsidR="00AB2DD0" w:rsidRPr="00AB414A" w:rsidRDefault="00AB2DD0" w:rsidP="00AB2DD0">
            <w:pPr>
              <w:pStyle w:val="Normal9"/>
            </w:pPr>
            <w:r w:rsidRPr="00AB414A">
              <w:t>no_persist_A.h5</w:t>
            </w:r>
          </w:p>
        </w:tc>
        <w:tc>
          <w:tcPr>
            <w:tcW w:w="895" w:type="dxa"/>
            <w:shd w:val="clear" w:color="auto" w:fill="auto"/>
          </w:tcPr>
          <w:p w:rsidR="00AB2DD0" w:rsidRPr="00AB414A" w:rsidRDefault="00AB2DD0" w:rsidP="00AB2DD0">
            <w:pPr>
              <w:pStyle w:val="Normal9"/>
            </w:pPr>
            <w:r w:rsidRPr="00AB414A">
              <w:t>130880</w:t>
            </w:r>
          </w:p>
        </w:tc>
        <w:tc>
          <w:tcPr>
            <w:tcW w:w="1170" w:type="dxa"/>
            <w:shd w:val="clear" w:color="auto" w:fill="auto"/>
          </w:tcPr>
          <w:p w:rsidR="00AB2DD0" w:rsidRPr="00AB414A" w:rsidRDefault="00AB2DD0" w:rsidP="00AB2DD0">
            <w:pPr>
              <w:pStyle w:val="Normal9"/>
            </w:pPr>
            <w:r w:rsidRPr="00AB414A">
              <w:t>2216</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124024</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B / 3</w:t>
            </w:r>
          </w:p>
        </w:tc>
        <w:tc>
          <w:tcPr>
            <w:tcW w:w="1471" w:type="dxa"/>
            <w:shd w:val="clear" w:color="auto" w:fill="auto"/>
          </w:tcPr>
          <w:p w:rsidR="00AB2DD0" w:rsidRPr="00AB414A" w:rsidRDefault="00AB2DD0" w:rsidP="00AB2DD0">
            <w:pPr>
              <w:pStyle w:val="Normal9"/>
            </w:pPr>
            <w:r w:rsidRPr="00AB414A">
              <w:t>All Persist</w:t>
            </w:r>
          </w:p>
        </w:tc>
        <w:tc>
          <w:tcPr>
            <w:tcW w:w="1417" w:type="dxa"/>
            <w:shd w:val="clear" w:color="auto" w:fill="auto"/>
          </w:tcPr>
          <w:p w:rsidR="00AB2DD0" w:rsidRPr="00AB414A" w:rsidRDefault="00AB2DD0" w:rsidP="00AB2DD0">
            <w:pPr>
              <w:pStyle w:val="Normal9"/>
            </w:pPr>
            <w:r w:rsidRPr="00AB414A">
              <w:t>persist_B.h5</w:t>
            </w:r>
          </w:p>
        </w:tc>
        <w:tc>
          <w:tcPr>
            <w:tcW w:w="895" w:type="dxa"/>
            <w:shd w:val="clear" w:color="auto" w:fill="auto"/>
          </w:tcPr>
          <w:p w:rsidR="00AB2DD0" w:rsidRPr="00AB414A" w:rsidRDefault="00AB2DD0" w:rsidP="00AB2DD0">
            <w:pPr>
              <w:pStyle w:val="Normal9"/>
            </w:pPr>
            <w:r w:rsidRPr="00AB414A">
              <w:t>128921</w:t>
            </w:r>
          </w:p>
        </w:tc>
        <w:tc>
          <w:tcPr>
            <w:tcW w:w="1170" w:type="dxa"/>
            <w:shd w:val="clear" w:color="auto" w:fill="auto"/>
          </w:tcPr>
          <w:p w:rsidR="00AB2DD0" w:rsidRPr="00AB414A" w:rsidRDefault="00AB2DD0" w:rsidP="00AB2DD0">
            <w:pPr>
              <w:pStyle w:val="Normal9"/>
            </w:pPr>
            <w:r w:rsidRPr="00AB414A">
              <w:t>2427</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121854</w:t>
            </w:r>
          </w:p>
        </w:tc>
        <w:tc>
          <w:tcPr>
            <w:tcW w:w="1256" w:type="dxa"/>
            <w:shd w:val="clear" w:color="auto" w:fill="auto"/>
          </w:tcPr>
          <w:p w:rsidR="00AB2DD0" w:rsidRPr="00AB414A" w:rsidRDefault="00AB2DD0" w:rsidP="00AB2DD0">
            <w:pPr>
              <w:pStyle w:val="Normal9"/>
            </w:pPr>
            <w:r w:rsidRPr="00AB414A">
              <w:t>0</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C / 1</w:t>
            </w:r>
          </w:p>
        </w:tc>
        <w:tc>
          <w:tcPr>
            <w:tcW w:w="1471" w:type="dxa"/>
            <w:shd w:val="clear" w:color="auto" w:fill="auto"/>
          </w:tcPr>
          <w:p w:rsidR="00AB2DD0" w:rsidRPr="00AB414A" w:rsidRDefault="00AB2DD0" w:rsidP="00AB2DD0">
            <w:pPr>
              <w:pStyle w:val="Normal9"/>
            </w:pPr>
            <w:r w:rsidRPr="00AB414A">
              <w:t>All Persist</w:t>
            </w:r>
          </w:p>
        </w:tc>
        <w:tc>
          <w:tcPr>
            <w:tcW w:w="1417" w:type="dxa"/>
            <w:shd w:val="clear" w:color="auto" w:fill="auto"/>
          </w:tcPr>
          <w:p w:rsidR="00AB2DD0" w:rsidRPr="00AB414A" w:rsidRDefault="00AB2DD0" w:rsidP="00AB2DD0">
            <w:pPr>
              <w:pStyle w:val="Normal9"/>
            </w:pPr>
            <w:r w:rsidRPr="00AB414A">
              <w:t>persist_C.h5</w:t>
            </w:r>
          </w:p>
        </w:tc>
        <w:tc>
          <w:tcPr>
            <w:tcW w:w="895" w:type="dxa"/>
            <w:shd w:val="clear" w:color="auto" w:fill="auto"/>
          </w:tcPr>
          <w:p w:rsidR="00AB2DD0" w:rsidRPr="00AB414A" w:rsidRDefault="00AB2DD0" w:rsidP="00AB2DD0">
            <w:pPr>
              <w:pStyle w:val="Normal9"/>
            </w:pPr>
            <w:r w:rsidRPr="00AB414A">
              <w:t>124903</w:t>
            </w:r>
          </w:p>
        </w:tc>
        <w:tc>
          <w:tcPr>
            <w:tcW w:w="1170" w:type="dxa"/>
            <w:shd w:val="clear" w:color="auto" w:fill="auto"/>
          </w:tcPr>
          <w:p w:rsidR="00AB2DD0" w:rsidRPr="00AB414A" w:rsidRDefault="00AB2DD0" w:rsidP="00AB2DD0">
            <w:pPr>
              <w:pStyle w:val="Normal9"/>
            </w:pPr>
            <w:r w:rsidRPr="00AB414A">
              <w:t>2409</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117854</w:t>
            </w:r>
          </w:p>
        </w:tc>
        <w:tc>
          <w:tcPr>
            <w:tcW w:w="1256" w:type="dxa"/>
            <w:shd w:val="clear" w:color="auto" w:fill="auto"/>
          </w:tcPr>
          <w:p w:rsidR="00AB2DD0" w:rsidRPr="00AB414A" w:rsidRDefault="00AB2DD0" w:rsidP="00AB2DD0">
            <w:pPr>
              <w:pStyle w:val="Normal9"/>
            </w:pPr>
            <w:r w:rsidRPr="00AB414A">
              <w:t>0</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D / 1</w:t>
            </w:r>
          </w:p>
        </w:tc>
        <w:tc>
          <w:tcPr>
            <w:tcW w:w="1471" w:type="dxa"/>
            <w:shd w:val="clear" w:color="auto" w:fill="auto"/>
          </w:tcPr>
          <w:p w:rsidR="00AB2DD0" w:rsidRPr="00AB414A" w:rsidRDefault="00AB2DD0" w:rsidP="00AB2DD0">
            <w:pPr>
              <w:pStyle w:val="Normal9"/>
            </w:pPr>
            <w:r w:rsidRPr="00AB414A">
              <w:t>All</w:t>
            </w:r>
          </w:p>
        </w:tc>
        <w:tc>
          <w:tcPr>
            <w:tcW w:w="1417" w:type="dxa"/>
            <w:shd w:val="clear" w:color="auto" w:fill="auto"/>
          </w:tcPr>
          <w:p w:rsidR="00AB2DD0" w:rsidRPr="00AB414A" w:rsidRDefault="00AB2DD0" w:rsidP="00AB2DD0">
            <w:pPr>
              <w:pStyle w:val="Normal9"/>
            </w:pPr>
            <w:r w:rsidRPr="00AB414A">
              <w:t>no_persist_D.h5</w:t>
            </w:r>
          </w:p>
        </w:tc>
        <w:tc>
          <w:tcPr>
            <w:tcW w:w="895" w:type="dxa"/>
            <w:shd w:val="clear" w:color="auto" w:fill="auto"/>
          </w:tcPr>
          <w:p w:rsidR="00AB2DD0" w:rsidRPr="00AB414A" w:rsidRDefault="00AB2DD0" w:rsidP="00AB2DD0">
            <w:pPr>
              <w:pStyle w:val="Normal9"/>
            </w:pPr>
            <w:r w:rsidRPr="00AB414A">
              <w:t>124832</w:t>
            </w:r>
          </w:p>
        </w:tc>
        <w:tc>
          <w:tcPr>
            <w:tcW w:w="1170" w:type="dxa"/>
            <w:shd w:val="clear" w:color="auto" w:fill="auto"/>
          </w:tcPr>
          <w:p w:rsidR="00AB2DD0" w:rsidRPr="00AB414A" w:rsidRDefault="00AB2DD0" w:rsidP="00AB2DD0">
            <w:pPr>
              <w:pStyle w:val="Normal9"/>
            </w:pPr>
            <w:r w:rsidRPr="00AB414A">
              <w:t>2216</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117976</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E / 1</w:t>
            </w:r>
          </w:p>
        </w:tc>
        <w:tc>
          <w:tcPr>
            <w:tcW w:w="1471" w:type="dxa"/>
            <w:shd w:val="clear" w:color="auto" w:fill="auto"/>
          </w:tcPr>
          <w:p w:rsidR="00AB2DD0" w:rsidRPr="00AB414A" w:rsidRDefault="00AB2DD0" w:rsidP="00AB2DD0">
            <w:pPr>
              <w:pStyle w:val="Normal9"/>
            </w:pPr>
            <w:r w:rsidRPr="00AB414A">
              <w:t>Aggregator VFD</w:t>
            </w:r>
          </w:p>
        </w:tc>
        <w:tc>
          <w:tcPr>
            <w:tcW w:w="1417" w:type="dxa"/>
            <w:shd w:val="clear" w:color="auto" w:fill="auto"/>
          </w:tcPr>
          <w:p w:rsidR="00AB2DD0" w:rsidRPr="00AB414A" w:rsidRDefault="00AB2DD0" w:rsidP="00AB2DD0">
            <w:pPr>
              <w:pStyle w:val="Normal9"/>
            </w:pPr>
            <w:r w:rsidRPr="00AB414A">
              <w:t>aggrvfd_E.h5</w:t>
            </w:r>
          </w:p>
        </w:tc>
        <w:tc>
          <w:tcPr>
            <w:tcW w:w="895" w:type="dxa"/>
            <w:shd w:val="clear" w:color="auto" w:fill="auto"/>
          </w:tcPr>
          <w:p w:rsidR="00AB2DD0" w:rsidRPr="00AB414A" w:rsidRDefault="00AB2DD0" w:rsidP="00AB2DD0">
            <w:pPr>
              <w:pStyle w:val="Normal9"/>
            </w:pPr>
            <w:r w:rsidRPr="00AB414A">
              <w:t>128784</w:t>
            </w:r>
          </w:p>
        </w:tc>
        <w:tc>
          <w:tcPr>
            <w:tcW w:w="1170" w:type="dxa"/>
            <w:shd w:val="clear" w:color="auto" w:fill="auto"/>
          </w:tcPr>
          <w:p w:rsidR="00AB2DD0" w:rsidRPr="00AB414A" w:rsidRDefault="00AB2DD0" w:rsidP="00AB2DD0">
            <w:pPr>
              <w:pStyle w:val="Normal9"/>
            </w:pPr>
            <w:r w:rsidRPr="00AB414A">
              <w:t>2208</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121936</w:t>
            </w:r>
          </w:p>
        </w:tc>
      </w:tr>
      <w:tr w:rsidR="00AB2DD0" w:rsidRPr="00AB414A" w:rsidTr="00AB414A">
        <w:trPr>
          <w:jc w:val="center"/>
        </w:trPr>
        <w:tc>
          <w:tcPr>
            <w:tcW w:w="977" w:type="dxa"/>
            <w:shd w:val="clear" w:color="auto" w:fill="auto"/>
          </w:tcPr>
          <w:p w:rsidR="00AB2DD0" w:rsidRPr="00AB414A" w:rsidRDefault="00AB2DD0" w:rsidP="00AB2DD0">
            <w:pPr>
              <w:pStyle w:val="Normal9"/>
            </w:pPr>
            <w:r w:rsidRPr="00AB414A">
              <w:t>F / 1</w:t>
            </w:r>
          </w:p>
        </w:tc>
        <w:tc>
          <w:tcPr>
            <w:tcW w:w="1471" w:type="dxa"/>
            <w:shd w:val="clear" w:color="auto" w:fill="auto"/>
          </w:tcPr>
          <w:p w:rsidR="00AB2DD0" w:rsidRPr="00AB414A" w:rsidRDefault="00AB2DD0" w:rsidP="00AB2DD0">
            <w:pPr>
              <w:pStyle w:val="Normal9"/>
            </w:pPr>
            <w:r w:rsidRPr="00AB414A">
              <w:t>VFD</w:t>
            </w:r>
          </w:p>
        </w:tc>
        <w:tc>
          <w:tcPr>
            <w:tcW w:w="1417" w:type="dxa"/>
            <w:shd w:val="clear" w:color="auto" w:fill="auto"/>
          </w:tcPr>
          <w:p w:rsidR="00AB2DD0" w:rsidRPr="00AB414A" w:rsidRDefault="00AB2DD0" w:rsidP="00AB2DD0">
            <w:pPr>
              <w:pStyle w:val="Normal9"/>
            </w:pPr>
            <w:r w:rsidRPr="00AB414A">
              <w:t>vfd_F.h5</w:t>
            </w:r>
          </w:p>
        </w:tc>
        <w:tc>
          <w:tcPr>
            <w:tcW w:w="895" w:type="dxa"/>
            <w:shd w:val="clear" w:color="auto" w:fill="auto"/>
          </w:tcPr>
          <w:p w:rsidR="00AB2DD0" w:rsidRPr="00AB414A" w:rsidRDefault="00AB2DD0" w:rsidP="00AB2DD0">
            <w:pPr>
              <w:pStyle w:val="Normal9"/>
            </w:pPr>
            <w:r w:rsidRPr="00AB414A">
              <w:t>127120</w:t>
            </w:r>
          </w:p>
        </w:tc>
        <w:tc>
          <w:tcPr>
            <w:tcW w:w="1170" w:type="dxa"/>
            <w:shd w:val="clear" w:color="auto" w:fill="auto"/>
          </w:tcPr>
          <w:p w:rsidR="00AB2DD0" w:rsidRPr="00AB414A" w:rsidRDefault="00AB2DD0" w:rsidP="00AB2DD0">
            <w:pPr>
              <w:pStyle w:val="Normal9"/>
            </w:pPr>
            <w:r w:rsidRPr="00AB414A">
              <w:t>2208</w:t>
            </w:r>
          </w:p>
        </w:tc>
        <w:tc>
          <w:tcPr>
            <w:tcW w:w="1260" w:type="dxa"/>
            <w:shd w:val="clear" w:color="auto" w:fill="auto"/>
          </w:tcPr>
          <w:p w:rsidR="00AB2DD0" w:rsidRPr="00AB414A" w:rsidRDefault="00AB2DD0" w:rsidP="00AB2DD0">
            <w:pPr>
              <w:pStyle w:val="Normal9"/>
            </w:pPr>
            <w:r w:rsidRPr="00AB414A">
              <w:t>4640</w:t>
            </w:r>
          </w:p>
        </w:tc>
        <w:tc>
          <w:tcPr>
            <w:tcW w:w="1469" w:type="dxa"/>
            <w:shd w:val="clear" w:color="auto" w:fill="auto"/>
          </w:tcPr>
          <w:p w:rsidR="00AB2DD0" w:rsidRPr="00AB414A" w:rsidRDefault="00AB2DD0" w:rsidP="00AB2DD0">
            <w:pPr>
              <w:pStyle w:val="Normal9"/>
            </w:pPr>
            <w:r w:rsidRPr="00AB414A">
              <w:t>0</w:t>
            </w:r>
          </w:p>
        </w:tc>
        <w:tc>
          <w:tcPr>
            <w:tcW w:w="1256" w:type="dxa"/>
            <w:shd w:val="clear" w:color="auto" w:fill="auto"/>
          </w:tcPr>
          <w:p w:rsidR="00AB2DD0" w:rsidRPr="00AB414A" w:rsidRDefault="00AB2DD0" w:rsidP="00AB2DD0">
            <w:pPr>
              <w:pStyle w:val="Normal9"/>
            </w:pPr>
            <w:r w:rsidRPr="00AB414A">
              <w:t>120272</w:t>
            </w:r>
          </w:p>
        </w:tc>
      </w:tr>
    </w:tbl>
    <w:p w:rsidR="00AB2DD0" w:rsidRPr="00562C10" w:rsidRDefault="00AB2DD0" w:rsidP="00957413"/>
    <w:p w:rsidR="003238E1" w:rsidRPr="00062D5E" w:rsidRDefault="00A07336" w:rsidP="00957413">
      <w:r>
        <w:t>The files from scenarios A and B</w:t>
      </w:r>
      <w:r w:rsidRPr="00A07336">
        <w:t xml:space="preserve"> </w:t>
      </w:r>
      <w:r w:rsidR="003238E1">
        <w:t>were written over three sessions</w:t>
      </w:r>
      <w:r>
        <w:t xml:space="preserve"> and</w:t>
      </w:r>
      <w:r w:rsidR="003238E1">
        <w:t xml:space="preserve"> have the largest file sizes. Since the unused space in </w:t>
      </w:r>
      <w:r w:rsidR="003238E1">
        <w:rPr>
          <w:i/>
        </w:rPr>
        <w:t>persist_B.h5</w:t>
      </w:r>
      <w:r w:rsidR="003238E1">
        <w:t xml:space="preserve"> is tracked free space, it may be reused in later sessions if more HDF5 objects are added to the file.</w:t>
      </w:r>
      <w:r w:rsidR="003238E1" w:rsidRPr="00062D5E">
        <w:t xml:space="preserve"> </w:t>
      </w:r>
    </w:p>
    <w:p w:rsidR="003238E1" w:rsidRDefault="003238E1" w:rsidP="00957413"/>
    <w:p w:rsidR="003238E1" w:rsidRPr="00E45EE1" w:rsidRDefault="00A07336" w:rsidP="00957413">
      <w:r>
        <w:t xml:space="preserve">The files from scenarios E and F </w:t>
      </w:r>
      <w:r w:rsidR="003238E1">
        <w:t xml:space="preserve">are larger </w:t>
      </w:r>
      <w:r>
        <w:t>than the files from scenarios C and D. These four</w:t>
      </w:r>
      <w:r w:rsidR="003238E1">
        <w:t xml:space="preserve"> files were created in a single session. This is because </w:t>
      </w:r>
      <w:r>
        <w:t xml:space="preserve">the Aggregator VFD and VFD </w:t>
      </w:r>
      <w:r w:rsidR="003238E1">
        <w:t>strateg</w:t>
      </w:r>
      <w:r>
        <w:t>ies</w:t>
      </w:r>
      <w:r w:rsidR="003238E1">
        <w:t xml:space="preserve"> do not track free space, even within a single session, and therefore do not reuse any space that is released as HDF5 objects are manipulated.</w:t>
      </w:r>
      <w:r>
        <w:t xml:space="preserve"> The file in scenario E,</w:t>
      </w:r>
      <w:r w:rsidR="003238E1">
        <w:t xml:space="preserve"> </w:t>
      </w:r>
      <w:r w:rsidR="003238E1">
        <w:rPr>
          <w:i/>
        </w:rPr>
        <w:t>aggrvfd_E.h5</w:t>
      </w:r>
      <w:r w:rsidRPr="00A07336">
        <w:t>,</w:t>
      </w:r>
      <w:r w:rsidR="003238E1" w:rsidRPr="00A07336">
        <w:t xml:space="preserve"> </w:t>
      </w:r>
      <w:r w:rsidR="003238E1">
        <w:t>is larger than</w:t>
      </w:r>
      <w:r>
        <w:t xml:space="preserve"> the file in scenario F,</w:t>
      </w:r>
      <w:r w:rsidR="003238E1">
        <w:t xml:space="preserve"> </w:t>
      </w:r>
      <w:r w:rsidR="003238E1">
        <w:rPr>
          <w:i/>
        </w:rPr>
        <w:t>vfd_F.h5</w:t>
      </w:r>
      <w:r w:rsidRPr="00A07336">
        <w:t>,</w:t>
      </w:r>
      <w:r w:rsidR="003238E1" w:rsidRPr="00A07336">
        <w:t xml:space="preserve"> </w:t>
      </w:r>
      <w:r w:rsidR="003238E1">
        <w:t>because bytes in the aggregators’ blocks have become unaccounted in the process of managing space. The VFD strategy does not use the aggregators, but allocates space directly from the file driver.</w:t>
      </w:r>
    </w:p>
    <w:p w:rsidR="003238E1" w:rsidRDefault="003238E1" w:rsidP="00957413"/>
    <w:p w:rsidR="003238E1" w:rsidRDefault="003238E1" w:rsidP="00957413">
      <w:r>
        <w:t xml:space="preserve">The final Scenarios G and H illustrate that the </w:t>
      </w:r>
      <w:r w:rsidR="00062D5E">
        <w:t xml:space="preserve">Aggregator VFD and VFD </w:t>
      </w:r>
      <w:r>
        <w:t>strategies have th</w:t>
      </w:r>
      <w:bookmarkStart w:id="53" w:name="_GoBack"/>
      <w:bookmarkEnd w:id="53"/>
      <w:r>
        <w:t xml:space="preserve">e benefit of saving file space when the usage pattern is adding HDF5 objects without </w:t>
      </w:r>
      <w:commentRangeStart w:id="54"/>
      <w:r w:rsidR="00062D5E">
        <w:t>deletion</w:t>
      </w:r>
      <w:r>
        <w:t>.</w:t>
      </w:r>
      <w:commentRangeEnd w:id="54"/>
      <w:r>
        <w:rPr>
          <w:rStyle w:val="CommentReference"/>
          <w:vanish/>
        </w:rPr>
        <w:commentReference w:id="54"/>
      </w:r>
      <w:r w:rsidR="00062D5E">
        <w:t xml:space="preserve"> </w:t>
      </w:r>
    </w:p>
    <w:p w:rsidR="003238E1" w:rsidRDefault="003238E1" w:rsidP="00957413"/>
    <w:p w:rsidR="00ED28D7" w:rsidRDefault="00ED28D7" w:rsidP="00957413"/>
    <w:p w:rsidR="00ED28D7" w:rsidRDefault="00ED28D7" w:rsidP="00957413"/>
    <w:p w:rsidR="00957413" w:rsidRPr="00AB414A" w:rsidRDefault="00957413">
      <w:pPr>
        <w:rPr>
          <w:rFonts w:eastAsia="ＭＳ 明朝"/>
          <w:b/>
          <w:bCs/>
          <w:color w:val="000000"/>
          <w:sz w:val="26"/>
          <w:szCs w:val="26"/>
        </w:rPr>
      </w:pPr>
      <w:r>
        <w:br w:type="page"/>
      </w:r>
    </w:p>
    <w:p w:rsidR="00A91FD4" w:rsidRDefault="00ED28D7" w:rsidP="00ED28D7">
      <w:pPr>
        <w:pStyle w:val="Heading2"/>
      </w:pPr>
      <w:bookmarkStart w:id="55" w:name="_Toc322345143"/>
      <w:r>
        <w:t>Scenario</w:t>
      </w:r>
      <w:r w:rsidR="00A91FD4">
        <w:t>s</w:t>
      </w:r>
      <w:r>
        <w:t xml:space="preserve"> G</w:t>
      </w:r>
      <w:r w:rsidR="00A91FD4">
        <w:t xml:space="preserve"> and H, no Objects Deleted</w:t>
      </w:r>
      <w:bookmarkEnd w:id="55"/>
    </w:p>
    <w:p w:rsidR="00ED28D7" w:rsidRDefault="00A91FD4" w:rsidP="00A91FD4">
      <w:r>
        <w:t>In scenarios G and H, datasets are added to each file and no objects are deleted. Scenario G uses the Aggregator VFD strategy, and scenario H uses the VFD strategy. The activity in each scenario occurs in one session. After scenarios G and H are described, they are compared with scenarios A and B.</w:t>
      </w:r>
    </w:p>
    <w:p w:rsidR="00ED28D7" w:rsidRDefault="00ED28D7" w:rsidP="00957413"/>
    <w:p w:rsidR="00ED28D7" w:rsidRDefault="00ED28D7" w:rsidP="00957413"/>
    <w:p w:rsidR="00ED28D7" w:rsidRPr="00ED28D7" w:rsidRDefault="00ED28D7" w:rsidP="00957413"/>
    <w:p w:rsidR="003238E1" w:rsidRPr="00C8661B" w:rsidRDefault="00A91FD4" w:rsidP="003238E1">
      <w:pPr>
        <w:pStyle w:val="Heading3"/>
      </w:pPr>
      <w:bookmarkStart w:id="56" w:name="_Toc322345144"/>
      <w:r>
        <w:t xml:space="preserve">Scenario G, </w:t>
      </w:r>
      <w:r w:rsidR="003238E1">
        <w:t xml:space="preserve">Session 1: Create </w:t>
      </w:r>
      <w:r w:rsidR="00ED28D7">
        <w:t>File</w:t>
      </w:r>
      <w:r w:rsidR="003238E1">
        <w:t xml:space="preserve">, </w:t>
      </w:r>
      <w:r w:rsidR="00ED28D7">
        <w:t>Add Objects</w:t>
      </w:r>
      <w:bookmarkEnd w:id="56"/>
    </w:p>
    <w:p w:rsidR="003238E1" w:rsidRDefault="003238E1" w:rsidP="00957413">
      <w:r>
        <w:t>In the only session of this scenario, a user creates an HDF5 file named aggrvfd_G</w:t>
      </w:r>
      <w:r>
        <w:rPr>
          <w:i/>
        </w:rPr>
        <w:t>.h5</w:t>
      </w:r>
      <w:r>
        <w:t xml:space="preserve"> using the </w:t>
      </w:r>
      <w:r w:rsidR="00957413">
        <w:t xml:space="preserve">Aggregator VFD </w:t>
      </w:r>
      <w:r>
        <w:t xml:space="preserve">strategy. </w:t>
      </w:r>
      <w:r w:rsidR="00957413">
        <w:t xml:space="preserve">See page </w:t>
      </w:r>
      <w:r w:rsidR="00957413">
        <w:fldChar w:fldCharType="begin"/>
      </w:r>
      <w:r w:rsidR="00957413">
        <w:instrText xml:space="preserve"> PAGEREF AggregatorVfdStrategy \h </w:instrText>
      </w:r>
      <w:r w:rsidR="00957413">
        <w:fldChar w:fldCharType="separate"/>
      </w:r>
      <w:r w:rsidR="00323678">
        <w:rPr>
          <w:noProof/>
        </w:rPr>
        <w:t>9</w:t>
      </w:r>
      <w:r w:rsidR="00957413">
        <w:fldChar w:fldCharType="end"/>
      </w:r>
      <w:r w:rsidR="00957413">
        <w:t xml:space="preserve"> for more information. </w:t>
      </w:r>
      <w:r>
        <w:t>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957413"/>
    <w:p w:rsidR="00957413" w:rsidRDefault="00957413" w:rsidP="00957413">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aggrvfd</w:t>
      </w:r>
      <w:r w:rsidRPr="00B65450">
        <w:rPr>
          <w:rFonts w:ascii="Courier New" w:hAnsi="Courier New" w:cs="Courier New"/>
          <w:sz w:val="20"/>
          <w:szCs w:val="20"/>
        </w:rPr>
        <w:t>_</w:t>
      </w:r>
      <w:r>
        <w:rPr>
          <w:rFonts w:ascii="Courier New" w:hAnsi="Courier New" w:cs="Courier New"/>
          <w:sz w:val="20"/>
          <w:szCs w:val="20"/>
        </w:rPr>
        <w:t>G</w:t>
      </w:r>
      <w:r w:rsidRPr="00B65450">
        <w:rPr>
          <w:rFonts w:ascii="Courier New" w:hAnsi="Courier New" w:cs="Courier New"/>
          <w:sz w:val="20"/>
          <w:szCs w:val="20"/>
        </w:rPr>
        <w:t>.h5</w:t>
      </w:r>
      <w:r>
        <w:t xml:space="preserve"> produces the following output:</w:t>
      </w:r>
    </w:p>
    <w:p w:rsidR="00957413" w:rsidRDefault="00957413" w:rsidP="00957413"/>
    <w:p w:rsidR="003238E1" w:rsidRPr="00957413" w:rsidRDefault="003238E1" w:rsidP="00957413">
      <w:pPr>
        <w:pStyle w:val="Courier10"/>
        <w:ind w:left="720"/>
      </w:pPr>
      <w:r w:rsidRPr="00957413">
        <w:t>Filename: ./aggrvfd_G.h5</w:t>
      </w:r>
    </w:p>
    <w:p w:rsidR="003238E1" w:rsidRPr="00957413" w:rsidRDefault="003238E1" w:rsidP="00957413">
      <w:pPr>
        <w:pStyle w:val="Courier10"/>
        <w:ind w:left="720"/>
      </w:pPr>
      <w:r w:rsidRPr="00957413">
        <w:t>Summary of file space information:</w:t>
      </w:r>
    </w:p>
    <w:p w:rsidR="003238E1" w:rsidRPr="00957413" w:rsidRDefault="003238E1" w:rsidP="00957413">
      <w:pPr>
        <w:pStyle w:val="Courier10"/>
        <w:ind w:left="720"/>
      </w:pPr>
      <w:r w:rsidRPr="00957413">
        <w:t xml:space="preserve">  File metadata: 2208 bytes</w:t>
      </w:r>
    </w:p>
    <w:p w:rsidR="003238E1" w:rsidRPr="00957413" w:rsidRDefault="003238E1" w:rsidP="00957413">
      <w:pPr>
        <w:pStyle w:val="Courier10"/>
        <w:ind w:left="720"/>
      </w:pPr>
      <w:r w:rsidRPr="00957413">
        <w:t xml:space="preserve">  Raw data: 120640 bytes</w:t>
      </w:r>
    </w:p>
    <w:p w:rsidR="003238E1" w:rsidRPr="00957413" w:rsidRDefault="003238E1" w:rsidP="00957413">
      <w:pPr>
        <w:pStyle w:val="Courier10"/>
        <w:ind w:left="720"/>
      </w:pPr>
      <w:r w:rsidRPr="00957413">
        <w:t xml:space="preserve">  Amount/Percent of tracked free space: 0 bytes/0.0%</w:t>
      </w:r>
    </w:p>
    <w:p w:rsidR="003238E1" w:rsidRPr="00957413" w:rsidRDefault="003238E1" w:rsidP="00957413">
      <w:pPr>
        <w:pStyle w:val="Courier10"/>
        <w:ind w:left="720"/>
      </w:pPr>
      <w:r w:rsidRPr="00957413">
        <w:t xml:space="preserve">  Unaccounted space: 1936 bytes</w:t>
      </w:r>
    </w:p>
    <w:p w:rsidR="003238E1" w:rsidRPr="00957413" w:rsidRDefault="003238E1" w:rsidP="00957413">
      <w:pPr>
        <w:pStyle w:val="Courier10"/>
        <w:ind w:left="720"/>
      </w:pPr>
      <w:r w:rsidRPr="00957413">
        <w:t>Total space: 124784 bytes</w:t>
      </w:r>
    </w:p>
    <w:p w:rsidR="00ED28D7" w:rsidRDefault="00ED28D7" w:rsidP="00957413"/>
    <w:p w:rsidR="002B757B" w:rsidRDefault="002B757B" w:rsidP="00957413"/>
    <w:p w:rsidR="00ED28D7" w:rsidRPr="00ED28D7" w:rsidRDefault="00ED28D7" w:rsidP="002B757B"/>
    <w:p w:rsidR="003238E1" w:rsidRPr="00C8661B" w:rsidRDefault="00A91FD4" w:rsidP="003238E1">
      <w:pPr>
        <w:pStyle w:val="Heading3"/>
      </w:pPr>
      <w:bookmarkStart w:id="57" w:name="_Toc322345145"/>
      <w:r>
        <w:t xml:space="preserve">Scenario H, </w:t>
      </w:r>
      <w:r w:rsidR="003238E1">
        <w:t xml:space="preserve">Session 1: Create </w:t>
      </w:r>
      <w:r w:rsidR="00ED28D7">
        <w:t>File, Add Objects</w:t>
      </w:r>
      <w:bookmarkEnd w:id="57"/>
    </w:p>
    <w:p w:rsidR="003238E1" w:rsidRDefault="003238E1" w:rsidP="002B757B">
      <w:r>
        <w:t>In the only session of this scenario, a user creates an HDF5 file named vfd_H</w:t>
      </w:r>
      <w:r>
        <w:rPr>
          <w:i/>
        </w:rPr>
        <w:t>.h5</w:t>
      </w:r>
      <w:r>
        <w:t xml:space="preserve"> using the </w:t>
      </w:r>
      <w:r w:rsidR="002B757B">
        <w:t xml:space="preserve">VFD </w:t>
      </w:r>
      <w:r>
        <w:t>strategy. The user then adds four datasets (</w:t>
      </w:r>
      <w:r w:rsidRPr="00733DBA">
        <w:rPr>
          <w:i/>
        </w:rPr>
        <w:t>dset1, dset2, dset3</w:t>
      </w:r>
      <w:r>
        <w:rPr>
          <w:i/>
        </w:rPr>
        <w:t>,</w:t>
      </w:r>
      <w:r w:rsidRPr="00733DBA">
        <w:rPr>
          <w:i/>
        </w:rPr>
        <w:t xml:space="preserve"> </w:t>
      </w:r>
      <w:r w:rsidRPr="00733DBA">
        <w:t>and</w:t>
      </w:r>
      <w:r>
        <w:rPr>
          <w:i/>
        </w:rPr>
        <w:t xml:space="preserve"> </w:t>
      </w:r>
      <w:r w:rsidRPr="00733DBA">
        <w:rPr>
          <w:i/>
        </w:rPr>
        <w:t>dset4</w:t>
      </w:r>
      <w:r>
        <w:t xml:space="preserve">) and closes the file. </w:t>
      </w:r>
    </w:p>
    <w:p w:rsidR="00ED28D7" w:rsidRDefault="00ED28D7" w:rsidP="00ED28D7"/>
    <w:p w:rsidR="002B757B" w:rsidRDefault="002B757B" w:rsidP="002B757B">
      <w:r>
        <w:t xml:space="preserve">The command line </w:t>
      </w:r>
      <w:r w:rsidRPr="00B65450">
        <w:rPr>
          <w:rFonts w:ascii="Courier New" w:hAnsi="Courier New" w:cs="Courier New"/>
          <w:sz w:val="20"/>
          <w:szCs w:val="20"/>
        </w:rPr>
        <w:t xml:space="preserve">h5stat –S </w:t>
      </w:r>
      <w:r>
        <w:rPr>
          <w:rFonts w:ascii="Courier New" w:hAnsi="Courier New" w:cs="Courier New"/>
          <w:sz w:val="20"/>
          <w:szCs w:val="20"/>
        </w:rPr>
        <w:t>vfd</w:t>
      </w:r>
      <w:r w:rsidRPr="00B65450">
        <w:rPr>
          <w:rFonts w:ascii="Courier New" w:hAnsi="Courier New" w:cs="Courier New"/>
          <w:sz w:val="20"/>
          <w:szCs w:val="20"/>
        </w:rPr>
        <w:t>_</w:t>
      </w:r>
      <w:r>
        <w:rPr>
          <w:rFonts w:ascii="Courier New" w:hAnsi="Courier New" w:cs="Courier New"/>
          <w:sz w:val="20"/>
          <w:szCs w:val="20"/>
        </w:rPr>
        <w:t>H</w:t>
      </w:r>
      <w:r w:rsidRPr="00B65450">
        <w:rPr>
          <w:rFonts w:ascii="Courier New" w:hAnsi="Courier New" w:cs="Courier New"/>
          <w:sz w:val="20"/>
          <w:szCs w:val="20"/>
        </w:rPr>
        <w:t>.h5</w:t>
      </w:r>
      <w:r>
        <w:t xml:space="preserve"> produces the following output:</w:t>
      </w:r>
    </w:p>
    <w:p w:rsidR="00ED28D7" w:rsidRDefault="00ED28D7" w:rsidP="00ED28D7"/>
    <w:p w:rsidR="003238E1" w:rsidRDefault="003238E1" w:rsidP="002B757B">
      <w:pPr>
        <w:pStyle w:val="Courier10"/>
        <w:ind w:left="720"/>
      </w:pPr>
      <w:r w:rsidRPr="00733DBA">
        <w:t>Filename: ./vfd</w:t>
      </w:r>
      <w:r>
        <w:t>_H</w:t>
      </w:r>
      <w:r w:rsidRPr="00733DBA">
        <w:t>.h5</w:t>
      </w:r>
    </w:p>
    <w:p w:rsidR="003238E1" w:rsidRDefault="003238E1" w:rsidP="002B757B">
      <w:pPr>
        <w:pStyle w:val="Courier10"/>
        <w:ind w:left="720"/>
      </w:pPr>
      <w:r w:rsidRPr="00733DBA">
        <w:t xml:space="preserve">Summary of </w:t>
      </w:r>
      <w:r>
        <w:t>file space</w:t>
      </w:r>
      <w:r w:rsidRPr="00733DBA">
        <w:t xml:space="preserve"> information:</w:t>
      </w:r>
    </w:p>
    <w:p w:rsidR="003238E1" w:rsidRDefault="003238E1" w:rsidP="002B757B">
      <w:pPr>
        <w:pStyle w:val="Courier10"/>
        <w:ind w:left="720"/>
      </w:pPr>
      <w:r w:rsidRPr="00733DBA">
        <w:t xml:space="preserve">  File metadata: 2208 bytes</w:t>
      </w:r>
    </w:p>
    <w:p w:rsidR="003238E1" w:rsidRDefault="003238E1" w:rsidP="002B757B">
      <w:pPr>
        <w:pStyle w:val="Courier10"/>
        <w:ind w:left="720"/>
      </w:pPr>
      <w:r w:rsidRPr="00733DBA">
        <w:t xml:space="preserve">  Raw data: 120640 bytes</w:t>
      </w:r>
    </w:p>
    <w:p w:rsidR="003238E1" w:rsidRDefault="003238E1" w:rsidP="002B757B">
      <w:pPr>
        <w:pStyle w:val="Courier10"/>
        <w:ind w:left="720"/>
      </w:pPr>
      <w:r w:rsidRPr="00733DBA">
        <w:t xml:space="preserve">  Amount/Percent of tracked free space: 0 bytes/0.0%</w:t>
      </w:r>
    </w:p>
    <w:p w:rsidR="003238E1" w:rsidRDefault="003238E1" w:rsidP="002B757B">
      <w:pPr>
        <w:pStyle w:val="Courier10"/>
        <w:ind w:left="720"/>
      </w:pPr>
      <w:r w:rsidRPr="00733DBA">
        <w:t xml:space="preserve">  Unaccounted space: 0 bytes</w:t>
      </w:r>
    </w:p>
    <w:p w:rsidR="003238E1" w:rsidRDefault="003238E1" w:rsidP="002B757B">
      <w:pPr>
        <w:pStyle w:val="Courier10"/>
        <w:ind w:left="720"/>
      </w:pPr>
      <w:r w:rsidRPr="00733DBA">
        <w:t>Total space: 122848 bytes</w:t>
      </w:r>
    </w:p>
    <w:p w:rsidR="003238E1" w:rsidRDefault="003238E1" w:rsidP="00ED28D7"/>
    <w:p w:rsidR="00ED28D7" w:rsidRDefault="00ED28D7" w:rsidP="00ED28D7"/>
    <w:p w:rsidR="00ED28D7" w:rsidRDefault="00ED28D7" w:rsidP="00ED28D7"/>
    <w:p w:rsidR="004908C4" w:rsidRPr="00AB414A" w:rsidRDefault="004908C4">
      <w:pPr>
        <w:rPr>
          <w:rFonts w:eastAsia="ＭＳ 明朝"/>
          <w:b/>
          <w:bCs/>
          <w:color w:val="000000"/>
          <w:sz w:val="26"/>
          <w:szCs w:val="26"/>
        </w:rPr>
      </w:pPr>
      <w:r>
        <w:br w:type="page"/>
      </w:r>
    </w:p>
    <w:p w:rsidR="00ED28D7" w:rsidRDefault="00ED28D7" w:rsidP="00A91FD4">
      <w:pPr>
        <w:pStyle w:val="Heading3"/>
      </w:pPr>
      <w:bookmarkStart w:id="58" w:name="_Toc322345146"/>
      <w:r>
        <w:t>Comparison of HDF5 Files from Scenarios A, B, G, and H after HDF5 Objects were Added</w:t>
      </w:r>
      <w:bookmarkEnd w:id="58"/>
    </w:p>
    <w:p w:rsidR="002B757B" w:rsidRDefault="002B757B" w:rsidP="002B757B">
      <w:r>
        <w:t xml:space="preserve">The table below </w:t>
      </w:r>
      <w:r w:rsidR="00A91FD4">
        <w:t xml:space="preserve">compares </w:t>
      </w:r>
      <w:r>
        <w:t xml:space="preserve">scenarios A, B, G, and H. </w:t>
      </w:r>
    </w:p>
    <w:p w:rsidR="002B757B" w:rsidRDefault="002B757B" w:rsidP="00093EF7"/>
    <w:tbl>
      <w:tblPr>
        <w:tblW w:w="0" w:type="auto"/>
        <w:jc w:val="center"/>
        <w:tblBorders>
          <w:bottom w:val="single" w:sz="4" w:space="0" w:color="000000"/>
          <w:insideH w:val="single" w:sz="4" w:space="0" w:color="000000"/>
        </w:tblBorders>
        <w:tblLook w:val="04A0" w:firstRow="1" w:lastRow="0" w:firstColumn="1" w:lastColumn="0" w:noHBand="0" w:noVBand="1"/>
      </w:tblPr>
      <w:tblGrid>
        <w:gridCol w:w="977"/>
        <w:gridCol w:w="1471"/>
        <w:gridCol w:w="1417"/>
        <w:gridCol w:w="895"/>
        <w:gridCol w:w="1170"/>
        <w:gridCol w:w="1260"/>
        <w:gridCol w:w="1469"/>
        <w:gridCol w:w="1256"/>
      </w:tblGrid>
      <w:tr w:rsidR="002B757B" w:rsidRPr="00AB414A" w:rsidTr="00AB414A">
        <w:trPr>
          <w:tblHeader/>
          <w:jc w:val="center"/>
        </w:trPr>
        <w:tc>
          <w:tcPr>
            <w:tcW w:w="9915" w:type="dxa"/>
            <w:gridSpan w:val="8"/>
            <w:shd w:val="clear" w:color="auto" w:fill="auto"/>
          </w:tcPr>
          <w:p w:rsidR="002B757B" w:rsidRPr="00AB414A" w:rsidRDefault="002B757B" w:rsidP="002B757B">
            <w:pPr>
              <w:rPr>
                <w:b/>
              </w:rPr>
            </w:pPr>
            <w:r w:rsidRPr="00AB414A">
              <w:rPr>
                <w:b/>
              </w:rPr>
              <w:t>Table 5. Summary of Scenarios A, B, G, and H</w:t>
            </w:r>
          </w:p>
        </w:tc>
      </w:tr>
      <w:tr w:rsidR="002B757B" w:rsidRPr="00AB414A" w:rsidTr="00AB414A">
        <w:trPr>
          <w:tblHeader/>
          <w:jc w:val="center"/>
        </w:trPr>
        <w:tc>
          <w:tcPr>
            <w:tcW w:w="977" w:type="dxa"/>
            <w:shd w:val="clear" w:color="auto" w:fill="auto"/>
          </w:tcPr>
          <w:p w:rsidR="002B757B" w:rsidRPr="00AB414A" w:rsidRDefault="002B757B" w:rsidP="009F6CFA">
            <w:pPr>
              <w:pStyle w:val="Normal9"/>
              <w:rPr>
                <w:b/>
              </w:rPr>
            </w:pPr>
            <w:r w:rsidRPr="00AB414A">
              <w:rPr>
                <w:b/>
              </w:rPr>
              <w:t>Scenario / # Sessions</w:t>
            </w:r>
          </w:p>
        </w:tc>
        <w:tc>
          <w:tcPr>
            <w:tcW w:w="1471" w:type="dxa"/>
            <w:shd w:val="clear" w:color="auto" w:fill="auto"/>
          </w:tcPr>
          <w:p w:rsidR="002B757B" w:rsidRPr="00AB414A" w:rsidRDefault="002B757B" w:rsidP="009F6CFA">
            <w:pPr>
              <w:pStyle w:val="Normal9"/>
              <w:rPr>
                <w:b/>
              </w:rPr>
            </w:pPr>
            <w:r w:rsidRPr="00AB414A">
              <w:rPr>
                <w:b/>
              </w:rPr>
              <w:t>Strategy</w:t>
            </w:r>
          </w:p>
        </w:tc>
        <w:tc>
          <w:tcPr>
            <w:tcW w:w="1417" w:type="dxa"/>
            <w:shd w:val="clear" w:color="auto" w:fill="auto"/>
          </w:tcPr>
          <w:p w:rsidR="002B757B" w:rsidRPr="00AB414A" w:rsidRDefault="002B757B" w:rsidP="009F6CFA">
            <w:pPr>
              <w:pStyle w:val="Normal9"/>
              <w:rPr>
                <w:b/>
              </w:rPr>
            </w:pPr>
            <w:r w:rsidRPr="00AB414A">
              <w:rPr>
                <w:b/>
              </w:rPr>
              <w:t>File Name</w:t>
            </w:r>
          </w:p>
        </w:tc>
        <w:tc>
          <w:tcPr>
            <w:tcW w:w="895" w:type="dxa"/>
            <w:shd w:val="clear" w:color="auto" w:fill="auto"/>
          </w:tcPr>
          <w:p w:rsidR="002B757B" w:rsidRPr="00AB414A" w:rsidRDefault="002B757B" w:rsidP="009F6CFA">
            <w:pPr>
              <w:pStyle w:val="Normal9"/>
              <w:rPr>
                <w:b/>
              </w:rPr>
            </w:pPr>
            <w:r w:rsidRPr="00AB414A">
              <w:rPr>
                <w:b/>
              </w:rPr>
              <w:t>File Size</w:t>
            </w:r>
          </w:p>
          <w:p w:rsidR="002B757B" w:rsidRPr="00AB414A" w:rsidRDefault="002B757B" w:rsidP="009F6CFA">
            <w:pPr>
              <w:pStyle w:val="Normal9"/>
              <w:rPr>
                <w:b/>
              </w:rPr>
            </w:pPr>
            <w:r w:rsidRPr="00AB414A">
              <w:rPr>
                <w:b/>
              </w:rPr>
              <w:t>(bytes)</w:t>
            </w:r>
          </w:p>
        </w:tc>
        <w:tc>
          <w:tcPr>
            <w:tcW w:w="1170" w:type="dxa"/>
            <w:shd w:val="clear" w:color="auto" w:fill="auto"/>
          </w:tcPr>
          <w:p w:rsidR="002B757B" w:rsidRPr="00AB414A" w:rsidRDefault="002B757B" w:rsidP="009F6CFA">
            <w:pPr>
              <w:pStyle w:val="Normal9"/>
              <w:rPr>
                <w:b/>
              </w:rPr>
            </w:pPr>
            <w:r w:rsidRPr="00AB414A">
              <w:rPr>
                <w:b/>
              </w:rPr>
              <w:t>File Metadata</w:t>
            </w:r>
          </w:p>
          <w:p w:rsidR="002B757B" w:rsidRPr="00AB414A" w:rsidRDefault="002B757B" w:rsidP="009F6CFA">
            <w:pPr>
              <w:pStyle w:val="Normal9"/>
              <w:rPr>
                <w:b/>
              </w:rPr>
            </w:pPr>
            <w:r w:rsidRPr="00AB414A">
              <w:rPr>
                <w:b/>
              </w:rPr>
              <w:t>(bytes)</w:t>
            </w:r>
          </w:p>
        </w:tc>
        <w:tc>
          <w:tcPr>
            <w:tcW w:w="1260" w:type="dxa"/>
            <w:shd w:val="clear" w:color="auto" w:fill="auto"/>
          </w:tcPr>
          <w:p w:rsidR="002B757B" w:rsidRPr="00AB414A" w:rsidRDefault="002B757B" w:rsidP="009F6CFA">
            <w:pPr>
              <w:pStyle w:val="Normal9"/>
              <w:rPr>
                <w:b/>
              </w:rPr>
            </w:pPr>
            <w:r w:rsidRPr="00AB414A">
              <w:rPr>
                <w:b/>
              </w:rPr>
              <w:t>Raw Data</w:t>
            </w:r>
          </w:p>
          <w:p w:rsidR="002B757B" w:rsidRPr="00AB414A" w:rsidRDefault="002B757B" w:rsidP="009F6CFA">
            <w:pPr>
              <w:pStyle w:val="Normal9"/>
              <w:rPr>
                <w:b/>
              </w:rPr>
            </w:pPr>
            <w:r w:rsidRPr="00AB414A">
              <w:rPr>
                <w:b/>
              </w:rPr>
              <w:t>(bytes)</w:t>
            </w:r>
          </w:p>
        </w:tc>
        <w:tc>
          <w:tcPr>
            <w:tcW w:w="1469" w:type="dxa"/>
            <w:shd w:val="clear" w:color="auto" w:fill="auto"/>
          </w:tcPr>
          <w:p w:rsidR="002B757B" w:rsidRPr="00AB414A" w:rsidRDefault="002B757B" w:rsidP="009F6CFA">
            <w:pPr>
              <w:pStyle w:val="Normal9"/>
              <w:rPr>
                <w:b/>
              </w:rPr>
            </w:pPr>
            <w:r w:rsidRPr="00AB414A">
              <w:rPr>
                <w:b/>
              </w:rPr>
              <w:t>Tracked Free Space</w:t>
            </w:r>
          </w:p>
          <w:p w:rsidR="002B757B" w:rsidRPr="00AB414A" w:rsidRDefault="002B757B" w:rsidP="009F6CFA">
            <w:pPr>
              <w:pStyle w:val="Normal9"/>
              <w:rPr>
                <w:b/>
              </w:rPr>
            </w:pPr>
            <w:r w:rsidRPr="00AB414A">
              <w:rPr>
                <w:b/>
              </w:rPr>
              <w:t>(bytes)</w:t>
            </w:r>
          </w:p>
        </w:tc>
        <w:tc>
          <w:tcPr>
            <w:tcW w:w="1256" w:type="dxa"/>
            <w:shd w:val="clear" w:color="auto" w:fill="auto"/>
          </w:tcPr>
          <w:p w:rsidR="002B757B" w:rsidRPr="00AB414A" w:rsidRDefault="002B757B" w:rsidP="009F6CFA">
            <w:pPr>
              <w:pStyle w:val="Normal9"/>
              <w:rPr>
                <w:b/>
              </w:rPr>
            </w:pPr>
            <w:r w:rsidRPr="00AB414A">
              <w:rPr>
                <w:b/>
              </w:rPr>
              <w:t>Unaccounted Space (bytes)</w:t>
            </w:r>
          </w:p>
        </w:tc>
      </w:tr>
      <w:tr w:rsidR="00093EF7" w:rsidRPr="00AB414A" w:rsidTr="00AB414A">
        <w:trPr>
          <w:jc w:val="center"/>
        </w:trPr>
        <w:tc>
          <w:tcPr>
            <w:tcW w:w="977" w:type="dxa"/>
            <w:shd w:val="clear" w:color="auto" w:fill="auto"/>
          </w:tcPr>
          <w:p w:rsidR="00093EF7" w:rsidRPr="00AB414A" w:rsidRDefault="00093EF7" w:rsidP="00093EF7">
            <w:pPr>
              <w:pStyle w:val="Normal9"/>
            </w:pPr>
            <w:r w:rsidRPr="00AB414A">
              <w:t>A / 2</w:t>
            </w:r>
          </w:p>
        </w:tc>
        <w:tc>
          <w:tcPr>
            <w:tcW w:w="1471" w:type="dxa"/>
            <w:shd w:val="clear" w:color="auto" w:fill="auto"/>
          </w:tcPr>
          <w:p w:rsidR="00093EF7" w:rsidRPr="00AB414A" w:rsidRDefault="00093EF7" w:rsidP="00093EF7">
            <w:pPr>
              <w:pStyle w:val="Normal9"/>
            </w:pPr>
            <w:r w:rsidRPr="00AB414A">
              <w:t>All</w:t>
            </w:r>
          </w:p>
        </w:tc>
        <w:tc>
          <w:tcPr>
            <w:tcW w:w="1417" w:type="dxa"/>
            <w:shd w:val="clear" w:color="auto" w:fill="auto"/>
          </w:tcPr>
          <w:p w:rsidR="00093EF7" w:rsidRPr="00AB414A" w:rsidRDefault="00093EF7" w:rsidP="00093EF7">
            <w:pPr>
              <w:pStyle w:val="Normal9"/>
            </w:pPr>
            <w:r w:rsidRPr="00AB414A">
              <w:t>no_persist_A.h5</w:t>
            </w:r>
          </w:p>
        </w:tc>
        <w:tc>
          <w:tcPr>
            <w:tcW w:w="895" w:type="dxa"/>
            <w:shd w:val="clear" w:color="auto" w:fill="auto"/>
          </w:tcPr>
          <w:p w:rsidR="00093EF7" w:rsidRPr="00AB414A" w:rsidRDefault="00093EF7" w:rsidP="00093EF7">
            <w:pPr>
              <w:pStyle w:val="Normal9"/>
            </w:pPr>
            <w:r w:rsidRPr="00AB414A">
              <w:t>124832</w:t>
            </w:r>
          </w:p>
        </w:tc>
        <w:tc>
          <w:tcPr>
            <w:tcW w:w="1170" w:type="dxa"/>
            <w:shd w:val="clear" w:color="auto" w:fill="auto"/>
          </w:tcPr>
          <w:p w:rsidR="00093EF7" w:rsidRPr="00AB414A" w:rsidRDefault="00093EF7" w:rsidP="00093EF7">
            <w:pPr>
              <w:pStyle w:val="Normal9"/>
            </w:pPr>
            <w:r w:rsidRPr="00AB414A">
              <w:t>2216</w:t>
            </w:r>
          </w:p>
        </w:tc>
        <w:tc>
          <w:tcPr>
            <w:tcW w:w="1260" w:type="dxa"/>
            <w:shd w:val="clear" w:color="auto" w:fill="auto"/>
          </w:tcPr>
          <w:p w:rsidR="00093EF7" w:rsidRPr="00AB414A" w:rsidRDefault="00093EF7" w:rsidP="00093EF7">
            <w:pPr>
              <w:pStyle w:val="Normal9"/>
            </w:pPr>
            <w:r w:rsidRPr="00AB414A">
              <w:t>120640</w:t>
            </w:r>
          </w:p>
        </w:tc>
        <w:tc>
          <w:tcPr>
            <w:tcW w:w="1469" w:type="dxa"/>
            <w:shd w:val="clear" w:color="auto" w:fill="auto"/>
          </w:tcPr>
          <w:p w:rsidR="00093EF7" w:rsidRPr="00AB414A" w:rsidRDefault="00093EF7" w:rsidP="00093EF7">
            <w:pPr>
              <w:pStyle w:val="Normal9"/>
            </w:pPr>
            <w:r w:rsidRPr="00AB414A">
              <w:t>0</w:t>
            </w:r>
          </w:p>
        </w:tc>
        <w:tc>
          <w:tcPr>
            <w:tcW w:w="1256" w:type="dxa"/>
            <w:shd w:val="clear" w:color="auto" w:fill="auto"/>
          </w:tcPr>
          <w:p w:rsidR="00093EF7" w:rsidRPr="00AB414A" w:rsidRDefault="00093EF7" w:rsidP="00093EF7">
            <w:pPr>
              <w:pStyle w:val="Normal9"/>
            </w:pPr>
            <w:r w:rsidRPr="00AB414A">
              <w:t>1976</w:t>
            </w:r>
          </w:p>
        </w:tc>
      </w:tr>
      <w:tr w:rsidR="00093EF7" w:rsidRPr="00AB414A" w:rsidTr="00AB414A">
        <w:trPr>
          <w:jc w:val="center"/>
        </w:trPr>
        <w:tc>
          <w:tcPr>
            <w:tcW w:w="977" w:type="dxa"/>
            <w:shd w:val="clear" w:color="auto" w:fill="auto"/>
          </w:tcPr>
          <w:p w:rsidR="00093EF7" w:rsidRPr="00AB414A" w:rsidRDefault="00093EF7" w:rsidP="00093EF7">
            <w:pPr>
              <w:pStyle w:val="Normal9"/>
            </w:pPr>
            <w:r w:rsidRPr="00AB414A">
              <w:t>B / 2</w:t>
            </w:r>
          </w:p>
        </w:tc>
        <w:tc>
          <w:tcPr>
            <w:tcW w:w="1471" w:type="dxa"/>
            <w:shd w:val="clear" w:color="auto" w:fill="auto"/>
          </w:tcPr>
          <w:p w:rsidR="00093EF7" w:rsidRPr="00AB414A" w:rsidRDefault="00093EF7" w:rsidP="00093EF7">
            <w:pPr>
              <w:pStyle w:val="Normal9"/>
            </w:pPr>
            <w:r w:rsidRPr="00AB414A">
              <w:t>All Persist</w:t>
            </w:r>
          </w:p>
        </w:tc>
        <w:tc>
          <w:tcPr>
            <w:tcW w:w="1417" w:type="dxa"/>
            <w:shd w:val="clear" w:color="auto" w:fill="auto"/>
          </w:tcPr>
          <w:p w:rsidR="00093EF7" w:rsidRPr="00AB414A" w:rsidRDefault="00093EF7" w:rsidP="00093EF7">
            <w:pPr>
              <w:pStyle w:val="Normal9"/>
            </w:pPr>
            <w:r w:rsidRPr="00AB414A">
              <w:t>persist_B.h5</w:t>
            </w:r>
          </w:p>
        </w:tc>
        <w:tc>
          <w:tcPr>
            <w:tcW w:w="895" w:type="dxa"/>
            <w:shd w:val="clear" w:color="auto" w:fill="auto"/>
          </w:tcPr>
          <w:p w:rsidR="00093EF7" w:rsidRPr="00AB414A" w:rsidRDefault="00093EF7" w:rsidP="00093EF7">
            <w:pPr>
              <w:pStyle w:val="Normal9"/>
            </w:pPr>
            <w:r w:rsidRPr="00AB414A">
              <w:t>124885</w:t>
            </w:r>
          </w:p>
        </w:tc>
        <w:tc>
          <w:tcPr>
            <w:tcW w:w="1170" w:type="dxa"/>
            <w:shd w:val="clear" w:color="auto" w:fill="auto"/>
          </w:tcPr>
          <w:p w:rsidR="00093EF7" w:rsidRPr="00AB414A" w:rsidRDefault="00093EF7" w:rsidP="00093EF7">
            <w:pPr>
              <w:pStyle w:val="Normal9"/>
            </w:pPr>
            <w:r w:rsidRPr="00AB414A">
              <w:t>2319</w:t>
            </w:r>
          </w:p>
        </w:tc>
        <w:tc>
          <w:tcPr>
            <w:tcW w:w="1260" w:type="dxa"/>
            <w:shd w:val="clear" w:color="auto" w:fill="auto"/>
          </w:tcPr>
          <w:p w:rsidR="00093EF7" w:rsidRPr="00AB414A" w:rsidRDefault="00093EF7" w:rsidP="00093EF7">
            <w:pPr>
              <w:pStyle w:val="Normal9"/>
            </w:pPr>
            <w:r w:rsidRPr="00AB414A">
              <w:t>120640</w:t>
            </w:r>
          </w:p>
        </w:tc>
        <w:tc>
          <w:tcPr>
            <w:tcW w:w="1469" w:type="dxa"/>
            <w:shd w:val="clear" w:color="auto" w:fill="auto"/>
          </w:tcPr>
          <w:p w:rsidR="00093EF7" w:rsidRPr="00AB414A" w:rsidRDefault="00093EF7" w:rsidP="00093EF7">
            <w:pPr>
              <w:pStyle w:val="Normal9"/>
            </w:pPr>
            <w:r w:rsidRPr="00AB414A">
              <w:t>1854</w:t>
            </w:r>
          </w:p>
        </w:tc>
        <w:tc>
          <w:tcPr>
            <w:tcW w:w="1256" w:type="dxa"/>
            <w:shd w:val="clear" w:color="auto" w:fill="auto"/>
          </w:tcPr>
          <w:p w:rsidR="00093EF7" w:rsidRPr="00AB414A" w:rsidRDefault="00093EF7" w:rsidP="00093EF7">
            <w:pPr>
              <w:pStyle w:val="Normal9"/>
            </w:pPr>
            <w:r w:rsidRPr="00AB414A">
              <w:t>0</w:t>
            </w:r>
          </w:p>
        </w:tc>
      </w:tr>
      <w:tr w:rsidR="002B757B" w:rsidRPr="00AB414A" w:rsidTr="00AB414A">
        <w:trPr>
          <w:jc w:val="center"/>
        </w:trPr>
        <w:tc>
          <w:tcPr>
            <w:tcW w:w="977" w:type="dxa"/>
            <w:shd w:val="clear" w:color="auto" w:fill="auto"/>
          </w:tcPr>
          <w:p w:rsidR="002B757B" w:rsidRPr="00AB414A" w:rsidRDefault="002B757B" w:rsidP="002B757B">
            <w:pPr>
              <w:pStyle w:val="Normal9"/>
            </w:pPr>
            <w:r w:rsidRPr="00AB414A">
              <w:t>G / 1</w:t>
            </w:r>
          </w:p>
        </w:tc>
        <w:tc>
          <w:tcPr>
            <w:tcW w:w="1471" w:type="dxa"/>
            <w:shd w:val="clear" w:color="auto" w:fill="auto"/>
          </w:tcPr>
          <w:p w:rsidR="002B757B" w:rsidRPr="00AB414A" w:rsidRDefault="002B757B" w:rsidP="002B757B">
            <w:pPr>
              <w:pStyle w:val="Normal9"/>
            </w:pPr>
            <w:r w:rsidRPr="00AB414A">
              <w:t>Aggregator VFD</w:t>
            </w:r>
          </w:p>
        </w:tc>
        <w:tc>
          <w:tcPr>
            <w:tcW w:w="1417" w:type="dxa"/>
            <w:shd w:val="clear" w:color="auto" w:fill="auto"/>
          </w:tcPr>
          <w:p w:rsidR="002B757B" w:rsidRPr="00AB414A" w:rsidRDefault="002B757B" w:rsidP="002B757B">
            <w:pPr>
              <w:pStyle w:val="Normal9"/>
            </w:pPr>
            <w:r w:rsidRPr="00AB414A">
              <w:t>aggrvfd_G.h5</w:t>
            </w:r>
          </w:p>
        </w:tc>
        <w:tc>
          <w:tcPr>
            <w:tcW w:w="895" w:type="dxa"/>
            <w:shd w:val="clear" w:color="auto" w:fill="auto"/>
          </w:tcPr>
          <w:p w:rsidR="002B757B" w:rsidRPr="00AB414A" w:rsidRDefault="002B757B" w:rsidP="002B757B">
            <w:pPr>
              <w:pStyle w:val="Normal9"/>
            </w:pPr>
            <w:r w:rsidRPr="00AB414A">
              <w:t>124784</w:t>
            </w:r>
          </w:p>
        </w:tc>
        <w:tc>
          <w:tcPr>
            <w:tcW w:w="1170" w:type="dxa"/>
            <w:shd w:val="clear" w:color="auto" w:fill="auto"/>
          </w:tcPr>
          <w:p w:rsidR="002B757B" w:rsidRPr="00AB414A" w:rsidRDefault="002B757B" w:rsidP="002B757B">
            <w:pPr>
              <w:pStyle w:val="Normal9"/>
            </w:pPr>
            <w:r w:rsidRPr="00AB414A">
              <w:t>1936</w:t>
            </w:r>
          </w:p>
        </w:tc>
        <w:tc>
          <w:tcPr>
            <w:tcW w:w="1260" w:type="dxa"/>
            <w:shd w:val="clear" w:color="auto" w:fill="auto"/>
          </w:tcPr>
          <w:p w:rsidR="002B757B" w:rsidRPr="00AB414A" w:rsidRDefault="002B757B" w:rsidP="002B757B">
            <w:pPr>
              <w:pStyle w:val="Normal9"/>
            </w:pPr>
            <w:r w:rsidRPr="00AB414A">
              <w:t>120640</w:t>
            </w:r>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1936</w:t>
            </w:r>
          </w:p>
        </w:tc>
      </w:tr>
      <w:tr w:rsidR="002B757B" w:rsidRPr="00AB414A" w:rsidTr="00AB414A">
        <w:trPr>
          <w:jc w:val="center"/>
        </w:trPr>
        <w:tc>
          <w:tcPr>
            <w:tcW w:w="977" w:type="dxa"/>
            <w:shd w:val="clear" w:color="auto" w:fill="auto"/>
          </w:tcPr>
          <w:p w:rsidR="002B757B" w:rsidRPr="00AB414A" w:rsidRDefault="002B757B" w:rsidP="002B757B">
            <w:pPr>
              <w:pStyle w:val="Normal9"/>
            </w:pPr>
            <w:r w:rsidRPr="00AB414A">
              <w:t>H / 1</w:t>
            </w:r>
          </w:p>
        </w:tc>
        <w:tc>
          <w:tcPr>
            <w:tcW w:w="1471" w:type="dxa"/>
            <w:shd w:val="clear" w:color="auto" w:fill="auto"/>
          </w:tcPr>
          <w:p w:rsidR="002B757B" w:rsidRPr="00AB414A" w:rsidRDefault="002B757B" w:rsidP="002B757B">
            <w:pPr>
              <w:pStyle w:val="Normal9"/>
            </w:pPr>
            <w:r w:rsidRPr="00AB414A">
              <w:t>VFD</w:t>
            </w:r>
          </w:p>
        </w:tc>
        <w:tc>
          <w:tcPr>
            <w:tcW w:w="1417" w:type="dxa"/>
            <w:shd w:val="clear" w:color="auto" w:fill="auto"/>
          </w:tcPr>
          <w:p w:rsidR="002B757B" w:rsidRPr="00AB414A" w:rsidRDefault="002B757B" w:rsidP="002B757B">
            <w:pPr>
              <w:pStyle w:val="Normal9"/>
            </w:pPr>
            <w:r w:rsidRPr="00AB414A">
              <w:t>vfd_H.h5</w:t>
            </w:r>
          </w:p>
        </w:tc>
        <w:tc>
          <w:tcPr>
            <w:tcW w:w="895" w:type="dxa"/>
            <w:shd w:val="clear" w:color="auto" w:fill="auto"/>
          </w:tcPr>
          <w:p w:rsidR="002B757B" w:rsidRPr="00AB414A" w:rsidRDefault="002B757B" w:rsidP="002B757B">
            <w:pPr>
              <w:pStyle w:val="Normal9"/>
            </w:pPr>
            <w:r w:rsidRPr="00AB414A">
              <w:t>122848</w:t>
            </w:r>
          </w:p>
        </w:tc>
        <w:tc>
          <w:tcPr>
            <w:tcW w:w="1170" w:type="dxa"/>
            <w:shd w:val="clear" w:color="auto" w:fill="auto"/>
          </w:tcPr>
          <w:p w:rsidR="002B757B" w:rsidRPr="00AB414A" w:rsidRDefault="002B757B" w:rsidP="002B757B">
            <w:pPr>
              <w:pStyle w:val="Normal9"/>
            </w:pPr>
            <w:r w:rsidRPr="00AB414A">
              <w:t>2208</w:t>
            </w:r>
          </w:p>
        </w:tc>
        <w:tc>
          <w:tcPr>
            <w:tcW w:w="1260" w:type="dxa"/>
            <w:shd w:val="clear" w:color="auto" w:fill="auto"/>
          </w:tcPr>
          <w:p w:rsidR="002B757B" w:rsidRPr="00AB414A" w:rsidRDefault="002B757B" w:rsidP="002B757B">
            <w:pPr>
              <w:pStyle w:val="Normal9"/>
            </w:pPr>
            <w:r w:rsidRPr="00AB414A">
              <w:t>120640</w:t>
            </w:r>
          </w:p>
        </w:tc>
        <w:tc>
          <w:tcPr>
            <w:tcW w:w="1469" w:type="dxa"/>
            <w:shd w:val="clear" w:color="auto" w:fill="auto"/>
          </w:tcPr>
          <w:p w:rsidR="002B757B" w:rsidRPr="00AB414A" w:rsidRDefault="002B757B" w:rsidP="002B757B">
            <w:pPr>
              <w:pStyle w:val="Normal9"/>
            </w:pPr>
            <w:r w:rsidRPr="00AB414A">
              <w:t>0</w:t>
            </w:r>
          </w:p>
        </w:tc>
        <w:tc>
          <w:tcPr>
            <w:tcW w:w="1256" w:type="dxa"/>
            <w:shd w:val="clear" w:color="auto" w:fill="auto"/>
          </w:tcPr>
          <w:p w:rsidR="002B757B" w:rsidRPr="00AB414A" w:rsidRDefault="002B757B" w:rsidP="002B757B">
            <w:pPr>
              <w:pStyle w:val="Normal9"/>
            </w:pPr>
            <w:r w:rsidRPr="00AB414A">
              <w:t>0</w:t>
            </w:r>
          </w:p>
        </w:tc>
      </w:tr>
    </w:tbl>
    <w:p w:rsidR="002B757B" w:rsidRPr="00562C10" w:rsidRDefault="002B757B" w:rsidP="00093EF7"/>
    <w:p w:rsidR="003238E1" w:rsidRDefault="003238E1" w:rsidP="00093EF7">
      <w:r>
        <w:t>The table above shows the file space information for HDF5 files after four datasets have been added. This corresponds to the state of the files after Session 2 in Scenarios A and B.</w:t>
      </w:r>
    </w:p>
    <w:p w:rsidR="00ED28D7" w:rsidRDefault="00ED28D7" w:rsidP="00724155"/>
    <w:p w:rsidR="003238E1" w:rsidRDefault="003238E1" w:rsidP="00093EF7">
      <w:r>
        <w:t xml:space="preserve">The </w:t>
      </w:r>
      <w:r w:rsidRPr="00733DBA">
        <w:rPr>
          <w:i/>
        </w:rPr>
        <w:t>aggrvfd</w:t>
      </w:r>
      <w:r>
        <w:rPr>
          <w:i/>
        </w:rPr>
        <w:t>_G</w:t>
      </w:r>
      <w:r w:rsidRPr="00733DBA">
        <w:rPr>
          <w:i/>
        </w:rPr>
        <w:t>.h5</w:t>
      </w:r>
      <w:r>
        <w:t xml:space="preserve"> and </w:t>
      </w:r>
      <w:r w:rsidRPr="00733DBA">
        <w:rPr>
          <w:i/>
        </w:rPr>
        <w:t>vfd</w:t>
      </w:r>
      <w:r>
        <w:rPr>
          <w:i/>
        </w:rPr>
        <w:t>_H</w:t>
      </w:r>
      <w:r w:rsidRPr="00733DBA">
        <w:rPr>
          <w:i/>
        </w:rPr>
        <w:t>.h5</w:t>
      </w:r>
      <w:r>
        <w:t xml:space="preserve"> files are smaller than </w:t>
      </w:r>
      <w:r>
        <w:rPr>
          <w:i/>
        </w:rPr>
        <w:t>no_</w:t>
      </w:r>
      <w:r w:rsidRPr="00733DBA">
        <w:rPr>
          <w:i/>
        </w:rPr>
        <w:t>persist</w:t>
      </w:r>
      <w:r>
        <w:rPr>
          <w:i/>
        </w:rPr>
        <w:t>_A</w:t>
      </w:r>
      <w:r w:rsidRPr="00733DBA">
        <w:rPr>
          <w:i/>
        </w:rPr>
        <w:t>.h5</w:t>
      </w:r>
      <w:r>
        <w:t xml:space="preserve"> and </w:t>
      </w:r>
      <w:r w:rsidRPr="00733DBA">
        <w:rPr>
          <w:i/>
        </w:rPr>
        <w:t>persist</w:t>
      </w:r>
      <w:r>
        <w:rPr>
          <w:i/>
        </w:rPr>
        <w:t>_B</w:t>
      </w:r>
      <w:r w:rsidRPr="00733DBA">
        <w:rPr>
          <w:i/>
        </w:rPr>
        <w:t>.h5</w:t>
      </w:r>
      <w:r>
        <w:t xml:space="preserve">. The </w:t>
      </w:r>
      <w:r>
        <w:rPr>
          <w:i/>
        </w:rPr>
        <w:t>v</w:t>
      </w:r>
      <w:r w:rsidRPr="00733DBA">
        <w:rPr>
          <w:i/>
        </w:rPr>
        <w:t>fd</w:t>
      </w:r>
      <w:r>
        <w:rPr>
          <w:i/>
        </w:rPr>
        <w:t>_H</w:t>
      </w:r>
      <w:r w:rsidRPr="00733DBA">
        <w:rPr>
          <w:i/>
        </w:rPr>
        <w:t>.h5</w:t>
      </w:r>
      <w:r w:rsidR="00724155" w:rsidRPr="00724155">
        <w:t xml:space="preserve"> file</w:t>
      </w:r>
      <w:r w:rsidRPr="00724155">
        <w:t xml:space="preserve">, </w:t>
      </w:r>
      <w:r>
        <w:t xml:space="preserve">managed with the VFD strategy, has the smallest size with no tracked free space or unaccounted space. Even though </w:t>
      </w:r>
      <w:r w:rsidRPr="00733DBA">
        <w:rPr>
          <w:i/>
        </w:rPr>
        <w:t>aggrvfd</w:t>
      </w:r>
      <w:r>
        <w:rPr>
          <w:i/>
        </w:rPr>
        <w:t>_G</w:t>
      </w:r>
      <w:r w:rsidRPr="00733DBA">
        <w:rPr>
          <w:i/>
        </w:rPr>
        <w:t>.h5</w:t>
      </w:r>
      <w:r>
        <w:t xml:space="preserve"> has less saving in file space than </w:t>
      </w:r>
      <w:r w:rsidRPr="00733DBA">
        <w:rPr>
          <w:i/>
        </w:rPr>
        <w:t>vfd</w:t>
      </w:r>
      <w:r>
        <w:rPr>
          <w:i/>
        </w:rPr>
        <w:t>_H</w:t>
      </w:r>
      <w:r w:rsidRPr="00733DBA">
        <w:rPr>
          <w:i/>
        </w:rPr>
        <w:t>.h5</w:t>
      </w:r>
      <w:r>
        <w:t xml:space="preserve">, it will have the benefit of better I/O performance due to the use of aggregators for servicing space allocation requests. Metadata in </w:t>
      </w:r>
      <w:r w:rsidRPr="00733DBA">
        <w:rPr>
          <w:i/>
        </w:rPr>
        <w:t>aggrvfd</w:t>
      </w:r>
      <w:r>
        <w:rPr>
          <w:i/>
        </w:rPr>
        <w:t>_G</w:t>
      </w:r>
      <w:r w:rsidRPr="00733DBA">
        <w:rPr>
          <w:i/>
        </w:rPr>
        <w:t>.h5</w:t>
      </w:r>
      <w:r>
        <w:t xml:space="preserve"> will also tend to be more concentrated in contiguous blocks than in </w:t>
      </w:r>
      <w:r w:rsidRPr="00733DBA">
        <w:rPr>
          <w:i/>
        </w:rPr>
        <w:t>vfd</w:t>
      </w:r>
      <w:r>
        <w:rPr>
          <w:i/>
        </w:rPr>
        <w:t>_H</w:t>
      </w:r>
      <w:r w:rsidRPr="00733DBA">
        <w:rPr>
          <w:i/>
        </w:rPr>
        <w:t>.h5</w:t>
      </w:r>
      <w:r>
        <w:t>.</w:t>
      </w:r>
    </w:p>
    <w:p w:rsidR="00ED28D7" w:rsidRPr="00703AEE" w:rsidRDefault="00ED28D7" w:rsidP="00093EF7"/>
    <w:p w:rsidR="003238E1" w:rsidRDefault="003238E1" w:rsidP="00093EF7"/>
    <w:p w:rsidR="003A684B" w:rsidRDefault="003A684B" w:rsidP="00ED28D7"/>
    <w:sectPr w:rsidR="003A684B" w:rsidSect="005A0F21">
      <w:headerReference w:type="first" r:id="rId23"/>
      <w:type w:val="continuous"/>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vans, Mark" w:date="2012-04-16T10:39:00Z" w:initials="MEE">
    <w:p w:rsidR="00387644" w:rsidRDefault="00387644">
      <w:pPr>
        <w:pStyle w:val="CommentText"/>
      </w:pPr>
      <w:r>
        <w:rPr>
          <w:rStyle w:val="CommentReference"/>
        </w:rPr>
        <w:annotationRef/>
      </w:r>
      <w:r>
        <w:t>Change to the date of the release.</w:t>
      </w:r>
    </w:p>
  </w:comment>
  <w:comment w:id="3" w:author="Evans, Mark" w:date="2012-04-13T08:40:00Z" w:initials="MEE">
    <w:p w:rsidR="00387644" w:rsidRDefault="00387644">
      <w:pPr>
        <w:pStyle w:val="CommentText"/>
      </w:pPr>
      <w:r>
        <w:rPr>
          <w:rStyle w:val="CommentReference"/>
        </w:rPr>
        <w:annotationRef/>
      </w:r>
      <w:r>
        <w:t>The old definition of session was the following: “A session is the time between when a file is opened and closed.” Q said sessions aren’t measured in time. Does this new definition work better?</w:t>
      </w:r>
    </w:p>
  </w:comment>
  <w:comment w:id="26" w:author="Quincey Koziol" w:date="2012-04-17T23:18:00Z" w:initials="QAK">
    <w:p w:rsidR="00387644" w:rsidRDefault="00387644">
      <w:pPr>
        <w:pStyle w:val="CommentText"/>
      </w:pPr>
      <w:r>
        <w:rPr>
          <w:rStyle w:val="CommentReference"/>
        </w:rPr>
        <w:annotationRef/>
      </w:r>
      <w:r>
        <w:t>I believe this is the first mention of the free space section threshold.  We should explain what this value controls.  (Vailin can elaborate)</w:t>
      </w:r>
    </w:p>
  </w:comment>
  <w:comment w:id="39" w:author="Evans, Mark" w:date="2012-04-16T10:40:00Z" w:initials="MEE">
    <w:p w:rsidR="00387644" w:rsidRDefault="00387644">
      <w:pPr>
        <w:pStyle w:val="CommentText"/>
      </w:pPr>
      <w:r>
        <w:rPr>
          <w:rStyle w:val="CommentReference"/>
        </w:rPr>
        <w:annotationRef/>
      </w:r>
      <w:r>
        <w:t>Message to Peter and Jonathan. I am working on some file space management examples. Suppose two empty HDF5 files are created. Suppose also that one file is created with the All file space management strategy, and the other file is created with the All Persist strategy. Will the output of h5dump –H and h5stat –S for these files be the same?</w:t>
      </w:r>
    </w:p>
    <w:p w:rsidR="00387644" w:rsidRDefault="00387644">
      <w:pPr>
        <w:pStyle w:val="CommentText"/>
      </w:pPr>
    </w:p>
    <w:p w:rsidR="00387644" w:rsidRDefault="00387644">
      <w:pPr>
        <w:pStyle w:val="CommentText"/>
      </w:pPr>
      <w:r>
        <w:t>Msg sent 4.16.2012 to Peter and Jonathan.</w:t>
      </w:r>
    </w:p>
  </w:comment>
  <w:comment w:id="42" w:author="Frank Baker" w:date="2012-04-02T14:57:00Z" w:initials="FMB">
    <w:p w:rsidR="00387644" w:rsidRDefault="00387644" w:rsidP="003238E1">
      <w:pPr>
        <w:pStyle w:val="CommentText"/>
      </w:pPr>
      <w:r>
        <w:rPr>
          <w:rStyle w:val="CommentReference"/>
        </w:rPr>
        <w:annotationRef/>
      </w:r>
      <w:r>
        <w:t>How about adding a Session 4 in both scenarios (and possibly Scenarios C through F), adding a single, relatively large dset6 (slightly smaller than the original dset2)?  The purpose would be to explicitly illustrate how the file grows by the size of [dset6 plus metadata] in Scenario 1, retaining all of the unaccounted space, but does not grow (at all or only a tiny bit?) in Scenario 2 because everything is stored in reclaimed free space. Just a thought. Yes, it’s an obvious deduction to us, but perhaps a useful illustration for those who need a bit more tutelage. This might also additionally highlight performance differences with the AGGR_VFD and VFD strategies.</w:t>
      </w:r>
    </w:p>
  </w:comment>
  <w:comment w:id="43" w:author="Quincey Koziol" w:date="2012-04-02T14:49:00Z" w:initials="QAK">
    <w:p w:rsidR="00387644" w:rsidRDefault="00387644" w:rsidP="003238E1">
      <w:pPr>
        <w:pStyle w:val="CommentText"/>
      </w:pPr>
      <w:r>
        <w:rPr>
          <w:rStyle w:val="CommentReference"/>
        </w:rPr>
        <w:annotationRef/>
      </w:r>
      <w:r>
        <w:t>I think this would be useful for users/readers.</w:t>
      </w:r>
    </w:p>
  </w:comment>
  <w:comment w:id="52" w:author="Evans, Mark" w:date="2012-04-16T11:01:00Z" w:initials="MEE">
    <w:p w:rsidR="00387644" w:rsidRDefault="00387644">
      <w:pPr>
        <w:pStyle w:val="CommentText"/>
      </w:pPr>
      <w:r>
        <w:rPr>
          <w:rStyle w:val="CommentReference"/>
        </w:rPr>
        <w:annotationRef/>
      </w:r>
      <w:r>
        <w:t>This used to be comment FMB8. The text of the comment is the following:</w:t>
      </w:r>
    </w:p>
    <w:p w:rsidR="00387644" w:rsidRDefault="00387644">
      <w:pPr>
        <w:pStyle w:val="CommentText"/>
      </w:pPr>
    </w:p>
    <w:p w:rsidR="00387644" w:rsidRDefault="00387644">
      <w:pPr>
        <w:pStyle w:val="CommentText"/>
      </w:pPr>
      <w:r>
        <w:t>The numbers in this column and in the last two columns might have more impact with the aforementioned “Session 4.”   At least, I would expect the file size and tracked space numbers to be more dramatically different for persist_B.h5.</w:t>
      </w:r>
    </w:p>
  </w:comment>
  <w:comment w:id="54" w:author="Quincey Koziol" w:date="2012-04-02T14:51:00Z" w:initials="QAK">
    <w:p w:rsidR="00387644" w:rsidRDefault="00387644" w:rsidP="003238E1">
      <w:pPr>
        <w:pStyle w:val="CommentText"/>
      </w:pPr>
      <w:r>
        <w:rPr>
          <w:rStyle w:val="CommentReference"/>
        </w:rPr>
        <w:annotationRef/>
      </w:r>
      <w:r>
        <w:t>I think an example of the results from using these two strategies over multiple sessions might be useful.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644" w:rsidRDefault="00387644" w:rsidP="00621809">
      <w:r>
        <w:separator/>
      </w:r>
    </w:p>
  </w:endnote>
  <w:endnote w:type="continuationSeparator" w:id="0">
    <w:p w:rsidR="00387644" w:rsidRDefault="00387644"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tang">
    <w:altName w:val="1ÙÅÁ"/>
    <w:charset w:val="81"/>
    <w:family w:val="roman"/>
    <w:pitch w:val="variable"/>
    <w:sig w:usb0="B00002AF" w:usb1="69D77CFB" w:usb2="00000030" w:usb3="00000000" w:csb0="000800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FE4B35" w:rsidP="00621809">
    <w:pPr>
      <w:pStyle w:val="HDFFooter"/>
    </w:pPr>
    <w:r>
      <w:rPr>
        <w:noProof/>
      </w:rPr>
      <w:drawing>
        <wp:anchor distT="0" distB="0" distL="0" distR="0" simplePos="0" relativeHeight="251657216"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2"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644">
      <w:t xml:space="preserve">Page </w:t>
    </w:r>
    <w:r w:rsidR="00387644">
      <w:fldChar w:fldCharType="begin"/>
    </w:r>
    <w:r w:rsidR="00387644">
      <w:instrText xml:space="preserve"> PAGE </w:instrText>
    </w:r>
    <w:r w:rsidR="00387644">
      <w:fldChar w:fldCharType="separate"/>
    </w:r>
    <w:r>
      <w:rPr>
        <w:noProof/>
      </w:rPr>
      <w:t>23</w:t>
    </w:r>
    <w:r w:rsidR="00387644">
      <w:rPr>
        <w:noProof/>
      </w:rPr>
      <w:fldChar w:fldCharType="end"/>
    </w:r>
    <w:r w:rsidR="00387644">
      <w:t xml:space="preserve"> of </w:t>
    </w:r>
    <w:r w:rsidR="00387644">
      <w:fldChar w:fldCharType="begin"/>
    </w:r>
    <w:r w:rsidR="00387644">
      <w:instrText xml:space="preserve"> NUMPAGES  </w:instrText>
    </w:r>
    <w:r w:rsidR="00387644">
      <w:fldChar w:fldCharType="separate"/>
    </w:r>
    <w:r>
      <w:rPr>
        <w:noProof/>
      </w:rPr>
      <w:t>23</w:t>
    </w:r>
    <w:r w:rsidR="00387644">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FE4B35" w:rsidP="00621809">
    <w:pPr>
      <w:pStyle w:val="HDFFooter"/>
    </w:pPr>
    <w:r>
      <w:rPr>
        <w:noProof/>
      </w:rPr>
      <w:drawing>
        <wp:anchor distT="0" distB="0" distL="0" distR="0" simplePos="0" relativeHeight="251658240" behindDoc="0" locked="0" layoutInCell="1" allowOverlap="1">
          <wp:simplePos x="0" y="0"/>
          <wp:positionH relativeFrom="page">
            <wp:posOffset>822960</wp:posOffset>
          </wp:positionH>
          <wp:positionV relativeFrom="page">
            <wp:posOffset>9432290</wp:posOffset>
          </wp:positionV>
          <wp:extent cx="594360" cy="360680"/>
          <wp:effectExtent l="0" t="0" r="0" b="0"/>
          <wp:wrapSquare wrapText="right"/>
          <wp:docPr id="1" name="Picture 0" descr="Description: 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hdf2.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7644">
      <w:t xml:space="preserve">Page </w:t>
    </w:r>
    <w:r w:rsidR="00387644">
      <w:fldChar w:fldCharType="begin"/>
    </w:r>
    <w:r w:rsidR="00387644">
      <w:instrText xml:space="preserve"> PAGE </w:instrText>
    </w:r>
    <w:r w:rsidR="00387644">
      <w:fldChar w:fldCharType="separate"/>
    </w:r>
    <w:r>
      <w:rPr>
        <w:noProof/>
      </w:rPr>
      <w:t>4</w:t>
    </w:r>
    <w:r w:rsidR="00387644">
      <w:rPr>
        <w:noProof/>
      </w:rPr>
      <w:fldChar w:fldCharType="end"/>
    </w:r>
    <w:r w:rsidR="00387644">
      <w:t xml:space="preserve"> of </w:t>
    </w:r>
    <w:r w:rsidR="00387644">
      <w:fldChar w:fldCharType="begin"/>
    </w:r>
    <w:r w:rsidR="00387644">
      <w:instrText xml:space="preserve"> NUMPAGES  </w:instrText>
    </w:r>
    <w:r w:rsidR="00387644">
      <w:fldChar w:fldCharType="separate"/>
    </w:r>
    <w:r>
      <w:rPr>
        <w:noProof/>
      </w:rPr>
      <w:t>23</w:t>
    </w:r>
    <w:r w:rsidR="00387644">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644" w:rsidRDefault="00387644" w:rsidP="00621809">
      <w:r>
        <w:separator/>
      </w:r>
    </w:p>
  </w:footnote>
  <w:footnote w:type="continuationSeparator" w:id="0">
    <w:p w:rsidR="00387644" w:rsidRDefault="00387644" w:rsidP="006218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Default="00387644" w:rsidP="00801D68">
    <w:pPr>
      <w:pStyle w:val="THGHeader2"/>
      <w:jc w:val="right"/>
    </w:pPr>
    <w:fldSimple w:instr=" STYLEREF  &quot;Heading 1&quot;  \* MERGEFORMAT ">
      <w:r w:rsidR="00FE4B35">
        <w:rPr>
          <w:noProof/>
        </w:rPr>
        <w:t>Example File Space Management Scenarios</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AB414A">
    <w:pPr>
      <w:pStyle w:val="THG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AB414A">
    <w:pPr>
      <w:pStyle w:val="THGHeader2"/>
      <w:jc w:val="righ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326919">
    <w:pPr>
      <w:pStyle w:val="THGHeader2"/>
      <w:jc w:val="right"/>
    </w:pPr>
    <w:r>
      <w:t>Contents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644" w:rsidRPr="006D4EA4" w:rsidRDefault="00387644" w:rsidP="00326919">
    <w:pPr>
      <w:pStyle w:val="THGHeader2"/>
      <w:jc w:val="right"/>
    </w:pPr>
    <w:fldSimple w:instr=" STYLEREF  &quot;Heading 1&quot;  \* MERGEFORMAT ">
      <w:r w:rsidR="00FE4B35">
        <w:rPr>
          <w:noProof/>
        </w:rPr>
        <w:t>Introduction</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B1546EF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0CAECC6C"/>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D4A2EA2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4E0A2BC8"/>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A1A01C04"/>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BE2E9F44"/>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10">
    <w:nsid w:val="15994726"/>
    <w:multiLevelType w:val="hybridMultilevel"/>
    <w:tmpl w:val="8826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2824"/>
    <w:multiLevelType w:val="hybridMultilevel"/>
    <w:tmpl w:val="3060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6062F5"/>
    <w:multiLevelType w:val="hybridMultilevel"/>
    <w:tmpl w:val="285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BB4CF9"/>
    <w:multiLevelType w:val="hybridMultilevel"/>
    <w:tmpl w:val="007AA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2761EA"/>
    <w:multiLevelType w:val="hybridMultilevel"/>
    <w:tmpl w:val="2B78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005EC"/>
    <w:multiLevelType w:val="hybridMultilevel"/>
    <w:tmpl w:val="B23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13"/>
  </w:num>
  <w:num w:numId="8">
    <w:abstractNumId w:val="15"/>
  </w:num>
  <w:num w:numId="9">
    <w:abstractNumId w:val="14"/>
  </w:num>
  <w:num w:numId="10">
    <w:abstractNumId w:val="21"/>
  </w:num>
  <w:num w:numId="11">
    <w:abstractNumId w:val="18"/>
  </w:num>
  <w:num w:numId="12">
    <w:abstractNumId w:val="22"/>
  </w:num>
  <w:num w:numId="13">
    <w:abstractNumId w:val="12"/>
  </w:num>
  <w:num w:numId="14">
    <w:abstractNumId w:val="16"/>
  </w:num>
  <w:num w:numId="15">
    <w:abstractNumId w:val="8"/>
  </w:num>
  <w:num w:numId="16">
    <w:abstractNumId w:val="6"/>
  </w:num>
  <w:num w:numId="17">
    <w:abstractNumId w:val="5"/>
  </w:num>
  <w:num w:numId="18">
    <w:abstractNumId w:val="4"/>
  </w:num>
  <w:num w:numId="19">
    <w:abstractNumId w:val="3"/>
  </w:num>
  <w:num w:numId="20">
    <w:abstractNumId w:val="19"/>
  </w:num>
  <w:num w:numId="21">
    <w:abstractNumId w:val="17"/>
  </w:num>
  <w:num w:numId="22">
    <w:abstractNumId w:val="10"/>
  </w:num>
  <w:num w:numId="2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attachedTemplate r:id="rId1"/>
  <w:trackRevision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15CAB"/>
    <w:rsid w:val="000279A0"/>
    <w:rsid w:val="0005140D"/>
    <w:rsid w:val="00056FA9"/>
    <w:rsid w:val="00062D5E"/>
    <w:rsid w:val="00093EF7"/>
    <w:rsid w:val="000A0A7D"/>
    <w:rsid w:val="000A0CDD"/>
    <w:rsid w:val="000B4568"/>
    <w:rsid w:val="000C650D"/>
    <w:rsid w:val="000E784E"/>
    <w:rsid w:val="00110268"/>
    <w:rsid w:val="001310B9"/>
    <w:rsid w:val="00131541"/>
    <w:rsid w:val="00137C51"/>
    <w:rsid w:val="001454BD"/>
    <w:rsid w:val="0015305B"/>
    <w:rsid w:val="00156277"/>
    <w:rsid w:val="00157E5A"/>
    <w:rsid w:val="00164139"/>
    <w:rsid w:val="001657C1"/>
    <w:rsid w:val="00173C7C"/>
    <w:rsid w:val="00175226"/>
    <w:rsid w:val="001800F5"/>
    <w:rsid w:val="00186743"/>
    <w:rsid w:val="00187F0B"/>
    <w:rsid w:val="001A4737"/>
    <w:rsid w:val="001A52F2"/>
    <w:rsid w:val="001C6451"/>
    <w:rsid w:val="001E28A1"/>
    <w:rsid w:val="001E5CA0"/>
    <w:rsid w:val="00221B64"/>
    <w:rsid w:val="00221BF6"/>
    <w:rsid w:val="002237FE"/>
    <w:rsid w:val="0023618E"/>
    <w:rsid w:val="00237DBA"/>
    <w:rsid w:val="00240C02"/>
    <w:rsid w:val="002A41AC"/>
    <w:rsid w:val="002B757B"/>
    <w:rsid w:val="002C5C25"/>
    <w:rsid w:val="002D46DB"/>
    <w:rsid w:val="002E2C16"/>
    <w:rsid w:val="002F0098"/>
    <w:rsid w:val="0030257A"/>
    <w:rsid w:val="003209C7"/>
    <w:rsid w:val="00323678"/>
    <w:rsid w:val="003238E1"/>
    <w:rsid w:val="00326919"/>
    <w:rsid w:val="00326BA6"/>
    <w:rsid w:val="00346F96"/>
    <w:rsid w:val="00351DB1"/>
    <w:rsid w:val="0035606B"/>
    <w:rsid w:val="003633AB"/>
    <w:rsid w:val="00364E79"/>
    <w:rsid w:val="00370974"/>
    <w:rsid w:val="00387644"/>
    <w:rsid w:val="003919F0"/>
    <w:rsid w:val="003A0997"/>
    <w:rsid w:val="003A684B"/>
    <w:rsid w:val="003B47E3"/>
    <w:rsid w:val="003C12D9"/>
    <w:rsid w:val="003C3CEE"/>
    <w:rsid w:val="003C5951"/>
    <w:rsid w:val="003D191D"/>
    <w:rsid w:val="003E56A9"/>
    <w:rsid w:val="003F0E61"/>
    <w:rsid w:val="003F1DD5"/>
    <w:rsid w:val="003F72C5"/>
    <w:rsid w:val="00401BCE"/>
    <w:rsid w:val="00403E27"/>
    <w:rsid w:val="00420406"/>
    <w:rsid w:val="004356B1"/>
    <w:rsid w:val="00442746"/>
    <w:rsid w:val="00442FB1"/>
    <w:rsid w:val="00455607"/>
    <w:rsid w:val="00476A61"/>
    <w:rsid w:val="00481B5D"/>
    <w:rsid w:val="00485751"/>
    <w:rsid w:val="004908C4"/>
    <w:rsid w:val="00496D3E"/>
    <w:rsid w:val="004B32E7"/>
    <w:rsid w:val="004B635D"/>
    <w:rsid w:val="004B75B9"/>
    <w:rsid w:val="004C498A"/>
    <w:rsid w:val="004E6650"/>
    <w:rsid w:val="005033AA"/>
    <w:rsid w:val="0053208B"/>
    <w:rsid w:val="0053342D"/>
    <w:rsid w:val="00537CA2"/>
    <w:rsid w:val="0055169A"/>
    <w:rsid w:val="005547B8"/>
    <w:rsid w:val="005750AC"/>
    <w:rsid w:val="00575CB8"/>
    <w:rsid w:val="00586B51"/>
    <w:rsid w:val="005A0F21"/>
    <w:rsid w:val="005B4697"/>
    <w:rsid w:val="005C5EA9"/>
    <w:rsid w:val="005C6D72"/>
    <w:rsid w:val="005D2638"/>
    <w:rsid w:val="005D3991"/>
    <w:rsid w:val="006131A1"/>
    <w:rsid w:val="00621809"/>
    <w:rsid w:val="006257DA"/>
    <w:rsid w:val="00641805"/>
    <w:rsid w:val="0066528A"/>
    <w:rsid w:val="0067121E"/>
    <w:rsid w:val="006B30F9"/>
    <w:rsid w:val="006B4C79"/>
    <w:rsid w:val="006B7A63"/>
    <w:rsid w:val="006C60C6"/>
    <w:rsid w:val="006E53F7"/>
    <w:rsid w:val="006F3137"/>
    <w:rsid w:val="0071099E"/>
    <w:rsid w:val="00712D10"/>
    <w:rsid w:val="00724155"/>
    <w:rsid w:val="007352C9"/>
    <w:rsid w:val="007625C5"/>
    <w:rsid w:val="00771444"/>
    <w:rsid w:val="00791AB4"/>
    <w:rsid w:val="00793F1A"/>
    <w:rsid w:val="007A1E8A"/>
    <w:rsid w:val="007A7267"/>
    <w:rsid w:val="007B176A"/>
    <w:rsid w:val="007C59DE"/>
    <w:rsid w:val="007D4032"/>
    <w:rsid w:val="007D6A43"/>
    <w:rsid w:val="007E6149"/>
    <w:rsid w:val="007E67DF"/>
    <w:rsid w:val="00801D68"/>
    <w:rsid w:val="00802B89"/>
    <w:rsid w:val="00803FC8"/>
    <w:rsid w:val="00830A15"/>
    <w:rsid w:val="00840098"/>
    <w:rsid w:val="00842E26"/>
    <w:rsid w:val="0084460C"/>
    <w:rsid w:val="00846E25"/>
    <w:rsid w:val="00850531"/>
    <w:rsid w:val="008639E3"/>
    <w:rsid w:val="00874E7A"/>
    <w:rsid w:val="008838F3"/>
    <w:rsid w:val="008853FE"/>
    <w:rsid w:val="008B45C7"/>
    <w:rsid w:val="008B4FA6"/>
    <w:rsid w:val="008C3BEC"/>
    <w:rsid w:val="008C477F"/>
    <w:rsid w:val="008D1E44"/>
    <w:rsid w:val="008E51CB"/>
    <w:rsid w:val="008E76DC"/>
    <w:rsid w:val="00905945"/>
    <w:rsid w:val="0091533A"/>
    <w:rsid w:val="00915832"/>
    <w:rsid w:val="00926637"/>
    <w:rsid w:val="00931CB2"/>
    <w:rsid w:val="00957413"/>
    <w:rsid w:val="00962809"/>
    <w:rsid w:val="00966EBB"/>
    <w:rsid w:val="00970C00"/>
    <w:rsid w:val="00973EB1"/>
    <w:rsid w:val="009744CB"/>
    <w:rsid w:val="00980A1E"/>
    <w:rsid w:val="009834DC"/>
    <w:rsid w:val="00990E3A"/>
    <w:rsid w:val="009A66F3"/>
    <w:rsid w:val="009B1CDD"/>
    <w:rsid w:val="009B40CC"/>
    <w:rsid w:val="009C5C33"/>
    <w:rsid w:val="009E12A9"/>
    <w:rsid w:val="009E77A9"/>
    <w:rsid w:val="009F4E3F"/>
    <w:rsid w:val="009F6CFA"/>
    <w:rsid w:val="00A07336"/>
    <w:rsid w:val="00A104D0"/>
    <w:rsid w:val="00A13E79"/>
    <w:rsid w:val="00A14305"/>
    <w:rsid w:val="00A14DE9"/>
    <w:rsid w:val="00A15271"/>
    <w:rsid w:val="00A230DD"/>
    <w:rsid w:val="00A24834"/>
    <w:rsid w:val="00A25ED1"/>
    <w:rsid w:val="00A37107"/>
    <w:rsid w:val="00A47E9B"/>
    <w:rsid w:val="00A54F00"/>
    <w:rsid w:val="00A553EB"/>
    <w:rsid w:val="00A55610"/>
    <w:rsid w:val="00A64CCE"/>
    <w:rsid w:val="00A86A3D"/>
    <w:rsid w:val="00A9131E"/>
    <w:rsid w:val="00A91FD4"/>
    <w:rsid w:val="00AA5553"/>
    <w:rsid w:val="00AB2DD0"/>
    <w:rsid w:val="00AB414A"/>
    <w:rsid w:val="00AB5454"/>
    <w:rsid w:val="00AC7E91"/>
    <w:rsid w:val="00AD5A56"/>
    <w:rsid w:val="00B044EC"/>
    <w:rsid w:val="00B04E61"/>
    <w:rsid w:val="00B101CF"/>
    <w:rsid w:val="00B20A18"/>
    <w:rsid w:val="00B24139"/>
    <w:rsid w:val="00B2437E"/>
    <w:rsid w:val="00B27422"/>
    <w:rsid w:val="00B50D63"/>
    <w:rsid w:val="00B51698"/>
    <w:rsid w:val="00B64A9F"/>
    <w:rsid w:val="00B64C13"/>
    <w:rsid w:val="00B65450"/>
    <w:rsid w:val="00B66D30"/>
    <w:rsid w:val="00B70D2C"/>
    <w:rsid w:val="00B8194A"/>
    <w:rsid w:val="00B8495B"/>
    <w:rsid w:val="00B84E13"/>
    <w:rsid w:val="00BB55EE"/>
    <w:rsid w:val="00BC2926"/>
    <w:rsid w:val="00BC419D"/>
    <w:rsid w:val="00BC4A50"/>
    <w:rsid w:val="00BC6FCC"/>
    <w:rsid w:val="00BD207B"/>
    <w:rsid w:val="00BD7D40"/>
    <w:rsid w:val="00BE2D69"/>
    <w:rsid w:val="00BE77AE"/>
    <w:rsid w:val="00C06884"/>
    <w:rsid w:val="00C11014"/>
    <w:rsid w:val="00C15570"/>
    <w:rsid w:val="00C215A2"/>
    <w:rsid w:val="00C2427D"/>
    <w:rsid w:val="00C27E3A"/>
    <w:rsid w:val="00C37D3C"/>
    <w:rsid w:val="00C41541"/>
    <w:rsid w:val="00C417E8"/>
    <w:rsid w:val="00C41E4B"/>
    <w:rsid w:val="00C45BBF"/>
    <w:rsid w:val="00C75A16"/>
    <w:rsid w:val="00CC46FB"/>
    <w:rsid w:val="00CD078A"/>
    <w:rsid w:val="00CD6FA2"/>
    <w:rsid w:val="00CE69CA"/>
    <w:rsid w:val="00D0424D"/>
    <w:rsid w:val="00D0487D"/>
    <w:rsid w:val="00D078DA"/>
    <w:rsid w:val="00D150F3"/>
    <w:rsid w:val="00D30387"/>
    <w:rsid w:val="00D633C9"/>
    <w:rsid w:val="00D72D7D"/>
    <w:rsid w:val="00D82A79"/>
    <w:rsid w:val="00D90961"/>
    <w:rsid w:val="00D9653E"/>
    <w:rsid w:val="00DB1778"/>
    <w:rsid w:val="00DC3886"/>
    <w:rsid w:val="00E13586"/>
    <w:rsid w:val="00E24BD3"/>
    <w:rsid w:val="00E35AA8"/>
    <w:rsid w:val="00E4710C"/>
    <w:rsid w:val="00E47F3A"/>
    <w:rsid w:val="00E55E8A"/>
    <w:rsid w:val="00E5784D"/>
    <w:rsid w:val="00E6696E"/>
    <w:rsid w:val="00E71068"/>
    <w:rsid w:val="00E7140E"/>
    <w:rsid w:val="00E81C3F"/>
    <w:rsid w:val="00E85681"/>
    <w:rsid w:val="00EB60CC"/>
    <w:rsid w:val="00EC3680"/>
    <w:rsid w:val="00ED18C1"/>
    <w:rsid w:val="00ED28D7"/>
    <w:rsid w:val="00EE5124"/>
    <w:rsid w:val="00EF1371"/>
    <w:rsid w:val="00EF4B01"/>
    <w:rsid w:val="00EF7467"/>
    <w:rsid w:val="00F00224"/>
    <w:rsid w:val="00F129E7"/>
    <w:rsid w:val="00F13450"/>
    <w:rsid w:val="00F17C50"/>
    <w:rsid w:val="00F369C4"/>
    <w:rsid w:val="00F40FB7"/>
    <w:rsid w:val="00F4132D"/>
    <w:rsid w:val="00F42B88"/>
    <w:rsid w:val="00F475D5"/>
    <w:rsid w:val="00F72D28"/>
    <w:rsid w:val="00F73133"/>
    <w:rsid w:val="00F81DC4"/>
    <w:rsid w:val="00F95E0D"/>
    <w:rsid w:val="00FB1BEB"/>
    <w:rsid w:val="00FC46A0"/>
    <w:rsid w:val="00FE22F5"/>
    <w:rsid w:val="00FE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ＭＳ 明朝"/>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ＭＳ 明朝"/>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ＭＳ 明朝"/>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ＭＳ 明朝"/>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ＭＳ 明朝"/>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ＭＳ 明朝"/>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ＭＳ 明朝"/>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ＭＳ 明朝"/>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ＭＳ 明朝"/>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ＭＳ 明朝"/>
      <w:b/>
      <w:color w:val="000000"/>
      <w:spacing w:val="5"/>
      <w:kern w:val="28"/>
      <w:sz w:val="36"/>
      <w:szCs w:val="52"/>
    </w:rPr>
  </w:style>
  <w:style w:type="character" w:customStyle="1" w:styleId="TitleChar">
    <w:name w:val="Title Char"/>
    <w:link w:val="Title"/>
    <w:uiPriority w:val="10"/>
    <w:rsid w:val="00A13E79"/>
    <w:rPr>
      <w:rFonts w:ascii="Calibri" w:eastAsia="ＭＳ 明朝" w:hAnsi="Calibri" w:cs="Times New Roman"/>
      <w:b/>
      <w:color w:val="000000"/>
      <w:spacing w:val="5"/>
      <w:kern w:val="28"/>
      <w:sz w:val="36"/>
      <w:szCs w:val="52"/>
    </w:rPr>
  </w:style>
  <w:style w:type="character" w:customStyle="1" w:styleId="Heading1Char">
    <w:name w:val="Heading 1 Char"/>
    <w:link w:val="Heading1"/>
    <w:uiPriority w:val="9"/>
    <w:rsid w:val="00E81C3F"/>
    <w:rPr>
      <w:rFonts w:eastAsia="ＭＳ 明朝"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ＭＳ 明朝" w:cs="Times New Roman"/>
      <w:b/>
      <w:bCs/>
      <w:color w:val="000000"/>
      <w:sz w:val="26"/>
      <w:szCs w:val="26"/>
    </w:rPr>
  </w:style>
  <w:style w:type="character" w:customStyle="1" w:styleId="Heading3Char">
    <w:name w:val="Heading 3 Char"/>
    <w:link w:val="Heading3"/>
    <w:uiPriority w:val="9"/>
    <w:rsid w:val="005547B8"/>
    <w:rPr>
      <w:rFonts w:eastAsia="ＭＳ 明朝" w:cs="Times New Roman"/>
      <w:b/>
      <w:bCs/>
      <w:color w:val="000000"/>
    </w:rPr>
  </w:style>
  <w:style w:type="character" w:customStyle="1" w:styleId="Heading4Char">
    <w:name w:val="Heading 4 Char"/>
    <w:link w:val="Heading4"/>
    <w:uiPriority w:val="9"/>
    <w:rsid w:val="005547B8"/>
    <w:rPr>
      <w:rFonts w:eastAsia="ＭＳ 明朝" w:cs="Times New Roman"/>
      <w:b/>
      <w:bCs/>
      <w:i/>
      <w:iCs/>
    </w:rPr>
  </w:style>
  <w:style w:type="character" w:customStyle="1" w:styleId="Heading5Char">
    <w:name w:val="Heading 5 Char"/>
    <w:link w:val="Heading5"/>
    <w:uiPriority w:val="9"/>
    <w:rsid w:val="005547B8"/>
    <w:rPr>
      <w:rFonts w:eastAsia="ＭＳ 明朝" w:cs="Times New Roman"/>
      <w:i/>
      <w:color w:val="000000"/>
    </w:rPr>
  </w:style>
  <w:style w:type="character" w:customStyle="1" w:styleId="Heading6Char">
    <w:name w:val="Heading 6 Char"/>
    <w:link w:val="Heading6"/>
    <w:uiPriority w:val="9"/>
    <w:rsid w:val="00985AAE"/>
    <w:rPr>
      <w:rFonts w:eastAsia="ＭＳ 明朝" w:cs="Times New Roman"/>
      <w:i/>
      <w:iCs/>
      <w:color w:val="262626"/>
    </w:rPr>
  </w:style>
  <w:style w:type="character" w:customStyle="1" w:styleId="Heading7Char">
    <w:name w:val="Heading 7 Char"/>
    <w:link w:val="Heading7"/>
    <w:uiPriority w:val="9"/>
    <w:semiHidden/>
    <w:rsid w:val="00985AAE"/>
    <w:rPr>
      <w:rFonts w:eastAsia="ＭＳ 明朝" w:cs="Times New Roman"/>
      <w:i/>
      <w:iCs/>
      <w:color w:val="404040"/>
    </w:rPr>
  </w:style>
  <w:style w:type="character" w:customStyle="1" w:styleId="Heading8Char">
    <w:name w:val="Heading 8 Char"/>
    <w:link w:val="Heading8"/>
    <w:uiPriority w:val="9"/>
    <w:semiHidden/>
    <w:rsid w:val="00985AAE"/>
    <w:rPr>
      <w:rFonts w:eastAsia="ＭＳ 明朝" w:cs="Times New Roman"/>
      <w:color w:val="404040"/>
      <w:sz w:val="20"/>
      <w:szCs w:val="20"/>
    </w:rPr>
  </w:style>
  <w:style w:type="character" w:customStyle="1" w:styleId="Heading9Char">
    <w:name w:val="Heading 9 Char"/>
    <w:link w:val="Heading9"/>
    <w:uiPriority w:val="9"/>
    <w:semiHidden/>
    <w:rsid w:val="00985AAE"/>
    <w:rPr>
      <w:rFonts w:eastAsia="ＭＳ 明朝"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ＭＳ 明朝"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ＭＳ 明朝"/>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ＭＳ 明朝"/>
      <w:b/>
      <w:iCs/>
      <w:spacing w:val="15"/>
      <w:sz w:val="28"/>
      <w:szCs w:val="24"/>
      <w:lang w:bidi="en-US"/>
    </w:rPr>
  </w:style>
  <w:style w:type="character" w:customStyle="1" w:styleId="SubtitleChar">
    <w:name w:val="Subtitle Char"/>
    <w:link w:val="Subtitle"/>
    <w:uiPriority w:val="11"/>
    <w:rsid w:val="0053342D"/>
    <w:rPr>
      <w:rFonts w:eastAsia="ＭＳ 明朝"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ＭＳ 明朝"/>
      <w:b/>
      <w:bCs/>
      <w:i/>
      <w:iCs/>
      <w:color w:val="4F81BD"/>
      <w:lang w:bidi="en-US"/>
    </w:rPr>
  </w:style>
  <w:style w:type="character" w:customStyle="1" w:styleId="IntenseQuoteChar">
    <w:name w:val="Intense Quote Char"/>
    <w:link w:val="IntenseQuote"/>
    <w:uiPriority w:val="30"/>
    <w:rsid w:val="00324926"/>
    <w:rPr>
      <w:rFonts w:ascii="Calibri" w:eastAsia="ＭＳ 明朝"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ＭＳ 明朝"/>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ＭＳ 明朝"/>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ＭＳ 明朝"/>
      <w:szCs w:val="24"/>
    </w:rPr>
  </w:style>
  <w:style w:type="paragraph" w:styleId="TOC5">
    <w:name w:val="toc 5"/>
    <w:basedOn w:val="Normal"/>
    <w:next w:val="Normal"/>
    <w:autoRedefine/>
    <w:uiPriority w:val="39"/>
    <w:unhideWhenUsed/>
    <w:rsid w:val="005547B8"/>
    <w:pPr>
      <w:ind w:left="965"/>
    </w:pPr>
    <w:rPr>
      <w:rFonts w:eastAsia="ＭＳ 明朝"/>
      <w:szCs w:val="24"/>
    </w:rPr>
  </w:style>
  <w:style w:type="paragraph" w:styleId="TOC6">
    <w:name w:val="toc 6"/>
    <w:basedOn w:val="Normal"/>
    <w:next w:val="Normal"/>
    <w:autoRedefine/>
    <w:uiPriority w:val="39"/>
    <w:semiHidden/>
    <w:unhideWhenUsed/>
    <w:rsid w:val="00324926"/>
    <w:pPr>
      <w:spacing w:after="100"/>
      <w:ind w:left="1200"/>
    </w:pPr>
    <w:rPr>
      <w:rFonts w:eastAsia="ＭＳ 明朝"/>
      <w:szCs w:val="24"/>
    </w:rPr>
  </w:style>
  <w:style w:type="paragraph" w:styleId="TOC7">
    <w:name w:val="toc 7"/>
    <w:basedOn w:val="Normal"/>
    <w:next w:val="Normal"/>
    <w:autoRedefine/>
    <w:uiPriority w:val="39"/>
    <w:semiHidden/>
    <w:unhideWhenUsed/>
    <w:rsid w:val="00324926"/>
    <w:pPr>
      <w:spacing w:after="100"/>
      <w:ind w:left="1440"/>
    </w:pPr>
    <w:rPr>
      <w:rFonts w:eastAsia="ＭＳ 明朝"/>
      <w:szCs w:val="24"/>
    </w:rPr>
  </w:style>
  <w:style w:type="paragraph" w:styleId="TOC8">
    <w:name w:val="toc 8"/>
    <w:basedOn w:val="Normal"/>
    <w:next w:val="Normal"/>
    <w:autoRedefine/>
    <w:uiPriority w:val="39"/>
    <w:semiHidden/>
    <w:unhideWhenUsed/>
    <w:rsid w:val="00324926"/>
    <w:pPr>
      <w:spacing w:after="100"/>
      <w:ind w:left="1680"/>
    </w:pPr>
    <w:rPr>
      <w:rFonts w:eastAsia="ＭＳ 明朝"/>
      <w:szCs w:val="24"/>
    </w:rPr>
  </w:style>
  <w:style w:type="paragraph" w:styleId="TOC9">
    <w:name w:val="toc 9"/>
    <w:basedOn w:val="Normal"/>
    <w:next w:val="Normal"/>
    <w:autoRedefine/>
    <w:uiPriority w:val="39"/>
    <w:semiHidden/>
    <w:unhideWhenUsed/>
    <w:rsid w:val="00324926"/>
    <w:pPr>
      <w:spacing w:after="100"/>
      <w:ind w:left="1920"/>
    </w:pPr>
    <w:rPr>
      <w:rFonts w:eastAsia="ＭＳ 明朝"/>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ＭＳ 明朝"/>
      <w:sz w:val="24"/>
    </w:rPr>
  </w:style>
  <w:style w:type="paragraph" w:customStyle="1" w:styleId="Courier10">
    <w:name w:val="Courier10"/>
    <w:basedOn w:val="PlainText"/>
    <w:autoRedefine/>
    <w:qFormat/>
    <w:rsid w:val="009E12A9"/>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Batang" w:hAnsi="Calibri" w:cs="Times New Roman"/>
        <w:lang w:val="en-US" w:eastAsia="en-US" w:bidi="ar-SA"/>
      </w:rPr>
    </w:rPrDefault>
    <w:pPrDefault/>
  </w:docDefaults>
  <w:latentStyles w:defLockedState="0" w:defUIPriority="0" w:defSemiHidden="0" w:defUnhideWhenUsed="0" w:defQFormat="0" w:count="276">
    <w:lsdException w:name="Normal" w:qFormat="1"/>
    <w:lsdException w:name="toc 1" w:uiPriority="39"/>
    <w:lsdException w:name="toc 2" w:uiPriority="39"/>
    <w:lsdException w:name="toc 3" w:uiPriority="39"/>
    <w:lsdException w:name="toc 4" w:uiPriority="39"/>
    <w:lsdException w:name="toc 5" w:uiPriority="39"/>
    <w:lsdException w:name="annotation text" w:uiPriority="99"/>
    <w:lsdException w:name="annotation reference" w:uiPriority="99"/>
    <w:lsdException w:name="Title" w:uiPriority="10"/>
    <w:lsdException w:name="Subtitle" w:uiPriority="11"/>
    <w:lsdException w:name="Hyperlink" w:uiPriority="99"/>
    <w:lsdException w:name="Table Grid" w:uiPriority="59"/>
    <w:lsdException w:name="No Spacing" w:uiPriority="1"/>
    <w:lsdException w:name="List Paragraph" w:uiPriority="34"/>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B8194A"/>
    <w:rPr>
      <w:sz w:val="22"/>
      <w:szCs w:val="22"/>
    </w:rPr>
  </w:style>
  <w:style w:type="paragraph" w:styleId="Heading1">
    <w:name w:val="heading 1"/>
    <w:basedOn w:val="Normal"/>
    <w:next w:val="Normal"/>
    <w:link w:val="Heading1Char"/>
    <w:autoRedefine/>
    <w:uiPriority w:val="9"/>
    <w:qFormat/>
    <w:rsid w:val="00E81C3F"/>
    <w:pPr>
      <w:keepNext/>
      <w:keepLines/>
      <w:pageBreakBefore/>
      <w:numPr>
        <w:numId w:val="1"/>
      </w:numPr>
      <w:spacing w:before="480"/>
      <w:outlineLvl w:val="0"/>
    </w:pPr>
    <w:rPr>
      <w:rFonts w:eastAsia="ＭＳ 明朝"/>
      <w:b/>
      <w:bCs/>
      <w:color w:val="000000"/>
      <w:sz w:val="28"/>
      <w:szCs w:val="28"/>
    </w:rPr>
  </w:style>
  <w:style w:type="paragraph" w:styleId="Heading2">
    <w:name w:val="heading 2"/>
    <w:basedOn w:val="Normal"/>
    <w:next w:val="Normal"/>
    <w:link w:val="Heading2Char"/>
    <w:autoRedefine/>
    <w:uiPriority w:val="9"/>
    <w:qFormat/>
    <w:rsid w:val="00CC46FB"/>
    <w:pPr>
      <w:keepNext/>
      <w:keepLines/>
      <w:numPr>
        <w:ilvl w:val="1"/>
        <w:numId w:val="1"/>
      </w:numPr>
      <w:spacing w:before="200" w:line="276" w:lineRule="auto"/>
      <w:outlineLvl w:val="1"/>
    </w:pPr>
    <w:rPr>
      <w:rFonts w:eastAsia="ＭＳ 明朝"/>
      <w:b/>
      <w:bCs/>
      <w:color w:val="000000"/>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eastAsia="ＭＳ 明朝"/>
      <w:b/>
      <w:bCs/>
      <w:color w:val="000000"/>
    </w:rPr>
  </w:style>
  <w:style w:type="paragraph" w:styleId="Heading4">
    <w:name w:val="heading 4"/>
    <w:basedOn w:val="Normal"/>
    <w:next w:val="Normal"/>
    <w:link w:val="Heading4Char"/>
    <w:autoRedefine/>
    <w:uiPriority w:val="9"/>
    <w:rsid w:val="005547B8"/>
    <w:pPr>
      <w:keepNext/>
      <w:keepLines/>
      <w:numPr>
        <w:ilvl w:val="3"/>
        <w:numId w:val="1"/>
      </w:numPr>
      <w:spacing w:before="200"/>
      <w:outlineLvl w:val="3"/>
    </w:pPr>
    <w:rPr>
      <w:rFonts w:eastAsia="ＭＳ 明朝"/>
      <w:b/>
      <w:bCs/>
      <w:i/>
      <w:iCs/>
    </w:rPr>
  </w:style>
  <w:style w:type="paragraph" w:styleId="Heading5">
    <w:name w:val="heading 5"/>
    <w:basedOn w:val="Normal"/>
    <w:next w:val="Normal"/>
    <w:link w:val="Heading5Char"/>
    <w:autoRedefine/>
    <w:uiPriority w:val="9"/>
    <w:unhideWhenUsed/>
    <w:rsid w:val="005547B8"/>
    <w:pPr>
      <w:keepNext/>
      <w:keepLines/>
      <w:numPr>
        <w:ilvl w:val="4"/>
        <w:numId w:val="1"/>
      </w:numPr>
      <w:spacing w:before="200"/>
      <w:outlineLvl w:val="4"/>
    </w:pPr>
    <w:rPr>
      <w:rFonts w:eastAsia="ＭＳ 明朝"/>
      <w:i/>
      <w:color w:val="000000"/>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eastAsia="ＭＳ 明朝"/>
      <w:i/>
      <w:iCs/>
      <w:color w:val="262626"/>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eastAsia="ＭＳ 明朝"/>
      <w:i/>
      <w:iCs/>
      <w:color w:val="404040"/>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eastAsia="ＭＳ 明朝"/>
      <w:color w:val="404040"/>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eastAsia="ＭＳ 明朝"/>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rPr>
      <w:sz w:val="22"/>
      <w:szCs w:val="22"/>
    </w:rPr>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pBdr>
      <w:tabs>
        <w:tab w:val="center" w:pos="4680"/>
        <w:tab w:val="right" w:pos="9360"/>
      </w:tabs>
      <w:jc w:val="right"/>
    </w:pPr>
  </w:style>
  <w:style w:type="character" w:customStyle="1" w:styleId="FooterChar">
    <w:name w:val="Footer Char"/>
    <w:link w:val="Footer"/>
    <w:uiPriority w:val="99"/>
    <w:rsid w:val="00903C35"/>
    <w:rPr>
      <w:rFonts w:ascii="Calibri" w:hAnsi="Calibri"/>
      <w:sz w:val="24"/>
    </w:rPr>
  </w:style>
  <w:style w:type="character" w:customStyle="1" w:styleId="BalloonTextChar1">
    <w:name w:val="Balloon Text Char1"/>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ＭＳ 明朝"/>
      <w:b/>
      <w:color w:val="000000"/>
      <w:spacing w:val="5"/>
      <w:kern w:val="28"/>
      <w:sz w:val="36"/>
      <w:szCs w:val="52"/>
    </w:rPr>
  </w:style>
  <w:style w:type="character" w:customStyle="1" w:styleId="TitleChar">
    <w:name w:val="Title Char"/>
    <w:link w:val="Title"/>
    <w:uiPriority w:val="10"/>
    <w:rsid w:val="00A13E79"/>
    <w:rPr>
      <w:rFonts w:ascii="Calibri" w:eastAsia="ＭＳ 明朝" w:hAnsi="Calibri" w:cs="Times New Roman"/>
      <w:b/>
      <w:color w:val="000000"/>
      <w:spacing w:val="5"/>
      <w:kern w:val="28"/>
      <w:sz w:val="36"/>
      <w:szCs w:val="52"/>
    </w:rPr>
  </w:style>
  <w:style w:type="character" w:customStyle="1" w:styleId="Heading1Char">
    <w:name w:val="Heading 1 Char"/>
    <w:link w:val="Heading1"/>
    <w:uiPriority w:val="9"/>
    <w:rsid w:val="00E81C3F"/>
    <w:rPr>
      <w:rFonts w:eastAsia="ＭＳ 明朝" w:cs="Times New Roman"/>
      <w:b/>
      <w:bCs/>
      <w:color w:val="000000"/>
      <w:sz w:val="28"/>
      <w:szCs w:val="28"/>
    </w:rPr>
  </w:style>
  <w:style w:type="character" w:styleId="Hyperlink">
    <w:name w:val="Hyperlink"/>
    <w:uiPriority w:val="99"/>
    <w:unhideWhenUsed/>
    <w:rsid w:val="00DF119F"/>
    <w:rPr>
      <w:color w:val="0000FF"/>
      <w:u w:val="single"/>
    </w:rPr>
  </w:style>
  <w:style w:type="character" w:customStyle="1" w:styleId="Heading2Char">
    <w:name w:val="Heading 2 Char"/>
    <w:link w:val="Heading2"/>
    <w:uiPriority w:val="9"/>
    <w:rsid w:val="00CC46FB"/>
    <w:rPr>
      <w:rFonts w:eastAsia="ＭＳ 明朝" w:cs="Times New Roman"/>
      <w:b/>
      <w:bCs/>
      <w:color w:val="000000"/>
      <w:sz w:val="26"/>
      <w:szCs w:val="26"/>
    </w:rPr>
  </w:style>
  <w:style w:type="character" w:customStyle="1" w:styleId="Heading3Char">
    <w:name w:val="Heading 3 Char"/>
    <w:link w:val="Heading3"/>
    <w:uiPriority w:val="9"/>
    <w:rsid w:val="005547B8"/>
    <w:rPr>
      <w:rFonts w:eastAsia="ＭＳ 明朝" w:cs="Times New Roman"/>
      <w:b/>
      <w:bCs/>
      <w:color w:val="000000"/>
    </w:rPr>
  </w:style>
  <w:style w:type="character" w:customStyle="1" w:styleId="Heading4Char">
    <w:name w:val="Heading 4 Char"/>
    <w:link w:val="Heading4"/>
    <w:uiPriority w:val="9"/>
    <w:rsid w:val="005547B8"/>
    <w:rPr>
      <w:rFonts w:eastAsia="ＭＳ 明朝" w:cs="Times New Roman"/>
      <w:b/>
      <w:bCs/>
      <w:i/>
      <w:iCs/>
    </w:rPr>
  </w:style>
  <w:style w:type="character" w:customStyle="1" w:styleId="Heading5Char">
    <w:name w:val="Heading 5 Char"/>
    <w:link w:val="Heading5"/>
    <w:uiPriority w:val="9"/>
    <w:rsid w:val="005547B8"/>
    <w:rPr>
      <w:rFonts w:eastAsia="ＭＳ 明朝" w:cs="Times New Roman"/>
      <w:i/>
      <w:color w:val="000000"/>
    </w:rPr>
  </w:style>
  <w:style w:type="character" w:customStyle="1" w:styleId="Heading6Char">
    <w:name w:val="Heading 6 Char"/>
    <w:link w:val="Heading6"/>
    <w:uiPriority w:val="9"/>
    <w:rsid w:val="00985AAE"/>
    <w:rPr>
      <w:rFonts w:eastAsia="ＭＳ 明朝" w:cs="Times New Roman"/>
      <w:i/>
      <w:iCs/>
      <w:color w:val="262626"/>
    </w:rPr>
  </w:style>
  <w:style w:type="character" w:customStyle="1" w:styleId="Heading7Char">
    <w:name w:val="Heading 7 Char"/>
    <w:link w:val="Heading7"/>
    <w:uiPriority w:val="9"/>
    <w:semiHidden/>
    <w:rsid w:val="00985AAE"/>
    <w:rPr>
      <w:rFonts w:eastAsia="ＭＳ 明朝" w:cs="Times New Roman"/>
      <w:i/>
      <w:iCs/>
      <w:color w:val="404040"/>
    </w:rPr>
  </w:style>
  <w:style w:type="character" w:customStyle="1" w:styleId="Heading8Char">
    <w:name w:val="Heading 8 Char"/>
    <w:link w:val="Heading8"/>
    <w:uiPriority w:val="9"/>
    <w:semiHidden/>
    <w:rsid w:val="00985AAE"/>
    <w:rPr>
      <w:rFonts w:eastAsia="ＭＳ 明朝" w:cs="Times New Roman"/>
      <w:color w:val="404040"/>
      <w:sz w:val="20"/>
      <w:szCs w:val="20"/>
    </w:rPr>
  </w:style>
  <w:style w:type="character" w:customStyle="1" w:styleId="Heading9Char">
    <w:name w:val="Heading 9 Char"/>
    <w:link w:val="Heading9"/>
    <w:uiPriority w:val="9"/>
    <w:semiHidden/>
    <w:rsid w:val="00985AAE"/>
    <w:rPr>
      <w:rFonts w:eastAsia="ＭＳ 明朝" w:cs="Times New Roman"/>
      <w:i/>
      <w:iCs/>
      <w:color w:val="404040"/>
      <w:sz w:val="20"/>
      <w:szCs w:val="20"/>
    </w:rPr>
  </w:style>
  <w:style w:type="character" w:styleId="CommentReference">
    <w:name w:val="annotation reference"/>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szCs w:val="22"/>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link w:val="Author"/>
    <w:uiPriority w:val="18"/>
    <w:rsid w:val="00913E2A"/>
    <w:rPr>
      <w:rFonts w:ascii="Calibri" w:eastAsia="ＭＳ 明朝" w:hAnsi="Calibri" w:cs="Times New Roman"/>
      <w:b/>
      <w:color w:val="000000"/>
      <w:spacing w:val="5"/>
      <w:kern w:val="28"/>
      <w:sz w:val="28"/>
      <w:szCs w:val="32"/>
    </w:rPr>
  </w:style>
  <w:style w:type="character" w:styleId="Emphasis">
    <w:name w:val="Emphasis"/>
    <w:uiPriority w:val="20"/>
    <w:rsid w:val="00911B70"/>
    <w:rPr>
      <w:i/>
      <w:iCs/>
    </w:rPr>
  </w:style>
  <w:style w:type="character" w:styleId="IntenseEmphasis">
    <w:name w:val="Intense Emphasis"/>
    <w:uiPriority w:val="21"/>
    <w:rsid w:val="00911B70"/>
    <w:rPr>
      <w:b/>
      <w:bCs/>
      <w:i/>
      <w:iCs/>
      <w:color w:val="auto"/>
    </w:rPr>
  </w:style>
  <w:style w:type="character" w:styleId="Strong">
    <w:name w:val="Strong"/>
    <w:uiPriority w:val="22"/>
    <w:rsid w:val="00911B70"/>
    <w:rPr>
      <w:b/>
      <w:bCs/>
    </w:rPr>
  </w:style>
  <w:style w:type="paragraph" w:styleId="Quote">
    <w:name w:val="Quote"/>
    <w:basedOn w:val="Normal"/>
    <w:next w:val="Normal"/>
    <w:link w:val="QuoteChar"/>
    <w:uiPriority w:val="29"/>
    <w:rsid w:val="00911B70"/>
    <w:rPr>
      <w:i/>
      <w:iCs/>
      <w:color w:val="000000"/>
    </w:rPr>
  </w:style>
  <w:style w:type="character" w:customStyle="1" w:styleId="QuoteChar">
    <w:name w:val="Quote Char"/>
    <w:link w:val="Quote"/>
    <w:uiPriority w:val="29"/>
    <w:rsid w:val="00911B70"/>
    <w:rPr>
      <w:rFonts w:ascii="Calibri" w:hAnsi="Calibri"/>
      <w:i/>
      <w:iCs/>
      <w:color w:val="000000"/>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pBdr>
    </w:pPr>
  </w:style>
  <w:style w:type="paragraph" w:customStyle="1" w:styleId="THGHeader">
    <w:name w:val="THG Header"/>
    <w:basedOn w:val="Header"/>
    <w:link w:val="THGHeaderChar"/>
    <w:uiPriority w:val="21"/>
    <w:rsid w:val="001706A5"/>
  </w:style>
  <w:style w:type="character" w:customStyle="1" w:styleId="HDFFooterChar">
    <w:name w:val="HDF Footer Char"/>
    <w:link w:val="HDFFooter"/>
    <w:uiPriority w:val="23"/>
    <w:rsid w:val="001706A5"/>
    <w:rPr>
      <w:rFonts w:ascii="Calibri" w:hAnsi="Calibri"/>
      <w:sz w:val="24"/>
    </w:rPr>
  </w:style>
  <w:style w:type="paragraph" w:customStyle="1" w:styleId="THGHeader2">
    <w:name w:val="THG Header2"/>
    <w:basedOn w:val="Header"/>
    <w:link w:val="THGHeader2Char"/>
    <w:uiPriority w:val="22"/>
    <w:rsid w:val="001706A5"/>
    <w:pPr>
      <w:pBdr>
        <w:bottom w:val="single" w:sz="8" w:space="1" w:color="4F81BD"/>
      </w:pBdr>
    </w:pPr>
  </w:style>
  <w:style w:type="character" w:customStyle="1" w:styleId="THGHeaderChar">
    <w:name w:val="THG Header Char"/>
    <w:link w:val="THGHeader"/>
    <w:uiPriority w:val="21"/>
    <w:rsid w:val="001706A5"/>
    <w:rPr>
      <w:rFonts w:ascii="Calibri" w:hAnsi="Calibri"/>
      <w:sz w:val="24"/>
    </w:rPr>
  </w:style>
  <w:style w:type="character" w:customStyle="1" w:styleId="THGHeader2Char">
    <w:name w:val="THG Header2 Char"/>
    <w:link w:val="THGHeader2"/>
    <w:uiPriority w:val="22"/>
    <w:rsid w:val="001706A5"/>
    <w:rPr>
      <w:rFonts w:ascii="Calibri" w:hAnsi="Calibr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ＭＳ 明朝"/>
      <w:b/>
      <w:bCs/>
      <w:color w:val="000000"/>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eastAsia="ＭＳ 明朝"/>
      <w:b/>
      <w:iCs/>
      <w:spacing w:val="15"/>
      <w:sz w:val="28"/>
      <w:szCs w:val="24"/>
      <w:lang w:bidi="en-US"/>
    </w:rPr>
  </w:style>
  <w:style w:type="character" w:customStyle="1" w:styleId="SubtitleChar">
    <w:name w:val="Subtitle Char"/>
    <w:link w:val="Subtitle"/>
    <w:uiPriority w:val="11"/>
    <w:rsid w:val="0053342D"/>
    <w:rPr>
      <w:rFonts w:eastAsia="ＭＳ 明朝" w:cs="Times New Roman"/>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pBdr>
      <w:spacing w:before="200" w:after="280" w:line="276" w:lineRule="auto"/>
      <w:ind w:left="936" w:right="936"/>
    </w:pPr>
    <w:rPr>
      <w:rFonts w:eastAsia="ＭＳ 明朝"/>
      <w:b/>
      <w:bCs/>
      <w:i/>
      <w:iCs/>
      <w:color w:val="4F81BD"/>
      <w:lang w:bidi="en-US"/>
    </w:rPr>
  </w:style>
  <w:style w:type="character" w:customStyle="1" w:styleId="IntenseQuoteChar">
    <w:name w:val="Intense Quote Char"/>
    <w:link w:val="IntenseQuote"/>
    <w:uiPriority w:val="30"/>
    <w:rsid w:val="00324926"/>
    <w:rPr>
      <w:rFonts w:ascii="Calibri" w:eastAsia="ＭＳ 明朝" w:hAnsi="Calibri"/>
      <w:b/>
      <w:bCs/>
      <w:i/>
      <w:iCs/>
      <w:color w:val="4F81BD"/>
      <w:lang w:bidi="en-US"/>
    </w:rPr>
  </w:style>
  <w:style w:type="character" w:styleId="SubtleEmphasis">
    <w:name w:val="Subtle Emphasis"/>
    <w:uiPriority w:val="19"/>
    <w:rsid w:val="00324926"/>
    <w:rPr>
      <w:i/>
      <w:iCs/>
      <w:color w:val="808080"/>
    </w:rPr>
  </w:style>
  <w:style w:type="character" w:styleId="SubtleReference">
    <w:name w:val="Subtle Reference"/>
    <w:uiPriority w:val="31"/>
    <w:rsid w:val="00324926"/>
    <w:rPr>
      <w:smallCaps/>
      <w:color w:val="C0504D"/>
      <w:u w:val="single"/>
    </w:rPr>
  </w:style>
  <w:style w:type="character" w:styleId="IntenseReference">
    <w:name w:val="Intense Reference"/>
    <w:uiPriority w:val="32"/>
    <w:rsid w:val="00324926"/>
    <w:rPr>
      <w:b/>
      <w:bCs/>
      <w:smallCaps/>
      <w:color w:val="C0504D"/>
      <w:spacing w:val="5"/>
      <w:u w:val="single"/>
    </w:rPr>
  </w:style>
  <w:style w:type="character" w:styleId="BookTitle">
    <w:name w:val="Book Title"/>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ＭＳ 明朝"/>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ＭＳ 明朝"/>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ＭＳ 明朝"/>
      <w:szCs w:val="24"/>
    </w:rPr>
  </w:style>
  <w:style w:type="paragraph" w:styleId="TOC5">
    <w:name w:val="toc 5"/>
    <w:basedOn w:val="Normal"/>
    <w:next w:val="Normal"/>
    <w:autoRedefine/>
    <w:uiPriority w:val="39"/>
    <w:unhideWhenUsed/>
    <w:rsid w:val="005547B8"/>
    <w:pPr>
      <w:ind w:left="965"/>
    </w:pPr>
    <w:rPr>
      <w:rFonts w:eastAsia="ＭＳ 明朝"/>
      <w:szCs w:val="24"/>
    </w:rPr>
  </w:style>
  <w:style w:type="paragraph" w:styleId="TOC6">
    <w:name w:val="toc 6"/>
    <w:basedOn w:val="Normal"/>
    <w:next w:val="Normal"/>
    <w:autoRedefine/>
    <w:uiPriority w:val="39"/>
    <w:semiHidden/>
    <w:unhideWhenUsed/>
    <w:rsid w:val="00324926"/>
    <w:pPr>
      <w:spacing w:after="100"/>
      <w:ind w:left="1200"/>
    </w:pPr>
    <w:rPr>
      <w:rFonts w:eastAsia="ＭＳ 明朝"/>
      <w:szCs w:val="24"/>
    </w:rPr>
  </w:style>
  <w:style w:type="paragraph" w:styleId="TOC7">
    <w:name w:val="toc 7"/>
    <w:basedOn w:val="Normal"/>
    <w:next w:val="Normal"/>
    <w:autoRedefine/>
    <w:uiPriority w:val="39"/>
    <w:semiHidden/>
    <w:unhideWhenUsed/>
    <w:rsid w:val="00324926"/>
    <w:pPr>
      <w:spacing w:after="100"/>
      <w:ind w:left="1440"/>
    </w:pPr>
    <w:rPr>
      <w:rFonts w:eastAsia="ＭＳ 明朝"/>
      <w:szCs w:val="24"/>
    </w:rPr>
  </w:style>
  <w:style w:type="paragraph" w:styleId="TOC8">
    <w:name w:val="toc 8"/>
    <w:basedOn w:val="Normal"/>
    <w:next w:val="Normal"/>
    <w:autoRedefine/>
    <w:uiPriority w:val="39"/>
    <w:semiHidden/>
    <w:unhideWhenUsed/>
    <w:rsid w:val="00324926"/>
    <w:pPr>
      <w:spacing w:after="100"/>
      <w:ind w:left="1680"/>
    </w:pPr>
    <w:rPr>
      <w:rFonts w:eastAsia="ＭＳ 明朝"/>
      <w:szCs w:val="24"/>
    </w:rPr>
  </w:style>
  <w:style w:type="paragraph" w:styleId="TOC9">
    <w:name w:val="toc 9"/>
    <w:basedOn w:val="Normal"/>
    <w:next w:val="Normal"/>
    <w:autoRedefine/>
    <w:uiPriority w:val="39"/>
    <w:semiHidden/>
    <w:unhideWhenUsed/>
    <w:rsid w:val="00324926"/>
    <w:pPr>
      <w:spacing w:after="100"/>
      <w:ind w:left="1920"/>
    </w:pPr>
    <w:rPr>
      <w:rFonts w:eastAsia="ＭＳ 明朝"/>
      <w:szCs w:val="24"/>
    </w:rPr>
  </w:style>
  <w:style w:type="character" w:styleId="FollowedHyperlink">
    <w:name w:val="FollowedHyperlink"/>
    <w:uiPriority w:val="99"/>
    <w:semiHidden/>
    <w:unhideWhenUsed/>
    <w:rsid w:val="00525187"/>
    <w:rPr>
      <w:color w:val="800080"/>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b/>
    </w:rPr>
  </w:style>
  <w:style w:type="paragraph" w:customStyle="1" w:styleId="Normal9">
    <w:name w:val="Normal9"/>
    <w:basedOn w:val="Normal"/>
    <w:qFormat/>
    <w:rsid w:val="001800F5"/>
    <w:rPr>
      <w:sz w:val="18"/>
    </w:rPr>
  </w:style>
  <w:style w:type="paragraph" w:customStyle="1" w:styleId="Normal12">
    <w:name w:val="Normal12"/>
    <w:basedOn w:val="Normal"/>
    <w:rsid w:val="003238E1"/>
    <w:pPr>
      <w:spacing w:after="200" w:line="276" w:lineRule="auto"/>
    </w:pPr>
    <w:rPr>
      <w:rFonts w:eastAsia="ＭＳ 明朝"/>
      <w:sz w:val="24"/>
    </w:rPr>
  </w:style>
  <w:style w:type="paragraph" w:customStyle="1" w:styleId="Courier10">
    <w:name w:val="Courier10"/>
    <w:basedOn w:val="PlainText"/>
    <w:autoRedefine/>
    <w:qFormat/>
    <w:rsid w:val="009E12A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hdfgroup.org/HDF5/doc/RM/RM_H5P.html" TargetMode="External"/><Relationship Id="rId21" Type="http://schemas.openxmlformats.org/officeDocument/2006/relationships/hyperlink" Target="http://www.hdfgroup.org/HDF5/doc/RM/RM_H5Front.html" TargetMode="External"/><Relationship Id="rId22" Type="http://schemas.openxmlformats.org/officeDocument/2006/relationships/hyperlink" Target="http://www.hdfgroup.org/HDF5/doc/RM/Tools.html" TargetMode="External"/><Relationship Id="rId23" Type="http://schemas.openxmlformats.org/officeDocument/2006/relationships/header" Target="head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www.HDFGroup.org" TargetMode="External"/><Relationship Id="rId12" Type="http://schemas.openxmlformats.org/officeDocument/2006/relationships/hyperlink" Target="http://www.HDFGroup.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header" Target="header4.xml"/><Relationship Id="rId19" Type="http://schemas.openxmlformats.org/officeDocument/2006/relationships/hyperlink" Target="http://www.hdfgroup.org/HDF5/doc/Advanced/HDF5_Metadata/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2639-2EE9-BA48-9099-77B6E593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MEE\WorkingEditorial\Templates\General_HDF5_Document_Template.dotx</Template>
  <TotalTime>0</TotalTime>
  <Pages>23</Pages>
  <Words>6434</Words>
  <Characters>36679</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43027</CharactersWithSpaces>
  <SharedDoc>false</SharedDoc>
  <HyperlinkBase/>
  <HLinks>
    <vt:vector size="30" baseType="variant">
      <vt:variant>
        <vt:i4>3014700</vt:i4>
      </vt:variant>
      <vt:variant>
        <vt:i4>123</vt:i4>
      </vt:variant>
      <vt:variant>
        <vt:i4>0</vt:i4>
      </vt:variant>
      <vt:variant>
        <vt:i4>5</vt:i4>
      </vt:variant>
      <vt:variant>
        <vt:lpwstr>http://www.hdfgroup.org/HDF5/doc/RM/Tools.html</vt:lpwstr>
      </vt:variant>
      <vt:variant>
        <vt:lpwstr>Tools-Repack</vt:lpwstr>
      </vt:variant>
      <vt:variant>
        <vt:i4>2556026</vt:i4>
      </vt:variant>
      <vt:variant>
        <vt:i4>120</vt:i4>
      </vt:variant>
      <vt:variant>
        <vt:i4>0</vt:i4>
      </vt:variant>
      <vt:variant>
        <vt:i4>5</vt:i4>
      </vt:variant>
      <vt:variant>
        <vt:lpwstr>http://www.hdfgroup.org/HDF5/doc/RM/RM_H5Front.html</vt:lpwstr>
      </vt:variant>
      <vt:variant>
        <vt:lpwstr/>
      </vt:variant>
      <vt:variant>
        <vt:i4>3866717</vt:i4>
      </vt:variant>
      <vt:variant>
        <vt:i4>114</vt:i4>
      </vt:variant>
      <vt:variant>
        <vt:i4>0</vt:i4>
      </vt:variant>
      <vt:variant>
        <vt:i4>5</vt:i4>
      </vt:variant>
      <vt:variant>
        <vt:lpwstr>http://www.hdfgroup.org/HDF5/doc/RM/RM_H5P.html</vt:lpwstr>
      </vt:variant>
      <vt:variant>
        <vt:lpwstr>Property-SetFileSpace</vt:lpwstr>
      </vt:variant>
      <vt:variant>
        <vt:i4>8257538</vt:i4>
      </vt:variant>
      <vt:variant>
        <vt:i4>108</vt:i4>
      </vt:variant>
      <vt:variant>
        <vt:i4>0</vt:i4>
      </vt:variant>
      <vt:variant>
        <vt:i4>5</vt:i4>
      </vt:variant>
      <vt:variant>
        <vt:lpwstr>http://www.hdfgroup.org/HDF5/doc/Advanced/HDF5_Metadata/index.html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subject/>
  <dc:creator>Evans, Mark</dc:creator>
  <cp:keywords/>
  <cp:lastModifiedBy>Quincey Koziol</cp:lastModifiedBy>
  <cp:revision>2</cp:revision>
  <cp:lastPrinted>2010-03-12T20:54:00Z</cp:lastPrinted>
  <dcterms:created xsi:type="dcterms:W3CDTF">2012-04-18T04:30:00Z</dcterms:created>
  <dcterms:modified xsi:type="dcterms:W3CDTF">2012-04-18T04:30:00Z</dcterms:modified>
</cp:coreProperties>
</file>