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bookmarkStart w:id="0" w:name="_GoBack"/>
      <w:bookmarkEnd w:id="0"/>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r>
        <w:t>in</w:t>
      </w:r>
    </w:p>
    <w:p w:rsidR="00874E7A" w:rsidRDefault="00874E7A" w:rsidP="00874E7A">
      <w:pPr>
        <w:pStyle w:val="Subtitle"/>
      </w:pPr>
      <w:r w:rsidRPr="00846E25">
        <w:t>&lt;</w:t>
      </w:r>
      <w:commentRangeStart w:id="1"/>
      <w:r w:rsidRPr="00846E25">
        <w:t>Date</w:t>
      </w:r>
      <w:commentRangeEnd w:id="1"/>
      <w:r w:rsidR="00846E25" w:rsidRPr="00AB414A">
        <w:rPr>
          <w:rStyle w:val="CommentReference"/>
          <w:rFonts w:eastAsia="Batang"/>
          <w:b w:val="0"/>
          <w:iCs w:val="0"/>
          <w:spacing w:val="0"/>
          <w:lang w:bidi="ar-SA"/>
        </w:rPr>
        <w:commentReference w:id="1"/>
      </w:r>
      <w:r w:rsidRPr="00846E25">
        <w:t>&gt;</w:t>
      </w:r>
    </w:p>
    <w:p w:rsidR="00D9653E" w:rsidRDefault="00D9653E"/>
    <w:p w:rsidR="00C27E3A" w:rsidRDefault="00C27E3A"/>
    <w:p w:rsidR="00C27E3A" w:rsidRDefault="00C27E3A"/>
    <w:p w:rsidR="002E2C16" w:rsidRDefault="002E2C16"/>
    <w:p w:rsidR="002E2C16" w:rsidRDefault="002E2C16"/>
    <w:p w:rsidR="002E2C16" w:rsidRDefault="00BF778A">
      <w:r>
        <w:rPr>
          <w:noProof/>
        </w:rPr>
        <mc:AlternateContent>
          <mc:Choice Requires="wps">
            <w:drawing>
              <wp:anchor distT="0" distB="0" distL="114300" distR="114300" simplePos="0" relativeHeight="251657728" behindDoc="0" locked="0" layoutInCell="1" allowOverlap="1">
                <wp:simplePos x="0" y="0"/>
                <wp:positionH relativeFrom="column">
                  <wp:posOffset>3785235</wp:posOffset>
                </wp:positionH>
                <wp:positionV relativeFrom="paragraph">
                  <wp:posOffset>435610</wp:posOffset>
                </wp:positionV>
                <wp:extent cx="2519680" cy="171259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712595"/>
                        </a:xfrm>
                        <a:prstGeom prst="rect">
                          <a:avLst/>
                        </a:prstGeom>
                        <a:noFill/>
                        <a:ln w="9525">
                          <a:noFill/>
                          <a:miter lim="800000"/>
                          <a:headEnd/>
                          <a:tailEnd/>
                        </a:ln>
                      </wps:spPr>
                      <wps:txbx>
                        <w:txbxContent>
                          <w:p w:rsidR="00506B1E" w:rsidRDefault="00506B1E"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506B1E" w:rsidRDefault="005E721D" w:rsidP="002E2C16">
                            <w:pPr>
                              <w:jc w:val="center"/>
                            </w:pPr>
                            <w:hyperlink r:id="rId11" w:history="1">
                              <w:r w:rsidR="00506B1E" w:rsidRPr="003575B2">
                                <w:rPr>
                                  <w:rStyle w:val="Hyperlink"/>
                                </w:rPr>
                                <w:t>http://www.HDFGroup.org</w:t>
                              </w:r>
                            </w:hyperlink>
                            <w:r w:rsidR="00506B1E">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4pt;height:134.8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" filled="f" stroked="f">
                <v:textbox style="mso-fit-shape-to-text:t">
                  <w:txbxContent>
                    <w:p w:rsidR="00506B1E" w:rsidRDefault="00506B1E"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506B1E" w:rsidRDefault="005E721D" w:rsidP="002E2C16">
                      <w:pPr>
                        <w:jc w:val="center"/>
                      </w:pPr>
                      <w:hyperlink r:id="rId12" w:history="1">
                        <w:r w:rsidR="00506B1E" w:rsidRPr="003575B2">
                          <w:rPr>
                            <w:rStyle w:val="Hyperlink"/>
                          </w:rPr>
                          <w:t>http://www.HDFGroup.org</w:t>
                        </w:r>
                      </w:hyperlink>
                      <w:r w:rsidR="00506B1E">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Copyright 2006-2012 by The HDF Group.</w:t>
      </w:r>
    </w:p>
    <w:p w:rsidR="008B4FA6" w:rsidRDefault="008B4FA6" w:rsidP="008B4FA6"/>
    <w:p w:rsidR="008B4FA6" w:rsidRDefault="008B4FA6" w:rsidP="008B4FA6">
      <w:r>
        <w:t>NCSA HDF5 (Hierarchical Data Format 5) Software Library and Utilities</w:t>
      </w:r>
    </w:p>
    <w:p w:rsidR="008B4FA6" w:rsidRDefault="008B4FA6" w:rsidP="008B4FA6">
      <w:r>
        <w:t>Copyright 1998-2006 by the Board of Trustees of the University of Illinois.</w:t>
      </w:r>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Pr="00AB414A" w:rsidRDefault="00D9653E">
      <w:pPr>
        <w:rPr>
          <w:rFonts w:eastAsia="MS Mincho"/>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174F35" w:rsidRDefault="001022E1">
      <w:pPr>
        <w:pStyle w:val="TOC1"/>
        <w:rPr>
          <w:rFonts w:asciiTheme="minorHAnsi" w:eastAsiaTheme="minorEastAsia" w:hAnsiTheme="minorHAnsi" w:cstheme="minorBidi"/>
          <w:lang w:bidi="ar-SA"/>
        </w:rPr>
      </w:pPr>
      <w:r w:rsidRPr="00AB414A">
        <w:rPr>
          <w:rFonts w:ascii="Times" w:hAnsi="Times" w:cs="Times"/>
          <w:szCs w:val="24"/>
        </w:rPr>
        <w:fldChar w:fldCharType="begin"/>
      </w:r>
      <w:r w:rsidR="00BE2D69">
        <w:rPr>
          <w:rFonts w:ascii="Times" w:hAnsi="Times" w:cs="Times"/>
          <w:szCs w:val="24"/>
        </w:rPr>
        <w:instrText xml:space="preserve"> TOC \o "2-5" \t "Heading 1,1" </w:instrText>
      </w:r>
      <w:r w:rsidRPr="00AB414A">
        <w:rPr>
          <w:rFonts w:ascii="Times" w:hAnsi="Times" w:cs="Times"/>
          <w:szCs w:val="24"/>
        </w:rPr>
        <w:fldChar w:fldCharType="separate"/>
      </w:r>
      <w:r w:rsidR="00174F35">
        <w:t>1. Introduction</w:t>
      </w:r>
      <w:r w:rsidR="00174F35">
        <w:tab/>
      </w:r>
      <w:r>
        <w:fldChar w:fldCharType="begin"/>
      </w:r>
      <w:r w:rsidR="00174F35">
        <w:instrText xml:space="preserve"> PAGEREF _Toc322526710 \h </w:instrText>
      </w:r>
      <w:r>
        <w:fldChar w:fldCharType="separate"/>
      </w:r>
      <w:r w:rsidR="00085E40">
        <w:t>4</w:t>
      </w:r>
      <w:r>
        <w:fldChar w:fldCharType="end"/>
      </w:r>
    </w:p>
    <w:p w:rsidR="00174F35" w:rsidRDefault="00174F35">
      <w:pPr>
        <w:pStyle w:val="TOC2"/>
        <w:rPr>
          <w:rFonts w:asciiTheme="minorHAnsi" w:eastAsiaTheme="minorEastAsia" w:hAnsiTheme="minorHAnsi" w:cstheme="minorBidi"/>
          <w:lang w:bidi="ar-SA"/>
        </w:rPr>
      </w:pPr>
      <w:r>
        <w:t>1.1. Definitions and Concepts</w:t>
      </w:r>
      <w:r>
        <w:tab/>
      </w:r>
      <w:r w:rsidR="001022E1">
        <w:fldChar w:fldCharType="begin"/>
      </w:r>
      <w:r>
        <w:instrText xml:space="preserve"> PAGEREF _Toc322526711 \h </w:instrText>
      </w:r>
      <w:r w:rsidR="001022E1">
        <w:fldChar w:fldCharType="separate"/>
      </w:r>
      <w:r w:rsidR="00085E40">
        <w:t>4</w:t>
      </w:r>
      <w:r w:rsidR="001022E1">
        <w:fldChar w:fldCharType="end"/>
      </w:r>
    </w:p>
    <w:p w:rsidR="00174F35" w:rsidRDefault="00174F35">
      <w:pPr>
        <w:pStyle w:val="TOC1"/>
        <w:rPr>
          <w:rFonts w:asciiTheme="minorHAnsi" w:eastAsiaTheme="minorEastAsia" w:hAnsiTheme="minorHAnsi" w:cstheme="minorBidi"/>
          <w:lang w:bidi="ar-SA"/>
        </w:rPr>
      </w:pPr>
      <w:r>
        <w:t>2. File Space Allocation Mechanisms</w:t>
      </w:r>
      <w:r>
        <w:tab/>
      </w:r>
      <w:r w:rsidR="001022E1">
        <w:fldChar w:fldCharType="begin"/>
      </w:r>
      <w:r>
        <w:instrText xml:space="preserve"> PAGEREF _Toc322526712 \h </w:instrText>
      </w:r>
      <w:r w:rsidR="001022E1">
        <w:fldChar w:fldCharType="separate"/>
      </w:r>
      <w:r w:rsidR="00085E40">
        <w:t>6</w:t>
      </w:r>
      <w:r w:rsidR="001022E1">
        <w:fldChar w:fldCharType="end"/>
      </w:r>
    </w:p>
    <w:p w:rsidR="00174F35" w:rsidRDefault="00174F35">
      <w:pPr>
        <w:pStyle w:val="TOC2"/>
        <w:rPr>
          <w:rFonts w:asciiTheme="minorHAnsi" w:eastAsiaTheme="minorEastAsia" w:hAnsiTheme="minorHAnsi" w:cstheme="minorBidi"/>
          <w:lang w:bidi="ar-SA"/>
        </w:rPr>
      </w:pPr>
      <w:r>
        <w:t>2.1. Free-Space Manager</w:t>
      </w:r>
      <w:r>
        <w:tab/>
      </w:r>
      <w:r w:rsidR="001022E1">
        <w:fldChar w:fldCharType="begin"/>
      </w:r>
      <w:r>
        <w:instrText xml:space="preserve"> PAGEREF _Toc322526713 \h </w:instrText>
      </w:r>
      <w:r w:rsidR="001022E1">
        <w:fldChar w:fldCharType="separate"/>
      </w:r>
      <w:r w:rsidR="00085E40">
        <w:t>6</w:t>
      </w:r>
      <w:r w:rsidR="001022E1">
        <w:fldChar w:fldCharType="end"/>
      </w:r>
    </w:p>
    <w:p w:rsidR="00174F35" w:rsidRDefault="00174F35">
      <w:pPr>
        <w:pStyle w:val="TOC2"/>
        <w:rPr>
          <w:rFonts w:asciiTheme="minorHAnsi" w:eastAsiaTheme="minorEastAsia" w:hAnsiTheme="minorHAnsi" w:cstheme="minorBidi"/>
          <w:lang w:bidi="ar-SA"/>
        </w:rPr>
      </w:pPr>
      <w:r>
        <w:t>2.2. Aggregators</w:t>
      </w:r>
      <w:r>
        <w:tab/>
      </w:r>
      <w:r w:rsidR="001022E1">
        <w:fldChar w:fldCharType="begin"/>
      </w:r>
      <w:r>
        <w:instrText xml:space="preserve"> PAGEREF _Toc322526714 \h </w:instrText>
      </w:r>
      <w:r w:rsidR="001022E1">
        <w:fldChar w:fldCharType="separate"/>
      </w:r>
      <w:r w:rsidR="00085E40">
        <w:t>6</w:t>
      </w:r>
      <w:r w:rsidR="001022E1">
        <w:fldChar w:fldCharType="end"/>
      </w:r>
    </w:p>
    <w:p w:rsidR="00174F35" w:rsidRDefault="00174F35">
      <w:pPr>
        <w:pStyle w:val="TOC2"/>
        <w:rPr>
          <w:rFonts w:asciiTheme="minorHAnsi" w:eastAsiaTheme="minorEastAsia" w:hAnsiTheme="minorHAnsi" w:cstheme="minorBidi"/>
          <w:lang w:bidi="ar-SA"/>
        </w:rPr>
      </w:pPr>
      <w:r>
        <w:t>2.3. Virtual File Driver</w:t>
      </w:r>
      <w:r>
        <w:tab/>
      </w:r>
      <w:r w:rsidR="001022E1">
        <w:fldChar w:fldCharType="begin"/>
      </w:r>
      <w:r>
        <w:instrText xml:space="preserve"> PAGEREF _Toc322526715 \h </w:instrText>
      </w:r>
      <w:r w:rsidR="001022E1">
        <w:fldChar w:fldCharType="separate"/>
      </w:r>
      <w:r w:rsidR="00085E40">
        <w:t>6</w:t>
      </w:r>
      <w:r w:rsidR="001022E1">
        <w:fldChar w:fldCharType="end"/>
      </w:r>
    </w:p>
    <w:p w:rsidR="00174F35" w:rsidRDefault="00174F35">
      <w:pPr>
        <w:pStyle w:val="TOC1"/>
        <w:rPr>
          <w:rFonts w:asciiTheme="minorHAnsi" w:eastAsiaTheme="minorEastAsia" w:hAnsiTheme="minorHAnsi" w:cstheme="minorBidi"/>
          <w:lang w:bidi="ar-SA"/>
        </w:rPr>
      </w:pPr>
      <w:r>
        <w:t>3. File Space Management Strategies</w:t>
      </w:r>
      <w:r>
        <w:tab/>
      </w:r>
      <w:r w:rsidR="001022E1">
        <w:fldChar w:fldCharType="begin"/>
      </w:r>
      <w:r>
        <w:instrText xml:space="preserve"> PAGEREF _Toc322526716 \h </w:instrText>
      </w:r>
      <w:r w:rsidR="001022E1">
        <w:fldChar w:fldCharType="separate"/>
      </w:r>
      <w:r w:rsidR="00085E40">
        <w:t>7</w:t>
      </w:r>
      <w:r w:rsidR="001022E1">
        <w:fldChar w:fldCharType="end"/>
      </w:r>
    </w:p>
    <w:p w:rsidR="00174F35" w:rsidRDefault="00174F35">
      <w:pPr>
        <w:pStyle w:val="TOC2"/>
        <w:rPr>
          <w:rFonts w:asciiTheme="minorHAnsi" w:eastAsiaTheme="minorEastAsia" w:hAnsiTheme="minorHAnsi" w:cstheme="minorBidi"/>
          <w:lang w:bidi="ar-SA"/>
        </w:rPr>
      </w:pPr>
      <w:r>
        <w:t>3.1. The All Persist Strategy</w:t>
      </w:r>
      <w:r>
        <w:tab/>
      </w:r>
      <w:r w:rsidR="001022E1">
        <w:fldChar w:fldCharType="begin"/>
      </w:r>
      <w:r>
        <w:instrText xml:space="preserve"> PAGEREF _Toc322526717 \h </w:instrText>
      </w:r>
      <w:r w:rsidR="001022E1">
        <w:fldChar w:fldCharType="separate"/>
      </w:r>
      <w:r w:rsidR="00085E40">
        <w:t>8</w:t>
      </w:r>
      <w:r w:rsidR="001022E1">
        <w:fldChar w:fldCharType="end"/>
      </w:r>
    </w:p>
    <w:p w:rsidR="00174F35" w:rsidRDefault="00174F35">
      <w:pPr>
        <w:pStyle w:val="TOC2"/>
        <w:rPr>
          <w:rFonts w:asciiTheme="minorHAnsi" w:eastAsiaTheme="minorEastAsia" w:hAnsiTheme="minorHAnsi" w:cstheme="minorBidi"/>
          <w:lang w:bidi="ar-SA"/>
        </w:rPr>
      </w:pPr>
      <w:r>
        <w:t>3.2. The All Strategy</w:t>
      </w:r>
      <w:r>
        <w:tab/>
      </w:r>
      <w:r w:rsidR="001022E1">
        <w:fldChar w:fldCharType="begin"/>
      </w:r>
      <w:r>
        <w:instrText xml:space="preserve"> PAGEREF _Toc322526718 \h </w:instrText>
      </w:r>
      <w:r w:rsidR="001022E1">
        <w:fldChar w:fldCharType="separate"/>
      </w:r>
      <w:r w:rsidR="00085E40">
        <w:t>8</w:t>
      </w:r>
      <w:r w:rsidR="001022E1">
        <w:fldChar w:fldCharType="end"/>
      </w:r>
    </w:p>
    <w:p w:rsidR="00174F35" w:rsidRDefault="00174F35">
      <w:pPr>
        <w:pStyle w:val="TOC2"/>
        <w:rPr>
          <w:rFonts w:asciiTheme="minorHAnsi" w:eastAsiaTheme="minorEastAsia" w:hAnsiTheme="minorHAnsi" w:cstheme="minorBidi"/>
          <w:lang w:bidi="ar-SA"/>
        </w:rPr>
      </w:pPr>
      <w:r>
        <w:t>3.3. The Aggregator VFD Strategy</w:t>
      </w:r>
      <w:r>
        <w:tab/>
      </w:r>
      <w:r w:rsidR="001022E1">
        <w:fldChar w:fldCharType="begin"/>
      </w:r>
      <w:r>
        <w:instrText xml:space="preserve"> PAGEREF _Toc322526719 \h </w:instrText>
      </w:r>
      <w:r w:rsidR="001022E1">
        <w:fldChar w:fldCharType="separate"/>
      </w:r>
      <w:r w:rsidR="00085E40">
        <w:t>9</w:t>
      </w:r>
      <w:r w:rsidR="001022E1">
        <w:fldChar w:fldCharType="end"/>
      </w:r>
    </w:p>
    <w:p w:rsidR="00174F35" w:rsidRDefault="00174F35">
      <w:pPr>
        <w:pStyle w:val="TOC2"/>
        <w:rPr>
          <w:rFonts w:asciiTheme="minorHAnsi" w:eastAsiaTheme="minorEastAsia" w:hAnsiTheme="minorHAnsi" w:cstheme="minorBidi"/>
          <w:lang w:bidi="ar-SA"/>
        </w:rPr>
      </w:pPr>
      <w:r>
        <w:t>3.4. The VFD Strategy</w:t>
      </w:r>
      <w:r>
        <w:tab/>
      </w:r>
      <w:r w:rsidR="001022E1">
        <w:fldChar w:fldCharType="begin"/>
      </w:r>
      <w:r>
        <w:instrText xml:space="preserve"> PAGEREF _Toc322526720 \h </w:instrText>
      </w:r>
      <w:r w:rsidR="001022E1">
        <w:fldChar w:fldCharType="separate"/>
      </w:r>
      <w:r w:rsidR="00085E40">
        <w:t>9</w:t>
      </w:r>
      <w:r w:rsidR="001022E1">
        <w:fldChar w:fldCharType="end"/>
      </w:r>
    </w:p>
    <w:p w:rsidR="00174F35" w:rsidRDefault="00174F35">
      <w:pPr>
        <w:pStyle w:val="TOC1"/>
        <w:rPr>
          <w:rFonts w:asciiTheme="minorHAnsi" w:eastAsiaTheme="minorEastAsia" w:hAnsiTheme="minorHAnsi" w:cstheme="minorBidi"/>
          <w:lang w:bidi="ar-SA"/>
        </w:rPr>
      </w:pPr>
      <w:r>
        <w:t>4. Setting or Changing a File Space Management Strategy</w:t>
      </w:r>
      <w:r>
        <w:tab/>
      </w:r>
      <w:r w:rsidR="001022E1">
        <w:fldChar w:fldCharType="begin"/>
      </w:r>
      <w:r>
        <w:instrText xml:space="preserve"> PAGEREF _Toc322526721 \h </w:instrText>
      </w:r>
      <w:r w:rsidR="001022E1">
        <w:fldChar w:fldCharType="separate"/>
      </w:r>
      <w:r w:rsidR="00085E40">
        <w:t>10</w:t>
      </w:r>
      <w:r w:rsidR="001022E1">
        <w:fldChar w:fldCharType="end"/>
      </w:r>
    </w:p>
    <w:p w:rsidR="00174F35" w:rsidRDefault="00174F35">
      <w:pPr>
        <w:pStyle w:val="TOC2"/>
        <w:rPr>
          <w:rFonts w:asciiTheme="minorHAnsi" w:eastAsiaTheme="minorEastAsia" w:hAnsiTheme="minorHAnsi" w:cstheme="minorBidi"/>
          <w:lang w:bidi="ar-SA"/>
        </w:rPr>
      </w:pPr>
      <w:r>
        <w:t>4.1. Specifying a Strategy at File Creation with H5Pset_file_space</w:t>
      </w:r>
      <w:r>
        <w:tab/>
      </w:r>
      <w:r w:rsidR="001022E1">
        <w:fldChar w:fldCharType="begin"/>
      </w:r>
      <w:r>
        <w:instrText xml:space="preserve"> PAGEREF _Toc322526722 \h </w:instrText>
      </w:r>
      <w:r w:rsidR="001022E1">
        <w:fldChar w:fldCharType="separate"/>
      </w:r>
      <w:r w:rsidR="00085E40">
        <w:t>10</w:t>
      </w:r>
      <w:r w:rsidR="001022E1">
        <w:fldChar w:fldCharType="end"/>
      </w:r>
    </w:p>
    <w:p w:rsidR="00174F35" w:rsidRDefault="00174F35">
      <w:pPr>
        <w:pStyle w:val="TOC2"/>
        <w:rPr>
          <w:rFonts w:asciiTheme="minorHAnsi" w:eastAsiaTheme="minorEastAsia" w:hAnsiTheme="minorHAnsi" w:cstheme="minorBidi"/>
          <w:lang w:bidi="ar-SA"/>
        </w:rPr>
      </w:pPr>
      <w:r>
        <w:t>4.2. Changing the Strategy with h5repack</w:t>
      </w:r>
      <w:r>
        <w:tab/>
      </w:r>
      <w:r w:rsidR="001022E1">
        <w:fldChar w:fldCharType="begin"/>
      </w:r>
      <w:r>
        <w:instrText xml:space="preserve"> PAGEREF _Toc322526723 \h </w:instrText>
      </w:r>
      <w:r w:rsidR="001022E1">
        <w:fldChar w:fldCharType="separate"/>
      </w:r>
      <w:r w:rsidR="00085E40">
        <w:t>11</w:t>
      </w:r>
      <w:r w:rsidR="001022E1">
        <w:fldChar w:fldCharType="end"/>
      </w:r>
    </w:p>
    <w:p w:rsidR="00174F35" w:rsidRDefault="00174F35">
      <w:pPr>
        <w:pStyle w:val="TOC2"/>
        <w:rPr>
          <w:rFonts w:asciiTheme="minorHAnsi" w:eastAsiaTheme="minorEastAsia" w:hAnsiTheme="minorHAnsi" w:cstheme="minorBidi"/>
          <w:lang w:bidi="ar-SA"/>
        </w:rPr>
      </w:pPr>
      <w:r>
        <w:t>4.3. Summary of Strategies and Implementation</w:t>
      </w:r>
      <w:r>
        <w:tab/>
      </w:r>
      <w:r w:rsidR="001022E1">
        <w:fldChar w:fldCharType="begin"/>
      </w:r>
      <w:r>
        <w:instrText xml:space="preserve"> PAGEREF _Toc322526724 \h </w:instrText>
      </w:r>
      <w:r w:rsidR="001022E1">
        <w:fldChar w:fldCharType="separate"/>
      </w:r>
      <w:r w:rsidR="00085E40">
        <w:t>11</w:t>
      </w:r>
      <w:r w:rsidR="001022E1">
        <w:fldChar w:fldCharType="end"/>
      </w:r>
    </w:p>
    <w:p w:rsidR="00174F35" w:rsidRDefault="00174F35">
      <w:pPr>
        <w:pStyle w:val="TOC1"/>
        <w:rPr>
          <w:rFonts w:asciiTheme="minorHAnsi" w:eastAsiaTheme="minorEastAsia" w:hAnsiTheme="minorHAnsi" w:cstheme="minorBidi"/>
          <w:lang w:bidi="ar-SA"/>
        </w:rPr>
      </w:pPr>
      <w:r>
        <w:t>5. Example File Space Management Scenarios</w:t>
      </w:r>
      <w:r>
        <w:tab/>
      </w:r>
      <w:r w:rsidR="001022E1">
        <w:fldChar w:fldCharType="begin"/>
      </w:r>
      <w:r>
        <w:instrText xml:space="preserve"> PAGEREF _Toc322526725 \h </w:instrText>
      </w:r>
      <w:r w:rsidR="001022E1">
        <w:fldChar w:fldCharType="separate"/>
      </w:r>
      <w:r w:rsidR="00085E40">
        <w:t>13</w:t>
      </w:r>
      <w:r w:rsidR="001022E1">
        <w:fldChar w:fldCharType="end"/>
      </w:r>
    </w:p>
    <w:p w:rsidR="00174F35" w:rsidRDefault="00174F35">
      <w:pPr>
        <w:pStyle w:val="TOC2"/>
        <w:rPr>
          <w:rFonts w:asciiTheme="minorHAnsi" w:eastAsiaTheme="minorEastAsia" w:hAnsiTheme="minorHAnsi" w:cstheme="minorBidi"/>
          <w:lang w:bidi="ar-SA"/>
        </w:rPr>
      </w:pPr>
      <w:r>
        <w:t>5.1. Scenario A: The All Strategy, Multiple Sessions</w:t>
      </w:r>
      <w:r>
        <w:tab/>
      </w:r>
      <w:r w:rsidR="001022E1">
        <w:fldChar w:fldCharType="begin"/>
      </w:r>
      <w:r>
        <w:instrText xml:space="preserve"> PAGEREF _Toc322526726 \h </w:instrText>
      </w:r>
      <w:r w:rsidR="001022E1">
        <w:fldChar w:fldCharType="separate"/>
      </w:r>
      <w:ins w:id="2" w:author="vchoi" w:date="2012-04-24T15:42:00Z">
        <w:r w:rsidR="00085E40">
          <w:t>14</w:t>
        </w:r>
      </w:ins>
      <w:del w:id="3" w:author="vchoi" w:date="2012-04-21T18:07:00Z">
        <w:r w:rsidDel="00B4004F">
          <w:delText>13</w:delText>
        </w:r>
      </w:del>
      <w:r w:rsidR="001022E1">
        <w:fldChar w:fldCharType="end"/>
      </w:r>
    </w:p>
    <w:p w:rsidR="00174F35" w:rsidRDefault="00174F35">
      <w:pPr>
        <w:pStyle w:val="TOC3"/>
        <w:rPr>
          <w:rFonts w:asciiTheme="minorHAnsi" w:eastAsiaTheme="minorEastAsia" w:hAnsiTheme="minorHAnsi" w:cstheme="minorBidi"/>
          <w:noProof/>
        </w:rPr>
      </w:pPr>
      <w:r>
        <w:rPr>
          <w:noProof/>
        </w:rPr>
        <w:t>5.1.1. Session 1: Create an Empty File</w:t>
      </w:r>
      <w:r>
        <w:rPr>
          <w:noProof/>
        </w:rPr>
        <w:tab/>
      </w:r>
      <w:r w:rsidR="001022E1">
        <w:rPr>
          <w:noProof/>
        </w:rPr>
        <w:fldChar w:fldCharType="begin"/>
      </w:r>
      <w:r>
        <w:rPr>
          <w:noProof/>
        </w:rPr>
        <w:instrText xml:space="preserve"> PAGEREF _Toc322526727 \h </w:instrText>
      </w:r>
      <w:r w:rsidR="001022E1">
        <w:rPr>
          <w:noProof/>
        </w:rPr>
      </w:r>
      <w:r w:rsidR="001022E1">
        <w:rPr>
          <w:noProof/>
        </w:rPr>
        <w:fldChar w:fldCharType="separate"/>
      </w:r>
      <w:ins w:id="4" w:author="vchoi" w:date="2012-04-24T15:42:00Z">
        <w:r w:rsidR="00085E40">
          <w:rPr>
            <w:noProof/>
          </w:rPr>
          <w:t>14</w:t>
        </w:r>
      </w:ins>
      <w:del w:id="5" w:author="vchoi" w:date="2012-04-21T18:07:00Z">
        <w:r w:rsidDel="00B4004F">
          <w:rPr>
            <w:noProof/>
          </w:rPr>
          <w:delText>13</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5.1.2. Session 2: Add Datasets</w:t>
      </w:r>
      <w:r>
        <w:rPr>
          <w:noProof/>
        </w:rPr>
        <w:tab/>
      </w:r>
      <w:r w:rsidR="001022E1">
        <w:rPr>
          <w:noProof/>
        </w:rPr>
        <w:fldChar w:fldCharType="begin"/>
      </w:r>
      <w:r>
        <w:rPr>
          <w:noProof/>
        </w:rPr>
        <w:instrText xml:space="preserve"> PAGEREF _Toc322526728 \h </w:instrText>
      </w:r>
      <w:r w:rsidR="001022E1">
        <w:rPr>
          <w:noProof/>
        </w:rPr>
      </w:r>
      <w:r w:rsidR="001022E1">
        <w:rPr>
          <w:noProof/>
        </w:rPr>
        <w:fldChar w:fldCharType="separate"/>
      </w:r>
      <w:ins w:id="6" w:author="vchoi" w:date="2012-04-24T15:42:00Z">
        <w:r w:rsidR="00085E40">
          <w:rPr>
            <w:noProof/>
          </w:rPr>
          <w:t>15</w:t>
        </w:r>
      </w:ins>
      <w:del w:id="7" w:author="vchoi" w:date="2012-04-21T18:07:00Z">
        <w:r w:rsidDel="00B4004F">
          <w:rPr>
            <w:noProof/>
          </w:rPr>
          <w:delText>14</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5.1.3. Session 3: Add One Dataset and Delete Another</w:t>
      </w:r>
      <w:r>
        <w:rPr>
          <w:noProof/>
        </w:rPr>
        <w:tab/>
      </w:r>
      <w:r w:rsidR="001022E1">
        <w:rPr>
          <w:noProof/>
        </w:rPr>
        <w:fldChar w:fldCharType="begin"/>
      </w:r>
      <w:r>
        <w:rPr>
          <w:noProof/>
        </w:rPr>
        <w:instrText xml:space="preserve"> PAGEREF _Toc322526729 \h </w:instrText>
      </w:r>
      <w:r w:rsidR="001022E1">
        <w:rPr>
          <w:noProof/>
        </w:rPr>
      </w:r>
      <w:r w:rsidR="001022E1">
        <w:rPr>
          <w:noProof/>
        </w:rPr>
        <w:fldChar w:fldCharType="separate"/>
      </w:r>
      <w:ins w:id="8" w:author="vchoi" w:date="2012-04-24T15:42:00Z">
        <w:r w:rsidR="00085E40">
          <w:rPr>
            <w:noProof/>
          </w:rPr>
          <w:t>16</w:t>
        </w:r>
      </w:ins>
      <w:del w:id="9" w:author="vchoi" w:date="2012-04-21T18:07:00Z">
        <w:r w:rsidDel="00B4004F">
          <w:rPr>
            <w:noProof/>
          </w:rPr>
          <w:delText>15</w:delText>
        </w:r>
      </w:del>
      <w:r w:rsidR="001022E1">
        <w:rPr>
          <w:noProof/>
        </w:rPr>
        <w:fldChar w:fldCharType="end"/>
      </w:r>
    </w:p>
    <w:p w:rsidR="00174F35" w:rsidRDefault="00174F35">
      <w:pPr>
        <w:pStyle w:val="TOC2"/>
        <w:rPr>
          <w:rFonts w:asciiTheme="minorHAnsi" w:eastAsiaTheme="minorEastAsia" w:hAnsiTheme="minorHAnsi" w:cstheme="minorBidi"/>
          <w:lang w:bidi="ar-SA"/>
        </w:rPr>
      </w:pPr>
      <w:r>
        <w:t>5.2. Scenario B: The All Persist Strategy, Multiple Sessions</w:t>
      </w:r>
      <w:r>
        <w:tab/>
      </w:r>
      <w:r w:rsidR="001022E1">
        <w:fldChar w:fldCharType="begin"/>
      </w:r>
      <w:r>
        <w:instrText xml:space="preserve"> PAGEREF _Toc322526730 \h </w:instrText>
      </w:r>
      <w:r w:rsidR="001022E1">
        <w:fldChar w:fldCharType="separate"/>
      </w:r>
      <w:ins w:id="10" w:author="vchoi" w:date="2012-04-24T15:42:00Z">
        <w:r w:rsidR="00085E40">
          <w:t>20</w:t>
        </w:r>
      </w:ins>
      <w:del w:id="11" w:author="vchoi" w:date="2012-04-21T18:07:00Z">
        <w:r w:rsidDel="00B4004F">
          <w:delText>16</w:delText>
        </w:r>
      </w:del>
      <w:r w:rsidR="001022E1">
        <w:fldChar w:fldCharType="end"/>
      </w:r>
    </w:p>
    <w:p w:rsidR="00174F35" w:rsidRDefault="00174F35">
      <w:pPr>
        <w:pStyle w:val="TOC3"/>
        <w:rPr>
          <w:rFonts w:asciiTheme="minorHAnsi" w:eastAsiaTheme="minorEastAsia" w:hAnsiTheme="minorHAnsi" w:cstheme="minorBidi"/>
          <w:noProof/>
        </w:rPr>
      </w:pPr>
      <w:r>
        <w:rPr>
          <w:noProof/>
        </w:rPr>
        <w:t>5.2.1. Session 1: Create an Empty File</w:t>
      </w:r>
      <w:r>
        <w:rPr>
          <w:noProof/>
        </w:rPr>
        <w:tab/>
      </w:r>
      <w:r w:rsidR="001022E1">
        <w:rPr>
          <w:noProof/>
        </w:rPr>
        <w:fldChar w:fldCharType="begin"/>
      </w:r>
      <w:r>
        <w:rPr>
          <w:noProof/>
        </w:rPr>
        <w:instrText xml:space="preserve"> PAGEREF _Toc322526731 \h </w:instrText>
      </w:r>
      <w:r w:rsidR="001022E1">
        <w:rPr>
          <w:noProof/>
        </w:rPr>
      </w:r>
      <w:r w:rsidR="001022E1">
        <w:rPr>
          <w:noProof/>
        </w:rPr>
        <w:fldChar w:fldCharType="separate"/>
      </w:r>
      <w:ins w:id="12" w:author="vchoi" w:date="2012-04-24T15:42:00Z">
        <w:r w:rsidR="00085E40">
          <w:rPr>
            <w:noProof/>
          </w:rPr>
          <w:t>20</w:t>
        </w:r>
      </w:ins>
      <w:del w:id="13" w:author="vchoi" w:date="2012-04-21T18:07:00Z">
        <w:r w:rsidDel="00B4004F">
          <w:rPr>
            <w:noProof/>
          </w:rPr>
          <w:delText>16</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5.2.2. Session 2: Add Datasets</w:t>
      </w:r>
      <w:r>
        <w:rPr>
          <w:noProof/>
        </w:rPr>
        <w:tab/>
      </w:r>
      <w:r w:rsidR="001022E1">
        <w:rPr>
          <w:noProof/>
        </w:rPr>
        <w:fldChar w:fldCharType="begin"/>
      </w:r>
      <w:r>
        <w:rPr>
          <w:noProof/>
        </w:rPr>
        <w:instrText xml:space="preserve"> PAGEREF _Toc322526732 \h </w:instrText>
      </w:r>
      <w:r w:rsidR="001022E1">
        <w:rPr>
          <w:noProof/>
        </w:rPr>
      </w:r>
      <w:r w:rsidR="001022E1">
        <w:rPr>
          <w:noProof/>
        </w:rPr>
        <w:fldChar w:fldCharType="separate"/>
      </w:r>
      <w:ins w:id="14" w:author="vchoi" w:date="2012-04-24T15:42:00Z">
        <w:r w:rsidR="00085E40">
          <w:rPr>
            <w:noProof/>
          </w:rPr>
          <w:t>20</w:t>
        </w:r>
      </w:ins>
      <w:del w:id="15" w:author="vchoi" w:date="2012-04-21T18:07:00Z">
        <w:r w:rsidDel="00B4004F">
          <w:rPr>
            <w:noProof/>
          </w:rPr>
          <w:delText>16</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5.2.3. Session 3: Add One Dataset and Delete Another</w:t>
      </w:r>
      <w:r>
        <w:rPr>
          <w:noProof/>
        </w:rPr>
        <w:tab/>
      </w:r>
      <w:r w:rsidR="001022E1">
        <w:rPr>
          <w:noProof/>
        </w:rPr>
        <w:fldChar w:fldCharType="begin"/>
      </w:r>
      <w:r>
        <w:rPr>
          <w:noProof/>
        </w:rPr>
        <w:instrText xml:space="preserve"> PAGEREF _Toc322526733 \h </w:instrText>
      </w:r>
      <w:r w:rsidR="001022E1">
        <w:rPr>
          <w:noProof/>
        </w:rPr>
      </w:r>
      <w:r w:rsidR="001022E1">
        <w:rPr>
          <w:noProof/>
        </w:rPr>
        <w:fldChar w:fldCharType="separate"/>
      </w:r>
      <w:ins w:id="16" w:author="vchoi" w:date="2012-04-24T15:42:00Z">
        <w:r w:rsidR="00085E40">
          <w:rPr>
            <w:noProof/>
          </w:rPr>
          <w:t>20</w:t>
        </w:r>
      </w:ins>
      <w:del w:id="17" w:author="vchoi" w:date="2012-04-21T18:07:00Z">
        <w:r w:rsidDel="00B4004F">
          <w:rPr>
            <w:noProof/>
          </w:rPr>
          <w:delText>17</w:delText>
        </w:r>
      </w:del>
      <w:r w:rsidR="001022E1">
        <w:rPr>
          <w:noProof/>
        </w:rPr>
        <w:fldChar w:fldCharType="end"/>
      </w:r>
    </w:p>
    <w:p w:rsidR="00174F35" w:rsidRDefault="00174F35">
      <w:pPr>
        <w:pStyle w:val="TOC2"/>
        <w:rPr>
          <w:rFonts w:asciiTheme="minorHAnsi" w:eastAsiaTheme="minorEastAsia" w:hAnsiTheme="minorHAnsi" w:cstheme="minorBidi"/>
          <w:lang w:bidi="ar-SA"/>
        </w:rPr>
      </w:pPr>
      <w:r>
        <w:t>5.3. Scenario C: The All Persist Strategy, Single Session</w:t>
      </w:r>
      <w:r>
        <w:tab/>
      </w:r>
      <w:r w:rsidR="001022E1">
        <w:fldChar w:fldCharType="begin"/>
      </w:r>
      <w:r>
        <w:instrText xml:space="preserve"> PAGEREF _Toc322526734 \h </w:instrText>
      </w:r>
      <w:r w:rsidR="001022E1">
        <w:fldChar w:fldCharType="separate"/>
      </w:r>
      <w:ins w:id="18" w:author="vchoi" w:date="2012-04-24T15:42:00Z">
        <w:r w:rsidR="00085E40">
          <w:t>22</w:t>
        </w:r>
      </w:ins>
      <w:del w:id="19" w:author="vchoi" w:date="2012-04-21T18:07:00Z">
        <w:r w:rsidDel="00B4004F">
          <w:delText>18</w:delText>
        </w:r>
      </w:del>
      <w:r w:rsidR="001022E1">
        <w:fldChar w:fldCharType="end"/>
      </w:r>
    </w:p>
    <w:p w:rsidR="00174F35" w:rsidRDefault="00174F35">
      <w:pPr>
        <w:pStyle w:val="TOC3"/>
        <w:rPr>
          <w:rFonts w:asciiTheme="minorHAnsi" w:eastAsiaTheme="minorEastAsia" w:hAnsiTheme="minorHAnsi" w:cstheme="minorBidi"/>
          <w:noProof/>
        </w:rPr>
      </w:pPr>
      <w:r>
        <w:rPr>
          <w:noProof/>
        </w:rPr>
        <w:t>5.3.1. Session 1: Create File, Manipulate Objects</w:t>
      </w:r>
      <w:r>
        <w:rPr>
          <w:noProof/>
        </w:rPr>
        <w:tab/>
      </w:r>
      <w:r w:rsidR="001022E1">
        <w:rPr>
          <w:noProof/>
        </w:rPr>
        <w:fldChar w:fldCharType="begin"/>
      </w:r>
      <w:r>
        <w:rPr>
          <w:noProof/>
        </w:rPr>
        <w:instrText xml:space="preserve"> PAGEREF _Toc322526735 \h </w:instrText>
      </w:r>
      <w:r w:rsidR="001022E1">
        <w:rPr>
          <w:noProof/>
        </w:rPr>
      </w:r>
      <w:r w:rsidR="001022E1">
        <w:rPr>
          <w:noProof/>
        </w:rPr>
        <w:fldChar w:fldCharType="separate"/>
      </w:r>
      <w:ins w:id="20" w:author="vchoi" w:date="2012-04-24T15:42:00Z">
        <w:r w:rsidR="00085E40">
          <w:rPr>
            <w:noProof/>
          </w:rPr>
          <w:t>23</w:t>
        </w:r>
      </w:ins>
      <w:del w:id="21" w:author="vchoi" w:date="2012-04-21T18:07:00Z">
        <w:r w:rsidDel="00B4004F">
          <w:rPr>
            <w:noProof/>
          </w:rPr>
          <w:delText>18</w:delText>
        </w:r>
      </w:del>
      <w:r w:rsidR="001022E1">
        <w:rPr>
          <w:noProof/>
        </w:rPr>
        <w:fldChar w:fldCharType="end"/>
      </w:r>
    </w:p>
    <w:p w:rsidR="00174F35" w:rsidRDefault="00174F35">
      <w:pPr>
        <w:pStyle w:val="TOC2"/>
        <w:rPr>
          <w:rFonts w:asciiTheme="minorHAnsi" w:eastAsiaTheme="minorEastAsia" w:hAnsiTheme="minorHAnsi" w:cstheme="minorBidi"/>
          <w:lang w:bidi="ar-SA"/>
        </w:rPr>
      </w:pPr>
      <w:r>
        <w:t>5.4. Scenario D: The All Strategy, Single Session</w:t>
      </w:r>
      <w:r>
        <w:tab/>
      </w:r>
      <w:r w:rsidR="001022E1">
        <w:fldChar w:fldCharType="begin"/>
      </w:r>
      <w:r>
        <w:instrText xml:space="preserve"> PAGEREF _Toc322526736 \h </w:instrText>
      </w:r>
      <w:r w:rsidR="001022E1">
        <w:fldChar w:fldCharType="separate"/>
      </w:r>
      <w:ins w:id="22" w:author="vchoi" w:date="2012-04-24T15:42:00Z">
        <w:r w:rsidR="00085E40">
          <w:t>24</w:t>
        </w:r>
      </w:ins>
      <w:del w:id="23" w:author="vchoi" w:date="2012-04-21T18:07:00Z">
        <w:r w:rsidDel="00B4004F">
          <w:delText>19</w:delText>
        </w:r>
      </w:del>
      <w:r w:rsidR="001022E1">
        <w:fldChar w:fldCharType="end"/>
      </w:r>
    </w:p>
    <w:p w:rsidR="00174F35" w:rsidRDefault="00174F35">
      <w:pPr>
        <w:pStyle w:val="TOC3"/>
        <w:rPr>
          <w:rFonts w:asciiTheme="minorHAnsi" w:eastAsiaTheme="minorEastAsia" w:hAnsiTheme="minorHAnsi" w:cstheme="minorBidi"/>
          <w:noProof/>
        </w:rPr>
      </w:pPr>
      <w:r>
        <w:rPr>
          <w:noProof/>
        </w:rPr>
        <w:t>5.4.1. Session 1: Create File, Manipulate Objects</w:t>
      </w:r>
      <w:r>
        <w:rPr>
          <w:noProof/>
        </w:rPr>
        <w:tab/>
      </w:r>
      <w:r w:rsidR="001022E1">
        <w:rPr>
          <w:noProof/>
        </w:rPr>
        <w:fldChar w:fldCharType="begin"/>
      </w:r>
      <w:r>
        <w:rPr>
          <w:noProof/>
        </w:rPr>
        <w:instrText xml:space="preserve"> PAGEREF _Toc322526737 \h </w:instrText>
      </w:r>
      <w:r w:rsidR="001022E1">
        <w:rPr>
          <w:noProof/>
        </w:rPr>
      </w:r>
      <w:r w:rsidR="001022E1">
        <w:rPr>
          <w:noProof/>
        </w:rPr>
        <w:fldChar w:fldCharType="separate"/>
      </w:r>
      <w:ins w:id="24" w:author="vchoi" w:date="2012-04-24T15:42:00Z">
        <w:r w:rsidR="00085E40">
          <w:rPr>
            <w:noProof/>
          </w:rPr>
          <w:t>24</w:t>
        </w:r>
      </w:ins>
      <w:del w:id="25" w:author="vchoi" w:date="2012-04-21T18:07:00Z">
        <w:r w:rsidDel="00B4004F">
          <w:rPr>
            <w:noProof/>
          </w:rPr>
          <w:delText>19</w:delText>
        </w:r>
      </w:del>
      <w:r w:rsidR="001022E1">
        <w:rPr>
          <w:noProof/>
        </w:rPr>
        <w:fldChar w:fldCharType="end"/>
      </w:r>
    </w:p>
    <w:p w:rsidR="00174F35" w:rsidRDefault="00174F35">
      <w:pPr>
        <w:pStyle w:val="TOC2"/>
        <w:rPr>
          <w:rFonts w:asciiTheme="minorHAnsi" w:eastAsiaTheme="minorEastAsia" w:hAnsiTheme="minorHAnsi" w:cstheme="minorBidi"/>
          <w:lang w:bidi="ar-SA"/>
        </w:rPr>
      </w:pPr>
      <w:r>
        <w:t>5.5. Scenario E: The Aggregator VFD Strategy, Single Session</w:t>
      </w:r>
      <w:r>
        <w:tab/>
      </w:r>
      <w:r w:rsidR="001022E1">
        <w:fldChar w:fldCharType="begin"/>
      </w:r>
      <w:r>
        <w:instrText xml:space="preserve"> PAGEREF _Toc322526738 \h </w:instrText>
      </w:r>
      <w:r w:rsidR="001022E1">
        <w:fldChar w:fldCharType="separate"/>
      </w:r>
      <w:ins w:id="26" w:author="vchoi" w:date="2012-04-24T15:42:00Z">
        <w:r w:rsidR="00085E40">
          <w:t>24</w:t>
        </w:r>
      </w:ins>
      <w:del w:id="27" w:author="vchoi" w:date="2012-04-21T18:07:00Z">
        <w:r w:rsidDel="00B4004F">
          <w:delText>20</w:delText>
        </w:r>
      </w:del>
      <w:r w:rsidR="001022E1">
        <w:fldChar w:fldCharType="end"/>
      </w:r>
    </w:p>
    <w:p w:rsidR="00174F35" w:rsidRDefault="00174F35">
      <w:pPr>
        <w:pStyle w:val="TOC2"/>
        <w:rPr>
          <w:rFonts w:asciiTheme="minorHAnsi" w:eastAsiaTheme="minorEastAsia" w:hAnsiTheme="minorHAnsi" w:cstheme="minorBidi"/>
          <w:lang w:bidi="ar-SA"/>
        </w:rPr>
      </w:pPr>
      <w:r>
        <w:t>5.6. Scenario F: The VFD Strategy, Single Session</w:t>
      </w:r>
      <w:r>
        <w:tab/>
      </w:r>
      <w:r w:rsidR="001022E1">
        <w:fldChar w:fldCharType="begin"/>
      </w:r>
      <w:r>
        <w:instrText xml:space="preserve"> PAGEREF _Toc322526739 \h </w:instrText>
      </w:r>
      <w:r w:rsidR="001022E1">
        <w:fldChar w:fldCharType="separate"/>
      </w:r>
      <w:ins w:id="28" w:author="vchoi" w:date="2012-04-24T15:42:00Z">
        <w:r w:rsidR="00085E40">
          <w:t>24</w:t>
        </w:r>
      </w:ins>
      <w:del w:id="29" w:author="vchoi" w:date="2012-04-21T18:07:00Z">
        <w:r w:rsidDel="00B4004F">
          <w:delText>20</w:delText>
        </w:r>
      </w:del>
      <w:r w:rsidR="001022E1">
        <w:fldChar w:fldCharType="end"/>
      </w:r>
    </w:p>
    <w:p w:rsidR="00174F35" w:rsidRDefault="00174F35">
      <w:pPr>
        <w:pStyle w:val="TOC2"/>
        <w:rPr>
          <w:rFonts w:asciiTheme="minorHAnsi" w:eastAsiaTheme="minorEastAsia" w:hAnsiTheme="minorHAnsi" w:cstheme="minorBidi"/>
          <w:lang w:bidi="ar-SA"/>
        </w:rPr>
      </w:pPr>
      <w:r>
        <w:t>5.7. Comparing Scenarios A to F</w:t>
      </w:r>
      <w:r>
        <w:tab/>
      </w:r>
      <w:r w:rsidR="001022E1">
        <w:fldChar w:fldCharType="begin"/>
      </w:r>
      <w:r>
        <w:instrText xml:space="preserve"> PAGEREF _Toc322526740 \h </w:instrText>
      </w:r>
      <w:r w:rsidR="001022E1">
        <w:fldChar w:fldCharType="separate"/>
      </w:r>
      <w:ins w:id="30" w:author="vchoi" w:date="2012-04-24T15:42:00Z">
        <w:r w:rsidR="00085E40">
          <w:t>27</w:t>
        </w:r>
      </w:ins>
      <w:del w:id="31" w:author="vchoi" w:date="2012-04-21T18:07:00Z">
        <w:r w:rsidDel="00B4004F">
          <w:delText>21</w:delText>
        </w:r>
      </w:del>
      <w:r w:rsidR="001022E1">
        <w:fldChar w:fldCharType="end"/>
      </w:r>
    </w:p>
    <w:p w:rsidR="00174F35" w:rsidRDefault="00174F35">
      <w:pPr>
        <w:pStyle w:val="TOC2"/>
        <w:rPr>
          <w:rFonts w:asciiTheme="minorHAnsi" w:eastAsiaTheme="minorEastAsia" w:hAnsiTheme="minorHAnsi" w:cstheme="minorBidi"/>
          <w:lang w:bidi="ar-SA"/>
        </w:rPr>
      </w:pPr>
      <w:r>
        <w:t>5.8. Scenarios G and H, no Objects Deleted</w:t>
      </w:r>
      <w:r>
        <w:tab/>
      </w:r>
      <w:r w:rsidR="001022E1">
        <w:fldChar w:fldCharType="begin"/>
      </w:r>
      <w:r>
        <w:instrText xml:space="preserve"> PAGEREF _Toc322526741 \h </w:instrText>
      </w:r>
      <w:r w:rsidR="001022E1">
        <w:fldChar w:fldCharType="separate"/>
      </w:r>
      <w:ins w:id="32" w:author="vchoi" w:date="2012-04-24T15:42:00Z">
        <w:r w:rsidR="00085E40">
          <w:t>28</w:t>
        </w:r>
      </w:ins>
      <w:del w:id="33" w:author="vchoi" w:date="2012-04-21T18:07:00Z">
        <w:r w:rsidDel="00B4004F">
          <w:delText>22</w:delText>
        </w:r>
      </w:del>
      <w:r w:rsidR="001022E1">
        <w:fldChar w:fldCharType="end"/>
      </w:r>
    </w:p>
    <w:p w:rsidR="00174F35" w:rsidRDefault="00174F35">
      <w:pPr>
        <w:pStyle w:val="TOC3"/>
        <w:rPr>
          <w:rFonts w:asciiTheme="minorHAnsi" w:eastAsiaTheme="minorEastAsia" w:hAnsiTheme="minorHAnsi" w:cstheme="minorBidi"/>
          <w:noProof/>
        </w:rPr>
      </w:pPr>
      <w:r>
        <w:rPr>
          <w:noProof/>
        </w:rPr>
        <w:t>5.8.1. Scenario G, Session 1: Create File, Add Objects</w:t>
      </w:r>
      <w:r>
        <w:rPr>
          <w:noProof/>
        </w:rPr>
        <w:tab/>
      </w:r>
      <w:r w:rsidR="001022E1">
        <w:rPr>
          <w:noProof/>
        </w:rPr>
        <w:fldChar w:fldCharType="begin"/>
      </w:r>
      <w:r>
        <w:rPr>
          <w:noProof/>
        </w:rPr>
        <w:instrText xml:space="preserve"> PAGEREF _Toc322526742 \h </w:instrText>
      </w:r>
      <w:r w:rsidR="001022E1">
        <w:rPr>
          <w:noProof/>
        </w:rPr>
      </w:r>
      <w:r w:rsidR="001022E1">
        <w:rPr>
          <w:noProof/>
        </w:rPr>
        <w:fldChar w:fldCharType="separate"/>
      </w:r>
      <w:ins w:id="34" w:author="vchoi" w:date="2012-04-24T15:42:00Z">
        <w:r w:rsidR="00085E40">
          <w:rPr>
            <w:noProof/>
          </w:rPr>
          <w:t>28</w:t>
        </w:r>
      </w:ins>
      <w:del w:id="35" w:author="vchoi" w:date="2012-04-21T18:07:00Z">
        <w:r w:rsidDel="00B4004F">
          <w:rPr>
            <w:noProof/>
          </w:rPr>
          <w:delText>22</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5.8.2. Scenario H, Session 1: Create File, Add Objects</w:t>
      </w:r>
      <w:r>
        <w:rPr>
          <w:noProof/>
        </w:rPr>
        <w:tab/>
      </w:r>
      <w:r w:rsidR="001022E1">
        <w:rPr>
          <w:noProof/>
        </w:rPr>
        <w:fldChar w:fldCharType="begin"/>
      </w:r>
      <w:r>
        <w:rPr>
          <w:noProof/>
        </w:rPr>
        <w:instrText xml:space="preserve"> PAGEREF _Toc322526743 \h </w:instrText>
      </w:r>
      <w:r w:rsidR="001022E1">
        <w:rPr>
          <w:noProof/>
        </w:rPr>
      </w:r>
      <w:r w:rsidR="001022E1">
        <w:rPr>
          <w:noProof/>
        </w:rPr>
        <w:fldChar w:fldCharType="separate"/>
      </w:r>
      <w:ins w:id="36" w:author="vchoi" w:date="2012-04-24T15:42:00Z">
        <w:r w:rsidR="00085E40">
          <w:rPr>
            <w:noProof/>
          </w:rPr>
          <w:t>29</w:t>
        </w:r>
      </w:ins>
      <w:del w:id="37" w:author="vchoi" w:date="2012-04-21T18:07:00Z">
        <w:r w:rsidDel="00B4004F">
          <w:rPr>
            <w:noProof/>
          </w:rPr>
          <w:delText>22</w:delText>
        </w:r>
      </w:del>
      <w:r w:rsidR="001022E1">
        <w:rPr>
          <w:noProof/>
        </w:rPr>
        <w:fldChar w:fldCharType="end"/>
      </w:r>
    </w:p>
    <w:p w:rsidR="00174F35" w:rsidRDefault="00174F35">
      <w:pPr>
        <w:pStyle w:val="TOC3"/>
        <w:rPr>
          <w:rFonts w:asciiTheme="minorHAnsi" w:eastAsiaTheme="minorEastAsia" w:hAnsiTheme="minorHAnsi" w:cstheme="minorBidi"/>
          <w:noProof/>
        </w:rPr>
      </w:pPr>
      <w:r>
        <w:rPr>
          <w:noProof/>
        </w:rPr>
        <w:t>5.8.3. Comparison of HDF5 Files from Scenarios A, B, G, and H after HDF5 Objects were Added</w:t>
      </w:r>
      <w:r>
        <w:rPr>
          <w:noProof/>
        </w:rPr>
        <w:tab/>
      </w:r>
      <w:r w:rsidR="001022E1">
        <w:rPr>
          <w:noProof/>
        </w:rPr>
        <w:fldChar w:fldCharType="begin"/>
      </w:r>
      <w:r>
        <w:rPr>
          <w:noProof/>
        </w:rPr>
        <w:instrText xml:space="preserve"> PAGEREF _Toc322526744 \h </w:instrText>
      </w:r>
      <w:r w:rsidR="001022E1">
        <w:rPr>
          <w:noProof/>
        </w:rPr>
      </w:r>
      <w:r w:rsidR="001022E1">
        <w:rPr>
          <w:noProof/>
        </w:rPr>
        <w:fldChar w:fldCharType="separate"/>
      </w:r>
      <w:ins w:id="38" w:author="vchoi" w:date="2012-04-24T15:42:00Z">
        <w:r w:rsidR="00085E40">
          <w:rPr>
            <w:noProof/>
          </w:rPr>
          <w:t>30</w:t>
        </w:r>
      </w:ins>
      <w:del w:id="39" w:author="vchoi" w:date="2012-04-21T18:07:00Z">
        <w:r w:rsidDel="00B4004F">
          <w:rPr>
            <w:noProof/>
          </w:rPr>
          <w:delText>23</w:delText>
        </w:r>
      </w:del>
      <w:r w:rsidR="001022E1">
        <w:rPr>
          <w:noProof/>
        </w:rPr>
        <w:fldChar w:fldCharType="end"/>
      </w:r>
    </w:p>
    <w:p w:rsidR="00174F35" w:rsidRDefault="00174F35">
      <w:pPr>
        <w:pStyle w:val="TOC1"/>
        <w:rPr>
          <w:rFonts w:asciiTheme="minorHAnsi" w:eastAsiaTheme="minorEastAsia" w:hAnsiTheme="minorHAnsi" w:cstheme="minorBidi"/>
          <w:lang w:bidi="ar-SA"/>
        </w:rPr>
      </w:pPr>
      <w:r>
        <w:t>6. Changes, 4.18.2012+</w:t>
      </w:r>
      <w:r>
        <w:tab/>
      </w:r>
      <w:r w:rsidR="001022E1">
        <w:fldChar w:fldCharType="begin"/>
      </w:r>
      <w:r>
        <w:instrText xml:space="preserve"> PAGEREF _Toc322526745 \h </w:instrText>
      </w:r>
      <w:r w:rsidR="001022E1">
        <w:fldChar w:fldCharType="separate"/>
      </w:r>
      <w:ins w:id="40" w:author="vchoi" w:date="2012-04-24T15:42:00Z">
        <w:r w:rsidR="00085E40">
          <w:t>31</w:t>
        </w:r>
      </w:ins>
      <w:del w:id="41" w:author="vchoi" w:date="2012-04-21T18:07:00Z">
        <w:r w:rsidDel="00B4004F">
          <w:delText>24</w:delText>
        </w:r>
      </w:del>
      <w:r w:rsidR="001022E1">
        <w:fldChar w:fldCharType="end"/>
      </w:r>
    </w:p>
    <w:p w:rsidR="00174F35" w:rsidRDefault="00174F35">
      <w:pPr>
        <w:pStyle w:val="TOC2"/>
        <w:rPr>
          <w:rFonts w:asciiTheme="minorHAnsi" w:eastAsiaTheme="minorEastAsia" w:hAnsiTheme="minorHAnsi" w:cstheme="minorBidi"/>
          <w:lang w:bidi="ar-SA"/>
        </w:rPr>
      </w:pPr>
      <w:r>
        <w:t>6.1. Threshold</w:t>
      </w:r>
      <w:r>
        <w:tab/>
      </w:r>
      <w:r w:rsidR="001022E1">
        <w:fldChar w:fldCharType="begin"/>
      </w:r>
      <w:r>
        <w:instrText xml:space="preserve"> PAGEREF _Toc322526746 \h </w:instrText>
      </w:r>
      <w:r w:rsidR="001022E1">
        <w:fldChar w:fldCharType="separate"/>
      </w:r>
      <w:ins w:id="42" w:author="vchoi" w:date="2012-04-24T15:42:00Z">
        <w:r w:rsidR="00085E40">
          <w:t>31</w:t>
        </w:r>
      </w:ins>
      <w:del w:id="43" w:author="vchoi" w:date="2012-04-21T18:07:00Z">
        <w:r w:rsidDel="00B4004F">
          <w:delText>24</w:delText>
        </w:r>
      </w:del>
      <w:r w:rsidR="001022E1">
        <w:fldChar w:fldCharType="end"/>
      </w:r>
    </w:p>
    <w:p w:rsidR="00174F35" w:rsidRDefault="00174F35">
      <w:pPr>
        <w:pStyle w:val="TOC2"/>
        <w:rPr>
          <w:rFonts w:asciiTheme="minorHAnsi" w:eastAsiaTheme="minorEastAsia" w:hAnsiTheme="minorHAnsi" w:cstheme="minorBidi"/>
          <w:lang w:bidi="ar-SA"/>
        </w:rPr>
      </w:pPr>
      <w:r>
        <w:t>6.2. Compare empty files that have different strategies</w:t>
      </w:r>
      <w:r>
        <w:tab/>
      </w:r>
      <w:r w:rsidR="001022E1">
        <w:fldChar w:fldCharType="begin"/>
      </w:r>
      <w:r>
        <w:instrText xml:space="preserve"> PAGEREF _Toc322526747 \h </w:instrText>
      </w:r>
      <w:r w:rsidR="001022E1">
        <w:fldChar w:fldCharType="separate"/>
      </w:r>
      <w:ins w:id="44" w:author="vchoi" w:date="2012-04-24T15:42:00Z">
        <w:r w:rsidR="00085E40">
          <w:t>31</w:t>
        </w:r>
      </w:ins>
      <w:del w:id="45" w:author="vchoi" w:date="2012-04-21T18:07:00Z">
        <w:r w:rsidDel="00B4004F">
          <w:delText>24</w:delText>
        </w:r>
      </w:del>
      <w:r w:rsidR="001022E1">
        <w:fldChar w:fldCharType="end"/>
      </w:r>
    </w:p>
    <w:p w:rsidR="00174F35" w:rsidRDefault="00174F35">
      <w:pPr>
        <w:pStyle w:val="TOC2"/>
        <w:rPr>
          <w:rFonts w:asciiTheme="minorHAnsi" w:eastAsiaTheme="minorEastAsia" w:hAnsiTheme="minorHAnsi" w:cstheme="minorBidi"/>
          <w:lang w:bidi="ar-SA"/>
        </w:rPr>
      </w:pPr>
      <w:r>
        <w:t>6.3. Extended Scenarios</w:t>
      </w:r>
      <w:r>
        <w:tab/>
      </w:r>
      <w:r w:rsidR="001022E1">
        <w:fldChar w:fldCharType="begin"/>
      </w:r>
      <w:r>
        <w:instrText xml:space="preserve"> PAGEREF _Toc322526748 \h </w:instrText>
      </w:r>
      <w:r w:rsidR="001022E1">
        <w:fldChar w:fldCharType="separate"/>
      </w:r>
      <w:ins w:id="46" w:author="vchoi" w:date="2012-04-24T15:42:00Z">
        <w:r w:rsidR="00085E40">
          <w:t>32</w:t>
        </w:r>
      </w:ins>
      <w:del w:id="47" w:author="vchoi" w:date="2012-04-21T18:07:00Z">
        <w:r w:rsidDel="00B4004F">
          <w:delText>25</w:delText>
        </w:r>
      </w:del>
      <w:r w:rsidR="001022E1">
        <w:fldChar w:fldCharType="end"/>
      </w:r>
    </w:p>
    <w:p w:rsidR="00621809" w:rsidRDefault="001022E1" w:rsidP="00B24139">
      <w:pPr>
        <w:rPr>
          <w:lang w:bidi="en-US"/>
        </w:rPr>
      </w:pPr>
      <w:r w:rsidRPr="00AB414A">
        <w:rPr>
          <w:rFonts w:ascii="Times" w:eastAsia="MS Mincho"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10705A" w:rsidRDefault="003238E1">
      <w:pPr>
        <w:pStyle w:val="Heading1"/>
      </w:pPr>
      <w:bookmarkStart w:id="48" w:name="_Toc322526710"/>
      <w:r>
        <w:lastRenderedPageBreak/>
        <w:t>Introduction</w:t>
      </w:r>
      <w:bookmarkEnd w:id="48"/>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10705A" w:rsidRDefault="00A64CCE">
      <w:pPr>
        <w:pStyle w:val="Heading2"/>
      </w:pPr>
      <w:bookmarkStart w:id="49" w:name="_Toc322526711"/>
      <w:r>
        <w:t>Definitions and Concepts</w:t>
      </w:r>
      <w:bookmarkEnd w:id="49"/>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r w:rsidRPr="00A64CCE">
        <w:t>Session</w:t>
      </w:r>
    </w:p>
    <w:p w:rsidR="004B75B9" w:rsidRPr="00A64CCE" w:rsidRDefault="005C6D72" w:rsidP="004B75B9">
      <w:r>
        <w:t>A session is composed of the actions on a file from when it is opened until it is closed</w:t>
      </w:r>
      <w:r w:rsidR="00B51698">
        <w:t xml:space="preserve">. The next time a file is opened would be considered another session. Depending on </w:t>
      </w:r>
      <w:r>
        <w:t>the file space management strategy that was chosen for the file</w:t>
      </w:r>
      <w:r w:rsidR="00B51698">
        <w:t>, file space information might be tracked during the current session, tracked over multiple sessions, or not tracked during any session.</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9F6CFA">
      <w:pPr>
        <w:tabs>
          <w:tab w:val="left" w:pos="2538"/>
        </w:tabs>
      </w:pPr>
    </w:p>
    <w:p w:rsidR="004B75B9" w:rsidRDefault="004B75B9" w:rsidP="004B75B9">
      <w:pPr>
        <w:pStyle w:val="SubSectionHeading"/>
      </w:pPr>
      <w:r>
        <w:lastRenderedPageBreak/>
        <w:t>VFD</w:t>
      </w:r>
    </w:p>
    <w:p w:rsidR="004B75B9" w:rsidRPr="00A64CCE" w:rsidRDefault="004B75B9" w:rsidP="009F6CFA">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t>Raw Data</w:t>
      </w:r>
    </w:p>
    <w:p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10705A" w:rsidRDefault="0084460C">
      <w:pPr>
        <w:pStyle w:val="Heading1"/>
      </w:pPr>
      <w:bookmarkStart w:id="50" w:name="_Toc322526712"/>
      <w:r>
        <w:lastRenderedPageBreak/>
        <w:t>File Space Allocation Mechanis</w:t>
      </w:r>
      <w:bookmarkStart w:id="51" w:name="FileSpaceAllocationMechanisms"/>
      <w:bookmarkEnd w:id="51"/>
      <w:r>
        <w:t>ms</w:t>
      </w:r>
      <w:bookmarkEnd w:id="50"/>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rsidR="0084460C" w:rsidRDefault="0084460C" w:rsidP="00CC46FB"/>
    <w:p w:rsidR="00EE5124" w:rsidRDefault="00EE5124" w:rsidP="00CC46FB"/>
    <w:p w:rsidR="00EE5124" w:rsidRDefault="00EE5124" w:rsidP="00CC46FB"/>
    <w:p w:rsidR="0010705A" w:rsidRDefault="0084460C">
      <w:pPr>
        <w:pStyle w:val="Heading2"/>
      </w:pPr>
      <w:bookmarkStart w:id="52" w:name="_Toc322526713"/>
      <w:r>
        <w:t>F</w:t>
      </w:r>
      <w:r w:rsidRPr="00B76F11">
        <w:t>ree-</w:t>
      </w:r>
      <w:r>
        <w:t>S</w:t>
      </w:r>
      <w:r w:rsidRPr="00B76F11">
        <w:t xml:space="preserve">pace </w:t>
      </w:r>
      <w:r>
        <w:t>M</w:t>
      </w:r>
      <w:r w:rsidRPr="00B76F11">
        <w:t>anager</w:t>
      </w:r>
      <w:bookmarkEnd w:id="52"/>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EE5124" w:rsidRDefault="00EE5124" w:rsidP="00CC46FB"/>
    <w:p w:rsidR="0010705A" w:rsidRDefault="0084460C">
      <w:pPr>
        <w:pStyle w:val="Heading2"/>
      </w:pPr>
      <w:bookmarkStart w:id="53" w:name="_Toc322526714"/>
      <w:r>
        <w:t>A</w:t>
      </w:r>
      <w:r w:rsidRPr="00AA4E6F">
        <w:t>ggregator</w:t>
      </w:r>
      <w:r>
        <w:t>s</w:t>
      </w:r>
      <w:bookmarkEnd w:id="53"/>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block, that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rsidR="0084460C" w:rsidRDefault="0084460C" w:rsidP="00CC46FB"/>
    <w:p w:rsidR="00EE5124" w:rsidRDefault="00EE5124" w:rsidP="00CC46FB"/>
    <w:p w:rsidR="00EE5124" w:rsidRDefault="00EE5124" w:rsidP="00CC46FB"/>
    <w:p w:rsidR="0010705A" w:rsidRDefault="0084460C">
      <w:pPr>
        <w:pStyle w:val="Heading2"/>
      </w:pPr>
      <w:bookmarkStart w:id="54" w:name="_Toc322526715"/>
      <w:r>
        <w:t>Virtual File Driver</w:t>
      </w:r>
      <w:bookmarkEnd w:id="54"/>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84460C" w:rsidRDefault="0084460C" w:rsidP="00CC46FB"/>
    <w:p w:rsidR="00EE5124" w:rsidRDefault="00EE5124" w:rsidP="00CC46FB"/>
    <w:p w:rsidR="0010705A" w:rsidRDefault="0084460C">
      <w:pPr>
        <w:pStyle w:val="Heading1"/>
        <w:rPr>
          <w:sz w:val="24"/>
          <w:szCs w:val="24"/>
        </w:rPr>
      </w:pPr>
      <w:bookmarkStart w:id="55" w:name="_Toc322526716"/>
      <w:r w:rsidRPr="00D30387">
        <w:lastRenderedPageBreak/>
        <w:t>File Space Mana</w:t>
      </w:r>
      <w:bookmarkStart w:id="56" w:name="FileSpaceManagementStrategies"/>
      <w:bookmarkEnd w:id="56"/>
      <w:r w:rsidRPr="00D30387">
        <w:t>gement Strategies</w:t>
      </w:r>
      <w:bookmarkEnd w:id="55"/>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106"/>
        <w:gridCol w:w="3384"/>
        <w:gridCol w:w="3384"/>
      </w:tblGrid>
      <w:tr w:rsidR="00AD5A56" w:rsidRPr="00AB414A" w:rsidTr="00AB414A">
        <w:trPr>
          <w:tblHeader/>
          <w:jc w:val="center"/>
        </w:trPr>
        <w:tc>
          <w:tcPr>
            <w:tcW w:w="8874" w:type="dxa"/>
            <w:gridSpan w:val="3"/>
            <w:shd w:val="clear" w:color="auto" w:fill="auto"/>
          </w:tcPr>
          <w:p w:rsidR="00AD5A56" w:rsidRPr="00AB414A" w:rsidRDefault="00AD5A56" w:rsidP="009F6CFA">
            <w:pPr>
              <w:pStyle w:val="NormalTable"/>
            </w:pPr>
            <w:r w:rsidRPr="00AB414A">
              <w:t>Table 1. File space management strategies</w:t>
            </w:r>
          </w:p>
        </w:tc>
      </w:tr>
      <w:tr w:rsidR="00AD5A56" w:rsidRPr="00AB414A" w:rsidTr="00AB414A">
        <w:trPr>
          <w:tblHeader/>
          <w:jc w:val="center"/>
        </w:trPr>
        <w:tc>
          <w:tcPr>
            <w:tcW w:w="2106" w:type="dxa"/>
            <w:shd w:val="clear" w:color="auto" w:fill="auto"/>
          </w:tcPr>
          <w:p w:rsidR="00AD5A56" w:rsidRPr="00AB414A" w:rsidRDefault="00AD5A56" w:rsidP="009F6CFA">
            <w:pPr>
              <w:pStyle w:val="NormalTable"/>
            </w:pPr>
            <w:r w:rsidRPr="00AB414A">
              <w:t>Strategy Name</w:t>
            </w:r>
          </w:p>
        </w:tc>
        <w:tc>
          <w:tcPr>
            <w:tcW w:w="3384" w:type="dxa"/>
            <w:shd w:val="clear" w:color="auto" w:fill="auto"/>
          </w:tcPr>
          <w:p w:rsidR="00AD5A56" w:rsidRPr="00AB414A" w:rsidRDefault="00AD5A56" w:rsidP="009F6CFA">
            <w:pPr>
              <w:pStyle w:val="NormalTable"/>
            </w:pPr>
            <w:r w:rsidRPr="00AB414A">
              <w:t>The strategy might be useful under these conditions:</w:t>
            </w:r>
          </w:p>
        </w:tc>
        <w:tc>
          <w:tcPr>
            <w:tcW w:w="3384" w:type="dxa"/>
            <w:shd w:val="clear" w:color="auto" w:fill="auto"/>
          </w:tcPr>
          <w:p w:rsidR="00AD5A56" w:rsidRPr="00AB414A" w:rsidRDefault="00AD5A56" w:rsidP="009F6CFA">
            <w:pPr>
              <w:pStyle w:val="NormalTable"/>
            </w:pPr>
            <w:r w:rsidRPr="00AB414A">
              <w:t>Implementation Comments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 Persist</w:t>
            </w:r>
          </w:p>
        </w:tc>
        <w:tc>
          <w:tcPr>
            <w:tcW w:w="3384" w:type="dxa"/>
            <w:shd w:val="clear" w:color="auto" w:fill="auto"/>
          </w:tcPr>
          <w:p w:rsidR="00AD5A56" w:rsidRPr="00AB414A" w:rsidRDefault="00AD5A56" w:rsidP="009F6CFA">
            <w:r w:rsidRPr="00AB414A">
              <w:t>Use with files where raw data and metadata are added and removed frequently and where the files are opened and closed frequently. Maximizes the use of space in a file over any number of sessions.</w:t>
            </w:r>
          </w:p>
        </w:tc>
        <w:tc>
          <w:tcPr>
            <w:tcW w:w="3384" w:type="dxa"/>
            <w:shd w:val="clear" w:color="auto" w:fill="auto"/>
          </w:tcPr>
          <w:p w:rsidR="00AD5A56" w:rsidRPr="00AB414A" w:rsidRDefault="00AD5A56" w:rsidP="00AB414A">
            <w:pPr>
              <w:pStyle w:val="ListParagraph"/>
              <w:numPr>
                <w:ilvl w:val="0"/>
                <w:numId w:val="14"/>
              </w:numPr>
            </w:pPr>
            <w:r w:rsidRPr="00AB414A">
              <w:t>Uses all of the file space allocation mechanisms</w:t>
            </w:r>
          </w:p>
          <w:p w:rsidR="00AD5A56" w:rsidRPr="00AB414A" w:rsidRDefault="00AD5A56" w:rsidP="00AB414A">
            <w:pPr>
              <w:pStyle w:val="ListParagraph"/>
              <w:numPr>
                <w:ilvl w:val="0"/>
                <w:numId w:val="14"/>
              </w:numPr>
            </w:pPr>
            <w:r w:rsidRPr="00AB414A">
              <w:t>Tracks file free space across sessions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w:t>
            </w:r>
          </w:p>
        </w:tc>
        <w:tc>
          <w:tcPr>
            <w:tcW w:w="3384" w:type="dxa"/>
            <w:shd w:val="clear" w:color="auto" w:fill="auto"/>
          </w:tcPr>
          <w:p w:rsidR="00AD5A56" w:rsidRPr="00AB414A" w:rsidRDefault="00AD5A56" w:rsidP="009F6CFA">
            <w:r w:rsidRPr="00AB414A">
              <w:t>Use with files where raw data and metadata are added and removed frequently. Maximizes the use of space in a file during a single session.</w:t>
            </w:r>
          </w:p>
        </w:tc>
        <w:tc>
          <w:tcPr>
            <w:tcW w:w="3384" w:type="dxa"/>
            <w:shd w:val="clear" w:color="auto" w:fill="auto"/>
          </w:tcPr>
          <w:p w:rsidR="00AD5A56" w:rsidRPr="00AB414A" w:rsidRDefault="00AD5A56" w:rsidP="00AB414A">
            <w:pPr>
              <w:pStyle w:val="ListParagraph"/>
              <w:numPr>
                <w:ilvl w:val="0"/>
                <w:numId w:val="20"/>
              </w:numPr>
            </w:pPr>
            <w:r w:rsidRPr="00AB414A">
              <w:t>Uses all of the file space allocation mechanisms</w:t>
            </w:r>
          </w:p>
          <w:p w:rsidR="00AD5A56" w:rsidRPr="00AB414A" w:rsidRDefault="00AD5A56" w:rsidP="00AB414A">
            <w:pPr>
              <w:pStyle w:val="ListParagraph"/>
              <w:numPr>
                <w:ilvl w:val="0"/>
                <w:numId w:val="20"/>
              </w:numPr>
            </w:pPr>
            <w:r w:rsidRPr="00AB414A">
              <w:t>Tracks file free space only in the current session</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Aggregator VFD</w:t>
            </w:r>
          </w:p>
        </w:tc>
        <w:tc>
          <w:tcPr>
            <w:tcW w:w="3384" w:type="dxa"/>
            <w:shd w:val="clear" w:color="auto" w:fill="auto"/>
          </w:tcPr>
          <w:p w:rsidR="00AD5A56" w:rsidRPr="00AB414A" w:rsidRDefault="00AD5A56" w:rsidP="006E53F7">
            <w:r w:rsidRPr="00AB414A">
              <w:t xml:space="preserve">Use with files where small datasets might be added and where few if any datasets are removed. Adding small datasets means the library can take advantage of the aggregators. </w:t>
            </w:r>
            <w:r w:rsidR="006E53F7" w:rsidRPr="00AB414A">
              <w:t>Maximizes rate at which small datasets are written to the file.</w:t>
            </w:r>
          </w:p>
        </w:tc>
        <w:tc>
          <w:tcPr>
            <w:tcW w:w="3384" w:type="dxa"/>
            <w:shd w:val="clear" w:color="auto" w:fill="auto"/>
          </w:tcPr>
          <w:p w:rsidR="00AD5A56" w:rsidRPr="00AB414A" w:rsidRDefault="00AD5A56" w:rsidP="00AB414A">
            <w:pPr>
              <w:pStyle w:val="ListParagraph"/>
              <w:numPr>
                <w:ilvl w:val="0"/>
                <w:numId w:val="21"/>
              </w:numPr>
            </w:pPr>
            <w:r w:rsidRPr="00AB414A">
              <w:t>Uses the aggregator and VFD mechanisms</w:t>
            </w:r>
          </w:p>
          <w:p w:rsidR="00AD5A56" w:rsidRPr="00AB414A" w:rsidRDefault="00AD5A56" w:rsidP="00AB414A">
            <w:pPr>
              <w:pStyle w:val="ListParagraph"/>
              <w:numPr>
                <w:ilvl w:val="0"/>
                <w:numId w:val="21"/>
              </w:numPr>
            </w:pPr>
            <w:r w:rsidRPr="00AB414A">
              <w:t>Never tracks free space</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VFD Only</w:t>
            </w:r>
          </w:p>
        </w:tc>
        <w:tc>
          <w:tcPr>
            <w:tcW w:w="3384" w:type="dxa"/>
            <w:shd w:val="clear" w:color="auto" w:fill="auto"/>
          </w:tcPr>
          <w:p w:rsidR="00AD5A56" w:rsidRPr="00AB414A" w:rsidRDefault="00AD5A56" w:rsidP="006E53F7">
            <w:r w:rsidRPr="00AB414A">
              <w:t>Use with files where large amounts of raw data are added and where few if any datasets are removed.</w:t>
            </w:r>
            <w:r w:rsidR="006E53F7" w:rsidRPr="00AB414A">
              <w:t xml:space="preserve"> Maximizes rate at which data is written to the file.</w:t>
            </w:r>
          </w:p>
        </w:tc>
        <w:tc>
          <w:tcPr>
            <w:tcW w:w="3384" w:type="dxa"/>
            <w:shd w:val="clear" w:color="auto" w:fill="auto"/>
          </w:tcPr>
          <w:p w:rsidR="00AD5A56" w:rsidRPr="00AB414A" w:rsidRDefault="00AD5A56" w:rsidP="00AB414A">
            <w:pPr>
              <w:pStyle w:val="ListParagraph"/>
              <w:numPr>
                <w:ilvl w:val="0"/>
                <w:numId w:val="22"/>
              </w:numPr>
            </w:pPr>
            <w:r w:rsidRPr="00AB414A">
              <w:t>Uses only the VFD mechanism</w:t>
            </w:r>
          </w:p>
          <w:p w:rsidR="00AD5A56" w:rsidRPr="00AB414A" w:rsidRDefault="00AD5A56" w:rsidP="00AB414A">
            <w:pPr>
              <w:pStyle w:val="ListParagraph"/>
              <w:numPr>
                <w:ilvl w:val="0"/>
                <w:numId w:val="22"/>
              </w:numPr>
            </w:pPr>
            <w:r w:rsidRPr="00AB414A">
              <w:t>Never tracks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rsidR="001022E1">
        <w:fldChar w:fldCharType="begin"/>
      </w:r>
      <w:r>
        <w:instrText xml:space="preserve"> PAGEREF SettingOrChangingAStrategy \h </w:instrText>
      </w:r>
      <w:r w:rsidR="001022E1">
        <w:fldChar w:fldCharType="separate"/>
      </w:r>
      <w:r w:rsidR="00085E40">
        <w:rPr>
          <w:noProof/>
        </w:rPr>
        <w:t>10</w:t>
      </w:r>
      <w:r w:rsidR="001022E1">
        <w:fldChar w:fldCharType="end"/>
      </w:r>
      <w:r>
        <w:t>.</w:t>
      </w:r>
    </w:p>
    <w:p w:rsidR="00A553EB" w:rsidRDefault="00A553EB"/>
    <w:p w:rsidR="00A553EB" w:rsidRDefault="00A553EB" w:rsidP="001C6451"/>
    <w:p w:rsidR="009C5C33" w:rsidRDefault="009C5C33" w:rsidP="001C6451"/>
    <w:p w:rsidR="003E56A9" w:rsidRDefault="003E56A9" w:rsidP="001C6451"/>
    <w:p w:rsidR="000279A0" w:rsidRDefault="000279A0">
      <w:r>
        <w:br w:type="page"/>
      </w:r>
    </w:p>
    <w:p w:rsidR="0084460C" w:rsidRDefault="0084460C" w:rsidP="001C6451"/>
    <w:p w:rsidR="0010705A" w:rsidRDefault="0084460C">
      <w:pPr>
        <w:pStyle w:val="Heading2"/>
      </w:pPr>
      <w:bookmarkStart w:id="57" w:name="_Toc322526717"/>
      <w:r w:rsidRPr="00D0424D">
        <w:t>The All Persist Stra</w:t>
      </w:r>
      <w:bookmarkStart w:id="58" w:name="AllPersistStrategy"/>
      <w:bookmarkEnd w:id="58"/>
      <w:r w:rsidRPr="00D0424D">
        <w:t>tegy</w:t>
      </w:r>
      <w:bookmarkEnd w:id="57"/>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10705A" w:rsidRDefault="0084460C">
      <w:pPr>
        <w:pStyle w:val="Heading2"/>
      </w:pPr>
      <w:bookmarkStart w:id="59" w:name="_Toc322526718"/>
      <w:r>
        <w:t>The All Str</w:t>
      </w:r>
      <w:bookmarkStart w:id="60" w:name="AllStrategy"/>
      <w:bookmarkEnd w:id="60"/>
      <w:r>
        <w:t>ategy</w:t>
      </w:r>
      <w:bookmarkEnd w:id="59"/>
    </w:p>
    <w:p w:rsidR="00E81C3F" w:rsidRDefault="00E81C3F" w:rsidP="00E81C3F">
      <w:r>
        <w:t>The aim of the All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The All strategy is the HDF5 Library’s default file space management strategy. Prior to HDF5 Release 1.10.0, the All strategy was the only file space management strategy directly supported by the library.</w:t>
      </w:r>
    </w:p>
    <w:p w:rsidR="00D90961" w:rsidRDefault="00D90961" w:rsidP="00D90961"/>
    <w:p w:rsidR="0084460C" w:rsidRDefault="0084460C" w:rsidP="00221B64"/>
    <w:p w:rsidR="0084460C" w:rsidRDefault="0084460C" w:rsidP="00221B64"/>
    <w:p w:rsidR="0010705A" w:rsidRDefault="0084460C">
      <w:pPr>
        <w:pStyle w:val="Heading2"/>
      </w:pPr>
      <w:bookmarkStart w:id="61" w:name="_Toc322526719"/>
      <w:r>
        <w:lastRenderedPageBreak/>
        <w:t>The Aggregator VFD Str</w:t>
      </w:r>
      <w:bookmarkStart w:id="62" w:name="AggregatorVfdStrategy"/>
      <w:bookmarkEnd w:id="62"/>
      <w:r>
        <w:t>ategy</w:t>
      </w:r>
      <w:bookmarkEnd w:id="61"/>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10705A" w:rsidRDefault="0084460C">
      <w:pPr>
        <w:pStyle w:val="Heading2"/>
      </w:pPr>
      <w:bookmarkStart w:id="63" w:name="_Toc322526720"/>
      <w:r>
        <w:t>The VFD St</w:t>
      </w:r>
      <w:bookmarkStart w:id="64" w:name="VfdStrategy"/>
      <w:bookmarkEnd w:id="64"/>
      <w:r>
        <w:t>rategy</w:t>
      </w:r>
      <w:bookmarkEnd w:id="63"/>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Pr="00AB414A" w:rsidRDefault="00455607">
      <w:pPr>
        <w:rPr>
          <w:rFonts w:eastAsia="MS Mincho"/>
          <w:b/>
          <w:bCs/>
          <w:color w:val="000000"/>
          <w:sz w:val="26"/>
          <w:szCs w:val="26"/>
        </w:rPr>
      </w:pPr>
      <w:r>
        <w:br w:type="page"/>
      </w:r>
    </w:p>
    <w:p w:rsidR="0010705A" w:rsidRDefault="00221B64">
      <w:pPr>
        <w:pStyle w:val="Heading1"/>
      </w:pPr>
      <w:bookmarkStart w:id="65" w:name="_Toc322526721"/>
      <w:r w:rsidRPr="00221B64">
        <w:lastRenderedPageBreak/>
        <w:t xml:space="preserve">Setting or Changing a </w:t>
      </w:r>
      <w:r w:rsidR="003D191D">
        <w:t xml:space="preserve">File Space Management </w:t>
      </w:r>
      <w:r w:rsidRPr="00221B64">
        <w:t>Str</w:t>
      </w:r>
      <w:bookmarkStart w:id="66" w:name="SettingOrChangingAStrategy"/>
      <w:bookmarkEnd w:id="66"/>
      <w:r w:rsidRPr="00221B64">
        <w:t>ategy</w:t>
      </w:r>
      <w:bookmarkEnd w:id="65"/>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Default="00455607" w:rsidP="00455607"/>
    <w:p w:rsidR="00455607" w:rsidRPr="00455607" w:rsidRDefault="00455607" w:rsidP="00455607"/>
    <w:p w:rsidR="0010705A" w:rsidRDefault="0084460C">
      <w:pPr>
        <w:pStyle w:val="Heading2"/>
      </w:pPr>
      <w:bookmarkStart w:id="67" w:name="_Toc322526722"/>
      <w:r w:rsidRPr="00221B64">
        <w:t>Specifying a Strategy</w:t>
      </w:r>
      <w:r w:rsidR="00455607">
        <w:t xml:space="preserve"> at File Creation</w:t>
      </w:r>
      <w:r w:rsidR="003D191D">
        <w:t xml:space="preserve"> </w:t>
      </w:r>
      <w:r w:rsidR="003A684B">
        <w:t>with H5Pset_file_space</w:t>
      </w:r>
      <w:bookmarkEnd w:id="67"/>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0" w:anchor="Property-SetFileSpace" w:history="1">
        <w:r w:rsidR="0084460C" w:rsidRPr="00BD7D40">
          <w:rPr>
            <w:rStyle w:val="Hyperlink"/>
            <w:rFonts w:ascii="Courier New" w:hAnsi="Courier New" w:cs="Courier New"/>
            <w:sz w:val="20"/>
          </w:rPr>
          <w:t>H5Pset_file_space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BD7D40">
      <w:pPr>
        <w:pStyle w:val="Courier10"/>
      </w:pPr>
      <w:r w:rsidRPr="00A15AC6">
        <w:t>herr_t H5Pset_file_space(hid_t fcpl_id, H5F_file_space_t strategy, hsize_t threshold)</w:t>
      </w:r>
    </w:p>
    <w:p w:rsidR="0084460C" w:rsidRDefault="0084460C" w:rsidP="00D0487D"/>
    <w:p w:rsidR="00D0487D" w:rsidRDefault="0084460C" w:rsidP="00D0487D">
      <w:r>
        <w:t xml:space="preserve">The first parameter, </w:t>
      </w:r>
      <w:r w:rsidRPr="00BD7D40">
        <w:rPr>
          <w:rFonts w:ascii="Courier New" w:hAnsi="Courier New" w:cs="Courier New"/>
          <w:sz w:val="20"/>
        </w:rPr>
        <w:t>fcpl_id</w:t>
      </w:r>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1022E1">
        <w:fldChar w:fldCharType="begin"/>
      </w:r>
      <w:r w:rsidR="002C5C25">
        <w:instrText xml:space="preserve"> PAGEREF Table2 \h </w:instrText>
      </w:r>
      <w:r w:rsidR="001022E1">
        <w:fldChar w:fldCharType="separate"/>
      </w:r>
      <w:r w:rsidR="00085E40">
        <w:rPr>
          <w:noProof/>
        </w:rPr>
        <w:t>11</w:t>
      </w:r>
      <w:r w:rsidR="001022E1">
        <w:fldChar w:fldCharType="end"/>
      </w:r>
      <w:r w:rsidR="002C5C25">
        <w:t xml:space="preserve">. </w:t>
      </w:r>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r w:rsidR="00C21EFB">
        <w:t xml:space="preserve"> The threshold is the minimum size in bytes of the free-space sections that are tracked.</w:t>
      </w:r>
    </w:p>
    <w:p w:rsidR="00D0487D" w:rsidRDefault="00D0487D" w:rsidP="00D0487D"/>
    <w:p w:rsidR="0084460C" w:rsidRDefault="0084460C" w:rsidP="00D0487D">
      <w:r>
        <w:t xml:space="preserve">The library provides </w:t>
      </w:r>
      <w:r w:rsidR="0083201E">
        <w:t>the</w:t>
      </w:r>
      <w:r>
        <w:t xml:space="preserve"> companion routine</w:t>
      </w:r>
      <w:r w:rsidR="00D0487D">
        <w:t xml:space="preserve"> H5Pget_file_space</w:t>
      </w:r>
      <w:r w:rsidR="0083201E">
        <w:t>.</w:t>
      </w:r>
      <w:r>
        <w:t xml:space="preserve"> </w:t>
      </w:r>
      <w:r w:rsidR="0083201E">
        <w:t xml:space="preserve">This routine </w:t>
      </w:r>
      <w:r>
        <w:t>retrieves the file space management information for an HDF5 file</w:t>
      </w:r>
      <w:r w:rsidR="00D0487D">
        <w:t xml:space="preserve">. See the entry in the </w:t>
      </w:r>
      <w:hyperlink r:id="rId21"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874"/>
      </w:tblGrid>
      <w:tr w:rsidR="003F0E61" w:rsidRPr="00AB414A" w:rsidTr="00AB414A">
        <w:trPr>
          <w:jc w:val="center"/>
        </w:trPr>
        <w:tc>
          <w:tcPr>
            <w:tcW w:w="8874" w:type="dxa"/>
            <w:shd w:val="clear" w:color="auto" w:fill="auto"/>
          </w:tcPr>
          <w:p w:rsidR="003F0E61" w:rsidRPr="00AB414A" w:rsidRDefault="003F0E61" w:rsidP="003A684B">
            <w:pPr>
              <w:pStyle w:val="Courier10"/>
            </w:pPr>
          </w:p>
          <w:p w:rsidR="003F0E61" w:rsidRPr="00AB414A" w:rsidRDefault="003F0E61" w:rsidP="003F0E61">
            <w:pPr>
              <w:pStyle w:val="Courier10"/>
            </w:pPr>
            <w:r w:rsidRPr="00AB414A">
              <w:t>/* Create a file creation property list template */</w:t>
            </w:r>
          </w:p>
          <w:p w:rsidR="003F0E61" w:rsidRPr="00AB414A" w:rsidRDefault="003F0E61" w:rsidP="003F0E61">
            <w:pPr>
              <w:pStyle w:val="Courier10"/>
            </w:pPr>
            <w:r w:rsidRPr="00AB414A">
              <w:t xml:space="preserve">fcpl_id = H5Pcreate(H5P_FILE_CREATE);  </w:t>
            </w:r>
          </w:p>
          <w:p w:rsidR="003F0E61" w:rsidRPr="00AB414A" w:rsidRDefault="003F0E61" w:rsidP="003F0E61">
            <w:pPr>
              <w:pStyle w:val="Courier10"/>
            </w:pPr>
          </w:p>
          <w:p w:rsidR="003F0E61" w:rsidRPr="00AB414A" w:rsidRDefault="003F0E61" w:rsidP="003F0E61">
            <w:pPr>
              <w:pStyle w:val="Courier10"/>
            </w:pPr>
            <w:r w:rsidRPr="00AB414A">
              <w:t>/* Set the file space management strategy */</w:t>
            </w:r>
          </w:p>
          <w:p w:rsidR="003F0E61" w:rsidRPr="00AB414A" w:rsidRDefault="003F0E61" w:rsidP="003F0E61">
            <w:pPr>
              <w:pStyle w:val="Courier10"/>
            </w:pPr>
            <w:r w:rsidRPr="00AB414A">
              <w:t>/* Don’t update the free-space section threshold */</w:t>
            </w:r>
          </w:p>
          <w:p w:rsidR="003F0E61" w:rsidRPr="00AB414A" w:rsidRDefault="003F0E61" w:rsidP="003F0E61">
            <w:pPr>
              <w:pStyle w:val="Courier10"/>
            </w:pPr>
            <w:r w:rsidRPr="00AB414A">
              <w:t>H5Pset_file_space(fcpl_id, H5P_FILE_SPACE_ALL_PERSIST, (hsize_t)0);</w:t>
            </w:r>
          </w:p>
          <w:p w:rsidR="003F0E61" w:rsidRPr="00AB414A" w:rsidRDefault="003F0E61" w:rsidP="003F0E61">
            <w:pPr>
              <w:pStyle w:val="Courier10"/>
            </w:pPr>
          </w:p>
          <w:p w:rsidR="003F0E61" w:rsidRPr="00AB414A" w:rsidRDefault="003F0E61" w:rsidP="003F0E61">
            <w:pPr>
              <w:pStyle w:val="Courier10"/>
            </w:pPr>
            <w:r w:rsidRPr="00AB414A">
              <w:t xml:space="preserve">/* Create an HDF5 file with the file creation property list </w:t>
            </w:r>
            <w:r w:rsidRPr="00AB414A">
              <w:rPr>
                <w:i/>
              </w:rPr>
              <w:t>fcpl_id</w:t>
            </w:r>
            <w:r w:rsidRPr="00AB414A">
              <w:t xml:space="preserve"> */</w:t>
            </w:r>
          </w:p>
          <w:p w:rsidR="003F0E61" w:rsidRPr="00AB414A" w:rsidRDefault="003F0E61" w:rsidP="003F0E61">
            <w:pPr>
              <w:pStyle w:val="Courier10"/>
            </w:pPr>
            <w:r w:rsidRPr="00AB414A">
              <w:t>fid = H5Fcreate(“persist.h5”, H5F_ACC_TRUNC, fcpl_id, H5P_DEFAULT);</w:t>
            </w:r>
          </w:p>
          <w:p w:rsidR="003F0E61" w:rsidRPr="00AB414A" w:rsidRDefault="003F0E61" w:rsidP="003F0E61">
            <w:pPr>
              <w:pStyle w:val="Courier10"/>
            </w:pPr>
          </w:p>
          <w:p w:rsidR="003F0E61" w:rsidRPr="00AB414A" w:rsidRDefault="003F0E61" w:rsidP="003F0E61">
            <w:pPr>
              <w:pStyle w:val="Courier10"/>
            </w:pPr>
            <w:r w:rsidRPr="00AB414A">
              <w:t>/* Close the file */</w:t>
            </w:r>
          </w:p>
          <w:p w:rsidR="003F0E61" w:rsidRPr="00AB414A" w:rsidRDefault="003F0E61" w:rsidP="003F0E61">
            <w:pPr>
              <w:pStyle w:val="Courier10"/>
            </w:pPr>
            <w:r w:rsidRPr="00AB414A">
              <w:t>H5Fclose(fid);</w:t>
            </w:r>
          </w:p>
          <w:p w:rsidR="003F0E61" w:rsidRPr="00AB414A" w:rsidRDefault="003F0E61" w:rsidP="003A684B">
            <w:pPr>
              <w:pStyle w:val="Courier10"/>
            </w:pPr>
          </w:p>
          <w:p w:rsidR="003F0E61" w:rsidRPr="00AB414A" w:rsidRDefault="003F0E61" w:rsidP="009F6CFA">
            <w:pPr>
              <w:pStyle w:val="PlainText"/>
            </w:pPr>
          </w:p>
        </w:tc>
      </w:tr>
      <w:tr w:rsidR="003F0E61" w:rsidRPr="00AB414A" w:rsidTr="00AB414A">
        <w:trPr>
          <w:jc w:val="center"/>
        </w:trPr>
        <w:tc>
          <w:tcPr>
            <w:tcW w:w="8874" w:type="dxa"/>
            <w:shd w:val="clear" w:color="auto" w:fill="auto"/>
          </w:tcPr>
          <w:p w:rsidR="003F0E61" w:rsidRPr="00AB414A" w:rsidRDefault="003F0E61" w:rsidP="009E12A9">
            <w:pPr>
              <w:pStyle w:val="NormalTable"/>
            </w:pPr>
            <w:r w:rsidRPr="00AB414A">
              <w:t>Example 1. Use H5P</w:t>
            </w:r>
            <w:r w:rsidR="009E12A9" w:rsidRPr="00AB414A">
              <w:t>s</w:t>
            </w:r>
            <w:r w:rsidRPr="00AB414A">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3A684B" w:rsidRDefault="003A684B" w:rsidP="00D0487D"/>
    <w:p w:rsidR="00442746" w:rsidRDefault="00442746" w:rsidP="00D0487D"/>
    <w:p w:rsidR="00442746" w:rsidRDefault="00442746" w:rsidP="00D0487D"/>
    <w:p w:rsidR="0010705A" w:rsidRDefault="00221B64" w:rsidP="0010705A">
      <w:pPr>
        <w:pStyle w:val="Heading2"/>
        <w:pPrChange w:id="68" w:author="vchoi" w:date="2012-04-23T18:15:00Z">
          <w:pPr>
            <w:pStyle w:val="Heading2"/>
            <w:spacing w:after="240"/>
          </w:pPr>
        </w:pPrChange>
      </w:pPr>
      <w:bookmarkStart w:id="69" w:name="_Toc322526723"/>
      <w:r>
        <w:t>Changing the S</w:t>
      </w:r>
      <w:bookmarkStart w:id="70" w:name="ChangingTheStrategyWithH5repack"/>
      <w:bookmarkEnd w:id="70"/>
      <w:r>
        <w:t>trategy</w:t>
      </w:r>
      <w:r w:rsidR="003D191D">
        <w:t xml:space="preserve"> with h5repack</w:t>
      </w:r>
      <w:bookmarkEnd w:id="69"/>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2"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 xml:space="preserve">–fs_strategy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070"/>
      </w:tblGrid>
      <w:tr w:rsidR="009E12A9" w:rsidRPr="00AB414A" w:rsidTr="00AB414A">
        <w:trPr>
          <w:jc w:val="center"/>
        </w:trPr>
        <w:tc>
          <w:tcPr>
            <w:tcW w:w="8070" w:type="dxa"/>
            <w:shd w:val="clear" w:color="auto" w:fill="auto"/>
          </w:tcPr>
          <w:p w:rsidR="009E12A9" w:rsidRPr="00AB414A" w:rsidRDefault="009E12A9" w:rsidP="009E12A9">
            <w:pPr>
              <w:pStyle w:val="Courier10"/>
            </w:pPr>
          </w:p>
          <w:p w:rsidR="009E12A9" w:rsidRPr="00AB414A" w:rsidRDefault="009E12A9" w:rsidP="009E12A9">
            <w:pPr>
              <w:pStyle w:val="Courier10"/>
            </w:pPr>
            <w:r w:rsidRPr="00AB414A">
              <w:t xml:space="preserve">h5repack –S </w:t>
            </w:r>
            <w:r w:rsidR="00C15570" w:rsidRPr="00AB414A">
              <w:t>SPACE_</w:t>
            </w:r>
            <w:r w:rsidRPr="00AB414A">
              <w:t>VFD no_persist_A.h5 no_persist_outvfd.h5</w:t>
            </w:r>
          </w:p>
          <w:p w:rsidR="009E12A9" w:rsidRPr="00AB414A" w:rsidRDefault="009E12A9" w:rsidP="009E12A9">
            <w:pPr>
              <w:pStyle w:val="Courier10"/>
            </w:pPr>
          </w:p>
        </w:tc>
      </w:tr>
      <w:tr w:rsidR="009E12A9" w:rsidRPr="00AB414A" w:rsidTr="00AB414A">
        <w:trPr>
          <w:jc w:val="center"/>
        </w:trPr>
        <w:tc>
          <w:tcPr>
            <w:tcW w:w="8070" w:type="dxa"/>
            <w:shd w:val="clear" w:color="auto" w:fill="auto"/>
          </w:tcPr>
          <w:p w:rsidR="009E12A9" w:rsidRPr="00AB414A" w:rsidRDefault="009E12A9" w:rsidP="009E12A9">
            <w:pPr>
              <w:pStyle w:val="NormalTable"/>
            </w:pPr>
            <w:r w:rsidRPr="00AB414A">
              <w:t>Example 2. 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–fs_strategy</w:t>
      </w:r>
      <w:r>
        <w:t xml:space="preserve"> options are listed in the table below.</w:t>
      </w:r>
    </w:p>
    <w:p w:rsidR="003919F0" w:rsidRDefault="003919F0" w:rsidP="003919F0"/>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349"/>
        <w:gridCol w:w="2340"/>
        <w:gridCol w:w="3330"/>
      </w:tblGrid>
      <w:tr w:rsidR="003919F0" w:rsidRPr="00AB414A" w:rsidTr="00AB414A">
        <w:trPr>
          <w:tblHeader/>
          <w:jc w:val="center"/>
        </w:trPr>
        <w:tc>
          <w:tcPr>
            <w:tcW w:w="8019" w:type="dxa"/>
            <w:gridSpan w:val="3"/>
            <w:shd w:val="clear" w:color="auto" w:fill="auto"/>
          </w:tcPr>
          <w:p w:rsidR="003919F0" w:rsidRPr="00AB414A" w:rsidRDefault="003919F0" w:rsidP="002C5C25">
            <w:pPr>
              <w:pStyle w:val="NormalTable"/>
            </w:pPr>
            <w:r w:rsidRPr="00AB414A">
              <w:t>Table 2. Strat</w:t>
            </w:r>
            <w:bookmarkStart w:id="71" w:name="Table2"/>
            <w:bookmarkEnd w:id="71"/>
            <w:r w:rsidRPr="00AB414A">
              <w:t xml:space="preserve">egies </w:t>
            </w:r>
            <w:r w:rsidR="002C5C25" w:rsidRPr="00AB414A">
              <w:t>and Values</w:t>
            </w:r>
          </w:p>
        </w:tc>
      </w:tr>
      <w:tr w:rsidR="003919F0" w:rsidRPr="00AB414A" w:rsidTr="00AB414A">
        <w:trPr>
          <w:tblHeader/>
          <w:jc w:val="center"/>
        </w:trPr>
        <w:tc>
          <w:tcPr>
            <w:tcW w:w="2349" w:type="dxa"/>
            <w:shd w:val="clear" w:color="auto" w:fill="auto"/>
          </w:tcPr>
          <w:p w:rsidR="003919F0" w:rsidRPr="00AB414A" w:rsidRDefault="003919F0" w:rsidP="009F6CFA">
            <w:pPr>
              <w:pStyle w:val="NormalTable"/>
            </w:pPr>
            <w:r w:rsidRPr="00AB414A">
              <w:t>Strategy</w:t>
            </w:r>
          </w:p>
        </w:tc>
        <w:tc>
          <w:tcPr>
            <w:tcW w:w="2340" w:type="dxa"/>
            <w:shd w:val="clear" w:color="auto" w:fill="auto"/>
          </w:tcPr>
          <w:p w:rsidR="003919F0" w:rsidRPr="00AB414A" w:rsidRDefault="003919F0" w:rsidP="009F6CFA">
            <w:pPr>
              <w:pStyle w:val="NormalTable"/>
            </w:pPr>
            <w:r w:rsidRPr="00AB414A">
              <w:t>h5repack Value</w:t>
            </w:r>
          </w:p>
        </w:tc>
        <w:tc>
          <w:tcPr>
            <w:tcW w:w="3330" w:type="dxa"/>
            <w:shd w:val="clear" w:color="auto" w:fill="auto"/>
          </w:tcPr>
          <w:p w:rsidR="003919F0" w:rsidRPr="00AB414A" w:rsidRDefault="003919F0" w:rsidP="009F6CFA">
            <w:pPr>
              <w:pStyle w:val="NormalTable"/>
            </w:pPr>
            <w:r w:rsidRPr="00AB414A">
              <w:t>H5Pset_file_space Value</w:t>
            </w:r>
          </w:p>
        </w:tc>
      </w:tr>
      <w:tr w:rsidR="003919F0" w:rsidRPr="00AB414A" w:rsidTr="00AB414A">
        <w:trPr>
          <w:jc w:val="center"/>
        </w:trPr>
        <w:tc>
          <w:tcPr>
            <w:tcW w:w="2349" w:type="dxa"/>
            <w:shd w:val="clear" w:color="auto" w:fill="auto"/>
          </w:tcPr>
          <w:p w:rsidR="003919F0" w:rsidRPr="00AB414A" w:rsidRDefault="003919F0" w:rsidP="003919F0">
            <w:r w:rsidRPr="00AB414A">
              <w:t>All Persist</w:t>
            </w:r>
          </w:p>
        </w:tc>
        <w:tc>
          <w:tcPr>
            <w:tcW w:w="2340" w:type="dxa"/>
            <w:shd w:val="clear" w:color="auto" w:fill="auto"/>
          </w:tcPr>
          <w:p w:rsidR="003919F0" w:rsidRPr="00AB414A" w:rsidRDefault="003919F0" w:rsidP="009F6CFA">
            <w:pPr>
              <w:pStyle w:val="PlainText"/>
            </w:pPr>
            <w:r w:rsidRPr="00AB414A">
              <w:t>ALL_PERSIST</w:t>
            </w:r>
          </w:p>
        </w:tc>
        <w:tc>
          <w:tcPr>
            <w:tcW w:w="3330" w:type="dxa"/>
            <w:shd w:val="clear" w:color="auto" w:fill="auto"/>
          </w:tcPr>
          <w:p w:rsidR="003919F0" w:rsidRPr="00AB414A" w:rsidRDefault="003919F0" w:rsidP="009F6CFA">
            <w:pPr>
              <w:pStyle w:val="PlainText"/>
            </w:pPr>
            <w:r w:rsidRPr="00AB414A">
              <w:t>H5F_FILE_SPACE_ALL_PERSIST</w:t>
            </w:r>
          </w:p>
        </w:tc>
      </w:tr>
      <w:tr w:rsidR="003919F0" w:rsidRPr="00AB414A" w:rsidTr="00AB414A">
        <w:trPr>
          <w:jc w:val="center"/>
        </w:trPr>
        <w:tc>
          <w:tcPr>
            <w:tcW w:w="2349" w:type="dxa"/>
            <w:shd w:val="clear" w:color="auto" w:fill="auto"/>
          </w:tcPr>
          <w:p w:rsidR="003919F0" w:rsidRPr="00AB414A" w:rsidRDefault="003919F0" w:rsidP="003919F0">
            <w:r w:rsidRPr="00AB414A">
              <w:t>All</w:t>
            </w:r>
          </w:p>
        </w:tc>
        <w:tc>
          <w:tcPr>
            <w:tcW w:w="2340" w:type="dxa"/>
            <w:shd w:val="clear" w:color="auto" w:fill="auto"/>
          </w:tcPr>
          <w:p w:rsidR="003919F0" w:rsidRPr="00AB414A" w:rsidRDefault="003919F0" w:rsidP="009F6CFA">
            <w:pPr>
              <w:pStyle w:val="PlainText"/>
            </w:pPr>
            <w:r w:rsidRPr="00AB414A">
              <w:t>ALL</w:t>
            </w:r>
          </w:p>
        </w:tc>
        <w:tc>
          <w:tcPr>
            <w:tcW w:w="3330" w:type="dxa"/>
            <w:shd w:val="clear" w:color="auto" w:fill="auto"/>
          </w:tcPr>
          <w:p w:rsidR="003919F0" w:rsidRPr="00AB414A" w:rsidRDefault="003919F0" w:rsidP="009F6CFA">
            <w:pPr>
              <w:pStyle w:val="PlainText"/>
            </w:pPr>
            <w:r w:rsidRPr="00AB414A">
              <w:t>H5F_FILE_SPACE_ALL</w:t>
            </w:r>
          </w:p>
        </w:tc>
      </w:tr>
      <w:tr w:rsidR="003919F0" w:rsidRPr="00AB414A" w:rsidTr="00AB414A">
        <w:trPr>
          <w:jc w:val="center"/>
        </w:trPr>
        <w:tc>
          <w:tcPr>
            <w:tcW w:w="2349" w:type="dxa"/>
            <w:shd w:val="clear" w:color="auto" w:fill="auto"/>
          </w:tcPr>
          <w:p w:rsidR="003919F0" w:rsidRPr="00AB414A" w:rsidRDefault="003919F0" w:rsidP="003919F0">
            <w:r w:rsidRPr="00AB414A">
              <w:t>Aggregator VFD</w:t>
            </w:r>
          </w:p>
        </w:tc>
        <w:tc>
          <w:tcPr>
            <w:tcW w:w="2340" w:type="dxa"/>
            <w:shd w:val="clear" w:color="auto" w:fill="auto"/>
          </w:tcPr>
          <w:p w:rsidR="003919F0" w:rsidRPr="00AB414A" w:rsidRDefault="003919F0" w:rsidP="009F6CFA">
            <w:pPr>
              <w:pStyle w:val="PlainText"/>
            </w:pPr>
            <w:r w:rsidRPr="00AB414A">
              <w:t>AGGR_VFD</w:t>
            </w:r>
          </w:p>
        </w:tc>
        <w:tc>
          <w:tcPr>
            <w:tcW w:w="3330" w:type="dxa"/>
            <w:shd w:val="clear" w:color="auto" w:fill="auto"/>
          </w:tcPr>
          <w:p w:rsidR="003919F0" w:rsidRPr="00AB414A" w:rsidRDefault="003919F0" w:rsidP="009F6CFA">
            <w:pPr>
              <w:pStyle w:val="PlainText"/>
            </w:pPr>
            <w:r w:rsidRPr="00AB414A">
              <w:t>H5F_FILE_SPACE_AGGR_VFD</w:t>
            </w:r>
          </w:p>
        </w:tc>
      </w:tr>
      <w:tr w:rsidR="003919F0" w:rsidRPr="00AB414A" w:rsidTr="00AB414A">
        <w:trPr>
          <w:jc w:val="center"/>
        </w:trPr>
        <w:tc>
          <w:tcPr>
            <w:tcW w:w="2349" w:type="dxa"/>
            <w:shd w:val="clear" w:color="auto" w:fill="auto"/>
          </w:tcPr>
          <w:p w:rsidR="003919F0" w:rsidRPr="00AB414A" w:rsidRDefault="003919F0" w:rsidP="003919F0">
            <w:r w:rsidRPr="00AB414A">
              <w:t>VFD</w:t>
            </w:r>
          </w:p>
        </w:tc>
        <w:tc>
          <w:tcPr>
            <w:tcW w:w="2340" w:type="dxa"/>
            <w:shd w:val="clear" w:color="auto" w:fill="auto"/>
          </w:tcPr>
          <w:p w:rsidR="003919F0" w:rsidRPr="00AB414A" w:rsidRDefault="003919F0" w:rsidP="009F6CFA">
            <w:pPr>
              <w:pStyle w:val="PlainText"/>
            </w:pPr>
            <w:r w:rsidRPr="00AB414A">
              <w:t>SPACE_VFD</w:t>
            </w:r>
          </w:p>
        </w:tc>
        <w:tc>
          <w:tcPr>
            <w:tcW w:w="3330" w:type="dxa"/>
            <w:shd w:val="clear" w:color="auto" w:fill="auto"/>
          </w:tcPr>
          <w:p w:rsidR="003919F0" w:rsidRPr="00AB414A" w:rsidRDefault="003919F0" w:rsidP="009F6CFA">
            <w:pPr>
              <w:pStyle w:val="PlainText"/>
            </w:pPr>
            <w:r w:rsidRPr="00AB414A">
              <w:t>H5F_FILE_SPACE_VFD</w:t>
            </w:r>
          </w:p>
        </w:tc>
      </w:tr>
    </w:tbl>
    <w:p w:rsidR="003919F0" w:rsidRDefault="003919F0" w:rsidP="003919F0"/>
    <w:p w:rsidR="003919F0" w:rsidRDefault="003919F0" w:rsidP="00E47F3A"/>
    <w:p w:rsidR="00E81C3F" w:rsidRDefault="00E81C3F" w:rsidP="00712D10"/>
    <w:p w:rsidR="0010705A" w:rsidRDefault="00C41541">
      <w:pPr>
        <w:pStyle w:val="Heading2"/>
      </w:pPr>
      <w:bookmarkStart w:id="72" w:name="_Toc322526724"/>
      <w:r>
        <w:t>Summary of Strategies and Implement</w:t>
      </w:r>
      <w:r w:rsidR="00712D10">
        <w:t>ation</w:t>
      </w:r>
      <w:bookmarkEnd w:id="72"/>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W w:w="0" w:type="auto"/>
        <w:jc w:val="center"/>
        <w:tblInd w:w="192" w:type="dxa"/>
        <w:tblBorders>
          <w:bottom w:val="single" w:sz="4" w:space="0" w:color="000000"/>
          <w:insideH w:val="single" w:sz="4" w:space="0" w:color="000000"/>
        </w:tblBorders>
        <w:tblLook w:val="04A0" w:firstRow="1" w:lastRow="0" w:firstColumn="1" w:lastColumn="0" w:noHBand="0" w:noVBand="1"/>
      </w:tblPr>
      <w:tblGrid>
        <w:gridCol w:w="1458"/>
        <w:gridCol w:w="3144"/>
        <w:gridCol w:w="11"/>
        <w:gridCol w:w="1069"/>
        <w:gridCol w:w="11"/>
        <w:gridCol w:w="1069"/>
        <w:gridCol w:w="11"/>
        <w:gridCol w:w="1069"/>
        <w:gridCol w:w="11"/>
        <w:gridCol w:w="1339"/>
        <w:gridCol w:w="11"/>
        <w:gridCol w:w="757"/>
      </w:tblGrid>
      <w:tr w:rsidR="00C41541" w:rsidRPr="00AB414A" w:rsidTr="00AB414A">
        <w:trPr>
          <w:tblHeader/>
          <w:jc w:val="center"/>
        </w:trPr>
        <w:tc>
          <w:tcPr>
            <w:tcW w:w="9895" w:type="dxa"/>
            <w:gridSpan w:val="12"/>
            <w:shd w:val="clear" w:color="auto" w:fill="auto"/>
          </w:tcPr>
          <w:p w:rsidR="00C41541" w:rsidRPr="00AB414A" w:rsidRDefault="00C41541" w:rsidP="00712D10">
            <w:pPr>
              <w:rPr>
                <w:b/>
              </w:rPr>
            </w:pPr>
            <w:r w:rsidRPr="00AB414A">
              <w:rPr>
                <w:b/>
              </w:rPr>
              <w:t xml:space="preserve">Table </w:t>
            </w:r>
            <w:r w:rsidR="00712D10" w:rsidRPr="00AB414A">
              <w:rPr>
                <w:b/>
              </w:rPr>
              <w:t>3</w:t>
            </w:r>
            <w:r w:rsidRPr="00AB414A">
              <w:rPr>
                <w:b/>
              </w:rPr>
              <w:t>. Summary of file space management strategies</w:t>
            </w:r>
            <w:r w:rsidR="00712D10" w:rsidRPr="00AB414A">
              <w:rPr>
                <w:b/>
              </w:rPr>
              <w:t xml:space="preserve"> and mechanisms</w:t>
            </w:r>
          </w:p>
        </w:tc>
      </w:tr>
      <w:tr w:rsidR="00C41541" w:rsidRPr="00AB414A" w:rsidTr="00AB414A">
        <w:trPr>
          <w:tblHeader/>
          <w:jc w:val="center"/>
        </w:trPr>
        <w:tc>
          <w:tcPr>
            <w:tcW w:w="1436" w:type="dxa"/>
            <w:vMerge w:val="restart"/>
            <w:shd w:val="clear" w:color="auto" w:fill="auto"/>
          </w:tcPr>
          <w:p w:rsidR="00C41541" w:rsidRPr="00AB414A" w:rsidRDefault="00C41541" w:rsidP="00221B64">
            <w:pPr>
              <w:rPr>
                <w:b/>
              </w:rPr>
            </w:pPr>
            <w:r w:rsidRPr="00AB414A">
              <w:rPr>
                <w:b/>
              </w:rPr>
              <w:t>Strategy</w:t>
            </w:r>
          </w:p>
        </w:tc>
        <w:tc>
          <w:tcPr>
            <w:tcW w:w="3155" w:type="dxa"/>
            <w:gridSpan w:val="2"/>
            <w:vMerge w:val="restart"/>
            <w:shd w:val="clear" w:color="auto" w:fill="auto"/>
          </w:tcPr>
          <w:p w:rsidR="00C41541" w:rsidRPr="00AB414A" w:rsidRDefault="00C41541" w:rsidP="00221B64">
            <w:pPr>
              <w:rPr>
                <w:b/>
              </w:rPr>
            </w:pPr>
            <w:r w:rsidRPr="00AB414A">
              <w:rPr>
                <w:b/>
              </w:rPr>
              <w:t>H5Pset_file_space Value</w:t>
            </w:r>
          </w:p>
          <w:p w:rsidR="00C41541" w:rsidRPr="00AB414A" w:rsidRDefault="00C41541" w:rsidP="00221B64">
            <w:pPr>
              <w:rPr>
                <w:b/>
              </w:rPr>
            </w:pPr>
            <w:r w:rsidRPr="00AB414A">
              <w:rPr>
                <w:b/>
              </w:rPr>
              <w:t>h5repack Value</w:t>
            </w:r>
          </w:p>
        </w:tc>
        <w:tc>
          <w:tcPr>
            <w:tcW w:w="2160" w:type="dxa"/>
            <w:gridSpan w:val="4"/>
            <w:shd w:val="clear" w:color="auto" w:fill="auto"/>
          </w:tcPr>
          <w:p w:rsidR="00C41541" w:rsidRPr="00AB414A" w:rsidRDefault="00C41541" w:rsidP="00221B64">
            <w:pPr>
              <w:rPr>
                <w:b/>
              </w:rPr>
            </w:pPr>
            <w:r w:rsidRPr="00AB414A">
              <w:rPr>
                <w:b/>
              </w:rPr>
              <w:t>Track Free Space</w:t>
            </w:r>
          </w:p>
        </w:tc>
        <w:tc>
          <w:tcPr>
            <w:tcW w:w="3187" w:type="dxa"/>
            <w:gridSpan w:val="5"/>
            <w:shd w:val="clear" w:color="auto" w:fill="auto"/>
          </w:tcPr>
          <w:p w:rsidR="00C41541" w:rsidRPr="00AB414A" w:rsidRDefault="00C41541" w:rsidP="00221B64">
            <w:pPr>
              <w:rPr>
                <w:b/>
              </w:rPr>
            </w:pPr>
            <w:r w:rsidRPr="00AB414A">
              <w:rPr>
                <w:b/>
              </w:rPr>
              <w:t>Allocate Space Using</w:t>
            </w:r>
          </w:p>
        </w:tc>
      </w:tr>
      <w:tr w:rsidR="00C41541" w:rsidRPr="00AB414A" w:rsidTr="00AB414A">
        <w:trPr>
          <w:tblHeader/>
          <w:jc w:val="center"/>
        </w:trPr>
        <w:tc>
          <w:tcPr>
            <w:tcW w:w="1436" w:type="dxa"/>
            <w:vMerge/>
            <w:shd w:val="clear" w:color="auto" w:fill="auto"/>
          </w:tcPr>
          <w:p w:rsidR="00C41541" w:rsidRPr="00AB414A" w:rsidRDefault="00C41541" w:rsidP="00221B64">
            <w:pPr>
              <w:rPr>
                <w:b/>
              </w:rPr>
            </w:pPr>
          </w:p>
        </w:tc>
        <w:tc>
          <w:tcPr>
            <w:tcW w:w="3155" w:type="dxa"/>
            <w:gridSpan w:val="2"/>
            <w:vMerge/>
            <w:shd w:val="clear" w:color="auto" w:fill="auto"/>
          </w:tcPr>
          <w:p w:rsidR="00C41541" w:rsidRPr="00AB414A" w:rsidRDefault="00C41541" w:rsidP="00221B64">
            <w:pPr>
              <w:rPr>
                <w:b/>
              </w:rPr>
            </w:pPr>
          </w:p>
        </w:tc>
        <w:tc>
          <w:tcPr>
            <w:tcW w:w="1080" w:type="dxa"/>
            <w:gridSpan w:val="2"/>
            <w:shd w:val="clear" w:color="auto" w:fill="auto"/>
          </w:tcPr>
          <w:p w:rsidR="00C41541" w:rsidRPr="00AB414A" w:rsidRDefault="00C41541" w:rsidP="00221B64">
            <w:pPr>
              <w:rPr>
                <w:b/>
              </w:rPr>
            </w:pPr>
            <w:r w:rsidRPr="00AB414A">
              <w:rPr>
                <w:b/>
              </w:rPr>
              <w:t>Across Multiple Sessions</w:t>
            </w:r>
          </w:p>
        </w:tc>
        <w:tc>
          <w:tcPr>
            <w:tcW w:w="1080" w:type="dxa"/>
            <w:gridSpan w:val="2"/>
            <w:shd w:val="clear" w:color="auto" w:fill="auto"/>
          </w:tcPr>
          <w:p w:rsidR="00C41541" w:rsidRPr="00AB414A" w:rsidRDefault="00C41541" w:rsidP="00221B64">
            <w:pPr>
              <w:rPr>
                <w:b/>
              </w:rPr>
            </w:pPr>
            <w:r w:rsidRPr="00AB414A">
              <w:rPr>
                <w:b/>
              </w:rPr>
              <w:t>Within a Single Session</w:t>
            </w:r>
          </w:p>
        </w:tc>
        <w:tc>
          <w:tcPr>
            <w:tcW w:w="1080" w:type="dxa"/>
            <w:gridSpan w:val="2"/>
            <w:shd w:val="clear" w:color="auto" w:fill="auto"/>
          </w:tcPr>
          <w:p w:rsidR="00C41541" w:rsidRPr="00AB414A" w:rsidRDefault="00C41541" w:rsidP="00221B64">
            <w:pPr>
              <w:rPr>
                <w:b/>
              </w:rPr>
            </w:pPr>
            <w:r w:rsidRPr="00AB414A">
              <w:rPr>
                <w:b/>
              </w:rPr>
              <w:t>Free-space Manager</w:t>
            </w:r>
          </w:p>
        </w:tc>
        <w:tc>
          <w:tcPr>
            <w:tcW w:w="1350" w:type="dxa"/>
            <w:gridSpan w:val="2"/>
            <w:shd w:val="clear" w:color="auto" w:fill="auto"/>
          </w:tcPr>
          <w:p w:rsidR="00C41541" w:rsidRPr="00AB414A" w:rsidRDefault="00C41541" w:rsidP="00221B64">
            <w:pPr>
              <w:rPr>
                <w:b/>
              </w:rPr>
            </w:pPr>
            <w:r w:rsidRPr="00AB414A">
              <w:rPr>
                <w:b/>
              </w:rPr>
              <w:t>Aggregators</w:t>
            </w:r>
          </w:p>
        </w:tc>
        <w:tc>
          <w:tcPr>
            <w:tcW w:w="757" w:type="dxa"/>
            <w:shd w:val="clear" w:color="auto" w:fill="auto"/>
          </w:tcPr>
          <w:p w:rsidR="00C41541" w:rsidRPr="00AB414A" w:rsidRDefault="00C41541" w:rsidP="00221B64">
            <w:pPr>
              <w:rPr>
                <w:b/>
              </w:rPr>
            </w:pPr>
            <w:r w:rsidRPr="00AB414A">
              <w:rPr>
                <w:b/>
              </w:rPr>
              <w:t>VFD</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 Persist</w:t>
            </w:r>
          </w:p>
        </w:tc>
        <w:tc>
          <w:tcPr>
            <w:tcW w:w="3144" w:type="dxa"/>
            <w:shd w:val="clear" w:color="auto" w:fill="auto"/>
          </w:tcPr>
          <w:p w:rsidR="00C41541" w:rsidRPr="00AB414A" w:rsidRDefault="00C41541" w:rsidP="00221B64">
            <w:pPr>
              <w:pStyle w:val="PlainText"/>
            </w:pPr>
            <w:r w:rsidRPr="00AB414A">
              <w:t>H5F_FILE_SPACE_ALL_PERSIST</w:t>
            </w:r>
          </w:p>
          <w:p w:rsidR="00C41541" w:rsidRPr="00AB414A" w:rsidRDefault="00C41541" w:rsidP="00221B64">
            <w:pPr>
              <w:pStyle w:val="PlainText"/>
            </w:pPr>
            <w:r w:rsidRPr="00AB414A">
              <w:t>ALL_PERSIST</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w:t>
            </w:r>
          </w:p>
        </w:tc>
        <w:tc>
          <w:tcPr>
            <w:tcW w:w="3144" w:type="dxa"/>
            <w:shd w:val="clear" w:color="auto" w:fill="auto"/>
          </w:tcPr>
          <w:p w:rsidR="00C41541" w:rsidRPr="00AB414A" w:rsidRDefault="00C41541" w:rsidP="00221B64">
            <w:pPr>
              <w:pStyle w:val="PlainText"/>
            </w:pPr>
            <w:r w:rsidRPr="00AB414A">
              <w:t>H5F_FILE_SPACE_ALL</w:t>
            </w:r>
          </w:p>
          <w:p w:rsidR="00C41541" w:rsidRPr="00AB414A" w:rsidRDefault="00C41541" w:rsidP="00221B64">
            <w:pPr>
              <w:pStyle w:val="PlainText"/>
            </w:pPr>
            <w:r w:rsidRPr="00AB414A">
              <w:t>ALL</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Aggregator VFD</w:t>
            </w:r>
          </w:p>
        </w:tc>
        <w:tc>
          <w:tcPr>
            <w:tcW w:w="3144" w:type="dxa"/>
            <w:shd w:val="clear" w:color="auto" w:fill="auto"/>
          </w:tcPr>
          <w:p w:rsidR="00C41541" w:rsidRPr="00AB414A" w:rsidRDefault="00C41541" w:rsidP="00221B64">
            <w:pPr>
              <w:pStyle w:val="PlainText"/>
            </w:pPr>
            <w:r w:rsidRPr="00AB414A">
              <w:t>H5F_FILE_SPACE_AGGR_VFD</w:t>
            </w:r>
          </w:p>
          <w:p w:rsidR="00C41541" w:rsidRPr="00AB414A" w:rsidRDefault="00C41541" w:rsidP="00221B64">
            <w:pPr>
              <w:pStyle w:val="PlainText"/>
            </w:pPr>
            <w:r w:rsidRPr="00AB414A">
              <w:t>AGGR_VFD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VFD</w:t>
            </w:r>
          </w:p>
        </w:tc>
        <w:tc>
          <w:tcPr>
            <w:tcW w:w="3144" w:type="dxa"/>
            <w:shd w:val="clear" w:color="auto" w:fill="auto"/>
          </w:tcPr>
          <w:p w:rsidR="00C41541" w:rsidRPr="00AB414A" w:rsidRDefault="00C41541" w:rsidP="00221B64">
            <w:pPr>
              <w:pStyle w:val="PlainText"/>
            </w:pPr>
            <w:r w:rsidRPr="00AB414A">
              <w:t>H5F_FILE_SPACE_VFD</w:t>
            </w:r>
          </w:p>
          <w:p w:rsidR="00C41541" w:rsidRPr="00AB414A" w:rsidRDefault="00C41541" w:rsidP="00221B64">
            <w:pPr>
              <w:pStyle w:val="PlainText"/>
            </w:pPr>
            <w:r w:rsidRPr="00AB414A">
              <w:t>SPACE_VFD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N</w:t>
            </w:r>
          </w:p>
        </w:tc>
        <w:tc>
          <w:tcPr>
            <w:tcW w:w="768" w:type="dxa"/>
            <w:gridSpan w:val="2"/>
            <w:shd w:val="clear" w:color="auto" w:fill="auto"/>
          </w:tcPr>
          <w:p w:rsidR="00C41541" w:rsidRPr="00AB414A" w:rsidRDefault="00C41541" w:rsidP="00AB414A">
            <w:pPr>
              <w:pStyle w:val="Normal9"/>
              <w:jc w:val="center"/>
            </w:pPr>
            <w:r w:rsidRPr="00AB414A">
              <w:t>Y</w:t>
            </w:r>
          </w:p>
        </w:tc>
      </w:tr>
    </w:tbl>
    <w:p w:rsidR="00C41541" w:rsidRDefault="00C41541" w:rsidP="00221B64"/>
    <w:p w:rsidR="00C41541" w:rsidRDefault="00C41541" w:rsidP="00221B64"/>
    <w:p w:rsidR="00C41541" w:rsidRDefault="00C41541" w:rsidP="00712D10">
      <w:pPr>
        <w:rPr>
          <w:highlight w:val="yellow"/>
        </w:rPr>
      </w:pPr>
    </w:p>
    <w:p w:rsidR="0010705A" w:rsidRDefault="004908C4">
      <w:pPr>
        <w:pStyle w:val="Heading1"/>
      </w:pPr>
      <w:bookmarkStart w:id="73" w:name="_Toc322526725"/>
      <w:r>
        <w:lastRenderedPageBreak/>
        <w:t xml:space="preserve">Example </w:t>
      </w:r>
      <w:r w:rsidR="00062D5E">
        <w:t xml:space="preserve">File Space Management </w:t>
      </w:r>
      <w:r>
        <w:t>Scenarios</w:t>
      </w:r>
      <w:bookmarkEnd w:id="73"/>
    </w:p>
    <w:p w:rsidR="00B65450" w:rsidRDefault="00B101CF" w:rsidP="00B65450">
      <w:r>
        <w:t>The scenarios in this chapter describe a variety of situations and show how different file space management strategies produce different results.</w:t>
      </w:r>
      <w:r w:rsidR="00B65450">
        <w:t xml:space="preserve"> </w:t>
      </w:r>
    </w:p>
    <w:p w:rsidR="00056FA9" w:rsidRDefault="00056FA9" w:rsidP="00B65450"/>
    <w:p w:rsidR="00056FA9" w:rsidRDefault="00056FA9" w:rsidP="00B65450">
      <w:r>
        <w:t xml:space="preserve">A session for an HDF5 file starts when the file is opened and ends when it closes. Several scenarios have multiple sessions. </w:t>
      </w:r>
    </w:p>
    <w:p w:rsidR="00B65450" w:rsidRDefault="00B65450" w:rsidP="00B65450"/>
    <w:p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rsidR="004D6E1C" w:rsidRDefault="004D6E1C" w:rsidP="00B65450">
      <w:pPr>
        <w:rPr>
          <w:ins w:id="74" w:author="vchoi" w:date="2012-04-21T18:15:00Z"/>
        </w:rPr>
      </w:pPr>
    </w:p>
    <w:p w:rsidR="004D6E1C" w:rsidRDefault="004D6E1C" w:rsidP="00B65450">
      <w:pPr>
        <w:rPr>
          <w:ins w:id="75" w:author="vchoi" w:date="2012-04-21T18:15:00Z"/>
        </w:rPr>
      </w:pPr>
    </w:p>
    <w:p w:rsidR="00B101CF" w:rsidRDefault="002354A4" w:rsidP="00B65450">
      <w:pPr>
        <w:rPr>
          <w:ins w:id="76" w:author="vchoi" w:date="2012-04-21T18:15:00Z"/>
        </w:rPr>
      </w:pPr>
      <w:ins w:id="77" w:author="vchoi" w:date="2012-04-21T17:26:00Z">
        <w:r>
          <w:t>Add empty files situation:</w:t>
        </w:r>
      </w:ins>
    </w:p>
    <w:p w:rsidR="004D6E1C" w:rsidRDefault="004D6E1C" w:rsidP="00B65450">
      <w:pPr>
        <w:rPr>
          <w:ins w:id="78" w:author="vchoi" w:date="2012-04-21T17:31:00Z"/>
        </w:rPr>
      </w:pPr>
    </w:p>
    <w:p w:rsidR="00CC7125" w:rsidRDefault="00CC7125" w:rsidP="00CC7125">
      <w:pPr>
        <w:rPr>
          <w:ins w:id="79" w:author="vchoi" w:date="2012-04-21T17:42:00Z"/>
        </w:rPr>
      </w:pPr>
      <w:ins w:id="80" w:author="vchoi" w:date="2012-04-21T17:42:00Z">
        <w:r>
          <w:t xml:space="preserve">The command line </w:t>
        </w:r>
        <w:r w:rsidRPr="00B65450">
          <w:rPr>
            <w:rFonts w:ascii="Courier New" w:hAnsi="Courier New" w:cs="Courier New"/>
            <w:sz w:val="20"/>
            <w:szCs w:val="20"/>
          </w:rPr>
          <w:t xml:space="preserve">h5dump </w:t>
        </w:r>
      </w:ins>
      <w:ins w:id="81" w:author="vchoi" w:date="2012-04-21T17:43:00Z">
        <w:r>
          <w:rPr>
            <w:rFonts w:ascii="Courier New" w:hAnsi="Courier New" w:cs="Courier New"/>
            <w:sz w:val="20"/>
            <w:szCs w:val="20"/>
          </w:rPr>
          <w:t>no_</w:t>
        </w:r>
      </w:ins>
      <w:ins w:id="82" w:author="vchoi" w:date="2012-04-21T17:42:00Z">
        <w:r w:rsidRPr="00B65450">
          <w:rPr>
            <w:rFonts w:ascii="Courier New" w:hAnsi="Courier New" w:cs="Courier New"/>
            <w:sz w:val="20"/>
            <w:szCs w:val="20"/>
          </w:rPr>
          <w:t xml:space="preserve">persist.h5 </w:t>
        </w:r>
        <w:r>
          <w:t>produces the following output:</w:t>
        </w:r>
      </w:ins>
    </w:p>
    <w:p w:rsidR="00CC7125" w:rsidRDefault="00CC7125" w:rsidP="00CC7125">
      <w:pPr>
        <w:rPr>
          <w:ins w:id="83" w:author="vchoi" w:date="2012-04-21T17:43:00Z"/>
        </w:rPr>
      </w:pPr>
      <w:ins w:id="84" w:author="vchoi" w:date="2012-04-21T17:43:00Z">
        <w:r>
          <w:t>HDF5 "no_persist.h5" {</w:t>
        </w:r>
      </w:ins>
    </w:p>
    <w:p w:rsidR="00CC7125" w:rsidRDefault="00CC7125" w:rsidP="00CC7125">
      <w:pPr>
        <w:rPr>
          <w:ins w:id="85" w:author="vchoi" w:date="2012-04-21T17:43:00Z"/>
        </w:rPr>
      </w:pPr>
      <w:ins w:id="86" w:author="vchoi" w:date="2012-04-21T17:43:00Z">
        <w:r>
          <w:t>GROUP "/" {</w:t>
        </w:r>
      </w:ins>
    </w:p>
    <w:p w:rsidR="00CC7125" w:rsidRDefault="00CC7125" w:rsidP="00CC7125">
      <w:pPr>
        <w:rPr>
          <w:ins w:id="87" w:author="vchoi" w:date="2012-04-21T17:43:00Z"/>
        </w:rPr>
      </w:pPr>
      <w:ins w:id="88" w:author="vchoi" w:date="2012-04-21T17:43:00Z">
        <w:r>
          <w:t>}</w:t>
        </w:r>
      </w:ins>
    </w:p>
    <w:p w:rsidR="00CC7125" w:rsidRDefault="00CC7125" w:rsidP="00CC7125">
      <w:pPr>
        <w:rPr>
          <w:ins w:id="89" w:author="vchoi" w:date="2012-04-21T17:43:00Z"/>
        </w:rPr>
      </w:pPr>
      <w:ins w:id="90" w:author="vchoi" w:date="2012-04-21T17:43:00Z">
        <w:r>
          <w:t>}</w:t>
        </w:r>
      </w:ins>
    </w:p>
    <w:p w:rsidR="00CC7125" w:rsidRDefault="00CC7125" w:rsidP="00CC7125">
      <w:pPr>
        <w:rPr>
          <w:ins w:id="91" w:author="vchoi" w:date="2012-04-21T17:42:00Z"/>
        </w:rPr>
      </w:pPr>
    </w:p>
    <w:p w:rsidR="00CC7125" w:rsidRDefault="00CC7125" w:rsidP="00CC7125">
      <w:pPr>
        <w:rPr>
          <w:ins w:id="92" w:author="vchoi" w:date="2012-04-21T17:42:00Z"/>
        </w:rPr>
      </w:pPr>
    </w:p>
    <w:p w:rsidR="00CC7125" w:rsidRDefault="00CC7125" w:rsidP="00CC7125">
      <w:pPr>
        <w:rPr>
          <w:ins w:id="93" w:author="vchoi" w:date="2012-04-21T17:42:00Z"/>
        </w:rPr>
      </w:pPr>
      <w:ins w:id="94" w:author="vchoi" w:date="2012-04-21T17:42:00Z">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w:t>
        </w:r>
        <w:r w:rsidRPr="0022666E">
          <w:rPr>
            <w:i/>
          </w:rPr>
          <w:t>.h5</w:t>
        </w:r>
        <w:r>
          <w:t xml:space="preserve"> was created. This empty HDF5 file does not yet contain any user-created HDF5 objects.</w:t>
        </w:r>
      </w:ins>
    </w:p>
    <w:p w:rsidR="00CC7125" w:rsidRDefault="00CC7125" w:rsidP="00CC7125">
      <w:pPr>
        <w:rPr>
          <w:ins w:id="95" w:author="vchoi" w:date="2012-04-21T17:42:00Z"/>
        </w:rPr>
      </w:pPr>
    </w:p>
    <w:p w:rsidR="00CC7125" w:rsidRDefault="00CC7125" w:rsidP="00CC7125">
      <w:pPr>
        <w:rPr>
          <w:ins w:id="96" w:author="vchoi" w:date="2012-04-21T17:42:00Z"/>
        </w:rPr>
      </w:pPr>
      <w:ins w:id="97" w:author="vchoi" w:date="2012-04-21T17:42:00Z">
        <w:r>
          <w:t xml:space="preserve">The command line </w:t>
        </w:r>
        <w:r w:rsidRPr="00B65450">
          <w:rPr>
            <w:rFonts w:ascii="Courier New" w:hAnsi="Courier New" w:cs="Courier New"/>
            <w:sz w:val="20"/>
            <w:szCs w:val="20"/>
          </w:rPr>
          <w:t>h5stat –S no_persist.h5</w:t>
        </w:r>
        <w:r>
          <w:t xml:space="preserve"> produces the following output:</w:t>
        </w:r>
      </w:ins>
    </w:p>
    <w:p w:rsidR="00CC7125" w:rsidRDefault="00CC7125" w:rsidP="00CC7125">
      <w:pPr>
        <w:rPr>
          <w:ins w:id="98" w:author="vchoi" w:date="2012-04-21T17:42:00Z"/>
        </w:rPr>
      </w:pPr>
    </w:p>
    <w:p w:rsidR="00CC7125" w:rsidRDefault="00CC7125" w:rsidP="00CC7125">
      <w:pPr>
        <w:rPr>
          <w:ins w:id="99" w:author="vchoi" w:date="2012-04-21T17:43:00Z"/>
        </w:rPr>
      </w:pPr>
      <w:ins w:id="100" w:author="vchoi" w:date="2012-04-21T17:43:00Z">
        <w:r>
          <w:t>Filename: no_persist.h5</w:t>
        </w:r>
      </w:ins>
    </w:p>
    <w:p w:rsidR="00CC7125" w:rsidRDefault="00CC7125" w:rsidP="00CC7125">
      <w:pPr>
        <w:rPr>
          <w:ins w:id="101" w:author="vchoi" w:date="2012-04-21T17:43:00Z"/>
        </w:rPr>
      </w:pPr>
      <w:ins w:id="102" w:author="vchoi" w:date="2012-04-21T17:43:00Z">
        <w:r>
          <w:t>File space management strategy: H5F_FILE_SPACE_ALL</w:t>
        </w:r>
      </w:ins>
    </w:p>
    <w:p w:rsidR="00CC7125" w:rsidRDefault="00CC7125" w:rsidP="00CC7125">
      <w:pPr>
        <w:rPr>
          <w:ins w:id="103" w:author="vchoi" w:date="2012-04-21T17:43:00Z"/>
        </w:rPr>
      </w:pPr>
      <w:ins w:id="104" w:author="vchoi" w:date="2012-04-21T17:43:00Z">
        <w:r>
          <w:t>Summary of file space information:</w:t>
        </w:r>
      </w:ins>
    </w:p>
    <w:p w:rsidR="00CC7125" w:rsidRDefault="00CC7125" w:rsidP="00CC7125">
      <w:pPr>
        <w:rPr>
          <w:ins w:id="105" w:author="vchoi" w:date="2012-04-21T17:43:00Z"/>
        </w:rPr>
      </w:pPr>
      <w:ins w:id="106" w:author="vchoi" w:date="2012-04-21T17:43:00Z">
        <w:r>
          <w:t xml:space="preserve">  File metadata: 800 bytes</w:t>
        </w:r>
      </w:ins>
    </w:p>
    <w:p w:rsidR="00CC7125" w:rsidRDefault="00CC7125" w:rsidP="00CC7125">
      <w:pPr>
        <w:rPr>
          <w:ins w:id="107" w:author="vchoi" w:date="2012-04-21T17:43:00Z"/>
        </w:rPr>
      </w:pPr>
      <w:ins w:id="108" w:author="vchoi" w:date="2012-04-21T17:43:00Z">
        <w:r>
          <w:t xml:space="preserve">  Raw data: 0 bytes</w:t>
        </w:r>
      </w:ins>
    </w:p>
    <w:p w:rsidR="00CC7125" w:rsidRDefault="00CC7125" w:rsidP="00CC7125">
      <w:pPr>
        <w:rPr>
          <w:ins w:id="109" w:author="vchoi" w:date="2012-04-21T17:43:00Z"/>
        </w:rPr>
      </w:pPr>
      <w:ins w:id="110" w:author="vchoi" w:date="2012-04-21T17:43:00Z">
        <w:r>
          <w:t xml:space="preserve">  Amount/Percent of tracked free space: 0 bytes/0.0%</w:t>
        </w:r>
      </w:ins>
    </w:p>
    <w:p w:rsidR="00CC7125" w:rsidRDefault="00CC7125" w:rsidP="00CC7125">
      <w:pPr>
        <w:rPr>
          <w:ins w:id="111" w:author="vchoi" w:date="2012-04-21T17:43:00Z"/>
        </w:rPr>
      </w:pPr>
      <w:ins w:id="112" w:author="vchoi" w:date="2012-04-21T17:43:00Z">
        <w:r>
          <w:t xml:space="preserve">  Unaccounted space: 0 bytes</w:t>
        </w:r>
      </w:ins>
    </w:p>
    <w:p w:rsidR="00CC7125" w:rsidRDefault="00CC7125" w:rsidP="00CC7125">
      <w:pPr>
        <w:rPr>
          <w:ins w:id="113" w:author="vchoi" w:date="2012-04-21T17:43:00Z"/>
        </w:rPr>
      </w:pPr>
      <w:ins w:id="114" w:author="vchoi" w:date="2012-04-21T17:43:00Z">
        <w:r>
          <w:t>Total space: 800 bytes</w:t>
        </w:r>
      </w:ins>
    </w:p>
    <w:p w:rsidR="00CC7125" w:rsidRDefault="00CC7125" w:rsidP="00CC7125">
      <w:pPr>
        <w:rPr>
          <w:ins w:id="115" w:author="vchoi" w:date="2012-04-21T17:42:00Z"/>
        </w:rPr>
      </w:pPr>
    </w:p>
    <w:p w:rsidR="00CC7125" w:rsidRDefault="00CC7125" w:rsidP="00CC7125">
      <w:pPr>
        <w:rPr>
          <w:ins w:id="116" w:author="vchoi" w:date="2012-04-21T17:42:00Z"/>
        </w:rPr>
      </w:pPr>
      <w:ins w:id="117" w:author="vchoi" w:date="2012-04-21T17:42:00Z">
        <w:r>
          <w:t xml:space="preserve">Note that </w:t>
        </w:r>
        <w:r>
          <w:rPr>
            <w:i/>
          </w:rPr>
          <w:t>no_persist.h5</w:t>
        </w:r>
        <w:r>
          <w:t xml:space="preserve"> contains 800 bytes of file metadata and nothing else; there is no user data and no free space in the file. The file size of the empty HDF5 file </w:t>
        </w:r>
        <w:r>
          <w:rPr>
            <w:i/>
          </w:rPr>
          <w:t>no_persist.h5</w:t>
        </w:r>
        <w:r>
          <w:t xml:space="preserve"> equals the size of the file metadata.</w:t>
        </w:r>
      </w:ins>
    </w:p>
    <w:p w:rsidR="002354A4" w:rsidRDefault="002354A4" w:rsidP="00B65450">
      <w:pPr>
        <w:rPr>
          <w:ins w:id="118" w:author="vchoi" w:date="2012-04-21T17:26:00Z"/>
        </w:rPr>
      </w:pPr>
    </w:p>
    <w:p w:rsidR="002354A4" w:rsidRDefault="002354A4" w:rsidP="002354A4">
      <w:pPr>
        <w:rPr>
          <w:ins w:id="119" w:author="vchoi" w:date="2012-04-21T17:31:00Z"/>
        </w:rPr>
      </w:pPr>
    </w:p>
    <w:p w:rsidR="002354A4" w:rsidRDefault="002354A4" w:rsidP="002354A4"/>
    <w:p w:rsidR="009D7E25" w:rsidRDefault="009D7E25" w:rsidP="009D7E25">
      <w:pPr>
        <w:rPr>
          <w:ins w:id="120" w:author="vchoi" w:date="2012-04-21T17:32:00Z"/>
        </w:rPr>
      </w:pPr>
      <w:ins w:id="121" w:author="vchoi" w:date="2012-04-21T17:32:00Z">
        <w:r>
          <w:t>HDF5 "persist.h5" {</w:t>
        </w:r>
      </w:ins>
    </w:p>
    <w:p w:rsidR="009D7E25" w:rsidRDefault="009D7E25" w:rsidP="009D7E25">
      <w:pPr>
        <w:rPr>
          <w:ins w:id="122" w:author="vchoi" w:date="2012-04-21T17:32:00Z"/>
        </w:rPr>
      </w:pPr>
      <w:ins w:id="123" w:author="vchoi" w:date="2012-04-21T17:32:00Z">
        <w:r>
          <w:t>GROUP "/" {</w:t>
        </w:r>
      </w:ins>
    </w:p>
    <w:p w:rsidR="009D7E25" w:rsidRDefault="009D7E25" w:rsidP="009D7E25">
      <w:pPr>
        <w:rPr>
          <w:ins w:id="124" w:author="vchoi" w:date="2012-04-21T17:32:00Z"/>
        </w:rPr>
      </w:pPr>
      <w:ins w:id="125" w:author="vchoi" w:date="2012-04-21T17:32:00Z">
        <w:r>
          <w:t>}</w:t>
        </w:r>
      </w:ins>
    </w:p>
    <w:p w:rsidR="00B101CF" w:rsidRDefault="009D7E25" w:rsidP="009D7E25">
      <w:pPr>
        <w:rPr>
          <w:ins w:id="126" w:author="vchoi" w:date="2012-04-21T17:32:00Z"/>
        </w:rPr>
      </w:pPr>
      <w:ins w:id="127" w:author="vchoi" w:date="2012-04-21T17:32:00Z">
        <w:r>
          <w:t>}</w:t>
        </w:r>
      </w:ins>
    </w:p>
    <w:p w:rsidR="009D7E25" w:rsidRDefault="009D7E25" w:rsidP="009D7E25">
      <w:pPr>
        <w:rPr>
          <w:ins w:id="128" w:author="vchoi" w:date="2012-04-21T17:32:00Z"/>
        </w:rPr>
      </w:pPr>
    </w:p>
    <w:p w:rsidR="009D7E25" w:rsidRDefault="009D7E25" w:rsidP="009D7E25">
      <w:pPr>
        <w:rPr>
          <w:ins w:id="129" w:author="vchoi" w:date="2012-04-21T17:32:00Z"/>
        </w:rPr>
      </w:pPr>
      <w:ins w:id="130" w:author="vchoi" w:date="2012-04-21T17:32:00Z">
        <w:r>
          <w:lastRenderedPageBreak/>
          <w:t>Filename: persist.h5</w:t>
        </w:r>
      </w:ins>
    </w:p>
    <w:p w:rsidR="009D7E25" w:rsidRDefault="009D7E25" w:rsidP="009D7E25">
      <w:pPr>
        <w:rPr>
          <w:ins w:id="131" w:author="vchoi" w:date="2012-04-21T17:32:00Z"/>
        </w:rPr>
      </w:pPr>
      <w:ins w:id="132" w:author="vchoi" w:date="2012-04-21T17:32:00Z">
        <w:r>
          <w:t>File space management strategy: H5F_FILE_SPACE_ALL_PERSIST</w:t>
        </w:r>
      </w:ins>
    </w:p>
    <w:p w:rsidR="009D7E25" w:rsidRDefault="009D7E25" w:rsidP="009D7E25">
      <w:pPr>
        <w:rPr>
          <w:ins w:id="133" w:author="vchoi" w:date="2012-04-21T17:32:00Z"/>
        </w:rPr>
      </w:pPr>
      <w:ins w:id="134" w:author="vchoi" w:date="2012-04-21T17:32:00Z">
        <w:r>
          <w:t>Summary of file space information:</w:t>
        </w:r>
      </w:ins>
    </w:p>
    <w:p w:rsidR="009D7E25" w:rsidRDefault="009D7E25" w:rsidP="009D7E25">
      <w:pPr>
        <w:rPr>
          <w:ins w:id="135" w:author="vchoi" w:date="2012-04-21T17:32:00Z"/>
        </w:rPr>
      </w:pPr>
      <w:ins w:id="136" w:author="vchoi" w:date="2012-04-21T17:32:00Z">
        <w:r>
          <w:t xml:space="preserve">  File metadata: 840 bytes</w:t>
        </w:r>
      </w:ins>
    </w:p>
    <w:p w:rsidR="009D7E25" w:rsidRDefault="009D7E25" w:rsidP="009D7E25">
      <w:pPr>
        <w:rPr>
          <w:ins w:id="137" w:author="vchoi" w:date="2012-04-21T17:32:00Z"/>
        </w:rPr>
      </w:pPr>
      <w:ins w:id="138" w:author="vchoi" w:date="2012-04-21T17:32:00Z">
        <w:r>
          <w:t xml:space="preserve">  Raw data: 0 bytes</w:t>
        </w:r>
      </w:ins>
    </w:p>
    <w:p w:rsidR="009D7E25" w:rsidRDefault="009D7E25" w:rsidP="009D7E25">
      <w:pPr>
        <w:rPr>
          <w:ins w:id="139" w:author="vchoi" w:date="2012-04-21T17:32:00Z"/>
        </w:rPr>
      </w:pPr>
      <w:ins w:id="140" w:author="vchoi" w:date="2012-04-21T17:32:00Z">
        <w:r>
          <w:t xml:space="preserve">  Amount/Percent of tracked free space: 0 bytes/0.0%</w:t>
        </w:r>
      </w:ins>
    </w:p>
    <w:p w:rsidR="009D7E25" w:rsidRDefault="009D7E25" w:rsidP="009D7E25">
      <w:pPr>
        <w:rPr>
          <w:ins w:id="141" w:author="vchoi" w:date="2012-04-21T17:32:00Z"/>
        </w:rPr>
      </w:pPr>
      <w:ins w:id="142" w:author="vchoi" w:date="2012-04-21T17:32:00Z">
        <w:r>
          <w:t xml:space="preserve">  Unaccounted space: 0 bytes</w:t>
        </w:r>
      </w:ins>
    </w:p>
    <w:p w:rsidR="009D7E25" w:rsidRDefault="009D7E25" w:rsidP="009D7E25">
      <w:pPr>
        <w:rPr>
          <w:ins w:id="143" w:author="vchoi" w:date="2012-04-21T17:34:00Z"/>
        </w:rPr>
      </w:pPr>
      <w:ins w:id="144" w:author="vchoi" w:date="2012-04-21T17:32:00Z">
        <w:r>
          <w:t>Total space: 840 bytes</w:t>
        </w:r>
      </w:ins>
    </w:p>
    <w:p w:rsidR="009D7E25" w:rsidRDefault="009D7E25" w:rsidP="009D7E25">
      <w:pPr>
        <w:rPr>
          <w:ins w:id="145" w:author="vchoi" w:date="2012-04-21T17:34:00Z"/>
        </w:rPr>
      </w:pPr>
    </w:p>
    <w:p w:rsidR="009D7E25" w:rsidRDefault="009D7E25" w:rsidP="009D7E25">
      <w:pPr>
        <w:rPr>
          <w:ins w:id="146" w:author="vchoi" w:date="2012-04-21T17:38:00Z"/>
        </w:rPr>
      </w:pPr>
      <w:ins w:id="147" w:author="vchoi" w:date="2012-04-21T17:38:00Z">
        <w:r>
          <w:t>HDF5 "aggrvfd.h5" {</w:t>
        </w:r>
      </w:ins>
    </w:p>
    <w:p w:rsidR="009D7E25" w:rsidRDefault="009D7E25" w:rsidP="009D7E25">
      <w:pPr>
        <w:rPr>
          <w:ins w:id="148" w:author="vchoi" w:date="2012-04-21T17:38:00Z"/>
        </w:rPr>
      </w:pPr>
      <w:ins w:id="149" w:author="vchoi" w:date="2012-04-21T17:38:00Z">
        <w:r>
          <w:t>GROUP "/" {</w:t>
        </w:r>
      </w:ins>
    </w:p>
    <w:p w:rsidR="009D7E25" w:rsidRDefault="009D7E25" w:rsidP="009D7E25">
      <w:pPr>
        <w:rPr>
          <w:ins w:id="150" w:author="vchoi" w:date="2012-04-21T17:38:00Z"/>
        </w:rPr>
      </w:pPr>
      <w:ins w:id="151" w:author="vchoi" w:date="2012-04-21T17:38:00Z">
        <w:r>
          <w:t>}</w:t>
        </w:r>
      </w:ins>
    </w:p>
    <w:p w:rsidR="009D7E25" w:rsidRDefault="009D7E25" w:rsidP="009D7E25">
      <w:pPr>
        <w:rPr>
          <w:ins w:id="152" w:author="vchoi" w:date="2012-04-21T17:34:00Z"/>
        </w:rPr>
      </w:pPr>
      <w:ins w:id="153" w:author="vchoi" w:date="2012-04-21T17:34:00Z">
        <w:r>
          <w:t>Filename: aggrvfd.h5</w:t>
        </w:r>
      </w:ins>
    </w:p>
    <w:p w:rsidR="009D7E25" w:rsidRDefault="009D7E25" w:rsidP="009D7E25">
      <w:pPr>
        <w:rPr>
          <w:ins w:id="154" w:author="vchoi" w:date="2012-04-21T17:34:00Z"/>
        </w:rPr>
      </w:pPr>
      <w:ins w:id="155" w:author="vchoi" w:date="2012-04-21T17:34:00Z">
        <w:r>
          <w:t>File space management strategy: H5F_FILE_SPACE_AGGR_VFD</w:t>
        </w:r>
      </w:ins>
    </w:p>
    <w:p w:rsidR="009D7E25" w:rsidRDefault="009D7E25" w:rsidP="009D7E25">
      <w:pPr>
        <w:rPr>
          <w:ins w:id="156" w:author="vchoi" w:date="2012-04-21T17:34:00Z"/>
        </w:rPr>
      </w:pPr>
      <w:ins w:id="157" w:author="vchoi" w:date="2012-04-21T17:34:00Z">
        <w:r>
          <w:t>Summary of file space information:</w:t>
        </w:r>
      </w:ins>
    </w:p>
    <w:p w:rsidR="009D7E25" w:rsidRDefault="009D7E25" w:rsidP="009D7E25">
      <w:pPr>
        <w:rPr>
          <w:ins w:id="158" w:author="vchoi" w:date="2012-04-21T17:34:00Z"/>
        </w:rPr>
      </w:pPr>
      <w:ins w:id="159" w:author="vchoi" w:date="2012-04-21T17:34:00Z">
        <w:r>
          <w:t xml:space="preserve">  File metadata: 792 bytes</w:t>
        </w:r>
      </w:ins>
    </w:p>
    <w:p w:rsidR="009D7E25" w:rsidRDefault="009D7E25" w:rsidP="009D7E25">
      <w:pPr>
        <w:rPr>
          <w:ins w:id="160" w:author="vchoi" w:date="2012-04-21T17:34:00Z"/>
        </w:rPr>
      </w:pPr>
      <w:ins w:id="161" w:author="vchoi" w:date="2012-04-21T17:34:00Z">
        <w:r>
          <w:t xml:space="preserve">  Raw data: 0 bytes</w:t>
        </w:r>
      </w:ins>
    </w:p>
    <w:p w:rsidR="009D7E25" w:rsidRDefault="009D7E25" w:rsidP="009D7E25">
      <w:pPr>
        <w:rPr>
          <w:ins w:id="162" w:author="vchoi" w:date="2012-04-21T17:34:00Z"/>
        </w:rPr>
      </w:pPr>
      <w:ins w:id="163" w:author="vchoi" w:date="2012-04-21T17:34:00Z">
        <w:r>
          <w:t xml:space="preserve">  Amount/Percent of tracked free space: 0 bytes/0.0%</w:t>
        </w:r>
      </w:ins>
    </w:p>
    <w:p w:rsidR="009D7E25" w:rsidRDefault="009D7E25" w:rsidP="009D7E25">
      <w:pPr>
        <w:rPr>
          <w:ins w:id="164" w:author="vchoi" w:date="2012-04-21T17:34:00Z"/>
        </w:rPr>
      </w:pPr>
      <w:ins w:id="165" w:author="vchoi" w:date="2012-04-21T17:34:00Z">
        <w:r>
          <w:t xml:space="preserve">  Unaccounted space: 0 bytes</w:t>
        </w:r>
      </w:ins>
    </w:p>
    <w:p w:rsidR="009D7E25" w:rsidRDefault="009D7E25" w:rsidP="009D7E25">
      <w:ins w:id="166" w:author="vchoi" w:date="2012-04-21T17:34:00Z">
        <w:r>
          <w:t>Total space: 792 bytes</w:t>
        </w:r>
      </w:ins>
    </w:p>
    <w:p w:rsidR="0084460C" w:rsidRDefault="0084460C" w:rsidP="00B65450">
      <w:pPr>
        <w:rPr>
          <w:ins w:id="167" w:author="vchoi" w:date="2012-04-21T17:37:00Z"/>
        </w:rPr>
      </w:pPr>
    </w:p>
    <w:p w:rsidR="009D7E25" w:rsidRDefault="009D7E25" w:rsidP="009D7E25">
      <w:pPr>
        <w:rPr>
          <w:ins w:id="168" w:author="vchoi" w:date="2012-04-21T17:39:00Z"/>
        </w:rPr>
      </w:pPr>
      <w:ins w:id="169" w:author="vchoi" w:date="2012-04-21T17:39:00Z">
        <w:r>
          <w:t>HDF5 "vfd.h5" {</w:t>
        </w:r>
      </w:ins>
    </w:p>
    <w:p w:rsidR="009D7E25" w:rsidRDefault="009D7E25" w:rsidP="009D7E25">
      <w:pPr>
        <w:rPr>
          <w:ins w:id="170" w:author="vchoi" w:date="2012-04-21T17:39:00Z"/>
        </w:rPr>
      </w:pPr>
      <w:ins w:id="171" w:author="vchoi" w:date="2012-04-21T17:39:00Z">
        <w:r>
          <w:t>GROUP "/" {</w:t>
        </w:r>
      </w:ins>
    </w:p>
    <w:p w:rsidR="009D7E25" w:rsidRDefault="009D7E25" w:rsidP="009D7E25">
      <w:pPr>
        <w:rPr>
          <w:ins w:id="172" w:author="vchoi" w:date="2012-04-21T17:39:00Z"/>
        </w:rPr>
      </w:pPr>
      <w:ins w:id="173" w:author="vchoi" w:date="2012-04-21T17:39:00Z">
        <w:r>
          <w:t>}</w:t>
        </w:r>
      </w:ins>
    </w:p>
    <w:p w:rsidR="009D7E25" w:rsidRDefault="009D7E25" w:rsidP="009D7E25">
      <w:pPr>
        <w:rPr>
          <w:ins w:id="174" w:author="vchoi" w:date="2012-04-21T17:37:00Z"/>
        </w:rPr>
      </w:pPr>
      <w:ins w:id="175" w:author="vchoi" w:date="2012-04-21T17:37:00Z">
        <w:r>
          <w:t>Filename: vfd.h5</w:t>
        </w:r>
      </w:ins>
    </w:p>
    <w:p w:rsidR="009D7E25" w:rsidRDefault="009D7E25" w:rsidP="009D7E25">
      <w:pPr>
        <w:rPr>
          <w:ins w:id="176" w:author="vchoi" w:date="2012-04-21T17:37:00Z"/>
        </w:rPr>
      </w:pPr>
      <w:ins w:id="177" w:author="vchoi" w:date="2012-04-21T17:37:00Z">
        <w:r>
          <w:t>File space management strategy: H5F_FILE_SPACE_VFD</w:t>
        </w:r>
      </w:ins>
    </w:p>
    <w:p w:rsidR="009D7E25" w:rsidRDefault="009D7E25" w:rsidP="009D7E25">
      <w:pPr>
        <w:rPr>
          <w:ins w:id="178" w:author="vchoi" w:date="2012-04-21T17:37:00Z"/>
        </w:rPr>
      </w:pPr>
      <w:ins w:id="179" w:author="vchoi" w:date="2012-04-21T17:37:00Z">
        <w:r>
          <w:t>Summary of file space information:</w:t>
        </w:r>
      </w:ins>
    </w:p>
    <w:p w:rsidR="009D7E25" w:rsidRDefault="009D7E25" w:rsidP="009D7E25">
      <w:pPr>
        <w:rPr>
          <w:ins w:id="180" w:author="vchoi" w:date="2012-04-21T17:37:00Z"/>
        </w:rPr>
      </w:pPr>
      <w:ins w:id="181" w:author="vchoi" w:date="2012-04-21T17:37:00Z">
        <w:r>
          <w:t xml:space="preserve">  File metadata: 792 bytes</w:t>
        </w:r>
      </w:ins>
    </w:p>
    <w:p w:rsidR="009D7E25" w:rsidRDefault="009D7E25" w:rsidP="009D7E25">
      <w:pPr>
        <w:rPr>
          <w:ins w:id="182" w:author="vchoi" w:date="2012-04-21T17:37:00Z"/>
        </w:rPr>
      </w:pPr>
      <w:ins w:id="183" w:author="vchoi" w:date="2012-04-21T17:37:00Z">
        <w:r>
          <w:t xml:space="preserve">  Raw data: 0 bytes</w:t>
        </w:r>
      </w:ins>
    </w:p>
    <w:p w:rsidR="009D7E25" w:rsidRDefault="009D7E25" w:rsidP="009D7E25">
      <w:pPr>
        <w:rPr>
          <w:ins w:id="184" w:author="vchoi" w:date="2012-04-21T17:37:00Z"/>
        </w:rPr>
      </w:pPr>
      <w:ins w:id="185" w:author="vchoi" w:date="2012-04-21T17:37:00Z">
        <w:r>
          <w:t xml:space="preserve">  Amount/Percent of tracked free space: 0 bytes/0.0%</w:t>
        </w:r>
      </w:ins>
    </w:p>
    <w:p w:rsidR="009D7E25" w:rsidRDefault="009D7E25" w:rsidP="009D7E25">
      <w:pPr>
        <w:rPr>
          <w:ins w:id="186" w:author="vchoi" w:date="2012-04-21T17:37:00Z"/>
        </w:rPr>
      </w:pPr>
      <w:ins w:id="187" w:author="vchoi" w:date="2012-04-21T17:37:00Z">
        <w:r>
          <w:t xml:space="preserve">  Unaccounted space: 0 bytes</w:t>
        </w:r>
      </w:ins>
    </w:p>
    <w:p w:rsidR="009D7E25" w:rsidRDefault="009D7E25" w:rsidP="009D7E25">
      <w:pPr>
        <w:rPr>
          <w:ins w:id="188" w:author="vchoi" w:date="2012-04-21T17:37:00Z"/>
        </w:rPr>
      </w:pPr>
      <w:ins w:id="189" w:author="vchoi" w:date="2012-04-21T17:37:00Z">
        <w:r>
          <w:t>Total space: 792 bytes</w:t>
        </w:r>
      </w:ins>
    </w:p>
    <w:p w:rsidR="009D7E25" w:rsidRDefault="009D7E25" w:rsidP="009D7E25">
      <w:pPr>
        <w:rPr>
          <w:ins w:id="190" w:author="vchoi" w:date="2012-04-21T17:39:00Z"/>
        </w:rPr>
      </w:pPr>
    </w:p>
    <w:p w:rsidR="009D7E25" w:rsidRPr="0084460C" w:rsidRDefault="009D7E25" w:rsidP="009D7E25"/>
    <w:p w:rsidR="0010705A" w:rsidRDefault="0084460C">
      <w:pPr>
        <w:pStyle w:val="Heading2"/>
      </w:pPr>
      <w:bookmarkStart w:id="191" w:name="_Toc322526726"/>
      <w:r>
        <w:t xml:space="preserve">Scenario A: </w:t>
      </w:r>
      <w:r w:rsidR="00062D5E">
        <w:t>The All Strategy, Multiple Sessions</w:t>
      </w:r>
      <w:bookmarkEnd w:id="191"/>
    </w:p>
    <w:p w:rsidR="0084460C" w:rsidRDefault="00B65450" w:rsidP="00B65450">
      <w:r>
        <w:t xml:space="preserve">The default file space management strategy is the All strategy. The All strategy tracks free space that becomes available during the current session. See page </w:t>
      </w:r>
      <w:r w:rsidR="001022E1">
        <w:fldChar w:fldCharType="begin"/>
      </w:r>
      <w:r>
        <w:instrText xml:space="preserve"> PAGEREF AllStrategy \h </w:instrText>
      </w:r>
      <w:r w:rsidR="001022E1">
        <w:fldChar w:fldCharType="separate"/>
      </w:r>
      <w:r w:rsidR="00085E40">
        <w:rPr>
          <w:noProof/>
        </w:rPr>
        <w:t>8</w:t>
      </w:r>
      <w:r w:rsidR="001022E1">
        <w:fldChar w:fldCharType="end"/>
      </w:r>
      <w:r>
        <w:t xml:space="preserve"> for more information.</w:t>
      </w:r>
    </w:p>
    <w:p w:rsidR="0084460C" w:rsidRDefault="0084460C" w:rsidP="00B65450"/>
    <w:p w:rsidR="0084460C" w:rsidRPr="003238E1" w:rsidRDefault="0084460C" w:rsidP="00B65450"/>
    <w:p w:rsidR="0084460C" w:rsidRDefault="0084460C" w:rsidP="003238E1">
      <w:pPr>
        <w:pStyle w:val="Heading3"/>
      </w:pPr>
      <w:bookmarkStart w:id="192" w:name="_Toc322526727"/>
      <w:r>
        <w:t>Sessio</w:t>
      </w:r>
      <w:bookmarkStart w:id="193" w:name="ScenarioASession1"/>
      <w:bookmarkEnd w:id="193"/>
      <w:r>
        <w:t xml:space="preserve">n 1: Create </w:t>
      </w:r>
      <w:del w:id="194" w:author="vchoi" w:date="2012-04-21T17:41:00Z">
        <w:r w:rsidDel="00CC7125">
          <w:delText>an Empty</w:delText>
        </w:r>
      </w:del>
      <w:ins w:id="195" w:author="vchoi" w:date="2012-04-21T17:41:00Z">
        <w:r w:rsidR="00CC7125">
          <w:t xml:space="preserve">a </w:t>
        </w:r>
      </w:ins>
      <w:del w:id="196" w:author="vchoi" w:date="2012-04-23T16:27:00Z">
        <w:r w:rsidDel="00EF3385">
          <w:delText xml:space="preserve"> </w:delText>
        </w:r>
      </w:del>
      <w:r>
        <w:t>File</w:t>
      </w:r>
      <w:bookmarkEnd w:id="192"/>
      <w:ins w:id="197" w:author="vchoi" w:date="2012-04-21T17:50:00Z">
        <w:r w:rsidR="00CC7125">
          <w:t xml:space="preserve"> and</w:t>
        </w:r>
      </w:ins>
      <w:ins w:id="198" w:author="vchoi" w:date="2012-04-21T17:41:00Z">
        <w:r w:rsidR="00CC7125">
          <w:t xml:space="preserve"> </w:t>
        </w:r>
      </w:ins>
      <w:ins w:id="199" w:author="vchoi" w:date="2012-04-21T17:50:00Z">
        <w:r w:rsidR="00CC7125">
          <w:t>A</w:t>
        </w:r>
      </w:ins>
      <w:ins w:id="200" w:author="vchoi" w:date="2012-04-21T17:41:00Z">
        <w:r w:rsidR="00CC7125">
          <w:t xml:space="preserve">dd </w:t>
        </w:r>
      </w:ins>
      <w:ins w:id="201" w:author="vchoi" w:date="2012-04-21T17:50:00Z">
        <w:r w:rsidR="00CC7125">
          <w:t>D</w:t>
        </w:r>
      </w:ins>
      <w:ins w:id="202" w:author="vchoi" w:date="2012-04-21T17:41:00Z">
        <w:r w:rsidR="00CC7125">
          <w:t>atasets</w:t>
        </w:r>
      </w:ins>
    </w:p>
    <w:p w:rsidR="0084460C" w:rsidRDefault="0084460C" w:rsidP="00B65450">
      <w:r>
        <w:t xml:space="preserve">In the first session, a user creates an HDF5 file named </w:t>
      </w:r>
      <w:r>
        <w:rPr>
          <w:i/>
        </w:rPr>
        <w:t>no_persist_A.h5</w:t>
      </w:r>
      <w:ins w:id="203" w:author="vchoi" w:date="2012-04-21T17:44:00Z">
        <w:r w:rsidR="00CC7125">
          <w:rPr>
            <w:i/>
          </w:rPr>
          <w:t>,</w:t>
        </w:r>
      </w:ins>
      <w:r>
        <w:rPr>
          <w:i/>
        </w:rPr>
        <w:t xml:space="preserve"> </w:t>
      </w:r>
      <w:ins w:id="204" w:author="vchoi" w:date="2012-04-21T17:44:00Z">
        <w:r w:rsidR="00CC7125">
          <w:t>adds four datasets (</w:t>
        </w:r>
        <w:r w:rsidR="00CC7125" w:rsidRPr="003B7974">
          <w:rPr>
            <w:i/>
          </w:rPr>
          <w:t>dset1</w:t>
        </w:r>
        <w:r w:rsidR="00CC7125">
          <w:t xml:space="preserve">, </w:t>
        </w:r>
        <w:r w:rsidR="00CC7125" w:rsidRPr="003B7974">
          <w:rPr>
            <w:i/>
          </w:rPr>
          <w:t>dset2</w:t>
        </w:r>
        <w:r w:rsidR="00CC7125">
          <w:t xml:space="preserve">, </w:t>
        </w:r>
        <w:r w:rsidR="00CC7125" w:rsidRPr="003B7974">
          <w:rPr>
            <w:i/>
          </w:rPr>
          <w:t>dset3</w:t>
        </w:r>
        <w:r w:rsidR="00CC7125">
          <w:rPr>
            <w:i/>
          </w:rPr>
          <w:t>, and dset4</w:t>
        </w:r>
        <w:r w:rsidR="00CC7125">
          <w:t>) of different sizes, and closes the file</w:t>
        </w:r>
      </w:ins>
      <w:del w:id="205" w:author="vchoi" w:date="2012-04-21T17:44:00Z">
        <w:r w:rsidDel="00CC7125">
          <w:delText>and closes the file without adding any HDF5 objects to it</w:delText>
        </w:r>
      </w:del>
      <w:r>
        <w:t xml:space="preserve">. No file space management strategy is specified, so the file is created with the </w:t>
      </w:r>
      <w:r w:rsidR="00B65450">
        <w:t xml:space="preserve">All </w:t>
      </w:r>
      <w:r>
        <w:t>strategy.</w:t>
      </w:r>
    </w:p>
    <w:p w:rsidR="0084460C" w:rsidRDefault="0084460C" w:rsidP="00B65450"/>
    <w:p w:rsidR="00B65450" w:rsidRDefault="00B65450" w:rsidP="00B65450">
      <w:r>
        <w:t xml:space="preserve">The command line </w:t>
      </w:r>
      <w:r w:rsidRPr="00B65450">
        <w:rPr>
          <w:rFonts w:ascii="Courier New" w:hAnsi="Courier New" w:cs="Courier New"/>
          <w:sz w:val="20"/>
          <w:szCs w:val="20"/>
        </w:rPr>
        <w:t xml:space="preserve">h5dump no_persist_A.h5 </w:t>
      </w:r>
      <w:r>
        <w:t>produces the following output:</w:t>
      </w:r>
    </w:p>
    <w:p w:rsidR="00B65450" w:rsidRDefault="00B65450" w:rsidP="00B65450"/>
    <w:p w:rsidR="00CC7125" w:rsidRDefault="00CC7125" w:rsidP="00CC7125">
      <w:pPr>
        <w:pStyle w:val="Courier10"/>
        <w:ind w:left="720"/>
        <w:rPr>
          <w:ins w:id="206" w:author="vchoi" w:date="2012-04-21T17:49:00Z"/>
        </w:rPr>
      </w:pPr>
      <w:ins w:id="207" w:author="vchoi" w:date="2012-04-21T17:49:00Z">
        <w:r>
          <w:t>HDF5 "no_persist_A.h5" {</w:t>
        </w:r>
      </w:ins>
    </w:p>
    <w:p w:rsidR="00CC7125" w:rsidRDefault="00CC7125" w:rsidP="00CC7125">
      <w:pPr>
        <w:pStyle w:val="Courier10"/>
        <w:ind w:left="720"/>
        <w:rPr>
          <w:ins w:id="208" w:author="vchoi" w:date="2012-04-21T17:49:00Z"/>
        </w:rPr>
      </w:pPr>
      <w:ins w:id="209" w:author="vchoi" w:date="2012-04-21T17:49:00Z">
        <w:r>
          <w:lastRenderedPageBreak/>
          <w:t>GROUP "/" {</w:t>
        </w:r>
      </w:ins>
    </w:p>
    <w:p w:rsidR="00CC7125" w:rsidRDefault="00CC7125" w:rsidP="00CC7125">
      <w:pPr>
        <w:pStyle w:val="Courier10"/>
        <w:ind w:left="720"/>
        <w:rPr>
          <w:ins w:id="210" w:author="vchoi" w:date="2012-04-21T17:49:00Z"/>
        </w:rPr>
      </w:pPr>
      <w:ins w:id="211" w:author="vchoi" w:date="2012-04-21T17:49:00Z">
        <w:r>
          <w:t xml:space="preserve">   DATASET "dset1" {</w:t>
        </w:r>
      </w:ins>
    </w:p>
    <w:p w:rsidR="00CC7125" w:rsidRDefault="00CC7125" w:rsidP="00CC7125">
      <w:pPr>
        <w:pStyle w:val="Courier10"/>
        <w:ind w:left="720"/>
        <w:rPr>
          <w:ins w:id="212" w:author="vchoi" w:date="2012-04-21T17:49:00Z"/>
        </w:rPr>
      </w:pPr>
      <w:ins w:id="213" w:author="vchoi" w:date="2012-04-21T17:49:00Z">
        <w:r>
          <w:t xml:space="preserve">      DATATYPE  H5T_STD_I32LE</w:t>
        </w:r>
      </w:ins>
    </w:p>
    <w:p w:rsidR="00CC7125" w:rsidRDefault="00CC7125" w:rsidP="00CC7125">
      <w:pPr>
        <w:pStyle w:val="Courier10"/>
        <w:ind w:left="720"/>
        <w:rPr>
          <w:ins w:id="214" w:author="vchoi" w:date="2012-04-21T17:49:00Z"/>
        </w:rPr>
      </w:pPr>
      <w:ins w:id="215" w:author="vchoi" w:date="2012-04-21T17:49:00Z">
        <w:r>
          <w:t xml:space="preserve">      DATASPACE  SIMPLE { ( 10 ) / ( 10 ) }</w:t>
        </w:r>
      </w:ins>
    </w:p>
    <w:p w:rsidR="00CC7125" w:rsidRDefault="00CC7125" w:rsidP="00CC7125">
      <w:pPr>
        <w:pStyle w:val="Courier10"/>
        <w:ind w:left="720"/>
        <w:rPr>
          <w:ins w:id="216" w:author="vchoi" w:date="2012-04-21T17:49:00Z"/>
        </w:rPr>
      </w:pPr>
      <w:ins w:id="217" w:author="vchoi" w:date="2012-04-21T17:49:00Z">
        <w:r>
          <w:t xml:space="preserve">   }</w:t>
        </w:r>
      </w:ins>
    </w:p>
    <w:p w:rsidR="00CC7125" w:rsidRDefault="00CC7125" w:rsidP="00CC7125">
      <w:pPr>
        <w:pStyle w:val="Courier10"/>
        <w:ind w:left="720"/>
        <w:rPr>
          <w:ins w:id="218" w:author="vchoi" w:date="2012-04-21T17:49:00Z"/>
        </w:rPr>
      </w:pPr>
      <w:ins w:id="219" w:author="vchoi" w:date="2012-04-21T17:49:00Z">
        <w:r>
          <w:t xml:space="preserve">   DATASET "dset2" {</w:t>
        </w:r>
      </w:ins>
    </w:p>
    <w:p w:rsidR="00CC7125" w:rsidRDefault="00CC7125" w:rsidP="00CC7125">
      <w:pPr>
        <w:pStyle w:val="Courier10"/>
        <w:ind w:left="720"/>
        <w:rPr>
          <w:ins w:id="220" w:author="vchoi" w:date="2012-04-21T17:49:00Z"/>
        </w:rPr>
      </w:pPr>
      <w:ins w:id="221" w:author="vchoi" w:date="2012-04-21T17:49:00Z">
        <w:r>
          <w:t xml:space="preserve">      DATATYPE  H5T_STD_I32LE</w:t>
        </w:r>
      </w:ins>
    </w:p>
    <w:p w:rsidR="00CC7125" w:rsidRDefault="00CC7125" w:rsidP="00CC7125">
      <w:pPr>
        <w:pStyle w:val="Courier10"/>
        <w:ind w:left="720"/>
        <w:rPr>
          <w:ins w:id="222" w:author="vchoi" w:date="2012-04-21T17:49:00Z"/>
        </w:rPr>
      </w:pPr>
      <w:ins w:id="223" w:author="vchoi" w:date="2012-04-21T17:49:00Z">
        <w:r>
          <w:t xml:space="preserve">      DATASPACE  SIMPLE { ( 30000 ) / ( 30000 ) }</w:t>
        </w:r>
      </w:ins>
    </w:p>
    <w:p w:rsidR="00CC7125" w:rsidRDefault="00CC7125" w:rsidP="00CC7125">
      <w:pPr>
        <w:pStyle w:val="Courier10"/>
        <w:ind w:left="720"/>
        <w:rPr>
          <w:ins w:id="224" w:author="vchoi" w:date="2012-04-21T17:49:00Z"/>
        </w:rPr>
      </w:pPr>
      <w:ins w:id="225" w:author="vchoi" w:date="2012-04-21T17:49:00Z">
        <w:r>
          <w:t xml:space="preserve">   }</w:t>
        </w:r>
      </w:ins>
    </w:p>
    <w:p w:rsidR="00CC7125" w:rsidRDefault="00CC7125" w:rsidP="00CC7125">
      <w:pPr>
        <w:pStyle w:val="Courier10"/>
        <w:ind w:left="720"/>
        <w:rPr>
          <w:ins w:id="226" w:author="vchoi" w:date="2012-04-21T17:49:00Z"/>
        </w:rPr>
      </w:pPr>
      <w:ins w:id="227" w:author="vchoi" w:date="2012-04-21T17:49:00Z">
        <w:r>
          <w:t xml:space="preserve">   DATASET "dset3" {</w:t>
        </w:r>
      </w:ins>
    </w:p>
    <w:p w:rsidR="00CC7125" w:rsidRDefault="00CC7125" w:rsidP="00CC7125">
      <w:pPr>
        <w:pStyle w:val="Courier10"/>
        <w:ind w:left="720"/>
        <w:rPr>
          <w:ins w:id="228" w:author="vchoi" w:date="2012-04-21T17:49:00Z"/>
        </w:rPr>
      </w:pPr>
      <w:ins w:id="229" w:author="vchoi" w:date="2012-04-21T17:49:00Z">
        <w:r>
          <w:t xml:space="preserve">      DATATYPE  H5T_STD_I32LE</w:t>
        </w:r>
      </w:ins>
    </w:p>
    <w:p w:rsidR="00CC7125" w:rsidRDefault="00CC7125" w:rsidP="00CC7125">
      <w:pPr>
        <w:pStyle w:val="Courier10"/>
        <w:ind w:left="720"/>
        <w:rPr>
          <w:ins w:id="230" w:author="vchoi" w:date="2012-04-21T17:49:00Z"/>
        </w:rPr>
      </w:pPr>
      <w:ins w:id="231" w:author="vchoi" w:date="2012-04-21T17:49:00Z">
        <w:r>
          <w:t xml:space="preserve">      DATASPACE  SIMPLE { ( 50 ) / ( 50 ) }</w:t>
        </w:r>
      </w:ins>
    </w:p>
    <w:p w:rsidR="00CC7125" w:rsidRDefault="00CC7125" w:rsidP="00CC7125">
      <w:pPr>
        <w:pStyle w:val="Courier10"/>
        <w:ind w:left="720"/>
        <w:rPr>
          <w:ins w:id="232" w:author="vchoi" w:date="2012-04-21T17:49:00Z"/>
        </w:rPr>
      </w:pPr>
      <w:ins w:id="233" w:author="vchoi" w:date="2012-04-21T17:49:00Z">
        <w:r>
          <w:t xml:space="preserve">   }</w:t>
        </w:r>
      </w:ins>
    </w:p>
    <w:p w:rsidR="00CC7125" w:rsidRDefault="00CC7125" w:rsidP="00CC7125">
      <w:pPr>
        <w:pStyle w:val="Courier10"/>
        <w:ind w:left="720"/>
        <w:rPr>
          <w:ins w:id="234" w:author="vchoi" w:date="2012-04-21T17:49:00Z"/>
        </w:rPr>
      </w:pPr>
      <w:ins w:id="235" w:author="vchoi" w:date="2012-04-21T17:49:00Z">
        <w:r>
          <w:t xml:space="preserve">   DATASET "dset4" {</w:t>
        </w:r>
      </w:ins>
    </w:p>
    <w:p w:rsidR="00CC7125" w:rsidRDefault="00CC7125" w:rsidP="00CC7125">
      <w:pPr>
        <w:pStyle w:val="Courier10"/>
        <w:ind w:left="720"/>
        <w:rPr>
          <w:ins w:id="236" w:author="vchoi" w:date="2012-04-21T17:49:00Z"/>
        </w:rPr>
      </w:pPr>
      <w:ins w:id="237" w:author="vchoi" w:date="2012-04-21T17:49:00Z">
        <w:r>
          <w:t xml:space="preserve">      DATATYPE  H5T_STD_I32LE</w:t>
        </w:r>
      </w:ins>
    </w:p>
    <w:p w:rsidR="00CC7125" w:rsidRDefault="00CC7125" w:rsidP="00CC7125">
      <w:pPr>
        <w:pStyle w:val="Courier10"/>
        <w:ind w:left="720"/>
        <w:rPr>
          <w:ins w:id="238" w:author="vchoi" w:date="2012-04-21T17:49:00Z"/>
        </w:rPr>
      </w:pPr>
      <w:ins w:id="239" w:author="vchoi" w:date="2012-04-21T17:49:00Z">
        <w:r>
          <w:t xml:space="preserve">      DATASPACE  SIMPLE { ( 100 ) / ( 100 ) }</w:t>
        </w:r>
      </w:ins>
    </w:p>
    <w:p w:rsidR="00CC7125" w:rsidRDefault="00CC7125" w:rsidP="00CC7125">
      <w:pPr>
        <w:pStyle w:val="Courier10"/>
        <w:ind w:left="720"/>
        <w:rPr>
          <w:ins w:id="240" w:author="vchoi" w:date="2012-04-21T17:49:00Z"/>
        </w:rPr>
      </w:pPr>
      <w:ins w:id="241" w:author="vchoi" w:date="2012-04-21T17:49:00Z">
        <w:r>
          <w:t xml:space="preserve">   }</w:t>
        </w:r>
      </w:ins>
    </w:p>
    <w:p w:rsidR="00CC7125" w:rsidRDefault="00CC7125" w:rsidP="00CC7125">
      <w:pPr>
        <w:pStyle w:val="Courier10"/>
        <w:ind w:left="720"/>
        <w:rPr>
          <w:ins w:id="242" w:author="vchoi" w:date="2012-04-21T17:49:00Z"/>
        </w:rPr>
      </w:pPr>
      <w:ins w:id="243" w:author="vchoi" w:date="2012-04-21T17:49:00Z">
        <w:r>
          <w:t>}</w:t>
        </w:r>
      </w:ins>
    </w:p>
    <w:p w:rsidR="00CC7125" w:rsidRDefault="00CC7125" w:rsidP="00CC7125">
      <w:pPr>
        <w:pStyle w:val="Courier10"/>
        <w:ind w:left="720"/>
        <w:rPr>
          <w:ins w:id="244" w:author="vchoi" w:date="2012-04-21T17:49:00Z"/>
        </w:rPr>
      </w:pPr>
      <w:ins w:id="245" w:author="vchoi" w:date="2012-04-21T17:49:00Z">
        <w:r>
          <w:t>}</w:t>
        </w:r>
      </w:ins>
    </w:p>
    <w:p w:rsidR="0084460C" w:rsidDel="00CC7125" w:rsidRDefault="0084460C" w:rsidP="00CC7125">
      <w:pPr>
        <w:pStyle w:val="Courier10"/>
        <w:ind w:left="720"/>
        <w:rPr>
          <w:del w:id="246" w:author="vchoi" w:date="2012-04-21T17:49:00Z"/>
        </w:rPr>
      </w:pPr>
      <w:del w:id="247" w:author="vchoi" w:date="2012-04-21T17:49:00Z">
        <w:r w:rsidRPr="00E62EDE" w:rsidDel="00CC7125">
          <w:delText>HDF5 "</w:delText>
        </w:r>
        <w:r w:rsidDel="00CC7125">
          <w:delText>no_persist_A</w:delText>
        </w:r>
        <w:r w:rsidRPr="00E62EDE" w:rsidDel="00CC7125">
          <w:delText>.h5" {</w:delText>
        </w:r>
      </w:del>
    </w:p>
    <w:p w:rsidR="0084460C" w:rsidRPr="00E62EDE" w:rsidDel="00CC7125" w:rsidRDefault="0084460C" w:rsidP="00B65450">
      <w:pPr>
        <w:pStyle w:val="Courier10"/>
        <w:ind w:left="720"/>
        <w:rPr>
          <w:del w:id="248" w:author="vchoi" w:date="2012-04-21T17:49:00Z"/>
        </w:rPr>
      </w:pPr>
      <w:del w:id="249" w:author="vchoi" w:date="2012-04-21T17:49:00Z">
        <w:r w:rsidRPr="00E62EDE" w:rsidDel="00CC7125">
          <w:delText>GROUP "/" {</w:delText>
        </w:r>
      </w:del>
    </w:p>
    <w:p w:rsidR="0084460C" w:rsidRPr="00E62EDE" w:rsidDel="00CC7125" w:rsidRDefault="0084460C" w:rsidP="00B65450">
      <w:pPr>
        <w:pStyle w:val="Courier10"/>
        <w:ind w:left="720"/>
        <w:rPr>
          <w:del w:id="250" w:author="vchoi" w:date="2012-04-21T17:49:00Z"/>
        </w:rPr>
      </w:pPr>
      <w:del w:id="251" w:author="vchoi" w:date="2012-04-21T17:49:00Z">
        <w:r w:rsidRPr="00E62EDE" w:rsidDel="00CC7125">
          <w:delText>}</w:delText>
        </w:r>
      </w:del>
    </w:p>
    <w:p w:rsidR="0084460C" w:rsidRPr="00E62EDE" w:rsidDel="00CC7125" w:rsidRDefault="0084460C" w:rsidP="00B65450">
      <w:pPr>
        <w:pStyle w:val="Courier10"/>
        <w:ind w:left="720"/>
        <w:rPr>
          <w:del w:id="252" w:author="vchoi" w:date="2012-04-21T17:49:00Z"/>
        </w:rPr>
      </w:pPr>
      <w:del w:id="253" w:author="vchoi" w:date="2012-04-21T17:49:00Z">
        <w:r w:rsidRPr="00E62EDE" w:rsidDel="00CC7125">
          <w:delText>}</w:delText>
        </w:r>
      </w:del>
    </w:p>
    <w:p w:rsidR="0084460C" w:rsidRDefault="0084460C" w:rsidP="00B65450"/>
    <w:p w:rsidR="0084460C" w:rsidDel="00CC7125" w:rsidRDefault="0084460C" w:rsidP="00B65450">
      <w:pPr>
        <w:rPr>
          <w:del w:id="254" w:author="vchoi" w:date="2012-04-21T17:45:00Z"/>
        </w:rPr>
      </w:pPr>
      <w:del w:id="255" w:author="vchoi" w:date="2012-04-21T17:45:00Z">
        <w:r w:rsidDel="00CC7125">
          <w:delText>This reveals that the</w:delText>
        </w:r>
        <w:r w:rsidRPr="00E62EDE" w:rsidDel="00CC7125">
          <w:delText xml:space="preserve"> </w:delText>
        </w:r>
        <w:r w:rsidDel="00CC7125">
          <w:delText>HDF5 Library</w:delText>
        </w:r>
        <w:r w:rsidRPr="00E62EDE" w:rsidDel="00CC7125">
          <w:delText xml:space="preserve"> </w:delText>
        </w:r>
        <w:r w:rsidDel="00CC7125">
          <w:delText xml:space="preserve">automatically </w:delText>
        </w:r>
        <w:r w:rsidRPr="00E62EDE" w:rsidDel="00CC7125">
          <w:delText>create</w:delText>
        </w:r>
        <w:r w:rsidDel="00CC7125">
          <w:delText>d</w:delText>
        </w:r>
        <w:r w:rsidRPr="00E62EDE" w:rsidDel="00CC7125">
          <w:delText xml:space="preserve"> the root group and allocate</w:delText>
        </w:r>
        <w:r w:rsidDel="00CC7125">
          <w:delText>d</w:delText>
        </w:r>
        <w:r w:rsidRPr="00E62EDE" w:rsidDel="00CC7125">
          <w:delText xml:space="preserve"> space for </w:delText>
        </w:r>
        <w:r w:rsidDel="00CC7125">
          <w:delText xml:space="preserve">initial file </w:delText>
        </w:r>
        <w:r w:rsidRPr="00E62EDE" w:rsidDel="00CC7125">
          <w:delText>metadata</w:delText>
        </w:r>
        <w:r w:rsidDel="00CC7125">
          <w:delText xml:space="preserve"> when </w:delText>
        </w:r>
        <w:r w:rsidRPr="0022666E" w:rsidDel="00CC7125">
          <w:rPr>
            <w:i/>
          </w:rPr>
          <w:delText>no_</w:delText>
        </w:r>
        <w:r w:rsidDel="00CC7125">
          <w:rPr>
            <w:i/>
          </w:rPr>
          <w:delText>persist_A</w:delText>
        </w:r>
        <w:r w:rsidRPr="0022666E" w:rsidDel="00CC7125">
          <w:rPr>
            <w:i/>
          </w:rPr>
          <w:delText>.h5</w:delText>
        </w:r>
        <w:r w:rsidDel="00CC7125">
          <w:delText xml:space="preserve"> was created. This empty HDF5 file does not yet contain any user-created HDF5 objects.</w:delText>
        </w:r>
      </w:del>
    </w:p>
    <w:p w:rsidR="00B65450" w:rsidRDefault="00B65450" w:rsidP="00B65450"/>
    <w:p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rsidR="00B65450" w:rsidRDefault="00B65450" w:rsidP="00B65450"/>
    <w:p w:rsidR="00CC7125" w:rsidRDefault="00CC7125" w:rsidP="00CC7125">
      <w:pPr>
        <w:pStyle w:val="Courier10"/>
        <w:ind w:left="720"/>
        <w:rPr>
          <w:ins w:id="256" w:author="vchoi" w:date="2012-04-21T17:48:00Z"/>
        </w:rPr>
      </w:pPr>
      <w:ins w:id="257" w:author="vchoi" w:date="2012-04-21T17:48:00Z">
        <w:r>
          <w:t>Filename: no_persist_A.h5</w:t>
        </w:r>
      </w:ins>
    </w:p>
    <w:p w:rsidR="00CC7125" w:rsidRDefault="00CC7125" w:rsidP="00CC7125">
      <w:pPr>
        <w:pStyle w:val="Courier10"/>
        <w:ind w:left="720"/>
        <w:rPr>
          <w:ins w:id="258" w:author="vchoi" w:date="2012-04-21T17:48:00Z"/>
        </w:rPr>
      </w:pPr>
      <w:ins w:id="259" w:author="vchoi" w:date="2012-04-21T17:48:00Z">
        <w:r>
          <w:t>File space management strategy: H5F_FILE_SPACE_ALL</w:t>
        </w:r>
      </w:ins>
    </w:p>
    <w:p w:rsidR="00CC7125" w:rsidRDefault="00CC7125" w:rsidP="00CC7125">
      <w:pPr>
        <w:pStyle w:val="Courier10"/>
        <w:ind w:left="720"/>
        <w:rPr>
          <w:ins w:id="260" w:author="vchoi" w:date="2012-04-21T17:48:00Z"/>
        </w:rPr>
      </w:pPr>
      <w:ins w:id="261" w:author="vchoi" w:date="2012-04-21T17:48:00Z">
        <w:r>
          <w:t>Summary of file space information:</w:t>
        </w:r>
      </w:ins>
    </w:p>
    <w:p w:rsidR="00CC7125" w:rsidRDefault="00CC7125" w:rsidP="00CC7125">
      <w:pPr>
        <w:pStyle w:val="Courier10"/>
        <w:ind w:left="720"/>
        <w:rPr>
          <w:ins w:id="262" w:author="vchoi" w:date="2012-04-21T17:48:00Z"/>
        </w:rPr>
      </w:pPr>
      <w:ins w:id="263" w:author="vchoi" w:date="2012-04-21T17:48:00Z">
        <w:r>
          <w:t xml:space="preserve">  File metadata: 2216 bytes</w:t>
        </w:r>
      </w:ins>
    </w:p>
    <w:p w:rsidR="00CC7125" w:rsidRDefault="00CC7125" w:rsidP="00CC7125">
      <w:pPr>
        <w:pStyle w:val="Courier10"/>
        <w:ind w:left="720"/>
        <w:rPr>
          <w:ins w:id="264" w:author="vchoi" w:date="2012-04-21T17:48:00Z"/>
        </w:rPr>
      </w:pPr>
      <w:ins w:id="265" w:author="vchoi" w:date="2012-04-21T17:48:00Z">
        <w:r>
          <w:t xml:space="preserve">  Raw data: 120640 bytes</w:t>
        </w:r>
      </w:ins>
    </w:p>
    <w:p w:rsidR="00CC7125" w:rsidRDefault="00CC7125" w:rsidP="00CC7125">
      <w:pPr>
        <w:pStyle w:val="Courier10"/>
        <w:ind w:left="720"/>
        <w:rPr>
          <w:ins w:id="266" w:author="vchoi" w:date="2012-04-21T17:48:00Z"/>
        </w:rPr>
      </w:pPr>
      <w:ins w:id="267" w:author="vchoi" w:date="2012-04-21T17:48:00Z">
        <w:r>
          <w:t xml:space="preserve">  Amount/Percent of tracked free space: 0 bytes/0.0%</w:t>
        </w:r>
      </w:ins>
    </w:p>
    <w:p w:rsidR="00CC7125" w:rsidRDefault="00CC7125" w:rsidP="00CC7125">
      <w:pPr>
        <w:pStyle w:val="Courier10"/>
        <w:ind w:left="720"/>
        <w:rPr>
          <w:ins w:id="268" w:author="vchoi" w:date="2012-04-21T17:48:00Z"/>
        </w:rPr>
      </w:pPr>
      <w:ins w:id="269" w:author="vchoi" w:date="2012-04-21T17:48:00Z">
        <w:r>
          <w:t xml:space="preserve">  Unaccounted space: 1976 bytes</w:t>
        </w:r>
      </w:ins>
    </w:p>
    <w:p w:rsidR="00CC7125" w:rsidRDefault="00CC7125" w:rsidP="00CC7125">
      <w:pPr>
        <w:pStyle w:val="Courier10"/>
        <w:ind w:left="720"/>
        <w:rPr>
          <w:ins w:id="270" w:author="vchoi" w:date="2012-04-21T17:48:00Z"/>
        </w:rPr>
      </w:pPr>
      <w:ins w:id="271" w:author="vchoi" w:date="2012-04-21T17:48:00Z">
        <w:r>
          <w:t>Total space: 124832 bytes</w:t>
        </w:r>
      </w:ins>
    </w:p>
    <w:p w:rsidR="0084460C" w:rsidDel="00CC7125" w:rsidRDefault="0084460C" w:rsidP="00CC7125">
      <w:pPr>
        <w:pStyle w:val="Courier10"/>
        <w:ind w:left="720"/>
        <w:rPr>
          <w:del w:id="272" w:author="vchoi" w:date="2012-04-21T17:48:00Z"/>
        </w:rPr>
      </w:pPr>
      <w:del w:id="273" w:author="vchoi" w:date="2012-04-21T17:48:00Z">
        <w:r w:rsidDel="00CC7125">
          <w:delText>Filename: no_persist_A.h5</w:delText>
        </w:r>
      </w:del>
    </w:p>
    <w:p w:rsidR="0084460C" w:rsidDel="00CC7125" w:rsidRDefault="0084460C" w:rsidP="00B65450">
      <w:pPr>
        <w:pStyle w:val="Courier10"/>
        <w:ind w:left="720"/>
        <w:rPr>
          <w:del w:id="274" w:author="vchoi" w:date="2012-04-21T17:48:00Z"/>
        </w:rPr>
      </w:pPr>
      <w:del w:id="275" w:author="vchoi" w:date="2012-04-21T17:48:00Z">
        <w:r w:rsidDel="00CC7125">
          <w:delText>Summary of file space information:</w:delText>
        </w:r>
      </w:del>
    </w:p>
    <w:p w:rsidR="0084460C" w:rsidDel="00CC7125" w:rsidRDefault="0084460C" w:rsidP="00B65450">
      <w:pPr>
        <w:pStyle w:val="Courier10"/>
        <w:ind w:left="720"/>
        <w:rPr>
          <w:del w:id="276" w:author="vchoi" w:date="2012-04-21T17:48:00Z"/>
        </w:rPr>
      </w:pPr>
      <w:del w:id="277" w:author="vchoi" w:date="2012-04-21T17:48:00Z">
        <w:r w:rsidDel="00CC7125">
          <w:delText xml:space="preserve">  File metadata: 800 bytes</w:delText>
        </w:r>
      </w:del>
    </w:p>
    <w:p w:rsidR="0084460C" w:rsidDel="00CC7125" w:rsidRDefault="0084460C" w:rsidP="00B65450">
      <w:pPr>
        <w:pStyle w:val="Courier10"/>
        <w:ind w:left="720"/>
        <w:rPr>
          <w:del w:id="278" w:author="vchoi" w:date="2012-04-21T17:48:00Z"/>
        </w:rPr>
      </w:pPr>
      <w:del w:id="279" w:author="vchoi" w:date="2012-04-21T17:48:00Z">
        <w:r w:rsidDel="00CC7125">
          <w:delText xml:space="preserve">  Raw data: 0 bytes</w:delText>
        </w:r>
      </w:del>
    </w:p>
    <w:p w:rsidR="0084460C" w:rsidDel="00CC7125" w:rsidRDefault="0084460C" w:rsidP="00B65450">
      <w:pPr>
        <w:pStyle w:val="Courier10"/>
        <w:ind w:left="720"/>
        <w:rPr>
          <w:del w:id="280" w:author="vchoi" w:date="2012-04-21T17:48:00Z"/>
        </w:rPr>
      </w:pPr>
      <w:del w:id="281" w:author="vchoi" w:date="2012-04-21T17:48:00Z">
        <w:r w:rsidDel="00CC7125">
          <w:delText xml:space="preserve">  Amount/Percent of tracked free space: 0 bytes/0.0%</w:delText>
        </w:r>
      </w:del>
    </w:p>
    <w:p w:rsidR="0084460C" w:rsidDel="00CC7125" w:rsidRDefault="0084460C" w:rsidP="00B65450">
      <w:pPr>
        <w:pStyle w:val="Courier10"/>
        <w:ind w:left="720"/>
        <w:rPr>
          <w:del w:id="282" w:author="vchoi" w:date="2012-04-21T17:48:00Z"/>
        </w:rPr>
      </w:pPr>
      <w:del w:id="283" w:author="vchoi" w:date="2012-04-21T17:48:00Z">
        <w:r w:rsidDel="00CC7125">
          <w:delText xml:space="preserve">  Unaccounted space: 0 bytes</w:delText>
        </w:r>
      </w:del>
    </w:p>
    <w:p w:rsidR="0084460C" w:rsidDel="00CC7125" w:rsidRDefault="0084460C" w:rsidP="00B65450">
      <w:pPr>
        <w:pStyle w:val="Courier10"/>
        <w:ind w:left="720"/>
        <w:rPr>
          <w:del w:id="284" w:author="vchoi" w:date="2012-04-21T17:48:00Z"/>
        </w:rPr>
      </w:pPr>
      <w:del w:id="285" w:author="vchoi" w:date="2012-04-21T17:48:00Z">
        <w:r w:rsidDel="00CC7125">
          <w:delText>Total space: 800 bytes</w:delText>
        </w:r>
      </w:del>
    </w:p>
    <w:p w:rsidR="0084460C" w:rsidRDefault="0084460C" w:rsidP="00B65450"/>
    <w:p w:rsidR="0084460C" w:rsidDel="00CC7125" w:rsidRDefault="0084460C" w:rsidP="00B65450">
      <w:pPr>
        <w:rPr>
          <w:del w:id="286" w:author="vchoi" w:date="2012-04-21T17:45:00Z"/>
        </w:rPr>
      </w:pPr>
      <w:del w:id="287" w:author="vchoi" w:date="2012-04-21T17:45:00Z">
        <w:r w:rsidDel="00CC7125">
          <w:delText xml:space="preserve">Note that </w:delText>
        </w:r>
        <w:r w:rsidDel="00CC7125">
          <w:rPr>
            <w:i/>
          </w:rPr>
          <w:delText>no_persist_A.h5</w:delText>
        </w:r>
        <w:r w:rsidDel="00CC7125">
          <w:delText xml:space="preserve"> contains 800 bytes of file metadata and nothing else; there is no user data and no free space in the file. The file size of the empty HDF5 file </w:delText>
        </w:r>
        <w:r w:rsidDel="00CC7125">
          <w:rPr>
            <w:i/>
          </w:rPr>
          <w:delText>no_persist_A.h5</w:delText>
        </w:r>
        <w:r w:rsidDel="00CC7125">
          <w:delText xml:space="preserve"> equals the size of the file metadata.</w:delText>
        </w:r>
      </w:del>
    </w:p>
    <w:p w:rsidR="00CC7125" w:rsidRDefault="00CC7125" w:rsidP="00CC7125">
      <w:pPr>
        <w:rPr>
          <w:ins w:id="288" w:author="vchoi" w:date="2012-04-21T17:50:00Z"/>
        </w:rPr>
      </w:pPr>
      <w:ins w:id="289" w:author="vchoi" w:date="2012-04-21T17:50:00Z">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ins>
    </w:p>
    <w:p w:rsidR="00CC7125" w:rsidRDefault="00CC7125" w:rsidP="00CC7125">
      <w:pPr>
        <w:rPr>
          <w:ins w:id="290" w:author="vchoi" w:date="2012-04-21T17:50:00Z"/>
        </w:rPr>
      </w:pPr>
    </w:p>
    <w:p w:rsidR="00CC7125" w:rsidRDefault="00CC7125" w:rsidP="00CC7125">
      <w:pPr>
        <w:rPr>
          <w:ins w:id="291" w:author="vchoi" w:date="2012-04-21T17:50:00Z"/>
        </w:rPr>
      </w:pPr>
      <w:ins w:id="292" w:author="vchoi" w:date="2012-04-21T17:50:00Z">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w:t>
        </w:r>
        <w:r>
          <w:lastRenderedPageBreak/>
          <w:t xml:space="preserve">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ins>
    </w:p>
    <w:p w:rsidR="00CC7125" w:rsidRDefault="00CC7125" w:rsidP="00CC7125">
      <w:pPr>
        <w:rPr>
          <w:ins w:id="293" w:author="vchoi" w:date="2012-04-21T17:50:00Z"/>
        </w:rPr>
      </w:pPr>
    </w:p>
    <w:p w:rsidR="00CC7125" w:rsidRDefault="00CC7125" w:rsidP="00CC7125">
      <w:pPr>
        <w:rPr>
          <w:ins w:id="294" w:author="vchoi" w:date="2012-04-21T17:50:00Z"/>
        </w:rPr>
      </w:pPr>
      <w:ins w:id="295" w:author="vchoi" w:date="2012-04-21T17:50:00Z">
        <w:r>
          <w: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ins>
    </w:p>
    <w:p w:rsidR="0084460C" w:rsidRDefault="0084460C" w:rsidP="00B65450"/>
    <w:p w:rsidR="0084460C" w:rsidRDefault="0084460C" w:rsidP="00B65450"/>
    <w:p w:rsidR="0084460C" w:rsidRDefault="0084460C" w:rsidP="003238E1">
      <w:pPr>
        <w:pStyle w:val="Heading3"/>
      </w:pPr>
      <w:bookmarkStart w:id="296" w:name="_Toc322526728"/>
      <w:r>
        <w:t xml:space="preserve">Session 2: </w:t>
      </w:r>
      <w:del w:id="297" w:author="vchoi" w:date="2012-04-21T17:51:00Z">
        <w:r w:rsidDel="0002769A">
          <w:delText>Add Datasets</w:delText>
        </w:r>
      </w:del>
      <w:bookmarkEnd w:id="296"/>
      <w:ins w:id="298" w:author="vchoi" w:date="2012-04-21T17:51:00Z">
        <w:r w:rsidR="0002769A">
          <w:t>Delete One Dataset</w:t>
        </w:r>
      </w:ins>
    </w:p>
    <w:p w:rsidR="0002769A" w:rsidRDefault="0084460C" w:rsidP="0002769A">
      <w:pPr>
        <w:rPr>
          <w:ins w:id="299" w:author="vchoi" w:date="2012-04-21T17:52:00Z"/>
        </w:rPr>
      </w:pPr>
      <w:del w:id="300" w:author="vchoi" w:date="2012-04-21T17:53:00Z">
        <w:r w:rsidDel="0002769A">
          <w:delText xml:space="preserve">In this session, a user opens the empty HDF5 file </w:delText>
        </w:r>
        <w:r w:rsidDel="0002769A">
          <w:rPr>
            <w:i/>
          </w:rPr>
          <w:delText>no_persist_A.h5,</w:delText>
        </w:r>
        <w:r w:rsidDel="0002769A">
          <w:delText xml:space="preserve"> adds four datasets (</w:delText>
        </w:r>
        <w:r w:rsidRPr="003B7974" w:rsidDel="0002769A">
          <w:rPr>
            <w:i/>
          </w:rPr>
          <w:delText>dset1</w:delText>
        </w:r>
        <w:r w:rsidDel="0002769A">
          <w:delText xml:space="preserve">, </w:delText>
        </w:r>
        <w:r w:rsidRPr="003B7974" w:rsidDel="0002769A">
          <w:rPr>
            <w:i/>
          </w:rPr>
          <w:delText>dset2</w:delText>
        </w:r>
        <w:r w:rsidDel="0002769A">
          <w:delText xml:space="preserve">, </w:delText>
        </w:r>
        <w:r w:rsidRPr="003B7974" w:rsidDel="0002769A">
          <w:rPr>
            <w:i/>
          </w:rPr>
          <w:delText>dset3</w:delText>
        </w:r>
        <w:r w:rsidDel="0002769A">
          <w:rPr>
            <w:i/>
          </w:rPr>
          <w:delText>, and dset4</w:delText>
        </w:r>
        <w:r w:rsidDel="0002769A">
          <w:delText>) of different sizes, and closes the file</w:delText>
        </w:r>
        <w:r w:rsidRPr="00712D10" w:rsidDel="0002769A">
          <w:delText xml:space="preserve">. </w:delText>
        </w:r>
      </w:del>
      <w:ins w:id="301" w:author="vchoi" w:date="2012-04-21T17:52:00Z">
        <w:r w:rsidR="0002769A">
          <w:t xml:space="preserve">In session </w:t>
        </w:r>
      </w:ins>
      <w:ins w:id="302" w:author="vchoi" w:date="2012-04-21T17:53:00Z">
        <w:r w:rsidR="0002769A">
          <w:t>2</w:t>
        </w:r>
      </w:ins>
      <w:ins w:id="303" w:author="vchoi" w:date="2012-04-21T17:52:00Z">
        <w:r w:rsidR="0002769A">
          <w:t xml:space="preserve"> with </w:t>
        </w:r>
        <w:r w:rsidR="0002769A">
          <w:rPr>
            <w:i/>
          </w:rPr>
          <w:t>no_persist_A.h5,</w:t>
        </w:r>
        <w:r w:rsidR="0002769A">
          <w:t xml:space="preserve"> a user opens the file, deletes an existing dataset (</w:t>
        </w:r>
        <w:r w:rsidR="0002769A" w:rsidRPr="00000AAC">
          <w:rPr>
            <w:i/>
          </w:rPr>
          <w:t>dset2</w:t>
        </w:r>
        <w:r w:rsidR="0002769A">
          <w:t>)</w:t>
        </w:r>
      </w:ins>
      <w:ins w:id="304" w:author="vchoi" w:date="2012-04-21T17:53:00Z">
        <w:r w:rsidR="0002769A">
          <w:t xml:space="preserve">, and </w:t>
        </w:r>
      </w:ins>
      <w:ins w:id="305" w:author="vchoi" w:date="2012-04-21T17:52:00Z">
        <w:r w:rsidR="0002769A">
          <w:t>clos</w:t>
        </w:r>
      </w:ins>
      <w:ins w:id="306" w:author="vchoi" w:date="2012-04-21T17:53:00Z">
        <w:r w:rsidR="0002769A">
          <w:t>es</w:t>
        </w:r>
      </w:ins>
      <w:ins w:id="307" w:author="vchoi" w:date="2012-04-21T17:52:00Z">
        <w:r w:rsidR="0002769A">
          <w:t xml:space="preserve"> </w:t>
        </w:r>
      </w:ins>
      <w:ins w:id="308" w:author="vchoi" w:date="2012-04-21T17:53:00Z">
        <w:r w:rsidR="0002769A">
          <w:t>the file</w:t>
        </w:r>
      </w:ins>
      <w:ins w:id="309" w:author="vchoi" w:date="2012-04-21T17:52:00Z">
        <w:r w:rsidR="0002769A">
          <w:t xml:space="preserve">. </w:t>
        </w:r>
      </w:ins>
    </w:p>
    <w:p w:rsidR="0084460C" w:rsidRDefault="0084460C" w:rsidP="00B65450"/>
    <w:p w:rsidR="00712D10" w:rsidRDefault="00712D10" w:rsidP="00B65450"/>
    <w:p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5450" w:rsidRPr="00712D10" w:rsidRDefault="00B65450" w:rsidP="00B65450"/>
    <w:p w:rsidR="0002769A" w:rsidRDefault="0002769A" w:rsidP="0002769A">
      <w:pPr>
        <w:pStyle w:val="Courier10"/>
        <w:ind w:left="720"/>
        <w:rPr>
          <w:ins w:id="310" w:author="vchoi" w:date="2012-04-21T17:55:00Z"/>
        </w:rPr>
      </w:pPr>
      <w:ins w:id="311" w:author="vchoi" w:date="2012-04-21T17:55:00Z">
        <w:r>
          <w:t>HDF5 "no_persist_A.h5" {</w:t>
        </w:r>
      </w:ins>
    </w:p>
    <w:p w:rsidR="0002769A" w:rsidRDefault="0002769A" w:rsidP="0002769A">
      <w:pPr>
        <w:pStyle w:val="Courier10"/>
        <w:ind w:left="720"/>
        <w:rPr>
          <w:ins w:id="312" w:author="vchoi" w:date="2012-04-21T17:55:00Z"/>
        </w:rPr>
      </w:pPr>
      <w:ins w:id="313" w:author="vchoi" w:date="2012-04-21T17:55:00Z">
        <w:r>
          <w:t>GROUP "/" {</w:t>
        </w:r>
      </w:ins>
    </w:p>
    <w:p w:rsidR="0002769A" w:rsidRDefault="0002769A" w:rsidP="0002769A">
      <w:pPr>
        <w:pStyle w:val="Courier10"/>
        <w:ind w:left="720"/>
        <w:rPr>
          <w:ins w:id="314" w:author="vchoi" w:date="2012-04-21T17:55:00Z"/>
        </w:rPr>
      </w:pPr>
      <w:ins w:id="315" w:author="vchoi" w:date="2012-04-21T17:55:00Z">
        <w:r>
          <w:t xml:space="preserve">   DATASET "dset1" {</w:t>
        </w:r>
      </w:ins>
    </w:p>
    <w:p w:rsidR="0002769A" w:rsidRDefault="0002769A" w:rsidP="0002769A">
      <w:pPr>
        <w:pStyle w:val="Courier10"/>
        <w:ind w:left="720"/>
        <w:rPr>
          <w:ins w:id="316" w:author="vchoi" w:date="2012-04-21T17:55:00Z"/>
        </w:rPr>
      </w:pPr>
      <w:ins w:id="317" w:author="vchoi" w:date="2012-04-21T17:55:00Z">
        <w:r>
          <w:t xml:space="preserve">      DATATYPE  H5T_STD_I32LE</w:t>
        </w:r>
      </w:ins>
    </w:p>
    <w:p w:rsidR="0002769A" w:rsidRDefault="0002769A" w:rsidP="0002769A">
      <w:pPr>
        <w:pStyle w:val="Courier10"/>
        <w:ind w:left="720"/>
        <w:rPr>
          <w:ins w:id="318" w:author="vchoi" w:date="2012-04-21T17:55:00Z"/>
        </w:rPr>
      </w:pPr>
      <w:ins w:id="319" w:author="vchoi" w:date="2012-04-21T17:55:00Z">
        <w:r>
          <w:t xml:space="preserve">      DATASPACE  SIMPLE { ( 10 ) / ( 10 ) }</w:t>
        </w:r>
      </w:ins>
    </w:p>
    <w:p w:rsidR="0002769A" w:rsidRDefault="0002769A" w:rsidP="0002769A">
      <w:pPr>
        <w:pStyle w:val="Courier10"/>
        <w:ind w:left="720"/>
        <w:rPr>
          <w:ins w:id="320" w:author="vchoi" w:date="2012-04-21T17:55:00Z"/>
        </w:rPr>
      </w:pPr>
      <w:ins w:id="321" w:author="vchoi" w:date="2012-04-21T17:55:00Z">
        <w:r>
          <w:t xml:space="preserve">   }</w:t>
        </w:r>
      </w:ins>
    </w:p>
    <w:p w:rsidR="0002769A" w:rsidRDefault="0002769A" w:rsidP="0002769A">
      <w:pPr>
        <w:pStyle w:val="Courier10"/>
        <w:ind w:left="720"/>
        <w:rPr>
          <w:ins w:id="322" w:author="vchoi" w:date="2012-04-21T17:55:00Z"/>
        </w:rPr>
      </w:pPr>
      <w:ins w:id="323" w:author="vchoi" w:date="2012-04-21T17:55:00Z">
        <w:r>
          <w:t xml:space="preserve">   DATASET "dset3" {</w:t>
        </w:r>
      </w:ins>
    </w:p>
    <w:p w:rsidR="0002769A" w:rsidRDefault="0002769A" w:rsidP="0002769A">
      <w:pPr>
        <w:pStyle w:val="Courier10"/>
        <w:ind w:left="720"/>
        <w:rPr>
          <w:ins w:id="324" w:author="vchoi" w:date="2012-04-21T17:55:00Z"/>
        </w:rPr>
      </w:pPr>
      <w:ins w:id="325" w:author="vchoi" w:date="2012-04-21T17:55:00Z">
        <w:r>
          <w:t xml:space="preserve">      DATATYPE  H5T_STD_I32LE</w:t>
        </w:r>
      </w:ins>
    </w:p>
    <w:p w:rsidR="0002769A" w:rsidRDefault="0002769A" w:rsidP="0002769A">
      <w:pPr>
        <w:pStyle w:val="Courier10"/>
        <w:ind w:left="720"/>
        <w:rPr>
          <w:ins w:id="326" w:author="vchoi" w:date="2012-04-21T17:55:00Z"/>
        </w:rPr>
      </w:pPr>
      <w:ins w:id="327" w:author="vchoi" w:date="2012-04-21T17:55:00Z">
        <w:r>
          <w:t xml:space="preserve">      DATASPACE  SIMPLE { ( 50 ) / ( 50 ) }</w:t>
        </w:r>
      </w:ins>
    </w:p>
    <w:p w:rsidR="0002769A" w:rsidRDefault="0002769A" w:rsidP="0002769A">
      <w:pPr>
        <w:pStyle w:val="Courier10"/>
        <w:ind w:left="720"/>
        <w:rPr>
          <w:ins w:id="328" w:author="vchoi" w:date="2012-04-21T17:55:00Z"/>
        </w:rPr>
      </w:pPr>
      <w:ins w:id="329" w:author="vchoi" w:date="2012-04-21T17:55:00Z">
        <w:r>
          <w:t xml:space="preserve">   }</w:t>
        </w:r>
      </w:ins>
    </w:p>
    <w:p w:rsidR="0002769A" w:rsidRDefault="0002769A" w:rsidP="0002769A">
      <w:pPr>
        <w:pStyle w:val="Courier10"/>
        <w:ind w:left="720"/>
        <w:rPr>
          <w:ins w:id="330" w:author="vchoi" w:date="2012-04-21T17:55:00Z"/>
        </w:rPr>
      </w:pPr>
      <w:ins w:id="331" w:author="vchoi" w:date="2012-04-21T17:55:00Z">
        <w:r>
          <w:t xml:space="preserve">   DATASET "dset4" {</w:t>
        </w:r>
      </w:ins>
    </w:p>
    <w:p w:rsidR="0002769A" w:rsidRDefault="0002769A" w:rsidP="0002769A">
      <w:pPr>
        <w:pStyle w:val="Courier10"/>
        <w:ind w:left="720"/>
        <w:rPr>
          <w:ins w:id="332" w:author="vchoi" w:date="2012-04-21T17:55:00Z"/>
        </w:rPr>
      </w:pPr>
      <w:ins w:id="333" w:author="vchoi" w:date="2012-04-21T17:55:00Z">
        <w:r>
          <w:t xml:space="preserve">      DATATYPE  H5T_STD_I32LE</w:t>
        </w:r>
      </w:ins>
    </w:p>
    <w:p w:rsidR="0002769A" w:rsidRDefault="0002769A" w:rsidP="0002769A">
      <w:pPr>
        <w:pStyle w:val="Courier10"/>
        <w:ind w:left="720"/>
        <w:rPr>
          <w:ins w:id="334" w:author="vchoi" w:date="2012-04-21T17:55:00Z"/>
        </w:rPr>
      </w:pPr>
      <w:ins w:id="335" w:author="vchoi" w:date="2012-04-21T17:55:00Z">
        <w:r>
          <w:t xml:space="preserve">      DATASPACE  SIMPLE { ( 100 ) / ( 100 ) }</w:t>
        </w:r>
      </w:ins>
    </w:p>
    <w:p w:rsidR="0002769A" w:rsidRDefault="0002769A" w:rsidP="0002769A">
      <w:pPr>
        <w:pStyle w:val="Courier10"/>
        <w:ind w:left="720"/>
        <w:rPr>
          <w:ins w:id="336" w:author="vchoi" w:date="2012-04-21T17:55:00Z"/>
        </w:rPr>
      </w:pPr>
      <w:ins w:id="337" w:author="vchoi" w:date="2012-04-21T17:55:00Z">
        <w:r>
          <w:t xml:space="preserve">   }</w:t>
        </w:r>
      </w:ins>
    </w:p>
    <w:p w:rsidR="0002769A" w:rsidRDefault="0002769A" w:rsidP="0002769A">
      <w:pPr>
        <w:pStyle w:val="Courier10"/>
        <w:ind w:left="720"/>
        <w:rPr>
          <w:ins w:id="338" w:author="vchoi" w:date="2012-04-21T17:55:00Z"/>
        </w:rPr>
      </w:pPr>
      <w:ins w:id="339" w:author="vchoi" w:date="2012-04-21T17:55:00Z">
        <w:r>
          <w:t>}</w:t>
        </w:r>
      </w:ins>
    </w:p>
    <w:p w:rsidR="0002769A" w:rsidRDefault="0002769A" w:rsidP="0002769A">
      <w:pPr>
        <w:pStyle w:val="Courier10"/>
        <w:ind w:left="720"/>
        <w:rPr>
          <w:ins w:id="340" w:author="vchoi" w:date="2012-04-21T17:55:00Z"/>
        </w:rPr>
      </w:pPr>
      <w:ins w:id="341" w:author="vchoi" w:date="2012-04-21T17:55:00Z">
        <w:r>
          <w:t>}</w:t>
        </w:r>
      </w:ins>
    </w:p>
    <w:p w:rsidR="0084460C" w:rsidDel="0002769A" w:rsidRDefault="0084460C" w:rsidP="0002769A">
      <w:pPr>
        <w:pStyle w:val="Courier10"/>
        <w:ind w:left="720"/>
        <w:rPr>
          <w:del w:id="342" w:author="vchoi" w:date="2012-04-21T17:55:00Z"/>
        </w:rPr>
      </w:pPr>
      <w:del w:id="343" w:author="vchoi" w:date="2012-04-21T17:55:00Z">
        <w:r w:rsidDel="0002769A">
          <w:delText>HDF5 "no_persist_A.h5</w:delText>
        </w:r>
        <w:r w:rsidRPr="00062B7E" w:rsidDel="0002769A">
          <w:delText>" {</w:delText>
        </w:r>
      </w:del>
    </w:p>
    <w:p w:rsidR="0084460C" w:rsidDel="0002769A" w:rsidRDefault="0084460C" w:rsidP="00B65450">
      <w:pPr>
        <w:pStyle w:val="Courier10"/>
        <w:ind w:left="720"/>
        <w:rPr>
          <w:del w:id="344" w:author="vchoi" w:date="2012-04-21T17:55:00Z"/>
        </w:rPr>
      </w:pPr>
      <w:del w:id="345" w:author="vchoi" w:date="2012-04-21T17:55:00Z">
        <w:r w:rsidRPr="00062B7E" w:rsidDel="0002769A">
          <w:delText>GROUP "/" {</w:delText>
        </w:r>
      </w:del>
    </w:p>
    <w:p w:rsidR="0084460C" w:rsidDel="0002769A" w:rsidRDefault="0084460C" w:rsidP="00B65450">
      <w:pPr>
        <w:pStyle w:val="Courier10"/>
        <w:ind w:left="720"/>
        <w:rPr>
          <w:del w:id="346" w:author="vchoi" w:date="2012-04-21T17:55:00Z"/>
        </w:rPr>
      </w:pPr>
      <w:del w:id="347" w:author="vchoi" w:date="2012-04-21T17:55:00Z">
        <w:r w:rsidRPr="00062B7E" w:rsidDel="0002769A">
          <w:delText xml:space="preserve">   DATASET "dset1" {</w:delText>
        </w:r>
      </w:del>
    </w:p>
    <w:p w:rsidR="0084460C" w:rsidDel="0002769A" w:rsidRDefault="0084460C" w:rsidP="00B65450">
      <w:pPr>
        <w:pStyle w:val="Courier10"/>
        <w:ind w:left="720"/>
        <w:rPr>
          <w:del w:id="348" w:author="vchoi" w:date="2012-04-21T17:55:00Z"/>
        </w:rPr>
      </w:pPr>
      <w:del w:id="349" w:author="vchoi" w:date="2012-04-21T17:55:00Z">
        <w:r w:rsidRPr="00062B7E" w:rsidDel="0002769A">
          <w:delText xml:space="preserve">      DATATYPE  H5T_STD_I32LE</w:delText>
        </w:r>
      </w:del>
    </w:p>
    <w:p w:rsidR="0084460C" w:rsidDel="0002769A" w:rsidRDefault="0084460C" w:rsidP="00B65450">
      <w:pPr>
        <w:pStyle w:val="Courier10"/>
        <w:ind w:left="720"/>
        <w:rPr>
          <w:del w:id="350" w:author="vchoi" w:date="2012-04-21T17:55:00Z"/>
        </w:rPr>
      </w:pPr>
      <w:del w:id="351" w:author="vchoi" w:date="2012-04-21T17:55:00Z">
        <w:r w:rsidRPr="00062B7E" w:rsidDel="0002769A">
          <w:delText xml:space="preserve">      DATASPACE  SIMPLE { ( 10 ) / ( 10 ) }</w:delText>
        </w:r>
      </w:del>
    </w:p>
    <w:p w:rsidR="0084460C" w:rsidDel="0002769A" w:rsidRDefault="0084460C" w:rsidP="00B65450">
      <w:pPr>
        <w:pStyle w:val="Courier10"/>
        <w:ind w:left="720"/>
        <w:rPr>
          <w:del w:id="352" w:author="vchoi" w:date="2012-04-21T17:55:00Z"/>
        </w:rPr>
      </w:pPr>
      <w:del w:id="353" w:author="vchoi" w:date="2012-04-21T17:55:00Z">
        <w:r w:rsidRPr="00062B7E" w:rsidDel="0002769A">
          <w:delText xml:space="preserve">   }</w:delText>
        </w:r>
      </w:del>
    </w:p>
    <w:p w:rsidR="0084460C" w:rsidDel="0002769A" w:rsidRDefault="0084460C" w:rsidP="00B65450">
      <w:pPr>
        <w:pStyle w:val="Courier10"/>
        <w:ind w:left="720"/>
        <w:rPr>
          <w:del w:id="354" w:author="vchoi" w:date="2012-04-21T17:55:00Z"/>
        </w:rPr>
      </w:pPr>
      <w:del w:id="355" w:author="vchoi" w:date="2012-04-21T17:55:00Z">
        <w:r w:rsidRPr="00062B7E" w:rsidDel="0002769A">
          <w:delText xml:space="preserve">   DATASET "dset2" {</w:delText>
        </w:r>
      </w:del>
    </w:p>
    <w:p w:rsidR="0084460C" w:rsidDel="0002769A" w:rsidRDefault="0084460C" w:rsidP="00B65450">
      <w:pPr>
        <w:pStyle w:val="Courier10"/>
        <w:ind w:left="720"/>
        <w:rPr>
          <w:del w:id="356" w:author="vchoi" w:date="2012-04-21T17:55:00Z"/>
        </w:rPr>
      </w:pPr>
      <w:del w:id="357" w:author="vchoi" w:date="2012-04-21T17:55:00Z">
        <w:r w:rsidRPr="00062B7E" w:rsidDel="0002769A">
          <w:delText xml:space="preserve">      DATATYPE  H5T_STD_I32LE</w:delText>
        </w:r>
      </w:del>
    </w:p>
    <w:p w:rsidR="0084460C" w:rsidDel="0002769A" w:rsidRDefault="0084460C" w:rsidP="00B65450">
      <w:pPr>
        <w:pStyle w:val="Courier10"/>
        <w:ind w:left="720"/>
        <w:rPr>
          <w:del w:id="358" w:author="vchoi" w:date="2012-04-21T17:55:00Z"/>
        </w:rPr>
      </w:pPr>
      <w:del w:id="359" w:author="vchoi" w:date="2012-04-21T17:55:00Z">
        <w:r w:rsidRPr="00062B7E" w:rsidDel="0002769A">
          <w:delText xml:space="preserve">      DATASPACE  SIMPLE { ( 30000 ) / ( 30000 ) }</w:delText>
        </w:r>
      </w:del>
    </w:p>
    <w:p w:rsidR="0084460C" w:rsidDel="0002769A" w:rsidRDefault="0084460C" w:rsidP="00B65450">
      <w:pPr>
        <w:pStyle w:val="Courier10"/>
        <w:ind w:left="720"/>
        <w:rPr>
          <w:del w:id="360" w:author="vchoi" w:date="2012-04-21T17:55:00Z"/>
        </w:rPr>
      </w:pPr>
      <w:del w:id="361" w:author="vchoi" w:date="2012-04-21T17:55:00Z">
        <w:r w:rsidRPr="00062B7E" w:rsidDel="0002769A">
          <w:delText xml:space="preserve">   }</w:delText>
        </w:r>
      </w:del>
    </w:p>
    <w:p w:rsidR="0084460C" w:rsidDel="0002769A" w:rsidRDefault="0084460C" w:rsidP="00B65450">
      <w:pPr>
        <w:pStyle w:val="Courier10"/>
        <w:ind w:left="720"/>
        <w:rPr>
          <w:del w:id="362" w:author="vchoi" w:date="2012-04-21T17:55:00Z"/>
        </w:rPr>
      </w:pPr>
      <w:del w:id="363" w:author="vchoi" w:date="2012-04-21T17:55:00Z">
        <w:r w:rsidRPr="00062B7E" w:rsidDel="0002769A">
          <w:delText xml:space="preserve">   DATASET "dset3" {</w:delText>
        </w:r>
      </w:del>
    </w:p>
    <w:p w:rsidR="0084460C" w:rsidDel="0002769A" w:rsidRDefault="0084460C" w:rsidP="00B65450">
      <w:pPr>
        <w:pStyle w:val="Courier10"/>
        <w:ind w:left="720"/>
        <w:rPr>
          <w:del w:id="364" w:author="vchoi" w:date="2012-04-21T17:55:00Z"/>
        </w:rPr>
      </w:pPr>
      <w:del w:id="365" w:author="vchoi" w:date="2012-04-21T17:55:00Z">
        <w:r w:rsidRPr="00062B7E" w:rsidDel="0002769A">
          <w:delText xml:space="preserve">      DATATYPE  H5T_STD_I32LE</w:delText>
        </w:r>
      </w:del>
    </w:p>
    <w:p w:rsidR="0084460C" w:rsidDel="0002769A" w:rsidRDefault="0084460C" w:rsidP="00B65450">
      <w:pPr>
        <w:pStyle w:val="Courier10"/>
        <w:ind w:left="720"/>
        <w:rPr>
          <w:del w:id="366" w:author="vchoi" w:date="2012-04-21T17:55:00Z"/>
        </w:rPr>
      </w:pPr>
      <w:del w:id="367" w:author="vchoi" w:date="2012-04-21T17:55:00Z">
        <w:r w:rsidRPr="00062B7E" w:rsidDel="0002769A">
          <w:delText xml:space="preserve">      DATASPACE  SIMPLE { ( 50 ) / ( 50 ) }</w:delText>
        </w:r>
      </w:del>
    </w:p>
    <w:p w:rsidR="0084460C" w:rsidDel="0002769A" w:rsidRDefault="0084460C" w:rsidP="00B65450">
      <w:pPr>
        <w:pStyle w:val="Courier10"/>
        <w:ind w:left="720"/>
        <w:rPr>
          <w:del w:id="368" w:author="vchoi" w:date="2012-04-21T17:55:00Z"/>
        </w:rPr>
      </w:pPr>
      <w:del w:id="369" w:author="vchoi" w:date="2012-04-21T17:55:00Z">
        <w:r w:rsidRPr="00062B7E" w:rsidDel="0002769A">
          <w:delText xml:space="preserve">   }</w:delText>
        </w:r>
      </w:del>
    </w:p>
    <w:p w:rsidR="0084460C" w:rsidDel="0002769A" w:rsidRDefault="0084460C" w:rsidP="00B65450">
      <w:pPr>
        <w:pStyle w:val="Courier10"/>
        <w:ind w:left="720"/>
        <w:rPr>
          <w:del w:id="370" w:author="vchoi" w:date="2012-04-21T17:55:00Z"/>
        </w:rPr>
      </w:pPr>
      <w:del w:id="371" w:author="vchoi" w:date="2012-04-21T17:55:00Z">
        <w:r w:rsidRPr="00062B7E" w:rsidDel="0002769A">
          <w:delText xml:space="preserve">   DATASET "dset4" {</w:delText>
        </w:r>
      </w:del>
    </w:p>
    <w:p w:rsidR="0084460C" w:rsidDel="0002769A" w:rsidRDefault="0084460C" w:rsidP="00B65450">
      <w:pPr>
        <w:pStyle w:val="Courier10"/>
        <w:ind w:left="720"/>
        <w:rPr>
          <w:del w:id="372" w:author="vchoi" w:date="2012-04-21T17:55:00Z"/>
        </w:rPr>
      </w:pPr>
      <w:del w:id="373" w:author="vchoi" w:date="2012-04-21T17:55:00Z">
        <w:r w:rsidRPr="00062B7E" w:rsidDel="0002769A">
          <w:delText xml:space="preserve">      DATATYPE  H5T_STD_I32LE</w:delText>
        </w:r>
      </w:del>
    </w:p>
    <w:p w:rsidR="0084460C" w:rsidDel="0002769A" w:rsidRDefault="0084460C" w:rsidP="00B65450">
      <w:pPr>
        <w:pStyle w:val="Courier10"/>
        <w:ind w:left="720"/>
        <w:rPr>
          <w:del w:id="374" w:author="vchoi" w:date="2012-04-21T17:55:00Z"/>
        </w:rPr>
      </w:pPr>
      <w:del w:id="375" w:author="vchoi" w:date="2012-04-21T17:55:00Z">
        <w:r w:rsidRPr="00062B7E" w:rsidDel="0002769A">
          <w:delText xml:space="preserve">      DATASPACE  SIMPLE { ( 100 ) / ( 100 ) }</w:delText>
        </w:r>
      </w:del>
    </w:p>
    <w:p w:rsidR="0084460C" w:rsidDel="0002769A" w:rsidRDefault="0084460C" w:rsidP="00B65450">
      <w:pPr>
        <w:pStyle w:val="Courier10"/>
        <w:ind w:left="720"/>
        <w:rPr>
          <w:del w:id="376" w:author="vchoi" w:date="2012-04-21T17:55:00Z"/>
        </w:rPr>
      </w:pPr>
      <w:del w:id="377" w:author="vchoi" w:date="2012-04-21T17:55:00Z">
        <w:r w:rsidRPr="00062B7E" w:rsidDel="0002769A">
          <w:delText xml:space="preserve">   }</w:delText>
        </w:r>
      </w:del>
    </w:p>
    <w:p w:rsidR="0084460C" w:rsidDel="0002769A" w:rsidRDefault="0084460C" w:rsidP="00B65450">
      <w:pPr>
        <w:pStyle w:val="Courier10"/>
        <w:ind w:left="720"/>
        <w:rPr>
          <w:del w:id="378" w:author="vchoi" w:date="2012-04-21T17:55:00Z"/>
        </w:rPr>
      </w:pPr>
      <w:del w:id="379" w:author="vchoi" w:date="2012-04-21T17:55:00Z">
        <w:r w:rsidRPr="00062B7E" w:rsidDel="0002769A">
          <w:delText>}</w:delText>
        </w:r>
      </w:del>
    </w:p>
    <w:p w:rsidR="0084460C" w:rsidDel="0002769A" w:rsidRDefault="0084460C" w:rsidP="00B65450">
      <w:pPr>
        <w:pStyle w:val="Courier10"/>
        <w:ind w:left="720"/>
        <w:rPr>
          <w:del w:id="380" w:author="vchoi" w:date="2012-04-21T17:55:00Z"/>
        </w:rPr>
      </w:pPr>
      <w:del w:id="381" w:author="vchoi" w:date="2012-04-21T17:55:00Z">
        <w:r w:rsidRPr="00062B7E" w:rsidDel="0002769A">
          <w:delText>}</w:delText>
        </w:r>
      </w:del>
    </w:p>
    <w:p w:rsidR="0084460C" w:rsidRDefault="0084460C" w:rsidP="00B66D30"/>
    <w:p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02769A" w:rsidRDefault="0002769A" w:rsidP="0002769A">
      <w:pPr>
        <w:pStyle w:val="Courier10"/>
        <w:ind w:left="720"/>
        <w:rPr>
          <w:ins w:id="382" w:author="vchoi" w:date="2012-04-21T17:54:00Z"/>
        </w:rPr>
      </w:pPr>
      <w:ins w:id="383" w:author="vchoi" w:date="2012-04-21T17:54:00Z">
        <w:r>
          <w:t>Filename: no_persist_A.h5</w:t>
        </w:r>
      </w:ins>
    </w:p>
    <w:p w:rsidR="0002769A" w:rsidRDefault="0002769A" w:rsidP="0002769A">
      <w:pPr>
        <w:pStyle w:val="Courier10"/>
        <w:ind w:left="720"/>
        <w:rPr>
          <w:ins w:id="384" w:author="vchoi" w:date="2012-04-21T17:54:00Z"/>
        </w:rPr>
      </w:pPr>
      <w:ins w:id="385" w:author="vchoi" w:date="2012-04-21T17:54:00Z">
        <w:r>
          <w:t>File space management strategy: H5F_FILE_SPACE_ALL</w:t>
        </w:r>
      </w:ins>
    </w:p>
    <w:p w:rsidR="0002769A" w:rsidRDefault="0002769A" w:rsidP="0002769A">
      <w:pPr>
        <w:pStyle w:val="Courier10"/>
        <w:ind w:left="720"/>
        <w:rPr>
          <w:ins w:id="386" w:author="vchoi" w:date="2012-04-21T17:54:00Z"/>
        </w:rPr>
      </w:pPr>
      <w:ins w:id="387" w:author="vchoi" w:date="2012-04-21T17:54:00Z">
        <w:r>
          <w:t>Summary of file space information:</w:t>
        </w:r>
      </w:ins>
    </w:p>
    <w:p w:rsidR="0002769A" w:rsidRDefault="0002769A" w:rsidP="0002769A">
      <w:pPr>
        <w:pStyle w:val="Courier10"/>
        <w:ind w:left="720"/>
        <w:rPr>
          <w:ins w:id="388" w:author="vchoi" w:date="2012-04-21T17:54:00Z"/>
        </w:rPr>
      </w:pPr>
      <w:ins w:id="389" w:author="vchoi" w:date="2012-04-21T17:54:00Z">
        <w:r>
          <w:t xml:space="preserve">  File metadata: 1944 bytes</w:t>
        </w:r>
      </w:ins>
    </w:p>
    <w:p w:rsidR="0002769A" w:rsidRDefault="0002769A" w:rsidP="0002769A">
      <w:pPr>
        <w:pStyle w:val="Courier10"/>
        <w:ind w:left="720"/>
        <w:rPr>
          <w:ins w:id="390" w:author="vchoi" w:date="2012-04-21T17:54:00Z"/>
        </w:rPr>
      </w:pPr>
      <w:ins w:id="391" w:author="vchoi" w:date="2012-04-21T17:54:00Z">
        <w:r>
          <w:t xml:space="preserve">  Raw data: 640 bytes</w:t>
        </w:r>
      </w:ins>
    </w:p>
    <w:p w:rsidR="0002769A" w:rsidRDefault="0002769A" w:rsidP="0002769A">
      <w:pPr>
        <w:pStyle w:val="Courier10"/>
        <w:ind w:left="720"/>
        <w:rPr>
          <w:ins w:id="392" w:author="vchoi" w:date="2012-04-21T17:54:00Z"/>
        </w:rPr>
      </w:pPr>
      <w:ins w:id="393" w:author="vchoi" w:date="2012-04-21T17:54:00Z">
        <w:r>
          <w:t xml:space="preserve">  Amount/Percent of tracked free space: 0 bytes/0.0%</w:t>
        </w:r>
      </w:ins>
    </w:p>
    <w:p w:rsidR="0002769A" w:rsidRDefault="0002769A" w:rsidP="0002769A">
      <w:pPr>
        <w:pStyle w:val="Courier10"/>
        <w:ind w:left="720"/>
        <w:rPr>
          <w:ins w:id="394" w:author="vchoi" w:date="2012-04-21T17:54:00Z"/>
        </w:rPr>
      </w:pPr>
      <w:ins w:id="395" w:author="vchoi" w:date="2012-04-21T17:54:00Z">
        <w:r>
          <w:t xml:space="preserve">  Unaccounted space: 122248 bytes</w:t>
        </w:r>
      </w:ins>
    </w:p>
    <w:p w:rsidR="0002769A" w:rsidRDefault="0002769A" w:rsidP="0002769A">
      <w:pPr>
        <w:pStyle w:val="Courier10"/>
        <w:ind w:left="720"/>
        <w:rPr>
          <w:ins w:id="396" w:author="vchoi" w:date="2012-04-21T17:54:00Z"/>
        </w:rPr>
      </w:pPr>
      <w:ins w:id="397" w:author="vchoi" w:date="2012-04-21T17:54:00Z">
        <w:r>
          <w:t>Total space: 124832 bytes</w:t>
        </w:r>
      </w:ins>
    </w:p>
    <w:p w:rsidR="0084460C" w:rsidDel="0002769A" w:rsidRDefault="0084460C" w:rsidP="0002769A">
      <w:pPr>
        <w:pStyle w:val="Courier10"/>
        <w:ind w:left="720"/>
        <w:rPr>
          <w:del w:id="398" w:author="vchoi" w:date="2012-04-21T17:54:00Z"/>
        </w:rPr>
      </w:pPr>
      <w:del w:id="399" w:author="vchoi" w:date="2012-04-21T17:54:00Z">
        <w:r w:rsidDel="0002769A">
          <w:delText>Filename: no_persist_A.h5</w:delText>
        </w:r>
      </w:del>
    </w:p>
    <w:p w:rsidR="0084460C" w:rsidDel="0002769A" w:rsidRDefault="0084460C" w:rsidP="00B66D30">
      <w:pPr>
        <w:pStyle w:val="Courier10"/>
        <w:ind w:left="720"/>
        <w:rPr>
          <w:del w:id="400" w:author="vchoi" w:date="2012-04-21T17:54:00Z"/>
        </w:rPr>
      </w:pPr>
      <w:del w:id="401" w:author="vchoi" w:date="2012-04-21T17:54:00Z">
        <w:r w:rsidDel="0002769A">
          <w:delText>Summary of file space information:</w:delText>
        </w:r>
      </w:del>
    </w:p>
    <w:p w:rsidR="0084460C" w:rsidDel="0002769A" w:rsidRDefault="0084460C" w:rsidP="00B66D30">
      <w:pPr>
        <w:pStyle w:val="Courier10"/>
        <w:ind w:left="720"/>
        <w:rPr>
          <w:del w:id="402" w:author="vchoi" w:date="2012-04-21T17:54:00Z"/>
        </w:rPr>
      </w:pPr>
      <w:del w:id="403" w:author="vchoi" w:date="2012-04-21T17:54:00Z">
        <w:r w:rsidDel="0002769A">
          <w:delText xml:space="preserve">  File metadata: 2216 bytes</w:delText>
        </w:r>
      </w:del>
    </w:p>
    <w:p w:rsidR="0084460C" w:rsidDel="0002769A" w:rsidRDefault="0084460C" w:rsidP="00B66D30">
      <w:pPr>
        <w:pStyle w:val="Courier10"/>
        <w:ind w:left="720"/>
        <w:rPr>
          <w:del w:id="404" w:author="vchoi" w:date="2012-04-21T17:54:00Z"/>
        </w:rPr>
      </w:pPr>
      <w:del w:id="405" w:author="vchoi" w:date="2012-04-21T17:54:00Z">
        <w:r w:rsidDel="0002769A">
          <w:delText xml:space="preserve">  Raw data: 120640 bytes</w:delText>
        </w:r>
      </w:del>
    </w:p>
    <w:p w:rsidR="0084460C" w:rsidDel="0002769A" w:rsidRDefault="0084460C" w:rsidP="00B66D30">
      <w:pPr>
        <w:pStyle w:val="Courier10"/>
        <w:ind w:left="720"/>
        <w:rPr>
          <w:del w:id="406" w:author="vchoi" w:date="2012-04-21T17:54:00Z"/>
        </w:rPr>
      </w:pPr>
      <w:del w:id="407" w:author="vchoi" w:date="2012-04-21T17:54:00Z">
        <w:r w:rsidDel="0002769A">
          <w:delText xml:space="preserve">  Amount/Percent of tracked free space: 0 bytes/0.0%</w:delText>
        </w:r>
      </w:del>
    </w:p>
    <w:p w:rsidR="0084460C" w:rsidDel="0002769A" w:rsidRDefault="0084460C" w:rsidP="00B66D30">
      <w:pPr>
        <w:pStyle w:val="Courier10"/>
        <w:ind w:left="720"/>
        <w:rPr>
          <w:del w:id="408" w:author="vchoi" w:date="2012-04-21T17:54:00Z"/>
        </w:rPr>
      </w:pPr>
      <w:del w:id="409" w:author="vchoi" w:date="2012-04-21T17:54:00Z">
        <w:r w:rsidDel="0002769A">
          <w:delText xml:space="preserve">  Unaccounted space: 1976 bytes</w:delText>
        </w:r>
      </w:del>
    </w:p>
    <w:p w:rsidR="0084460C" w:rsidRDefault="0084460C" w:rsidP="00B66D30">
      <w:pPr>
        <w:pStyle w:val="Courier10"/>
        <w:ind w:left="720"/>
      </w:pPr>
      <w:del w:id="410" w:author="vchoi" w:date="2012-04-21T17:54:00Z">
        <w:r w:rsidDel="0002769A">
          <w:delText>Total space: 124832 bytes</w:delText>
        </w:r>
      </w:del>
    </w:p>
    <w:p w:rsidR="00E6696E" w:rsidRDefault="00E6696E" w:rsidP="00B66D30"/>
    <w:p w:rsidR="0002769A" w:rsidRDefault="0002769A" w:rsidP="0002769A">
      <w:pPr>
        <w:rPr>
          <w:ins w:id="411" w:author="vchoi" w:date="2012-04-21T17:56:00Z"/>
        </w:rPr>
      </w:pPr>
      <w:ins w:id="412" w:author="vchoi" w:date="2012-04-21T17:56:00Z">
        <w:r>
          <w:t xml:space="preserve">At this point, the amount of unaccounted space consists of the 1976 bytes that were there </w:t>
        </w:r>
      </w:ins>
      <w:ins w:id="413" w:author="vchoi" w:date="2012-04-23T11:48:00Z">
        <w:r w:rsidR="00680A76">
          <w:t>from session 1</w:t>
        </w:r>
      </w:ins>
      <w:ins w:id="414" w:author="vchoi" w:date="2012-04-21T17:56:00Z">
        <w:r>
          <w:t xml:space="preserve">, and the additional free space incurred due to the deletion of </w:t>
        </w:r>
        <w:r>
          <w:rPr>
            <w:i/>
          </w:rPr>
          <w:t>dset2</w:t>
        </w:r>
        <w:r>
          <w:t xml:space="preserve">. </w:t>
        </w:r>
      </w:ins>
      <w:ins w:id="415" w:author="vchoi" w:date="2012-04-24T11:24:00Z">
        <w:r w:rsidR="00300BE1">
          <w:t xml:space="preserve">Note that the </w:t>
        </w:r>
        <w:r w:rsidR="00300BE1" w:rsidRPr="00C25628">
          <w:t xml:space="preserve">file space is now </w:t>
        </w:r>
        <w:r w:rsidR="00300BE1">
          <w:t>almost 98</w:t>
        </w:r>
        <w:r w:rsidR="00300BE1" w:rsidRPr="00C25628">
          <w:t>% unaccounted space and</w:t>
        </w:r>
        <w:r w:rsidR="00300BE1" w:rsidDel="00DC61D6">
          <w:t xml:space="preserve"> </w:t>
        </w:r>
        <w:r w:rsidR="00300BE1">
          <w:t xml:space="preserve">the 120000 bytes of space that originally stored the data values for </w:t>
        </w:r>
        <w:r w:rsidR="00300BE1">
          <w:rPr>
            <w:i/>
          </w:rPr>
          <w:t>dset2</w:t>
        </w:r>
        <w:r w:rsidR="00300BE1">
          <w:t xml:space="preserve"> make up a substantial fraction of that</w:t>
        </w:r>
      </w:ins>
      <w:ins w:id="416" w:author="vchoi" w:date="2012-04-21T17:56:00Z">
        <w:r>
          <w:t>.</w:t>
        </w:r>
      </w:ins>
    </w:p>
    <w:p w:rsidR="0084460C" w:rsidDel="0002769A" w:rsidRDefault="0084460C" w:rsidP="00B66D30">
      <w:pPr>
        <w:rPr>
          <w:del w:id="417" w:author="vchoi" w:date="2012-04-21T17:56:00Z"/>
        </w:rPr>
      </w:pPr>
      <w:del w:id="418" w:author="vchoi" w:date="2012-04-21T17:56:00Z">
        <w:r w:rsidRPr="00E73DC6" w:rsidDel="0002769A">
          <w:delText>The data values in the four new dataset objects occupy the 120640 bytes of raw data space</w:delText>
        </w:r>
        <w:r w:rsidDel="0002769A">
          <w:delText xml:space="preserve">. The amount of tracked free space in the file is 0 bytes, while there are 1976 bytes of unaccounted space. The unaccounted space is due to the file space management strategy in use for the </w:delText>
        </w:r>
        <w:r w:rsidDel="0002769A">
          <w:rPr>
            <w:i/>
          </w:rPr>
          <w:delText xml:space="preserve">no_persist_A.h5 </w:delText>
        </w:r>
        <w:r w:rsidDel="0002769A">
          <w:delText xml:space="preserve">HDF5 file. </w:delText>
        </w:r>
      </w:del>
    </w:p>
    <w:p w:rsidR="00E6696E" w:rsidDel="0002769A" w:rsidRDefault="00E6696E" w:rsidP="00B66D30">
      <w:pPr>
        <w:rPr>
          <w:del w:id="419" w:author="vchoi" w:date="2012-04-21T17:56:00Z"/>
        </w:rPr>
      </w:pPr>
    </w:p>
    <w:p w:rsidR="0084460C" w:rsidDel="0002769A" w:rsidRDefault="0084460C" w:rsidP="00B66D30">
      <w:pPr>
        <w:rPr>
          <w:del w:id="420" w:author="vchoi" w:date="2012-04-21T17:56:00Z"/>
        </w:rPr>
      </w:pPr>
      <w:del w:id="421" w:author="vchoi" w:date="2012-04-21T17:56:00Z">
        <w:r w:rsidDel="0002769A">
          <w:delTex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delText>
        </w:r>
        <w:r w:rsidRPr="00B66D30" w:rsidDel="0002769A">
          <w:rPr>
            <w:rFonts w:ascii="Courier New" w:hAnsi="Courier New" w:cs="Courier New"/>
            <w:sz w:val="20"/>
          </w:rPr>
          <w:delText>h5stat -S</w:delText>
        </w:r>
        <w:r w:rsidDel="0002769A">
          <w:delText xml:space="preserve"> output. </w:delText>
        </w:r>
      </w:del>
    </w:p>
    <w:p w:rsidR="00E6696E" w:rsidDel="0002769A" w:rsidRDefault="00E6696E" w:rsidP="00B66D30">
      <w:pPr>
        <w:rPr>
          <w:del w:id="422" w:author="vchoi" w:date="2012-04-21T17:56:00Z"/>
        </w:rPr>
      </w:pPr>
    </w:p>
    <w:p w:rsidR="0084460C" w:rsidDel="0002769A" w:rsidRDefault="0084460C" w:rsidP="00B66D30">
      <w:pPr>
        <w:rPr>
          <w:del w:id="423" w:author="vchoi" w:date="2012-04-21T17:56:00Z"/>
        </w:rPr>
      </w:pPr>
      <w:del w:id="424" w:author="vchoi" w:date="2012-04-21T17:56:00Z">
        <w:r w:rsidDel="0002769A">
          <w:delText>As demonstrated in this example, file free space can be created not only when HDF5 objects are deleted from a file, but also when they are added. 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delText>
        </w:r>
      </w:del>
    </w:p>
    <w:p w:rsidR="0084460C" w:rsidDel="00680A76" w:rsidRDefault="0084460C" w:rsidP="00B66D30">
      <w:pPr>
        <w:rPr>
          <w:del w:id="425" w:author="vchoi" w:date="2012-04-23T11:48:00Z"/>
        </w:rPr>
      </w:pPr>
    </w:p>
    <w:p w:rsidR="0084460C" w:rsidRDefault="0084460C" w:rsidP="00B66D30"/>
    <w:p w:rsidR="0084460C" w:rsidRDefault="0084460C" w:rsidP="003238E1">
      <w:pPr>
        <w:pStyle w:val="Heading3"/>
      </w:pPr>
      <w:bookmarkStart w:id="426" w:name="_Toc322526729"/>
      <w:r>
        <w:t xml:space="preserve">Session 3: </w:t>
      </w:r>
      <w:del w:id="427" w:author="vchoi" w:date="2012-04-21T17:45:00Z">
        <w:r w:rsidDel="00CC7125">
          <w:delText xml:space="preserve">Add One Dataset and </w:delText>
        </w:r>
      </w:del>
      <w:del w:id="428" w:author="vchoi" w:date="2012-04-22T23:20:00Z">
        <w:r w:rsidDel="009B46EF">
          <w:delText xml:space="preserve">Delete </w:delText>
        </w:r>
      </w:del>
      <w:ins w:id="429" w:author="vchoi" w:date="2012-04-22T23:20:00Z">
        <w:r w:rsidR="009B46EF">
          <w:t xml:space="preserve">Add </w:t>
        </w:r>
      </w:ins>
      <w:del w:id="430" w:author="vchoi" w:date="2012-04-21T17:45:00Z">
        <w:r w:rsidDel="00CC7125">
          <w:delText>Another</w:delText>
        </w:r>
      </w:del>
      <w:bookmarkEnd w:id="426"/>
      <w:ins w:id="431" w:author="vchoi" w:date="2012-04-21T17:45:00Z">
        <w:r w:rsidR="00CC7125">
          <w:t>One Dataset</w:t>
        </w:r>
      </w:ins>
    </w:p>
    <w:p w:rsidR="0084460C" w:rsidRDefault="0084460C" w:rsidP="00B66D30">
      <w:r>
        <w:t xml:space="preserve">In session 3 with </w:t>
      </w:r>
      <w:r>
        <w:rPr>
          <w:i/>
        </w:rPr>
        <w:t>no_persist_A.h5,</w:t>
      </w:r>
      <w:r>
        <w:t xml:space="preserve"> a user opens the file, adds a new dataset (</w:t>
      </w:r>
      <w:r w:rsidRPr="00000AAC">
        <w:rPr>
          <w:i/>
        </w:rPr>
        <w:t>dset5</w:t>
      </w:r>
      <w:r>
        <w:t>)</w:t>
      </w:r>
      <w:del w:id="432" w:author="vchoi" w:date="2012-04-21T17:59:00Z">
        <w:r w:rsidDel="0002769A">
          <w:delText>,</w:delText>
        </w:r>
      </w:del>
      <w:r>
        <w:t xml:space="preserve"> </w:t>
      </w:r>
      <w:del w:id="433" w:author="vchoi" w:date="2012-04-21T17:59:00Z">
        <w:r w:rsidDel="0002769A">
          <w:delText>and then deletes an existing dataset (</w:delText>
        </w:r>
        <w:r w:rsidRPr="00000AAC" w:rsidDel="0002769A">
          <w:rPr>
            <w:i/>
          </w:rPr>
          <w:delText>dset2</w:delText>
        </w:r>
        <w:r w:rsidDel="0002769A">
          <w:delText xml:space="preserve">) </w:delText>
        </w:r>
      </w:del>
      <w:r>
        <w:t xml:space="preserve">before closing it. </w:t>
      </w:r>
    </w:p>
    <w:p w:rsidR="00E6696E" w:rsidRDefault="00E6696E" w:rsidP="00B66D30"/>
    <w:p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6D30" w:rsidRDefault="00B66D30" w:rsidP="00B66D30"/>
    <w:p w:rsidR="0002769A" w:rsidRDefault="0002769A" w:rsidP="0002769A">
      <w:pPr>
        <w:pStyle w:val="Courier10"/>
        <w:ind w:left="720"/>
        <w:rPr>
          <w:ins w:id="434" w:author="vchoi" w:date="2012-04-21T18:00:00Z"/>
        </w:rPr>
      </w:pPr>
      <w:ins w:id="435" w:author="vchoi" w:date="2012-04-21T18:00:00Z">
        <w:r>
          <w:t>HDF5 "no_persist_A.h5" {</w:t>
        </w:r>
      </w:ins>
    </w:p>
    <w:p w:rsidR="0002769A" w:rsidRDefault="0002769A" w:rsidP="0002769A">
      <w:pPr>
        <w:pStyle w:val="Courier10"/>
        <w:ind w:left="720"/>
        <w:rPr>
          <w:ins w:id="436" w:author="vchoi" w:date="2012-04-21T18:00:00Z"/>
        </w:rPr>
      </w:pPr>
      <w:ins w:id="437" w:author="vchoi" w:date="2012-04-21T18:00:00Z">
        <w:r>
          <w:t>GROUP "/" {</w:t>
        </w:r>
      </w:ins>
    </w:p>
    <w:p w:rsidR="0002769A" w:rsidRDefault="0002769A" w:rsidP="0002769A">
      <w:pPr>
        <w:pStyle w:val="Courier10"/>
        <w:ind w:left="720"/>
        <w:rPr>
          <w:ins w:id="438" w:author="vchoi" w:date="2012-04-21T18:00:00Z"/>
        </w:rPr>
      </w:pPr>
      <w:ins w:id="439" w:author="vchoi" w:date="2012-04-21T18:00:00Z">
        <w:r>
          <w:t xml:space="preserve">   DATASET "dset1" {</w:t>
        </w:r>
      </w:ins>
    </w:p>
    <w:p w:rsidR="0002769A" w:rsidRDefault="0002769A" w:rsidP="0002769A">
      <w:pPr>
        <w:pStyle w:val="Courier10"/>
        <w:ind w:left="720"/>
        <w:rPr>
          <w:ins w:id="440" w:author="vchoi" w:date="2012-04-21T18:00:00Z"/>
        </w:rPr>
      </w:pPr>
      <w:ins w:id="441" w:author="vchoi" w:date="2012-04-21T18:00:00Z">
        <w:r>
          <w:t xml:space="preserve">      DATATYPE  H5T_STD_I32LE</w:t>
        </w:r>
      </w:ins>
    </w:p>
    <w:p w:rsidR="0002769A" w:rsidRDefault="0002769A" w:rsidP="0002769A">
      <w:pPr>
        <w:pStyle w:val="Courier10"/>
        <w:ind w:left="720"/>
        <w:rPr>
          <w:ins w:id="442" w:author="vchoi" w:date="2012-04-21T18:00:00Z"/>
        </w:rPr>
      </w:pPr>
      <w:ins w:id="443" w:author="vchoi" w:date="2012-04-21T18:00:00Z">
        <w:r>
          <w:t xml:space="preserve">      DATASPACE  SIMPLE { ( 10 ) / ( 10 ) }</w:t>
        </w:r>
      </w:ins>
    </w:p>
    <w:p w:rsidR="0002769A" w:rsidRDefault="0002769A" w:rsidP="0002769A">
      <w:pPr>
        <w:pStyle w:val="Courier10"/>
        <w:ind w:left="720"/>
        <w:rPr>
          <w:ins w:id="444" w:author="vchoi" w:date="2012-04-21T18:00:00Z"/>
        </w:rPr>
      </w:pPr>
      <w:ins w:id="445" w:author="vchoi" w:date="2012-04-21T18:00:00Z">
        <w:r>
          <w:lastRenderedPageBreak/>
          <w:t xml:space="preserve">   }</w:t>
        </w:r>
      </w:ins>
    </w:p>
    <w:p w:rsidR="0002769A" w:rsidRDefault="0002769A" w:rsidP="0002769A">
      <w:pPr>
        <w:pStyle w:val="Courier10"/>
        <w:ind w:left="720"/>
        <w:rPr>
          <w:ins w:id="446" w:author="vchoi" w:date="2012-04-21T18:00:00Z"/>
        </w:rPr>
      </w:pPr>
      <w:ins w:id="447" w:author="vchoi" w:date="2012-04-21T18:00:00Z">
        <w:r>
          <w:t xml:space="preserve">   DATASET "dset3" {</w:t>
        </w:r>
      </w:ins>
    </w:p>
    <w:p w:rsidR="0002769A" w:rsidRDefault="0002769A" w:rsidP="0002769A">
      <w:pPr>
        <w:pStyle w:val="Courier10"/>
        <w:ind w:left="720"/>
        <w:rPr>
          <w:ins w:id="448" w:author="vchoi" w:date="2012-04-21T18:00:00Z"/>
        </w:rPr>
      </w:pPr>
      <w:ins w:id="449" w:author="vchoi" w:date="2012-04-21T18:00:00Z">
        <w:r>
          <w:t xml:space="preserve">      DATATYPE  H5T_STD_I32LE</w:t>
        </w:r>
      </w:ins>
    </w:p>
    <w:p w:rsidR="0002769A" w:rsidRDefault="0002769A" w:rsidP="0002769A">
      <w:pPr>
        <w:pStyle w:val="Courier10"/>
        <w:ind w:left="720"/>
        <w:rPr>
          <w:ins w:id="450" w:author="vchoi" w:date="2012-04-21T18:00:00Z"/>
        </w:rPr>
      </w:pPr>
      <w:ins w:id="451" w:author="vchoi" w:date="2012-04-21T18:00:00Z">
        <w:r>
          <w:t xml:space="preserve">      DATASPACE  SIMPLE { ( 50 ) / ( 50 ) }</w:t>
        </w:r>
      </w:ins>
    </w:p>
    <w:p w:rsidR="0002769A" w:rsidRDefault="0002769A" w:rsidP="0002769A">
      <w:pPr>
        <w:pStyle w:val="Courier10"/>
        <w:ind w:left="720"/>
        <w:rPr>
          <w:ins w:id="452" w:author="vchoi" w:date="2012-04-21T18:00:00Z"/>
        </w:rPr>
      </w:pPr>
      <w:ins w:id="453" w:author="vchoi" w:date="2012-04-21T18:00:00Z">
        <w:r>
          <w:t xml:space="preserve">   }</w:t>
        </w:r>
      </w:ins>
    </w:p>
    <w:p w:rsidR="0002769A" w:rsidRDefault="0002769A" w:rsidP="0002769A">
      <w:pPr>
        <w:pStyle w:val="Courier10"/>
        <w:ind w:left="720"/>
        <w:rPr>
          <w:ins w:id="454" w:author="vchoi" w:date="2012-04-21T18:00:00Z"/>
        </w:rPr>
      </w:pPr>
      <w:ins w:id="455" w:author="vchoi" w:date="2012-04-21T18:00:00Z">
        <w:r>
          <w:t xml:space="preserve">   DATASET "dset4" {</w:t>
        </w:r>
      </w:ins>
    </w:p>
    <w:p w:rsidR="0002769A" w:rsidRDefault="0002769A" w:rsidP="0002769A">
      <w:pPr>
        <w:pStyle w:val="Courier10"/>
        <w:ind w:left="720"/>
        <w:rPr>
          <w:ins w:id="456" w:author="vchoi" w:date="2012-04-21T18:00:00Z"/>
        </w:rPr>
      </w:pPr>
      <w:ins w:id="457" w:author="vchoi" w:date="2012-04-21T18:00:00Z">
        <w:r>
          <w:t xml:space="preserve">      DATATYPE  H5T_STD_I32LE</w:t>
        </w:r>
      </w:ins>
    </w:p>
    <w:p w:rsidR="0002769A" w:rsidRDefault="0002769A" w:rsidP="0002769A">
      <w:pPr>
        <w:pStyle w:val="Courier10"/>
        <w:ind w:left="720"/>
        <w:rPr>
          <w:ins w:id="458" w:author="vchoi" w:date="2012-04-21T18:00:00Z"/>
        </w:rPr>
      </w:pPr>
      <w:ins w:id="459" w:author="vchoi" w:date="2012-04-21T18:00:00Z">
        <w:r>
          <w:t xml:space="preserve">      DATASPACE  SIMPLE { ( 100 ) / ( 100 ) }</w:t>
        </w:r>
      </w:ins>
    </w:p>
    <w:p w:rsidR="0002769A" w:rsidRDefault="0002769A" w:rsidP="0002769A">
      <w:pPr>
        <w:pStyle w:val="Courier10"/>
        <w:ind w:left="720"/>
        <w:rPr>
          <w:ins w:id="460" w:author="vchoi" w:date="2012-04-21T18:00:00Z"/>
        </w:rPr>
      </w:pPr>
      <w:ins w:id="461" w:author="vchoi" w:date="2012-04-21T18:00:00Z">
        <w:r>
          <w:t xml:space="preserve">   }</w:t>
        </w:r>
      </w:ins>
    </w:p>
    <w:p w:rsidR="0002769A" w:rsidRDefault="0002769A" w:rsidP="0002769A">
      <w:pPr>
        <w:pStyle w:val="Courier10"/>
        <w:ind w:left="720"/>
        <w:rPr>
          <w:ins w:id="462" w:author="vchoi" w:date="2012-04-21T18:00:00Z"/>
        </w:rPr>
      </w:pPr>
      <w:ins w:id="463" w:author="vchoi" w:date="2012-04-21T18:00:00Z">
        <w:r>
          <w:t xml:space="preserve">   DATASET "dset5" {</w:t>
        </w:r>
      </w:ins>
    </w:p>
    <w:p w:rsidR="0002769A" w:rsidRDefault="0002769A" w:rsidP="0002769A">
      <w:pPr>
        <w:pStyle w:val="Courier10"/>
        <w:ind w:left="720"/>
        <w:rPr>
          <w:ins w:id="464" w:author="vchoi" w:date="2012-04-21T18:00:00Z"/>
        </w:rPr>
      </w:pPr>
      <w:ins w:id="465" w:author="vchoi" w:date="2012-04-21T18:00:00Z">
        <w:r>
          <w:t xml:space="preserve">      DATATYPE  H5T_STD_I32LE</w:t>
        </w:r>
      </w:ins>
    </w:p>
    <w:p w:rsidR="0002769A" w:rsidRDefault="0002769A" w:rsidP="0002769A">
      <w:pPr>
        <w:pStyle w:val="Courier10"/>
        <w:ind w:left="720"/>
        <w:rPr>
          <w:ins w:id="466" w:author="vchoi" w:date="2012-04-21T18:00:00Z"/>
        </w:rPr>
      </w:pPr>
      <w:ins w:id="467" w:author="vchoi" w:date="2012-04-21T18:00:00Z">
        <w:r>
          <w:t xml:space="preserve">      DATASPACE  SIMPLE { ( 1000 ) / ( 1000 ) }</w:t>
        </w:r>
      </w:ins>
    </w:p>
    <w:p w:rsidR="0002769A" w:rsidRDefault="0002769A" w:rsidP="0002769A">
      <w:pPr>
        <w:pStyle w:val="Courier10"/>
        <w:ind w:left="720"/>
        <w:rPr>
          <w:ins w:id="468" w:author="vchoi" w:date="2012-04-21T18:00:00Z"/>
        </w:rPr>
      </w:pPr>
      <w:ins w:id="469" w:author="vchoi" w:date="2012-04-21T18:00:00Z">
        <w:r>
          <w:t xml:space="preserve">   }</w:t>
        </w:r>
      </w:ins>
    </w:p>
    <w:p w:rsidR="0002769A" w:rsidRDefault="0002769A" w:rsidP="0002769A">
      <w:pPr>
        <w:pStyle w:val="Courier10"/>
        <w:ind w:left="720"/>
        <w:rPr>
          <w:ins w:id="470" w:author="vchoi" w:date="2012-04-21T18:00:00Z"/>
        </w:rPr>
      </w:pPr>
      <w:ins w:id="471" w:author="vchoi" w:date="2012-04-21T18:00:00Z">
        <w:r>
          <w:t>}</w:t>
        </w:r>
      </w:ins>
    </w:p>
    <w:p w:rsidR="0002769A" w:rsidRDefault="0002769A" w:rsidP="0002769A">
      <w:pPr>
        <w:pStyle w:val="Courier10"/>
        <w:ind w:left="720"/>
        <w:rPr>
          <w:ins w:id="472" w:author="vchoi" w:date="2012-04-21T18:00:00Z"/>
        </w:rPr>
      </w:pPr>
      <w:ins w:id="473" w:author="vchoi" w:date="2012-04-21T18:00:00Z">
        <w:r>
          <w:t>}</w:t>
        </w:r>
      </w:ins>
    </w:p>
    <w:p w:rsidR="0084460C" w:rsidDel="0002769A" w:rsidRDefault="0084460C" w:rsidP="0002769A">
      <w:pPr>
        <w:pStyle w:val="Courier10"/>
        <w:ind w:left="720"/>
        <w:rPr>
          <w:del w:id="474" w:author="vchoi" w:date="2012-04-21T18:00:00Z"/>
        </w:rPr>
      </w:pPr>
      <w:del w:id="475" w:author="vchoi" w:date="2012-04-21T18:00:00Z">
        <w:r w:rsidRPr="00D2269F" w:rsidDel="0002769A">
          <w:delText>HDF5 "./</w:delText>
        </w:r>
        <w:r w:rsidDel="0002769A">
          <w:delText>no_persist_A.h5</w:delText>
        </w:r>
        <w:r w:rsidRPr="00D2269F" w:rsidDel="0002769A">
          <w:delText>" {</w:delText>
        </w:r>
      </w:del>
    </w:p>
    <w:p w:rsidR="0084460C" w:rsidDel="0002769A" w:rsidRDefault="0084460C" w:rsidP="00B66D30">
      <w:pPr>
        <w:pStyle w:val="Courier10"/>
        <w:ind w:left="720"/>
        <w:rPr>
          <w:del w:id="476" w:author="vchoi" w:date="2012-04-21T18:00:00Z"/>
        </w:rPr>
      </w:pPr>
      <w:del w:id="477" w:author="vchoi" w:date="2012-04-21T18:00:00Z">
        <w:r w:rsidRPr="00D2269F" w:rsidDel="0002769A">
          <w:delText>GROUP "/" {</w:delText>
        </w:r>
      </w:del>
    </w:p>
    <w:p w:rsidR="0084460C" w:rsidDel="0002769A" w:rsidRDefault="0084460C" w:rsidP="00B66D30">
      <w:pPr>
        <w:pStyle w:val="Courier10"/>
        <w:ind w:left="720"/>
        <w:rPr>
          <w:del w:id="478" w:author="vchoi" w:date="2012-04-21T18:00:00Z"/>
        </w:rPr>
      </w:pPr>
      <w:del w:id="479" w:author="vchoi" w:date="2012-04-21T18:00:00Z">
        <w:r w:rsidRPr="00D2269F" w:rsidDel="0002769A">
          <w:delText xml:space="preserve">   DATASET "dset1" {</w:delText>
        </w:r>
      </w:del>
    </w:p>
    <w:p w:rsidR="0084460C" w:rsidDel="0002769A" w:rsidRDefault="0084460C" w:rsidP="00B66D30">
      <w:pPr>
        <w:pStyle w:val="Courier10"/>
        <w:ind w:left="720"/>
        <w:rPr>
          <w:del w:id="480" w:author="vchoi" w:date="2012-04-21T18:00:00Z"/>
        </w:rPr>
      </w:pPr>
      <w:del w:id="481" w:author="vchoi" w:date="2012-04-21T18:00:00Z">
        <w:r w:rsidRPr="00D2269F" w:rsidDel="0002769A">
          <w:delText xml:space="preserve">      DATATYPE  H5T_STD_I32LE</w:delText>
        </w:r>
      </w:del>
    </w:p>
    <w:p w:rsidR="0084460C" w:rsidDel="0002769A" w:rsidRDefault="0084460C" w:rsidP="00B66D30">
      <w:pPr>
        <w:pStyle w:val="Courier10"/>
        <w:ind w:left="720"/>
        <w:rPr>
          <w:del w:id="482" w:author="vchoi" w:date="2012-04-21T18:00:00Z"/>
        </w:rPr>
      </w:pPr>
      <w:del w:id="483" w:author="vchoi" w:date="2012-04-21T18:00:00Z">
        <w:r w:rsidRPr="00D2269F" w:rsidDel="0002769A">
          <w:delText xml:space="preserve">      DATASPACE  SIMPLE { ( 10 ) / ( 10 ) }</w:delText>
        </w:r>
      </w:del>
    </w:p>
    <w:p w:rsidR="0084460C" w:rsidDel="0002769A" w:rsidRDefault="0084460C" w:rsidP="00B66D30">
      <w:pPr>
        <w:pStyle w:val="Courier10"/>
        <w:ind w:left="720"/>
        <w:rPr>
          <w:del w:id="484" w:author="vchoi" w:date="2012-04-21T18:00:00Z"/>
        </w:rPr>
      </w:pPr>
      <w:del w:id="485" w:author="vchoi" w:date="2012-04-21T18:00:00Z">
        <w:r w:rsidRPr="00D2269F" w:rsidDel="0002769A">
          <w:delText xml:space="preserve">   }</w:delText>
        </w:r>
      </w:del>
    </w:p>
    <w:p w:rsidR="0084460C" w:rsidDel="0002769A" w:rsidRDefault="0084460C" w:rsidP="00B66D30">
      <w:pPr>
        <w:pStyle w:val="Courier10"/>
        <w:ind w:left="720"/>
        <w:rPr>
          <w:del w:id="486" w:author="vchoi" w:date="2012-04-21T18:00:00Z"/>
        </w:rPr>
      </w:pPr>
      <w:del w:id="487" w:author="vchoi" w:date="2012-04-21T18:00:00Z">
        <w:r w:rsidRPr="00D2269F" w:rsidDel="0002769A">
          <w:delText xml:space="preserve">   DATASET "dset3" {</w:delText>
        </w:r>
      </w:del>
    </w:p>
    <w:p w:rsidR="0084460C" w:rsidDel="0002769A" w:rsidRDefault="0084460C" w:rsidP="00B66D30">
      <w:pPr>
        <w:pStyle w:val="Courier10"/>
        <w:ind w:left="720"/>
        <w:rPr>
          <w:del w:id="488" w:author="vchoi" w:date="2012-04-21T18:00:00Z"/>
        </w:rPr>
      </w:pPr>
      <w:del w:id="489" w:author="vchoi" w:date="2012-04-21T18:00:00Z">
        <w:r w:rsidRPr="00D2269F" w:rsidDel="0002769A">
          <w:delText xml:space="preserve">      DATATYPE  H5T_STD_I32LE</w:delText>
        </w:r>
      </w:del>
    </w:p>
    <w:p w:rsidR="0084460C" w:rsidDel="0002769A" w:rsidRDefault="0084460C" w:rsidP="00B66D30">
      <w:pPr>
        <w:pStyle w:val="Courier10"/>
        <w:ind w:left="720"/>
        <w:rPr>
          <w:del w:id="490" w:author="vchoi" w:date="2012-04-21T18:00:00Z"/>
        </w:rPr>
      </w:pPr>
      <w:del w:id="491" w:author="vchoi" w:date="2012-04-21T18:00:00Z">
        <w:r w:rsidRPr="00D2269F" w:rsidDel="0002769A">
          <w:delText xml:space="preserve">      DATASPACE  SIMPLE { ( 50 ) / ( 50 ) }</w:delText>
        </w:r>
      </w:del>
    </w:p>
    <w:p w:rsidR="0084460C" w:rsidDel="0002769A" w:rsidRDefault="0084460C" w:rsidP="00B66D30">
      <w:pPr>
        <w:pStyle w:val="Courier10"/>
        <w:ind w:left="720"/>
        <w:rPr>
          <w:del w:id="492" w:author="vchoi" w:date="2012-04-21T18:00:00Z"/>
        </w:rPr>
      </w:pPr>
      <w:del w:id="493" w:author="vchoi" w:date="2012-04-21T18:00:00Z">
        <w:r w:rsidRPr="00D2269F" w:rsidDel="0002769A">
          <w:delText xml:space="preserve">   }</w:delText>
        </w:r>
      </w:del>
    </w:p>
    <w:p w:rsidR="0084460C" w:rsidDel="0002769A" w:rsidRDefault="0084460C" w:rsidP="00B66D30">
      <w:pPr>
        <w:pStyle w:val="Courier10"/>
        <w:ind w:left="720"/>
        <w:rPr>
          <w:del w:id="494" w:author="vchoi" w:date="2012-04-21T18:00:00Z"/>
        </w:rPr>
      </w:pPr>
      <w:del w:id="495" w:author="vchoi" w:date="2012-04-21T18:00:00Z">
        <w:r w:rsidRPr="00D2269F" w:rsidDel="0002769A">
          <w:delText xml:space="preserve">   DATASET "dset4" {</w:delText>
        </w:r>
      </w:del>
    </w:p>
    <w:p w:rsidR="0084460C" w:rsidDel="0002769A" w:rsidRDefault="0084460C" w:rsidP="00B66D30">
      <w:pPr>
        <w:pStyle w:val="Courier10"/>
        <w:ind w:left="720"/>
        <w:rPr>
          <w:del w:id="496" w:author="vchoi" w:date="2012-04-21T18:00:00Z"/>
        </w:rPr>
      </w:pPr>
      <w:del w:id="497" w:author="vchoi" w:date="2012-04-21T18:00:00Z">
        <w:r w:rsidRPr="00D2269F" w:rsidDel="0002769A">
          <w:delText xml:space="preserve">      DATATYPE  H5T_STD_I32LE</w:delText>
        </w:r>
      </w:del>
    </w:p>
    <w:p w:rsidR="0084460C" w:rsidDel="0002769A" w:rsidRDefault="0084460C" w:rsidP="00B66D30">
      <w:pPr>
        <w:pStyle w:val="Courier10"/>
        <w:ind w:left="720"/>
        <w:rPr>
          <w:del w:id="498" w:author="vchoi" w:date="2012-04-21T18:00:00Z"/>
        </w:rPr>
      </w:pPr>
      <w:del w:id="499" w:author="vchoi" w:date="2012-04-21T18:00:00Z">
        <w:r w:rsidRPr="00D2269F" w:rsidDel="0002769A">
          <w:delText xml:space="preserve">      DATASPACE  SIMPLE { ( 100 ) / ( 100 ) }</w:delText>
        </w:r>
      </w:del>
    </w:p>
    <w:p w:rsidR="0084460C" w:rsidDel="0002769A" w:rsidRDefault="0084460C" w:rsidP="00B66D30">
      <w:pPr>
        <w:pStyle w:val="Courier10"/>
        <w:ind w:left="720"/>
        <w:rPr>
          <w:del w:id="500" w:author="vchoi" w:date="2012-04-21T18:00:00Z"/>
        </w:rPr>
      </w:pPr>
      <w:del w:id="501" w:author="vchoi" w:date="2012-04-21T18:00:00Z">
        <w:r w:rsidRPr="00D2269F" w:rsidDel="0002769A">
          <w:delText xml:space="preserve">   }</w:delText>
        </w:r>
      </w:del>
    </w:p>
    <w:p w:rsidR="0084460C" w:rsidDel="0002769A" w:rsidRDefault="0084460C" w:rsidP="00B66D30">
      <w:pPr>
        <w:pStyle w:val="Courier10"/>
        <w:ind w:left="720"/>
        <w:rPr>
          <w:del w:id="502" w:author="vchoi" w:date="2012-04-21T18:00:00Z"/>
        </w:rPr>
      </w:pPr>
      <w:del w:id="503" w:author="vchoi" w:date="2012-04-21T18:00:00Z">
        <w:r w:rsidRPr="00D2269F" w:rsidDel="0002769A">
          <w:delText xml:space="preserve">   DATASET "dset5" {</w:delText>
        </w:r>
      </w:del>
    </w:p>
    <w:p w:rsidR="0084460C" w:rsidDel="0002769A" w:rsidRDefault="0084460C" w:rsidP="00B66D30">
      <w:pPr>
        <w:pStyle w:val="Courier10"/>
        <w:ind w:left="720"/>
        <w:rPr>
          <w:del w:id="504" w:author="vchoi" w:date="2012-04-21T18:00:00Z"/>
        </w:rPr>
      </w:pPr>
      <w:del w:id="505" w:author="vchoi" w:date="2012-04-21T18:00:00Z">
        <w:r w:rsidRPr="00D2269F" w:rsidDel="0002769A">
          <w:delText xml:space="preserve">      DATATYPE  H5T_STD_I32LE</w:delText>
        </w:r>
      </w:del>
    </w:p>
    <w:p w:rsidR="0084460C" w:rsidDel="0002769A" w:rsidRDefault="0084460C" w:rsidP="00B66D30">
      <w:pPr>
        <w:pStyle w:val="Courier10"/>
        <w:ind w:left="720"/>
        <w:rPr>
          <w:del w:id="506" w:author="vchoi" w:date="2012-04-21T18:00:00Z"/>
        </w:rPr>
      </w:pPr>
      <w:del w:id="507" w:author="vchoi" w:date="2012-04-21T18:00:00Z">
        <w:r w:rsidRPr="00D2269F" w:rsidDel="0002769A">
          <w:delText xml:space="preserve">      DATASPACE  SIMPLE { ( 1000 ) / ( 1000 ) }</w:delText>
        </w:r>
      </w:del>
    </w:p>
    <w:p w:rsidR="0084460C" w:rsidDel="0002769A" w:rsidRDefault="0084460C" w:rsidP="00B66D30">
      <w:pPr>
        <w:pStyle w:val="Courier10"/>
        <w:ind w:left="720"/>
        <w:rPr>
          <w:del w:id="508" w:author="vchoi" w:date="2012-04-21T18:00:00Z"/>
        </w:rPr>
      </w:pPr>
      <w:del w:id="509" w:author="vchoi" w:date="2012-04-21T18:00:00Z">
        <w:r w:rsidRPr="00D2269F" w:rsidDel="0002769A">
          <w:delText xml:space="preserve">   }</w:delText>
        </w:r>
      </w:del>
    </w:p>
    <w:p w:rsidR="0084460C" w:rsidDel="0002769A" w:rsidRDefault="0084460C" w:rsidP="00B66D30">
      <w:pPr>
        <w:pStyle w:val="Courier10"/>
        <w:ind w:left="720"/>
        <w:rPr>
          <w:del w:id="510" w:author="vchoi" w:date="2012-04-21T18:00:00Z"/>
        </w:rPr>
      </w:pPr>
      <w:del w:id="511" w:author="vchoi" w:date="2012-04-21T18:00:00Z">
        <w:r w:rsidRPr="00D2269F" w:rsidDel="0002769A">
          <w:delText>}</w:delText>
        </w:r>
      </w:del>
    </w:p>
    <w:p w:rsidR="0084460C" w:rsidDel="0002769A" w:rsidRDefault="0084460C" w:rsidP="00B66D30">
      <w:pPr>
        <w:pStyle w:val="Courier10"/>
        <w:ind w:left="720"/>
        <w:rPr>
          <w:del w:id="512" w:author="vchoi" w:date="2012-04-21T18:00:00Z"/>
        </w:rPr>
      </w:pPr>
      <w:del w:id="513" w:author="vchoi" w:date="2012-04-21T18:00:00Z">
        <w:r w:rsidRPr="00D2269F" w:rsidDel="0002769A">
          <w:delText>}</w:delText>
        </w:r>
      </w:del>
    </w:p>
    <w:p w:rsidR="00E6696E" w:rsidRDefault="00E6696E" w:rsidP="00B66D30"/>
    <w:p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02769A" w:rsidRDefault="0002769A" w:rsidP="0002769A">
      <w:pPr>
        <w:pStyle w:val="Courier10"/>
        <w:ind w:left="720"/>
        <w:rPr>
          <w:ins w:id="514" w:author="vchoi" w:date="2012-04-21T18:01:00Z"/>
        </w:rPr>
      </w:pPr>
      <w:ins w:id="515" w:author="vchoi" w:date="2012-04-21T18:01:00Z">
        <w:r>
          <w:t>Filename: no_persist_A.h5</w:t>
        </w:r>
      </w:ins>
    </w:p>
    <w:p w:rsidR="0002769A" w:rsidRDefault="0002769A" w:rsidP="0002769A">
      <w:pPr>
        <w:pStyle w:val="Courier10"/>
        <w:ind w:left="720"/>
        <w:rPr>
          <w:ins w:id="516" w:author="vchoi" w:date="2012-04-21T18:01:00Z"/>
        </w:rPr>
      </w:pPr>
      <w:ins w:id="517" w:author="vchoi" w:date="2012-04-21T18:01:00Z">
        <w:r>
          <w:t>File space management strategy: H5F_FILE_SPACE_ALL</w:t>
        </w:r>
      </w:ins>
    </w:p>
    <w:p w:rsidR="0002769A" w:rsidRDefault="0002769A" w:rsidP="0002769A">
      <w:pPr>
        <w:pStyle w:val="Courier10"/>
        <w:ind w:left="720"/>
        <w:rPr>
          <w:ins w:id="518" w:author="vchoi" w:date="2012-04-21T18:01:00Z"/>
        </w:rPr>
      </w:pPr>
      <w:ins w:id="519" w:author="vchoi" w:date="2012-04-21T18:01:00Z">
        <w:r>
          <w:t>Summary of file space information:</w:t>
        </w:r>
      </w:ins>
    </w:p>
    <w:p w:rsidR="0002769A" w:rsidRDefault="0002769A" w:rsidP="0002769A">
      <w:pPr>
        <w:pStyle w:val="Courier10"/>
        <w:ind w:left="720"/>
        <w:rPr>
          <w:ins w:id="520" w:author="vchoi" w:date="2012-04-21T18:01:00Z"/>
        </w:rPr>
      </w:pPr>
      <w:ins w:id="521" w:author="vchoi" w:date="2012-04-21T18:01:00Z">
        <w:r>
          <w:t xml:space="preserve">  File metadata: 2216 bytes</w:t>
        </w:r>
      </w:ins>
    </w:p>
    <w:p w:rsidR="0002769A" w:rsidRDefault="0002769A" w:rsidP="0002769A">
      <w:pPr>
        <w:pStyle w:val="Courier10"/>
        <w:ind w:left="720"/>
        <w:rPr>
          <w:ins w:id="522" w:author="vchoi" w:date="2012-04-21T18:01:00Z"/>
        </w:rPr>
      </w:pPr>
      <w:ins w:id="523" w:author="vchoi" w:date="2012-04-21T18:01:00Z">
        <w:r>
          <w:t xml:space="preserve">  Raw data: 4640 bytes</w:t>
        </w:r>
      </w:ins>
    </w:p>
    <w:p w:rsidR="0002769A" w:rsidRDefault="0002769A" w:rsidP="0002769A">
      <w:pPr>
        <w:pStyle w:val="Courier10"/>
        <w:ind w:left="720"/>
        <w:rPr>
          <w:ins w:id="524" w:author="vchoi" w:date="2012-04-21T18:01:00Z"/>
        </w:rPr>
      </w:pPr>
      <w:ins w:id="525" w:author="vchoi" w:date="2012-04-21T18:01:00Z">
        <w:r>
          <w:t xml:space="preserve">  Amount/Percent of tracked free space: 0 bytes/0.0%</w:t>
        </w:r>
      </w:ins>
    </w:p>
    <w:p w:rsidR="0002769A" w:rsidRDefault="0002769A" w:rsidP="0002769A">
      <w:pPr>
        <w:pStyle w:val="Courier10"/>
        <w:ind w:left="720"/>
        <w:rPr>
          <w:ins w:id="526" w:author="vchoi" w:date="2012-04-21T18:01:00Z"/>
        </w:rPr>
      </w:pPr>
      <w:ins w:id="527" w:author="vchoi" w:date="2012-04-21T18:01:00Z">
        <w:r>
          <w:t xml:space="preserve">  Unaccounted space: 124024 bytes</w:t>
        </w:r>
      </w:ins>
    </w:p>
    <w:p w:rsidR="0002769A" w:rsidRDefault="0002769A" w:rsidP="0002769A">
      <w:pPr>
        <w:pStyle w:val="Courier10"/>
        <w:ind w:left="720"/>
        <w:rPr>
          <w:ins w:id="528" w:author="vchoi" w:date="2012-04-21T18:01:00Z"/>
        </w:rPr>
      </w:pPr>
      <w:ins w:id="529" w:author="vchoi" w:date="2012-04-21T18:01:00Z">
        <w:r>
          <w:t>Total space: 130880 bytes</w:t>
        </w:r>
      </w:ins>
    </w:p>
    <w:p w:rsidR="0084460C" w:rsidDel="0002769A" w:rsidRDefault="0084460C" w:rsidP="0002769A">
      <w:pPr>
        <w:pStyle w:val="Courier10"/>
        <w:ind w:left="720"/>
        <w:rPr>
          <w:del w:id="530" w:author="vchoi" w:date="2012-04-21T18:01:00Z"/>
        </w:rPr>
      </w:pPr>
      <w:del w:id="531" w:author="vchoi" w:date="2012-04-21T18:01:00Z">
        <w:r w:rsidRPr="00D2269F" w:rsidDel="0002769A">
          <w:delText>Filename: ./</w:delText>
        </w:r>
        <w:r w:rsidDel="0002769A">
          <w:delText>no_persist_A.h5</w:delText>
        </w:r>
      </w:del>
    </w:p>
    <w:p w:rsidR="0084460C" w:rsidDel="0002769A" w:rsidRDefault="0084460C" w:rsidP="00B66D30">
      <w:pPr>
        <w:pStyle w:val="Courier10"/>
        <w:ind w:left="720"/>
        <w:rPr>
          <w:del w:id="532" w:author="vchoi" w:date="2012-04-21T18:01:00Z"/>
        </w:rPr>
      </w:pPr>
      <w:del w:id="533" w:author="vchoi" w:date="2012-04-21T18:01:00Z">
        <w:r w:rsidRPr="00D2269F" w:rsidDel="0002769A">
          <w:delText xml:space="preserve">Summary of </w:delText>
        </w:r>
        <w:r w:rsidDel="0002769A">
          <w:delText>file space</w:delText>
        </w:r>
        <w:r w:rsidRPr="00D2269F" w:rsidDel="0002769A">
          <w:delText xml:space="preserve"> information:</w:delText>
        </w:r>
      </w:del>
    </w:p>
    <w:p w:rsidR="0084460C" w:rsidDel="0002769A" w:rsidRDefault="0084460C" w:rsidP="00B66D30">
      <w:pPr>
        <w:pStyle w:val="Courier10"/>
        <w:ind w:left="720"/>
        <w:rPr>
          <w:del w:id="534" w:author="vchoi" w:date="2012-04-21T18:01:00Z"/>
        </w:rPr>
      </w:pPr>
      <w:del w:id="535" w:author="vchoi" w:date="2012-04-21T18:01:00Z">
        <w:r w:rsidRPr="00D2269F" w:rsidDel="0002769A">
          <w:delText xml:space="preserve">  File metadata: 2216 bytes</w:delText>
        </w:r>
      </w:del>
    </w:p>
    <w:p w:rsidR="0084460C" w:rsidDel="0002769A" w:rsidRDefault="0084460C" w:rsidP="00B66D30">
      <w:pPr>
        <w:pStyle w:val="Courier10"/>
        <w:ind w:left="720"/>
        <w:rPr>
          <w:del w:id="536" w:author="vchoi" w:date="2012-04-21T18:01:00Z"/>
        </w:rPr>
      </w:pPr>
      <w:del w:id="537" w:author="vchoi" w:date="2012-04-21T18:01:00Z">
        <w:r w:rsidRPr="00D2269F" w:rsidDel="0002769A">
          <w:delText xml:space="preserve">  Raw data: 4640 bytes</w:delText>
        </w:r>
      </w:del>
    </w:p>
    <w:p w:rsidR="0084460C" w:rsidDel="0002769A" w:rsidRDefault="0084460C" w:rsidP="00B66D30">
      <w:pPr>
        <w:pStyle w:val="Courier10"/>
        <w:ind w:left="720"/>
        <w:rPr>
          <w:del w:id="538" w:author="vchoi" w:date="2012-04-21T18:01:00Z"/>
        </w:rPr>
      </w:pPr>
      <w:del w:id="539" w:author="vchoi" w:date="2012-04-21T18:01:00Z">
        <w:r w:rsidRPr="00D2269F" w:rsidDel="0002769A">
          <w:delText xml:space="preserve">  Amount/Percent of tracked free space: 0 bytes/0.0%</w:delText>
        </w:r>
      </w:del>
    </w:p>
    <w:p w:rsidR="0084460C" w:rsidDel="0002769A" w:rsidRDefault="0084460C" w:rsidP="00B66D30">
      <w:pPr>
        <w:pStyle w:val="Courier10"/>
        <w:ind w:left="720"/>
        <w:rPr>
          <w:del w:id="540" w:author="vchoi" w:date="2012-04-21T18:01:00Z"/>
        </w:rPr>
      </w:pPr>
      <w:del w:id="541" w:author="vchoi" w:date="2012-04-21T18:01:00Z">
        <w:r w:rsidRPr="00D2269F" w:rsidDel="0002769A">
          <w:delText xml:space="preserve">  Unaccounted space: 124024 bytes</w:delText>
        </w:r>
      </w:del>
    </w:p>
    <w:p w:rsidR="0084460C" w:rsidDel="0002769A" w:rsidRDefault="0084460C" w:rsidP="00B66D30">
      <w:pPr>
        <w:pStyle w:val="Courier10"/>
        <w:ind w:left="720"/>
        <w:rPr>
          <w:del w:id="542" w:author="vchoi" w:date="2012-04-21T18:01:00Z"/>
        </w:rPr>
      </w:pPr>
      <w:del w:id="543" w:author="vchoi" w:date="2012-04-21T18:01:00Z">
        <w:r w:rsidRPr="00D2269F" w:rsidDel="0002769A">
          <w:delText>Total</w:delText>
        </w:r>
        <w:r w:rsidDel="0002769A">
          <w:delText xml:space="preserve"> space</w:delText>
        </w:r>
        <w:r w:rsidRPr="00D2269F" w:rsidDel="0002769A">
          <w:delText>: 130880 bytes</w:delText>
        </w:r>
      </w:del>
    </w:p>
    <w:p w:rsidR="00E6696E" w:rsidRDefault="00E6696E" w:rsidP="00B66D30"/>
    <w:p w:rsidR="0084460C" w:rsidDel="0051412D" w:rsidRDefault="00300BE1" w:rsidP="00B66D30">
      <w:pPr>
        <w:rPr>
          <w:del w:id="544" w:author="vchoi" w:date="2012-04-23T18:18:00Z"/>
        </w:rPr>
      </w:pPr>
      <w:ins w:id="545" w:author="vchoi" w:date="2012-04-24T11:25:00Z">
        <w:r>
          <w:t xml:space="preserve">Note that </w:t>
        </w:r>
      </w:ins>
      <w:del w:id="546" w:author="vchoi" w:date="2012-04-24T11:25:00Z">
        <w:r w:rsidR="0084460C" w:rsidDel="00300BE1">
          <w:delText xml:space="preserve">At this point, </w:delText>
        </w:r>
      </w:del>
      <w:r w:rsidR="0084460C">
        <w:t xml:space="preserve">the amount of unaccounted space </w:t>
      </w:r>
      <w:ins w:id="547" w:author="vchoi" w:date="2012-04-24T13:13:00Z">
        <w:r w:rsidR="00BB3BC7">
          <w:t xml:space="preserve">increases </w:t>
        </w:r>
      </w:ins>
      <w:ins w:id="548" w:author="vchoi" w:date="2012-04-24T13:15:00Z">
        <w:r w:rsidR="00BB3BC7">
          <w:t>as well as</w:t>
        </w:r>
      </w:ins>
      <w:ins w:id="549" w:author="vchoi" w:date="2012-04-24T13:13:00Z">
        <w:r w:rsidR="00BB3BC7">
          <w:t xml:space="preserve"> the file size</w:t>
        </w:r>
      </w:ins>
      <w:ins w:id="550" w:author="vchoi" w:date="2012-04-24T13:15:00Z">
        <w:r w:rsidR="00BB3BC7">
          <w:t xml:space="preserve">.  This is </w:t>
        </w:r>
      </w:ins>
      <w:ins w:id="551" w:author="vchoi" w:date="2012-04-24T11:27:00Z">
        <w:r>
          <w:t xml:space="preserve">due to the default file space management strategy not </w:t>
        </w:r>
      </w:ins>
      <w:ins w:id="552" w:author="vchoi" w:date="2012-04-24T13:14:00Z">
        <w:r w:rsidR="00BB3BC7">
          <w:t>reusing</w:t>
        </w:r>
      </w:ins>
      <w:ins w:id="553" w:author="vchoi" w:date="2012-04-24T11:27:00Z">
        <w:r>
          <w:t xml:space="preserve"> free space when the file is closed</w:t>
        </w:r>
      </w:ins>
      <w:del w:id="554" w:author="vchoi" w:date="2012-04-23T18:18:00Z">
        <w:r w:rsidR="0084460C" w:rsidDel="0051412D">
          <w:delText xml:space="preserve">consists of </w:delText>
        </w:r>
      </w:del>
      <w:del w:id="555" w:author="vchoi" w:date="2012-04-21T18:05:00Z">
        <w:r w:rsidR="0084460C" w:rsidDel="009E3847">
          <w:delText xml:space="preserve">the 1976 bytes that were there when the user opened the file, and </w:delText>
        </w:r>
      </w:del>
      <w:del w:id="556" w:author="vchoi" w:date="2012-04-23T18:18:00Z">
        <w:r w:rsidR="0084460C" w:rsidDel="0051412D">
          <w:delText xml:space="preserve">the additional free space incurred in the latest session due </w:delText>
        </w:r>
        <w:r w:rsidR="0084460C" w:rsidDel="0051412D">
          <w:lastRenderedPageBreak/>
          <w:delText xml:space="preserve">to </w:delText>
        </w:r>
      </w:del>
      <w:del w:id="557" w:author="vchoi" w:date="2012-04-24T11:26:00Z">
        <w:r w:rsidR="0084460C" w:rsidDel="00300BE1">
          <w:delText xml:space="preserve">the addition of </w:delText>
        </w:r>
        <w:r w:rsidR="0084460C" w:rsidDel="00300BE1">
          <w:rPr>
            <w:i/>
          </w:rPr>
          <w:delText>dset5</w:delText>
        </w:r>
      </w:del>
      <w:del w:id="558" w:author="vchoi" w:date="2012-04-21T18:05:00Z">
        <w:r w:rsidR="0084460C" w:rsidDel="009E3847">
          <w:delText xml:space="preserve"> and the deletion of </w:delText>
        </w:r>
        <w:r w:rsidR="0084460C" w:rsidDel="009E3847">
          <w:rPr>
            <w:i/>
          </w:rPr>
          <w:delText>dset2</w:delText>
        </w:r>
      </w:del>
      <w:r w:rsidR="0084460C">
        <w:t xml:space="preserve">. </w:t>
      </w:r>
      <w:del w:id="559" w:author="vchoi" w:date="2012-04-23T18:18:00Z">
        <w:r w:rsidR="0084460C" w:rsidDel="0051412D">
          <w:delText xml:space="preserve">The HDF5 file </w:delText>
        </w:r>
        <w:r w:rsidR="0084460C" w:rsidDel="0051412D">
          <w:rPr>
            <w:i/>
          </w:rPr>
          <w:delText>no_persist_A.h5</w:delText>
        </w:r>
        <w:r w:rsidR="0084460C" w:rsidDel="0051412D">
          <w:delText xml:space="preserve"> now contains fragments of lost space resulting from the manipulation of the HDF5 objects in the file and the use of the default file space management strategy. Notice that there is still no tracked free space.</w:delText>
        </w:r>
      </w:del>
    </w:p>
    <w:p w:rsidR="00E6696E" w:rsidDel="0051412D" w:rsidRDefault="00E6696E" w:rsidP="00B66D30">
      <w:pPr>
        <w:rPr>
          <w:del w:id="560" w:author="vchoi" w:date="2012-04-23T18:18:00Z"/>
        </w:rPr>
      </w:pPr>
    </w:p>
    <w:p w:rsidR="0010705A" w:rsidRDefault="0084460C">
      <w:del w:id="561" w:author="vchoi" w:date="2012-04-24T11:24:00Z">
        <w:r w:rsidDel="00300BE1">
          <w:delText xml:space="preserve">Note that the </w:delText>
        </w:r>
        <w:r w:rsidDel="00300BE1">
          <w:rPr>
            <w:i/>
          </w:rPr>
          <w:delText xml:space="preserve">no_persist_A.h5 </w:delText>
        </w:r>
        <w:r w:rsidRPr="00C25628" w:rsidDel="00300BE1">
          <w:delText xml:space="preserve">file space is now </w:delText>
        </w:r>
        <w:r w:rsidDel="00300BE1">
          <w:delText xml:space="preserve">almost </w:delText>
        </w:r>
      </w:del>
      <w:del w:id="562" w:author="vchoi" w:date="2012-04-23T11:49:00Z">
        <w:r w:rsidDel="00680A76">
          <w:delText>95</w:delText>
        </w:r>
      </w:del>
      <w:del w:id="563" w:author="vchoi" w:date="2012-04-24T11:24:00Z">
        <w:r w:rsidRPr="00C25628" w:rsidDel="00300BE1">
          <w:delText>% unaccounted space and</w:delText>
        </w:r>
        <w:r w:rsidDel="00300BE1">
          <w:delText xml:space="preserve"> the 120000 bytes of space that originally stored the data values for </w:delText>
        </w:r>
        <w:r w:rsidDel="00300BE1">
          <w:rPr>
            <w:i/>
          </w:rPr>
          <w:delText>dset2</w:delText>
        </w:r>
        <w:r w:rsidDel="00300BE1">
          <w:delText xml:space="preserve"> make up a substantial fraction of that. </w:delText>
        </w:r>
      </w:del>
      <w:del w:id="564" w:author="vchoi" w:date="2012-04-24T11:28:00Z">
        <w:r w:rsidDel="00300BE1">
          <w:delText>HDF5 files that will have dataset objects deleted from them are candidates for non-default file space management strategies if file size is a concern.</w:delText>
        </w:r>
      </w:del>
    </w:p>
    <w:p w:rsidR="0010705A" w:rsidRDefault="00300BE1" w:rsidP="0010705A">
      <w:pPr>
        <w:pStyle w:val="Heading3"/>
        <w:rPr>
          <w:ins w:id="565" w:author="vchoi" w:date="2012-04-23T16:30:00Z"/>
        </w:rPr>
        <w:pPrChange w:id="566" w:author="vchoi" w:date="2012-04-23T16:29:00Z">
          <w:pPr/>
        </w:pPrChange>
      </w:pPr>
      <w:ins w:id="567" w:author="vchoi" w:date="2012-04-23T16:29:00Z">
        <w:r>
          <w:t xml:space="preserve">Session 4: Add </w:t>
        </w:r>
      </w:ins>
      <w:ins w:id="568" w:author="vchoi" w:date="2012-04-24T11:28:00Z">
        <w:r>
          <w:t>A</w:t>
        </w:r>
      </w:ins>
      <w:ins w:id="569" w:author="vchoi" w:date="2012-04-23T16:29:00Z">
        <w:r w:rsidR="00EF3385">
          <w:t>nother Dataset</w:t>
        </w:r>
      </w:ins>
    </w:p>
    <w:p w:rsidR="0010705A" w:rsidRDefault="00EF3385">
      <w:pPr>
        <w:rPr>
          <w:ins w:id="570" w:author="vchoi" w:date="2012-04-24T11:28:00Z"/>
        </w:rPr>
      </w:pPr>
      <w:ins w:id="571" w:author="vchoi" w:date="2012-04-23T16:30:00Z">
        <w:r>
          <w:t xml:space="preserve">In session 4 with </w:t>
        </w:r>
        <w:r>
          <w:rPr>
            <w:i/>
          </w:rPr>
          <w:t>no_persist_A.h5,</w:t>
        </w:r>
        <w:r>
          <w:t xml:space="preserve"> a user re-opens the file, adds a new dataset (</w:t>
        </w:r>
        <w:r w:rsidRPr="00000AAC">
          <w:rPr>
            <w:i/>
          </w:rPr>
          <w:t>dset</w:t>
        </w:r>
        <w:r>
          <w:rPr>
            <w:i/>
          </w:rPr>
          <w:t>6</w:t>
        </w:r>
        <w:r>
          <w:t xml:space="preserve">) with size </w:t>
        </w:r>
      </w:ins>
      <w:ins w:id="572" w:author="vchoi" w:date="2012-04-24T11:28:00Z">
        <w:r w:rsidR="00300BE1">
          <w:t>slightly</w:t>
        </w:r>
      </w:ins>
      <w:ins w:id="573" w:author="vchoi" w:date="2012-04-23T16:30:00Z">
        <w:r>
          <w:t xml:space="preserve"> smaller than </w:t>
        </w:r>
        <w:r w:rsidR="001022E1" w:rsidRPr="001022E1">
          <w:rPr>
            <w:i/>
            <w:rPrChange w:id="574" w:author="vchoi" w:date="2012-04-23T16:30:00Z">
              <w:rPr/>
            </w:rPrChange>
          </w:rPr>
          <w:t>dset2</w:t>
        </w:r>
        <w:r>
          <w:t>, and then closes the file.</w:t>
        </w:r>
      </w:ins>
    </w:p>
    <w:p w:rsidR="0010705A" w:rsidRDefault="0010705A">
      <w:pPr>
        <w:rPr>
          <w:ins w:id="575" w:author="vchoi" w:date="2012-04-23T16:31:00Z"/>
        </w:rPr>
      </w:pPr>
    </w:p>
    <w:p w:rsidR="0010705A" w:rsidRDefault="00EF3385" w:rsidP="0010705A">
      <w:pPr>
        <w:pStyle w:val="Courier10"/>
        <w:ind w:left="720"/>
        <w:rPr>
          <w:ins w:id="576" w:author="vchoi" w:date="2012-04-23T16:31:00Z"/>
        </w:rPr>
        <w:pPrChange w:id="577" w:author="vchoi" w:date="2012-04-23T16:32:00Z">
          <w:pPr/>
        </w:pPrChange>
      </w:pPr>
      <w:ins w:id="578" w:author="vchoi" w:date="2012-04-23T16:31:00Z">
        <w:r>
          <w:t>HDF5 "no_persist_A.h5" {</w:t>
        </w:r>
      </w:ins>
    </w:p>
    <w:p w:rsidR="0010705A" w:rsidRDefault="00EF3385" w:rsidP="0010705A">
      <w:pPr>
        <w:pStyle w:val="Courier10"/>
        <w:ind w:left="720"/>
        <w:rPr>
          <w:ins w:id="579" w:author="vchoi" w:date="2012-04-23T16:31:00Z"/>
        </w:rPr>
        <w:pPrChange w:id="580" w:author="vchoi" w:date="2012-04-23T16:32:00Z">
          <w:pPr/>
        </w:pPrChange>
      </w:pPr>
      <w:ins w:id="581" w:author="vchoi" w:date="2012-04-23T16:31:00Z">
        <w:r>
          <w:t>GROUP "/" {</w:t>
        </w:r>
      </w:ins>
    </w:p>
    <w:p w:rsidR="0010705A" w:rsidRDefault="00EF3385" w:rsidP="0010705A">
      <w:pPr>
        <w:pStyle w:val="Courier10"/>
        <w:ind w:left="720"/>
        <w:rPr>
          <w:ins w:id="582" w:author="vchoi" w:date="2012-04-23T16:31:00Z"/>
        </w:rPr>
        <w:pPrChange w:id="583" w:author="vchoi" w:date="2012-04-23T16:32:00Z">
          <w:pPr/>
        </w:pPrChange>
      </w:pPr>
      <w:ins w:id="584" w:author="vchoi" w:date="2012-04-23T16:31:00Z">
        <w:r>
          <w:t xml:space="preserve">   DATASET "dset1" {</w:t>
        </w:r>
      </w:ins>
    </w:p>
    <w:p w:rsidR="0010705A" w:rsidRDefault="00EF3385" w:rsidP="0010705A">
      <w:pPr>
        <w:pStyle w:val="Courier10"/>
        <w:ind w:left="720"/>
        <w:rPr>
          <w:ins w:id="585" w:author="vchoi" w:date="2012-04-23T16:31:00Z"/>
        </w:rPr>
        <w:pPrChange w:id="586" w:author="vchoi" w:date="2012-04-23T16:32:00Z">
          <w:pPr/>
        </w:pPrChange>
      </w:pPr>
      <w:ins w:id="587" w:author="vchoi" w:date="2012-04-23T16:31:00Z">
        <w:r>
          <w:t xml:space="preserve">      DATATYPE  H5T_STD_I32LE</w:t>
        </w:r>
      </w:ins>
    </w:p>
    <w:p w:rsidR="0010705A" w:rsidRDefault="00EF3385" w:rsidP="0010705A">
      <w:pPr>
        <w:pStyle w:val="Courier10"/>
        <w:ind w:left="720"/>
        <w:rPr>
          <w:ins w:id="588" w:author="vchoi" w:date="2012-04-23T16:31:00Z"/>
        </w:rPr>
        <w:pPrChange w:id="589" w:author="vchoi" w:date="2012-04-23T16:32:00Z">
          <w:pPr/>
        </w:pPrChange>
      </w:pPr>
      <w:ins w:id="590" w:author="vchoi" w:date="2012-04-23T16:31:00Z">
        <w:r>
          <w:t xml:space="preserve">      DATASPACE  SIMPLE { ( 10 ) / ( 10 ) }</w:t>
        </w:r>
      </w:ins>
    </w:p>
    <w:p w:rsidR="0010705A" w:rsidRDefault="00EF3385" w:rsidP="0010705A">
      <w:pPr>
        <w:pStyle w:val="Courier10"/>
        <w:ind w:left="720"/>
        <w:rPr>
          <w:ins w:id="591" w:author="vchoi" w:date="2012-04-23T16:31:00Z"/>
        </w:rPr>
        <w:pPrChange w:id="592" w:author="vchoi" w:date="2012-04-23T16:32:00Z">
          <w:pPr/>
        </w:pPrChange>
      </w:pPr>
      <w:ins w:id="593" w:author="vchoi" w:date="2012-04-23T16:31:00Z">
        <w:r>
          <w:t xml:space="preserve">   }</w:t>
        </w:r>
      </w:ins>
    </w:p>
    <w:p w:rsidR="0010705A" w:rsidRDefault="00EF3385" w:rsidP="0010705A">
      <w:pPr>
        <w:pStyle w:val="Courier10"/>
        <w:ind w:left="720"/>
        <w:rPr>
          <w:ins w:id="594" w:author="vchoi" w:date="2012-04-23T16:31:00Z"/>
        </w:rPr>
        <w:pPrChange w:id="595" w:author="vchoi" w:date="2012-04-23T16:32:00Z">
          <w:pPr/>
        </w:pPrChange>
      </w:pPr>
      <w:ins w:id="596" w:author="vchoi" w:date="2012-04-23T16:31:00Z">
        <w:r>
          <w:t xml:space="preserve">   DATASET "dset3" {</w:t>
        </w:r>
      </w:ins>
    </w:p>
    <w:p w:rsidR="0010705A" w:rsidRDefault="00EF3385" w:rsidP="0010705A">
      <w:pPr>
        <w:pStyle w:val="Courier10"/>
        <w:ind w:left="720"/>
        <w:rPr>
          <w:ins w:id="597" w:author="vchoi" w:date="2012-04-23T16:31:00Z"/>
        </w:rPr>
        <w:pPrChange w:id="598" w:author="vchoi" w:date="2012-04-23T16:32:00Z">
          <w:pPr/>
        </w:pPrChange>
      </w:pPr>
      <w:ins w:id="599" w:author="vchoi" w:date="2012-04-23T16:31:00Z">
        <w:r>
          <w:t xml:space="preserve">      DATATYPE  H5T_STD_I32LE</w:t>
        </w:r>
      </w:ins>
    </w:p>
    <w:p w:rsidR="0010705A" w:rsidRDefault="00EF3385" w:rsidP="0010705A">
      <w:pPr>
        <w:pStyle w:val="Courier10"/>
        <w:ind w:left="720"/>
        <w:rPr>
          <w:ins w:id="600" w:author="vchoi" w:date="2012-04-23T16:31:00Z"/>
        </w:rPr>
        <w:pPrChange w:id="601" w:author="vchoi" w:date="2012-04-23T16:32:00Z">
          <w:pPr/>
        </w:pPrChange>
      </w:pPr>
      <w:ins w:id="602" w:author="vchoi" w:date="2012-04-23T16:31:00Z">
        <w:r>
          <w:t xml:space="preserve">      DATASPACE  SIMPLE { ( 50 ) / ( 50 ) }</w:t>
        </w:r>
      </w:ins>
    </w:p>
    <w:p w:rsidR="0010705A" w:rsidRDefault="00EF3385" w:rsidP="0010705A">
      <w:pPr>
        <w:pStyle w:val="Courier10"/>
        <w:ind w:left="720"/>
        <w:rPr>
          <w:ins w:id="603" w:author="vchoi" w:date="2012-04-23T16:31:00Z"/>
        </w:rPr>
        <w:pPrChange w:id="604" w:author="vchoi" w:date="2012-04-23T16:32:00Z">
          <w:pPr/>
        </w:pPrChange>
      </w:pPr>
      <w:ins w:id="605" w:author="vchoi" w:date="2012-04-23T16:31:00Z">
        <w:r>
          <w:t xml:space="preserve">   }</w:t>
        </w:r>
      </w:ins>
    </w:p>
    <w:p w:rsidR="0010705A" w:rsidRDefault="00EF3385" w:rsidP="0010705A">
      <w:pPr>
        <w:pStyle w:val="Courier10"/>
        <w:ind w:left="720"/>
        <w:rPr>
          <w:ins w:id="606" w:author="vchoi" w:date="2012-04-23T16:31:00Z"/>
        </w:rPr>
        <w:pPrChange w:id="607" w:author="vchoi" w:date="2012-04-23T16:32:00Z">
          <w:pPr/>
        </w:pPrChange>
      </w:pPr>
      <w:ins w:id="608" w:author="vchoi" w:date="2012-04-23T16:31:00Z">
        <w:r>
          <w:t xml:space="preserve">   DATASET "dset4" {</w:t>
        </w:r>
      </w:ins>
    </w:p>
    <w:p w:rsidR="0010705A" w:rsidRDefault="00EF3385" w:rsidP="0010705A">
      <w:pPr>
        <w:pStyle w:val="Courier10"/>
        <w:ind w:left="720"/>
        <w:rPr>
          <w:ins w:id="609" w:author="vchoi" w:date="2012-04-23T16:31:00Z"/>
        </w:rPr>
        <w:pPrChange w:id="610" w:author="vchoi" w:date="2012-04-23T16:32:00Z">
          <w:pPr/>
        </w:pPrChange>
      </w:pPr>
      <w:ins w:id="611" w:author="vchoi" w:date="2012-04-23T16:31:00Z">
        <w:r>
          <w:t xml:space="preserve">      DATATYPE  H5T_STD_I32LE</w:t>
        </w:r>
      </w:ins>
    </w:p>
    <w:p w:rsidR="0010705A" w:rsidRDefault="00EF3385" w:rsidP="0010705A">
      <w:pPr>
        <w:pStyle w:val="Courier10"/>
        <w:ind w:left="720"/>
        <w:rPr>
          <w:ins w:id="612" w:author="vchoi" w:date="2012-04-23T16:31:00Z"/>
        </w:rPr>
        <w:pPrChange w:id="613" w:author="vchoi" w:date="2012-04-23T16:32:00Z">
          <w:pPr/>
        </w:pPrChange>
      </w:pPr>
      <w:ins w:id="614" w:author="vchoi" w:date="2012-04-23T16:31:00Z">
        <w:r>
          <w:t xml:space="preserve">      DATASPACE  SIMPLE { ( 100 ) / ( 100 ) }</w:t>
        </w:r>
      </w:ins>
    </w:p>
    <w:p w:rsidR="0010705A" w:rsidRDefault="00EF3385" w:rsidP="0010705A">
      <w:pPr>
        <w:pStyle w:val="Courier10"/>
        <w:ind w:left="720"/>
        <w:rPr>
          <w:ins w:id="615" w:author="vchoi" w:date="2012-04-23T16:31:00Z"/>
        </w:rPr>
        <w:pPrChange w:id="616" w:author="vchoi" w:date="2012-04-23T16:32:00Z">
          <w:pPr/>
        </w:pPrChange>
      </w:pPr>
      <w:ins w:id="617" w:author="vchoi" w:date="2012-04-23T16:31:00Z">
        <w:r>
          <w:t xml:space="preserve">   }</w:t>
        </w:r>
      </w:ins>
    </w:p>
    <w:p w:rsidR="0010705A" w:rsidRDefault="00EF3385" w:rsidP="0010705A">
      <w:pPr>
        <w:pStyle w:val="Courier10"/>
        <w:ind w:left="720"/>
        <w:rPr>
          <w:ins w:id="618" w:author="vchoi" w:date="2012-04-23T16:31:00Z"/>
        </w:rPr>
        <w:pPrChange w:id="619" w:author="vchoi" w:date="2012-04-23T16:32:00Z">
          <w:pPr/>
        </w:pPrChange>
      </w:pPr>
      <w:ins w:id="620" w:author="vchoi" w:date="2012-04-23T16:31:00Z">
        <w:r>
          <w:t xml:space="preserve">   DATASET "dset5" {</w:t>
        </w:r>
      </w:ins>
    </w:p>
    <w:p w:rsidR="0010705A" w:rsidRDefault="00EF3385" w:rsidP="0010705A">
      <w:pPr>
        <w:pStyle w:val="Courier10"/>
        <w:ind w:left="720"/>
        <w:rPr>
          <w:ins w:id="621" w:author="vchoi" w:date="2012-04-23T16:31:00Z"/>
        </w:rPr>
        <w:pPrChange w:id="622" w:author="vchoi" w:date="2012-04-23T16:32:00Z">
          <w:pPr/>
        </w:pPrChange>
      </w:pPr>
      <w:ins w:id="623" w:author="vchoi" w:date="2012-04-23T16:31:00Z">
        <w:r>
          <w:t xml:space="preserve">      DATATYPE  H5T_STD_I32LE</w:t>
        </w:r>
      </w:ins>
    </w:p>
    <w:p w:rsidR="0010705A" w:rsidRDefault="00EF3385" w:rsidP="0010705A">
      <w:pPr>
        <w:pStyle w:val="Courier10"/>
        <w:ind w:left="720"/>
        <w:rPr>
          <w:ins w:id="624" w:author="vchoi" w:date="2012-04-23T16:31:00Z"/>
        </w:rPr>
        <w:pPrChange w:id="625" w:author="vchoi" w:date="2012-04-23T16:32:00Z">
          <w:pPr/>
        </w:pPrChange>
      </w:pPr>
      <w:ins w:id="626" w:author="vchoi" w:date="2012-04-23T16:31:00Z">
        <w:r>
          <w:t xml:space="preserve">      DATASPACE  SIMPLE { ( 1000 ) / ( 1000 ) }</w:t>
        </w:r>
      </w:ins>
    </w:p>
    <w:p w:rsidR="0010705A" w:rsidRDefault="00EF3385" w:rsidP="0010705A">
      <w:pPr>
        <w:pStyle w:val="Courier10"/>
        <w:ind w:left="720"/>
        <w:rPr>
          <w:ins w:id="627" w:author="vchoi" w:date="2012-04-23T16:31:00Z"/>
        </w:rPr>
        <w:pPrChange w:id="628" w:author="vchoi" w:date="2012-04-23T16:32:00Z">
          <w:pPr/>
        </w:pPrChange>
      </w:pPr>
      <w:ins w:id="629" w:author="vchoi" w:date="2012-04-23T16:31:00Z">
        <w:r>
          <w:t xml:space="preserve">   }</w:t>
        </w:r>
      </w:ins>
    </w:p>
    <w:p w:rsidR="0010705A" w:rsidRDefault="00EF3385" w:rsidP="0010705A">
      <w:pPr>
        <w:pStyle w:val="Courier10"/>
        <w:ind w:left="720"/>
        <w:rPr>
          <w:ins w:id="630" w:author="vchoi" w:date="2012-04-23T16:31:00Z"/>
        </w:rPr>
        <w:pPrChange w:id="631" w:author="vchoi" w:date="2012-04-23T16:32:00Z">
          <w:pPr/>
        </w:pPrChange>
      </w:pPr>
      <w:ins w:id="632" w:author="vchoi" w:date="2012-04-23T16:31:00Z">
        <w:r>
          <w:t xml:space="preserve">   DATASET "dset6" {</w:t>
        </w:r>
      </w:ins>
    </w:p>
    <w:p w:rsidR="0010705A" w:rsidRDefault="00EF3385" w:rsidP="0010705A">
      <w:pPr>
        <w:pStyle w:val="Courier10"/>
        <w:ind w:left="720"/>
        <w:rPr>
          <w:ins w:id="633" w:author="vchoi" w:date="2012-04-23T16:31:00Z"/>
        </w:rPr>
        <w:pPrChange w:id="634" w:author="vchoi" w:date="2012-04-23T16:32:00Z">
          <w:pPr/>
        </w:pPrChange>
      </w:pPr>
      <w:ins w:id="635" w:author="vchoi" w:date="2012-04-23T16:31:00Z">
        <w:r>
          <w:t xml:space="preserve">      DATATYPE  H5T_STD_I32LE</w:t>
        </w:r>
      </w:ins>
    </w:p>
    <w:p w:rsidR="0010705A" w:rsidRDefault="00EF3385" w:rsidP="0010705A">
      <w:pPr>
        <w:pStyle w:val="Courier10"/>
        <w:ind w:left="720"/>
        <w:rPr>
          <w:ins w:id="636" w:author="vchoi" w:date="2012-04-23T16:31:00Z"/>
        </w:rPr>
        <w:pPrChange w:id="637" w:author="vchoi" w:date="2012-04-23T16:32:00Z">
          <w:pPr/>
        </w:pPrChange>
      </w:pPr>
      <w:ins w:id="638" w:author="vchoi" w:date="2012-04-23T16:31:00Z">
        <w:r>
          <w:t xml:space="preserve">      DATASPACE  SIMPLE { ( 28000 ) / ( 28000 ) }</w:t>
        </w:r>
      </w:ins>
    </w:p>
    <w:p w:rsidR="0010705A" w:rsidRDefault="00EF3385" w:rsidP="0010705A">
      <w:pPr>
        <w:pStyle w:val="Courier10"/>
        <w:ind w:left="720"/>
        <w:rPr>
          <w:ins w:id="639" w:author="vchoi" w:date="2012-04-23T16:31:00Z"/>
        </w:rPr>
        <w:pPrChange w:id="640" w:author="vchoi" w:date="2012-04-23T16:32:00Z">
          <w:pPr/>
        </w:pPrChange>
      </w:pPr>
      <w:ins w:id="641" w:author="vchoi" w:date="2012-04-23T16:31:00Z">
        <w:r>
          <w:t xml:space="preserve">   }</w:t>
        </w:r>
      </w:ins>
    </w:p>
    <w:p w:rsidR="0010705A" w:rsidRDefault="00EF3385" w:rsidP="0010705A">
      <w:pPr>
        <w:pStyle w:val="Courier10"/>
        <w:ind w:left="720"/>
        <w:rPr>
          <w:ins w:id="642" w:author="vchoi" w:date="2012-04-23T16:31:00Z"/>
        </w:rPr>
        <w:pPrChange w:id="643" w:author="vchoi" w:date="2012-04-23T16:32:00Z">
          <w:pPr/>
        </w:pPrChange>
      </w:pPr>
      <w:ins w:id="644" w:author="vchoi" w:date="2012-04-23T16:31:00Z">
        <w:r>
          <w:t>}</w:t>
        </w:r>
      </w:ins>
    </w:p>
    <w:p w:rsidR="0010705A" w:rsidRDefault="00EF3385" w:rsidP="0010705A">
      <w:pPr>
        <w:pStyle w:val="Courier10"/>
        <w:ind w:left="720"/>
        <w:rPr>
          <w:ins w:id="645" w:author="vchoi" w:date="2012-04-23T16:32:00Z"/>
        </w:rPr>
        <w:pPrChange w:id="646" w:author="vchoi" w:date="2012-04-23T16:32:00Z">
          <w:pPr/>
        </w:pPrChange>
      </w:pPr>
      <w:ins w:id="647" w:author="vchoi" w:date="2012-04-23T16:31:00Z">
        <w:r>
          <w:t>}</w:t>
        </w:r>
      </w:ins>
    </w:p>
    <w:p w:rsidR="0010705A" w:rsidRDefault="001022E1" w:rsidP="0010705A">
      <w:pPr>
        <w:pStyle w:val="Courier10"/>
        <w:ind w:left="720"/>
        <w:rPr>
          <w:ins w:id="648" w:author="vchoi" w:date="2012-04-23T16:32:00Z"/>
        </w:rPr>
        <w:pPrChange w:id="649" w:author="vchoi" w:date="2012-04-23T16:32:00Z">
          <w:pPr>
            <w:pStyle w:val="Courier10"/>
          </w:pPr>
        </w:pPrChange>
      </w:pPr>
      <w:ins w:id="650" w:author="vchoi" w:date="2012-04-23T16:32:00Z">
        <w:r>
          <w:t>Filename: no_persist_A.h5</w:t>
        </w:r>
      </w:ins>
    </w:p>
    <w:p w:rsidR="0010705A" w:rsidRDefault="001022E1" w:rsidP="0010705A">
      <w:pPr>
        <w:pStyle w:val="Courier10"/>
        <w:ind w:left="720"/>
        <w:rPr>
          <w:ins w:id="651" w:author="vchoi" w:date="2012-04-23T16:32:00Z"/>
        </w:rPr>
        <w:pPrChange w:id="652" w:author="vchoi" w:date="2012-04-23T16:32:00Z">
          <w:pPr>
            <w:pStyle w:val="Courier10"/>
          </w:pPr>
        </w:pPrChange>
      </w:pPr>
      <w:ins w:id="653" w:author="vchoi" w:date="2012-04-23T16:32:00Z">
        <w:r>
          <w:t>File space management strategy: H5F_FILE_SPACE_ALL</w:t>
        </w:r>
      </w:ins>
    </w:p>
    <w:p w:rsidR="0010705A" w:rsidRDefault="001022E1" w:rsidP="0010705A">
      <w:pPr>
        <w:pStyle w:val="Courier10"/>
        <w:ind w:left="720"/>
        <w:rPr>
          <w:ins w:id="654" w:author="vchoi" w:date="2012-04-23T16:32:00Z"/>
        </w:rPr>
        <w:pPrChange w:id="655" w:author="vchoi" w:date="2012-04-23T16:32:00Z">
          <w:pPr>
            <w:pStyle w:val="Courier10"/>
          </w:pPr>
        </w:pPrChange>
      </w:pPr>
      <w:ins w:id="656" w:author="vchoi" w:date="2012-04-23T16:32:00Z">
        <w:r>
          <w:t>Summary of file space information:</w:t>
        </w:r>
      </w:ins>
    </w:p>
    <w:p w:rsidR="0010705A" w:rsidRDefault="001022E1" w:rsidP="0010705A">
      <w:pPr>
        <w:pStyle w:val="Courier10"/>
        <w:ind w:left="720"/>
        <w:rPr>
          <w:ins w:id="657" w:author="vchoi" w:date="2012-04-23T16:32:00Z"/>
        </w:rPr>
        <w:pPrChange w:id="658" w:author="vchoi" w:date="2012-04-23T16:32:00Z">
          <w:pPr>
            <w:pStyle w:val="Courier10"/>
          </w:pPr>
        </w:pPrChange>
      </w:pPr>
      <w:ins w:id="659" w:author="vchoi" w:date="2012-04-23T16:32:00Z">
        <w:r>
          <w:t xml:space="preserve">  File metadata: 2488 bytes</w:t>
        </w:r>
      </w:ins>
    </w:p>
    <w:p w:rsidR="0010705A" w:rsidRDefault="001022E1" w:rsidP="0010705A">
      <w:pPr>
        <w:pStyle w:val="Courier10"/>
        <w:ind w:left="720"/>
        <w:rPr>
          <w:ins w:id="660" w:author="vchoi" w:date="2012-04-23T16:32:00Z"/>
        </w:rPr>
        <w:pPrChange w:id="661" w:author="vchoi" w:date="2012-04-23T16:32:00Z">
          <w:pPr>
            <w:pStyle w:val="Courier10"/>
          </w:pPr>
        </w:pPrChange>
      </w:pPr>
      <w:ins w:id="662" w:author="vchoi" w:date="2012-04-23T16:32:00Z">
        <w:r>
          <w:t xml:space="preserve">  Raw data: 116640 bytes</w:t>
        </w:r>
      </w:ins>
    </w:p>
    <w:p w:rsidR="0010705A" w:rsidRDefault="001022E1" w:rsidP="0010705A">
      <w:pPr>
        <w:pStyle w:val="Courier10"/>
        <w:ind w:left="720"/>
        <w:rPr>
          <w:ins w:id="663" w:author="vchoi" w:date="2012-04-23T16:32:00Z"/>
        </w:rPr>
        <w:pPrChange w:id="664" w:author="vchoi" w:date="2012-04-23T16:32:00Z">
          <w:pPr>
            <w:pStyle w:val="Courier10"/>
          </w:pPr>
        </w:pPrChange>
      </w:pPr>
      <w:ins w:id="665" w:author="vchoi" w:date="2012-04-23T16:32:00Z">
        <w:r>
          <w:t xml:space="preserve">  Amount/Percent of tracked free space: 0 bytes/0.0%</w:t>
        </w:r>
      </w:ins>
    </w:p>
    <w:p w:rsidR="0010705A" w:rsidRDefault="001022E1" w:rsidP="0010705A">
      <w:pPr>
        <w:pStyle w:val="Courier10"/>
        <w:ind w:left="720"/>
        <w:rPr>
          <w:ins w:id="666" w:author="vchoi" w:date="2012-04-23T16:32:00Z"/>
        </w:rPr>
        <w:pPrChange w:id="667" w:author="vchoi" w:date="2012-04-23T16:32:00Z">
          <w:pPr>
            <w:pStyle w:val="Courier10"/>
          </w:pPr>
        </w:pPrChange>
      </w:pPr>
      <w:ins w:id="668" w:author="vchoi" w:date="2012-04-23T16:32:00Z">
        <w:r>
          <w:t xml:space="preserve">  Unaccounted space: 125800 bytes</w:t>
        </w:r>
      </w:ins>
    </w:p>
    <w:p w:rsidR="0010705A" w:rsidRDefault="001022E1" w:rsidP="0010705A">
      <w:pPr>
        <w:pStyle w:val="Courier10"/>
        <w:ind w:left="720"/>
        <w:rPr>
          <w:ins w:id="669" w:author="vchoi" w:date="2012-04-23T18:16:00Z"/>
        </w:rPr>
        <w:pPrChange w:id="670" w:author="vchoi" w:date="2012-04-23T16:32:00Z">
          <w:pPr/>
        </w:pPrChange>
      </w:pPr>
      <w:ins w:id="671" w:author="vchoi" w:date="2012-04-23T16:32:00Z">
        <w:r w:rsidRPr="001022E1">
          <w:t>Total space: 244928 bytes</w:t>
        </w:r>
      </w:ins>
    </w:p>
    <w:p w:rsidR="0010705A" w:rsidRDefault="0010705A" w:rsidP="0010705A">
      <w:pPr>
        <w:pStyle w:val="Courier10"/>
        <w:ind w:left="720"/>
        <w:rPr>
          <w:ins w:id="672" w:author="vchoi" w:date="2012-04-23T18:16:00Z"/>
        </w:rPr>
        <w:pPrChange w:id="673" w:author="vchoi" w:date="2012-04-23T16:32:00Z">
          <w:pPr/>
        </w:pPrChange>
      </w:pPr>
    </w:p>
    <w:p w:rsidR="0010705A" w:rsidRDefault="00BB3BC7">
      <w:pPr>
        <w:rPr>
          <w:ins w:id="674" w:author="vchoi" w:date="2012-04-23T16:29:00Z"/>
        </w:rPr>
      </w:pPr>
      <w:ins w:id="675" w:author="vchoi" w:date="2012-04-24T13:15:00Z">
        <w:r>
          <w:t>In this latest session, t</w:t>
        </w:r>
      </w:ins>
      <w:ins w:id="676" w:author="vchoi" w:date="2012-04-23T18:16:00Z">
        <w:r w:rsidR="0051412D">
          <w:t xml:space="preserve">he amount of unaccounted space </w:t>
        </w:r>
      </w:ins>
      <w:ins w:id="677" w:author="vchoi" w:date="2012-04-23T18:19:00Z">
        <w:r w:rsidR="0051412D">
          <w:t>continues to increase</w:t>
        </w:r>
      </w:ins>
      <w:ins w:id="678" w:author="vchoi" w:date="2012-04-23T18:22:00Z">
        <w:r w:rsidR="0051412D">
          <w:t xml:space="preserve">.  The file size is almost doubled </w:t>
        </w:r>
      </w:ins>
      <w:ins w:id="679" w:author="vchoi" w:date="2012-04-24T11:47:00Z">
        <w:r w:rsidR="00322820">
          <w:t>at</w:t>
        </w:r>
      </w:ins>
      <w:ins w:id="680" w:author="vchoi" w:date="2012-04-24T11:30:00Z">
        <w:r w:rsidR="00300BE1">
          <w:t xml:space="preserve"> thi</w:t>
        </w:r>
      </w:ins>
      <w:ins w:id="681" w:author="vchoi" w:date="2012-04-24T11:47:00Z">
        <w:r w:rsidR="00322820">
          <w:t>s</w:t>
        </w:r>
      </w:ins>
      <w:ins w:id="682" w:author="vchoi" w:date="2012-04-24T11:30:00Z">
        <w:r w:rsidR="00300BE1">
          <w:t xml:space="preserve"> point</w:t>
        </w:r>
      </w:ins>
      <w:ins w:id="683" w:author="vchoi" w:date="2012-04-23T18:22:00Z">
        <w:r w:rsidR="0051412D">
          <w:t xml:space="preserve"> and half of it is unaccounted space.  </w:t>
        </w:r>
      </w:ins>
      <w:ins w:id="684" w:author="vchoi" w:date="2012-04-23T18:16:00Z">
        <w:r w:rsidR="0051412D">
          <w:t xml:space="preserve">The HDF5 file </w:t>
        </w:r>
        <w:r w:rsidR="0051412D">
          <w:rPr>
            <w:i/>
          </w:rPr>
          <w:t>no_persist_A.h5</w:t>
        </w:r>
        <w:r w:rsidR="0051412D">
          <w:t xml:space="preserve"> now contains fragments of lost space resulting from the manipulation of the HDF5 objects in the file and the use of the default file space management strategy</w:t>
        </w:r>
      </w:ins>
      <w:ins w:id="685" w:author="vchoi" w:date="2012-04-23T18:23:00Z">
        <w:r w:rsidR="0051412D">
          <w:t xml:space="preserve">.  </w:t>
        </w:r>
      </w:ins>
      <w:ins w:id="686" w:author="vchoi" w:date="2012-04-24T11:31:00Z">
        <w:r w:rsidR="00300BE1">
          <w:t>HDF5</w:t>
        </w:r>
      </w:ins>
      <w:ins w:id="687" w:author="vchoi" w:date="2012-04-23T18:16:00Z">
        <w:r w:rsidR="0051412D">
          <w:rPr>
            <w:i/>
          </w:rPr>
          <w:t xml:space="preserve"> </w:t>
        </w:r>
        <w:r w:rsidR="0051412D" w:rsidRPr="00C25628">
          <w:t>file</w:t>
        </w:r>
      </w:ins>
      <w:ins w:id="688" w:author="vchoi" w:date="2012-04-24T11:31:00Z">
        <w:r w:rsidR="00300BE1">
          <w:t>s that might develop large amounts of unaccounted space are</w:t>
        </w:r>
      </w:ins>
      <w:ins w:id="689" w:author="vchoi" w:date="2012-04-23T18:16:00Z">
        <w:r w:rsidR="0051412D" w:rsidRPr="00C25628">
          <w:t xml:space="preserve"> </w:t>
        </w:r>
        <w:r w:rsidR="0051412D">
          <w:t>candidate</w:t>
        </w:r>
      </w:ins>
      <w:ins w:id="690" w:author="vchoi" w:date="2012-04-24T11:32:00Z">
        <w:r w:rsidR="00300BE1">
          <w:t>s</w:t>
        </w:r>
      </w:ins>
      <w:ins w:id="691" w:author="vchoi" w:date="2012-04-23T18:16:00Z">
        <w:r w:rsidR="0051412D">
          <w:t xml:space="preserve"> for non-default file space management strategies if file size is a concern.</w:t>
        </w:r>
      </w:ins>
    </w:p>
    <w:p w:rsidR="0010705A" w:rsidRDefault="00346F96" w:rsidP="0010705A">
      <w:pPr>
        <w:pStyle w:val="Heading1"/>
        <w:numPr>
          <w:ilvl w:val="0"/>
          <w:numId w:val="0"/>
        </w:numPr>
        <w:rPr>
          <w:del w:id="692" w:author="vchoi" w:date="2012-04-24T13:17:00Z"/>
        </w:rPr>
        <w:pPrChange w:id="693" w:author="vchoi" w:date="2012-04-23T18:16:00Z">
          <w:pPr/>
        </w:pPrChange>
      </w:pPr>
      <w:r>
        <w:lastRenderedPageBreak/>
        <w:br w:type="page"/>
      </w:r>
    </w:p>
    <w:p w:rsidR="0010705A" w:rsidRDefault="0084460C" w:rsidP="0010705A">
      <w:pPr>
        <w:pStyle w:val="Heading1"/>
        <w:numPr>
          <w:ilvl w:val="0"/>
          <w:numId w:val="0"/>
        </w:numPr>
        <w:pPrChange w:id="694" w:author="vchoi" w:date="2012-04-24T13:17:00Z">
          <w:pPr>
            <w:pStyle w:val="Heading2"/>
          </w:pPr>
        </w:pPrChange>
      </w:pPr>
      <w:bookmarkStart w:id="695" w:name="_Toc322526730"/>
      <w:r>
        <w:lastRenderedPageBreak/>
        <w:t xml:space="preserve">Scenario B: </w:t>
      </w:r>
      <w:r w:rsidR="00062D5E">
        <w:t>The All Persist Strategy, Multiple Sessions</w:t>
      </w:r>
      <w:bookmarkEnd w:id="695"/>
    </w:p>
    <w:p w:rsidR="0084460C" w:rsidRDefault="00B66D30" w:rsidP="00B66D30">
      <w:r>
        <w:t xml:space="preserve">The All Persist strategy is an alternative to the All strategy. For more information on the All Persist strategy, see page </w:t>
      </w:r>
      <w:r w:rsidR="001022E1">
        <w:fldChar w:fldCharType="begin"/>
      </w:r>
      <w:r>
        <w:instrText xml:space="preserve"> PAGEREF AllPersistStrategy \h </w:instrText>
      </w:r>
      <w:r w:rsidR="001022E1">
        <w:fldChar w:fldCharType="separate"/>
      </w:r>
      <w:r w:rsidR="00085E40">
        <w:rPr>
          <w:noProof/>
        </w:rPr>
        <w:t>8</w:t>
      </w:r>
      <w:r w:rsidR="001022E1">
        <w:fldChar w:fldCharType="end"/>
      </w:r>
      <w:r>
        <w:t xml:space="preserve">. </w:t>
      </w:r>
    </w:p>
    <w:p w:rsidR="0084460C" w:rsidDel="00E935B1" w:rsidRDefault="0084460C" w:rsidP="00B66D30">
      <w:pPr>
        <w:rPr>
          <w:del w:id="696" w:author="vchoi" w:date="2012-04-24T13:18:00Z"/>
        </w:rPr>
      </w:pPr>
    </w:p>
    <w:p w:rsidR="00B66D30" w:rsidDel="0038060E" w:rsidRDefault="00B66D30" w:rsidP="00B66D30">
      <w:pPr>
        <w:rPr>
          <w:del w:id="697" w:author="vchoi" w:date="2012-04-24T11:32:00Z"/>
        </w:rPr>
      </w:pPr>
    </w:p>
    <w:p w:rsidR="0084460C" w:rsidRPr="003238E1" w:rsidDel="0038060E" w:rsidRDefault="0084460C" w:rsidP="00B66D30">
      <w:pPr>
        <w:rPr>
          <w:del w:id="698" w:author="vchoi" w:date="2012-04-24T11:34:00Z"/>
        </w:rPr>
      </w:pPr>
    </w:p>
    <w:p w:rsidR="0084460C" w:rsidDel="004D6E1C" w:rsidRDefault="0084460C" w:rsidP="003238E1">
      <w:pPr>
        <w:pStyle w:val="Heading3"/>
        <w:rPr>
          <w:del w:id="699" w:author="vchoi" w:date="2012-04-21T18:16:00Z"/>
        </w:rPr>
      </w:pPr>
      <w:bookmarkStart w:id="700" w:name="_Toc322526731"/>
      <w:del w:id="701" w:author="vchoi" w:date="2012-04-21T18:16:00Z">
        <w:r w:rsidDel="004D6E1C">
          <w:delText>Session 1: Create a</w:delText>
        </w:r>
      </w:del>
      <w:del w:id="702" w:author="vchoi" w:date="2012-04-21T18:15:00Z">
        <w:r w:rsidDel="004D6E1C">
          <w:delText>n</w:delText>
        </w:r>
      </w:del>
      <w:del w:id="703" w:author="vchoi" w:date="2012-04-21T18:16:00Z">
        <w:r w:rsidDel="004D6E1C">
          <w:delText xml:space="preserve"> </w:delText>
        </w:r>
      </w:del>
      <w:del w:id="704" w:author="vchoi" w:date="2012-04-21T18:15:00Z">
        <w:r w:rsidDel="004D6E1C">
          <w:delText xml:space="preserve">Empty </w:delText>
        </w:r>
      </w:del>
      <w:del w:id="705" w:author="vchoi" w:date="2012-04-21T18:16:00Z">
        <w:r w:rsidDel="004D6E1C">
          <w:delText>File</w:delText>
        </w:r>
        <w:bookmarkEnd w:id="700"/>
      </w:del>
    </w:p>
    <w:p w:rsidR="0084460C" w:rsidDel="004D6E1C" w:rsidRDefault="0084460C" w:rsidP="006C60C6">
      <w:pPr>
        <w:rPr>
          <w:del w:id="706" w:author="vchoi" w:date="2012-04-21T18:16:00Z"/>
        </w:rPr>
      </w:pPr>
      <w:del w:id="707" w:author="vchoi" w:date="2012-04-21T18:16:00Z">
        <w:r w:rsidDel="004D6E1C">
          <w:delText xml:space="preserve">In the first session of this scenario, a user creates an HDF5 file named </w:delText>
        </w:r>
        <w:r w:rsidRPr="00926637" w:rsidDel="004D6E1C">
          <w:rPr>
            <w:i/>
          </w:rPr>
          <w:delText>persist_B.h5</w:delText>
        </w:r>
        <w:r w:rsidDel="004D6E1C">
          <w:rPr>
            <w:i/>
          </w:rPr>
          <w:delText xml:space="preserve"> </w:delText>
        </w:r>
        <w:r w:rsidDel="004D6E1C">
          <w:delText>using</w:delText>
        </w:r>
        <w:r w:rsidR="00B66D30" w:rsidDel="004D6E1C">
          <w:delText xml:space="preserve"> the All Persist strategy.</w:delText>
        </w:r>
        <w:r w:rsidDel="004D6E1C">
          <w:delText xml:space="preserve"> The file is closed before any HDF5 objects are added to it.</w:delText>
        </w:r>
      </w:del>
    </w:p>
    <w:p w:rsidR="0084460C" w:rsidDel="004D6E1C" w:rsidRDefault="0084460C" w:rsidP="006C60C6">
      <w:pPr>
        <w:rPr>
          <w:del w:id="708" w:author="vchoi" w:date="2012-04-21T18:16:00Z"/>
        </w:rPr>
      </w:pPr>
    </w:p>
    <w:p w:rsidR="00926637" w:rsidDel="004D6E1C" w:rsidRDefault="00926637" w:rsidP="006C60C6">
      <w:pPr>
        <w:rPr>
          <w:del w:id="709" w:author="vchoi" w:date="2012-04-21T18:16:00Z"/>
        </w:rPr>
      </w:pPr>
      <w:del w:id="710" w:author="vchoi" w:date="2012-04-21T18:16:00Z">
        <w:r w:rsidDel="004D6E1C">
          <w:delText xml:space="preserve">The output of h5dump and h5stat on </w:delText>
        </w:r>
        <w:r w:rsidRPr="00926637" w:rsidDel="004D6E1C">
          <w:rPr>
            <w:i/>
          </w:rPr>
          <w:delText>persist_B.h5</w:delText>
        </w:r>
        <w:r w:rsidDel="004D6E1C">
          <w:delText xml:space="preserve"> is the same as the output on file </w:delText>
        </w:r>
        <w:r w:rsidDel="004D6E1C">
          <w:rPr>
            <w:i/>
          </w:rPr>
          <w:delText xml:space="preserve">no_persist_A.h5 </w:delText>
        </w:r>
        <w:r w:rsidRPr="00926637" w:rsidDel="004D6E1C">
          <w:delText>described above.</w:delText>
        </w:r>
        <w:r w:rsidDel="004D6E1C">
          <w:delText xml:space="preserve"> See page </w:delText>
        </w:r>
        <w:r w:rsidR="001022E1" w:rsidDel="004D6E1C">
          <w:fldChar w:fldCharType="begin"/>
        </w:r>
        <w:r w:rsidDel="004D6E1C">
          <w:delInstrText xml:space="preserve"> PAGEREF ScenarioASession1 \h </w:delInstrText>
        </w:r>
        <w:r w:rsidR="001022E1" w:rsidDel="004D6E1C">
          <w:fldChar w:fldCharType="separate"/>
        </w:r>
      </w:del>
      <w:del w:id="711" w:author="vchoi" w:date="2012-04-21T18:07:00Z">
        <w:r w:rsidR="00323678" w:rsidDel="00B4004F">
          <w:rPr>
            <w:noProof/>
          </w:rPr>
          <w:delText>12</w:delText>
        </w:r>
      </w:del>
      <w:del w:id="712" w:author="vchoi" w:date="2012-04-21T18:16:00Z">
        <w:r w:rsidR="001022E1" w:rsidDel="004D6E1C">
          <w:fldChar w:fldCharType="end"/>
        </w:r>
        <w:r w:rsidDel="004D6E1C">
          <w:delText xml:space="preserve"> for more information. ??????? </w:delText>
        </w:r>
        <w:commentRangeStart w:id="713"/>
        <w:r w:rsidDel="004D6E1C">
          <w:delText>test</w:delText>
        </w:r>
        <w:commentRangeEnd w:id="713"/>
        <w:r w:rsidDel="004D6E1C">
          <w:rPr>
            <w:rStyle w:val="CommentReference"/>
          </w:rPr>
          <w:commentReference w:id="713"/>
        </w:r>
      </w:del>
    </w:p>
    <w:p w:rsidR="00926637" w:rsidDel="004D6E1C" w:rsidRDefault="00926637" w:rsidP="006C60C6">
      <w:pPr>
        <w:rPr>
          <w:del w:id="714" w:author="vchoi" w:date="2012-04-21T18:16:00Z"/>
        </w:rPr>
      </w:pPr>
    </w:p>
    <w:p w:rsidR="0084460C" w:rsidDel="004D6E1C" w:rsidRDefault="0084460C" w:rsidP="006C60C6">
      <w:pPr>
        <w:rPr>
          <w:del w:id="715" w:author="vchoi" w:date="2012-04-21T18:16:00Z"/>
        </w:rPr>
      </w:pPr>
    </w:p>
    <w:p w:rsidR="0084460C" w:rsidRDefault="0084460C" w:rsidP="006C60C6"/>
    <w:p w:rsidR="0084460C" w:rsidRDefault="0084460C" w:rsidP="003238E1">
      <w:pPr>
        <w:pStyle w:val="Heading3"/>
      </w:pPr>
      <w:bookmarkStart w:id="716" w:name="_Toc322526732"/>
      <w:r>
        <w:t xml:space="preserve">Session </w:t>
      </w:r>
      <w:del w:id="717" w:author="vchoi" w:date="2012-04-21T18:16:00Z">
        <w:r w:rsidDel="004D6E1C">
          <w:delText>2</w:delText>
        </w:r>
      </w:del>
      <w:ins w:id="718" w:author="vchoi" w:date="2012-04-21T18:16:00Z">
        <w:r w:rsidR="004D6E1C">
          <w:t>1</w:t>
        </w:r>
      </w:ins>
      <w:r>
        <w:t xml:space="preserve">: </w:t>
      </w:r>
      <w:ins w:id="719" w:author="vchoi" w:date="2012-04-21T18:16:00Z">
        <w:r w:rsidR="004D6E1C">
          <w:t xml:space="preserve">Create a File and </w:t>
        </w:r>
      </w:ins>
      <w:r>
        <w:t>Add Datasets</w:t>
      </w:r>
      <w:bookmarkEnd w:id="716"/>
    </w:p>
    <w:p w:rsidR="0084460C" w:rsidRDefault="004D6E1C" w:rsidP="006C60C6">
      <w:ins w:id="720" w:author="vchoi" w:date="2012-04-21T18:17:00Z">
        <w:r>
          <w:t xml:space="preserve">In the first session, a user creates an </w:t>
        </w:r>
      </w:ins>
      <w:del w:id="721" w:author="vchoi" w:date="2012-04-21T18:17:00Z">
        <w:r w:rsidR="0084460C" w:rsidRPr="0022666E" w:rsidDel="004D6E1C">
          <w:delText xml:space="preserve">The </w:delText>
        </w:r>
      </w:del>
      <w:r w:rsidR="0084460C" w:rsidRPr="0022666E">
        <w:t>HDF5 file</w:t>
      </w:r>
      <w:r w:rsidR="0084460C">
        <w:t xml:space="preserve"> </w:t>
      </w:r>
      <w:r w:rsidR="001022E1" w:rsidRPr="001022E1">
        <w:rPr>
          <w:i/>
          <w:rPrChange w:id="722" w:author="vchoi" w:date="2012-04-23T18:25:00Z">
            <w:rPr>
              <w:rFonts w:eastAsia="MS Mincho"/>
              <w:b/>
              <w:bCs/>
              <w:color w:val="000000"/>
              <w:sz w:val="26"/>
              <w:szCs w:val="26"/>
            </w:rPr>
          </w:rPrChange>
        </w:rPr>
        <w:t>persist_B.h5</w:t>
      </w:r>
      <w:ins w:id="723" w:author="vchoi" w:date="2012-04-21T18:19:00Z">
        <w:r>
          <w:t xml:space="preserve"> using the All Persist strategy</w:t>
        </w:r>
      </w:ins>
      <w:del w:id="724" w:author="vchoi" w:date="2012-04-21T18:17:00Z">
        <w:r w:rsidR="0084460C" w:rsidRPr="0022666E" w:rsidDel="004D6E1C">
          <w:delText xml:space="preserve"> is re-opened and </w:delText>
        </w:r>
        <w:r w:rsidR="0084460C" w:rsidDel="004D6E1C">
          <w:delText>the</w:delText>
        </w:r>
      </w:del>
      <w:ins w:id="725" w:author="vchoi" w:date="2012-04-21T18:17:00Z">
        <w:r>
          <w:t xml:space="preserve">, adds the </w:t>
        </w:r>
      </w:ins>
      <w:del w:id="726" w:author="vchoi" w:date="2012-04-21T18:17:00Z">
        <w:r w:rsidR="0084460C" w:rsidDel="004D6E1C">
          <w:delText xml:space="preserve"> </w:delText>
        </w:r>
      </w:del>
      <w:r w:rsidR="0084460C">
        <w:t xml:space="preserve">same four </w:t>
      </w:r>
      <w:r w:rsidR="0084460C" w:rsidRPr="0022666E">
        <w:t xml:space="preserve">datasets </w:t>
      </w:r>
      <w:r w:rsidR="0084460C">
        <w:t>(</w:t>
      </w:r>
      <w:r w:rsidR="0084460C">
        <w:rPr>
          <w:i/>
        </w:rPr>
        <w:t>dset1</w:t>
      </w:r>
      <w:r w:rsidR="0084460C">
        <w:t xml:space="preserve">, </w:t>
      </w:r>
      <w:r w:rsidR="0084460C">
        <w:rPr>
          <w:i/>
        </w:rPr>
        <w:t>dset2</w:t>
      </w:r>
      <w:r w:rsidR="0084460C">
        <w:t xml:space="preserve">, </w:t>
      </w:r>
      <w:r w:rsidR="0084460C">
        <w:rPr>
          <w:i/>
        </w:rPr>
        <w:t>dset3, and dset4</w:t>
      </w:r>
      <w:r w:rsidR="0084460C">
        <w:t xml:space="preserve">) that were added to </w:t>
      </w:r>
      <w:r w:rsidR="0084460C">
        <w:rPr>
          <w:i/>
        </w:rPr>
        <w:t xml:space="preserve">no_persist_A.h5 </w:t>
      </w:r>
      <w:r w:rsidR="0084460C">
        <w:t xml:space="preserve">in Scenario A, Session </w:t>
      </w:r>
      <w:del w:id="727" w:author="vchoi" w:date="2012-04-23T11:50:00Z">
        <w:r w:rsidR="0084460C" w:rsidDel="00D67E50">
          <w:delText>2</w:delText>
        </w:r>
      </w:del>
      <w:ins w:id="728" w:author="vchoi" w:date="2012-04-23T11:50:00Z">
        <w:r w:rsidR="00D67E50">
          <w:t>1</w:t>
        </w:r>
      </w:ins>
      <w:ins w:id="729" w:author="vchoi" w:date="2012-04-21T18:18:00Z">
        <w:r>
          <w:t>,</w:t>
        </w:r>
      </w:ins>
      <w:r w:rsidR="0084460C">
        <w:t xml:space="preserve"> </w:t>
      </w:r>
      <w:del w:id="730" w:author="vchoi" w:date="2012-04-21T18:18:00Z">
        <w:r w:rsidR="0084460C" w:rsidDel="004D6E1C">
          <w:delText>are added to persist_B.h5</w:delText>
        </w:r>
        <w:r w:rsidR="0084460C" w:rsidDel="004D6E1C">
          <w:rPr>
            <w:i/>
          </w:rPr>
          <w:delText xml:space="preserve"> </w:delText>
        </w:r>
        <w:r w:rsidR="0084460C" w:rsidDel="004D6E1C">
          <w:delText>before it is closed</w:delText>
        </w:r>
      </w:del>
      <w:ins w:id="731" w:author="vchoi" w:date="2012-04-21T18:18:00Z">
        <w:r>
          <w:t>and closes the file</w:t>
        </w:r>
      </w:ins>
      <w:r w:rsidR="0084460C">
        <w:t xml:space="preserve">. </w:t>
      </w:r>
    </w:p>
    <w:p w:rsidR="00E6696E" w:rsidRDefault="00E6696E" w:rsidP="006C60C6"/>
    <w:p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rsidR="00E6696E" w:rsidRDefault="00E6696E" w:rsidP="006C60C6"/>
    <w:p w:rsidR="003D00C8" w:rsidRDefault="003D00C8" w:rsidP="003D00C8">
      <w:pPr>
        <w:pStyle w:val="Courier10"/>
        <w:ind w:left="720"/>
        <w:rPr>
          <w:ins w:id="732" w:author="vchoi" w:date="2012-04-21T18:23:00Z"/>
        </w:rPr>
      </w:pPr>
      <w:ins w:id="733" w:author="vchoi" w:date="2012-04-21T18:23:00Z">
        <w:r>
          <w:t>Filename: persist_B.h5</w:t>
        </w:r>
      </w:ins>
    </w:p>
    <w:p w:rsidR="003D00C8" w:rsidRDefault="003D00C8" w:rsidP="003D00C8">
      <w:pPr>
        <w:pStyle w:val="Courier10"/>
        <w:ind w:left="720"/>
        <w:rPr>
          <w:ins w:id="734" w:author="vchoi" w:date="2012-04-21T18:23:00Z"/>
        </w:rPr>
      </w:pPr>
      <w:ins w:id="735" w:author="vchoi" w:date="2012-04-21T18:23:00Z">
        <w:r>
          <w:t>File space management strategy: H5F_FILE_SPACE_ALL_PERSIST</w:t>
        </w:r>
      </w:ins>
    </w:p>
    <w:p w:rsidR="003D00C8" w:rsidRDefault="003D00C8" w:rsidP="003D00C8">
      <w:pPr>
        <w:pStyle w:val="Courier10"/>
        <w:ind w:left="720"/>
        <w:rPr>
          <w:ins w:id="736" w:author="vchoi" w:date="2012-04-21T18:23:00Z"/>
        </w:rPr>
      </w:pPr>
      <w:ins w:id="737" w:author="vchoi" w:date="2012-04-21T18:23:00Z">
        <w:r>
          <w:t>Summary of file space information:</w:t>
        </w:r>
      </w:ins>
    </w:p>
    <w:p w:rsidR="003D00C8" w:rsidRDefault="003D00C8" w:rsidP="003D00C8">
      <w:pPr>
        <w:pStyle w:val="Courier10"/>
        <w:ind w:left="720"/>
        <w:rPr>
          <w:ins w:id="738" w:author="vchoi" w:date="2012-04-21T18:23:00Z"/>
        </w:rPr>
      </w:pPr>
      <w:ins w:id="739" w:author="vchoi" w:date="2012-04-21T18:23:00Z">
        <w:r>
          <w:t xml:space="preserve">  File metadata: 2391 bytes</w:t>
        </w:r>
      </w:ins>
    </w:p>
    <w:p w:rsidR="003D00C8" w:rsidRDefault="003D00C8" w:rsidP="003D00C8">
      <w:pPr>
        <w:pStyle w:val="Courier10"/>
        <w:ind w:left="720"/>
        <w:rPr>
          <w:ins w:id="740" w:author="vchoi" w:date="2012-04-21T18:23:00Z"/>
        </w:rPr>
      </w:pPr>
      <w:ins w:id="741" w:author="vchoi" w:date="2012-04-21T18:23:00Z">
        <w:r>
          <w:t xml:space="preserve">  Raw data: 120640 bytes</w:t>
        </w:r>
      </w:ins>
    </w:p>
    <w:p w:rsidR="003D00C8" w:rsidRDefault="003D00C8" w:rsidP="003D00C8">
      <w:pPr>
        <w:pStyle w:val="Courier10"/>
        <w:ind w:left="720"/>
        <w:rPr>
          <w:ins w:id="742" w:author="vchoi" w:date="2012-04-21T18:23:00Z"/>
        </w:rPr>
      </w:pPr>
      <w:ins w:id="743" w:author="vchoi" w:date="2012-04-21T18:23:00Z">
        <w:r>
          <w:t xml:space="preserve">  Amount/Percent of tracked free space: 1854 bytes/1.5%</w:t>
        </w:r>
      </w:ins>
    </w:p>
    <w:p w:rsidR="003D00C8" w:rsidRDefault="003D00C8" w:rsidP="003D00C8">
      <w:pPr>
        <w:pStyle w:val="Courier10"/>
        <w:ind w:left="720"/>
        <w:rPr>
          <w:ins w:id="744" w:author="vchoi" w:date="2012-04-21T18:23:00Z"/>
        </w:rPr>
      </w:pPr>
      <w:ins w:id="745" w:author="vchoi" w:date="2012-04-21T18:23:00Z">
        <w:r>
          <w:t xml:space="preserve">  Unaccounted space: 0 bytes</w:t>
        </w:r>
      </w:ins>
    </w:p>
    <w:p w:rsidR="003D00C8" w:rsidRDefault="003D00C8" w:rsidP="003D00C8">
      <w:pPr>
        <w:pStyle w:val="Courier10"/>
        <w:ind w:left="720"/>
        <w:rPr>
          <w:ins w:id="746" w:author="vchoi" w:date="2012-04-21T18:23:00Z"/>
        </w:rPr>
      </w:pPr>
      <w:ins w:id="747" w:author="vchoi" w:date="2012-04-21T18:23:00Z">
        <w:r>
          <w:t>Total space: 124885 bytes</w:t>
        </w:r>
      </w:ins>
    </w:p>
    <w:p w:rsidR="0084460C" w:rsidDel="003D00C8" w:rsidRDefault="0084460C" w:rsidP="003D00C8">
      <w:pPr>
        <w:pStyle w:val="Courier10"/>
        <w:ind w:left="720"/>
        <w:rPr>
          <w:del w:id="748" w:author="vchoi" w:date="2012-04-21T18:23:00Z"/>
        </w:rPr>
      </w:pPr>
      <w:del w:id="749" w:author="vchoi" w:date="2012-04-21T18:23:00Z">
        <w:r w:rsidRPr="00E97256" w:rsidDel="003D00C8">
          <w:delText>Filename: ./persist</w:delText>
        </w:r>
        <w:r w:rsidDel="003D00C8">
          <w:delText>_B</w:delText>
        </w:r>
        <w:r w:rsidRPr="00E97256" w:rsidDel="003D00C8">
          <w:delText>.h5</w:delText>
        </w:r>
      </w:del>
    </w:p>
    <w:p w:rsidR="0084460C" w:rsidDel="003D00C8" w:rsidRDefault="0084460C" w:rsidP="006C60C6">
      <w:pPr>
        <w:pStyle w:val="Courier10"/>
        <w:ind w:left="720"/>
        <w:rPr>
          <w:del w:id="750" w:author="vchoi" w:date="2012-04-21T18:23:00Z"/>
        </w:rPr>
      </w:pPr>
      <w:del w:id="751" w:author="vchoi" w:date="2012-04-21T18:23:00Z">
        <w:r w:rsidRPr="00E97256" w:rsidDel="003D00C8">
          <w:delText xml:space="preserve">Summary of </w:delText>
        </w:r>
        <w:r w:rsidDel="003D00C8">
          <w:delText>file space information</w:delText>
        </w:r>
        <w:r w:rsidRPr="00E97256" w:rsidDel="003D00C8">
          <w:delText>:</w:delText>
        </w:r>
      </w:del>
    </w:p>
    <w:p w:rsidR="0084460C" w:rsidDel="003D00C8" w:rsidRDefault="0084460C" w:rsidP="006C60C6">
      <w:pPr>
        <w:pStyle w:val="Courier10"/>
        <w:ind w:left="720"/>
        <w:rPr>
          <w:del w:id="752" w:author="vchoi" w:date="2012-04-21T18:23:00Z"/>
        </w:rPr>
      </w:pPr>
      <w:del w:id="753" w:author="vchoi" w:date="2012-04-21T18:23:00Z">
        <w:r w:rsidRPr="00E97256" w:rsidDel="003D00C8">
          <w:delText xml:space="preserve">  File metadata: 2391 bytes</w:delText>
        </w:r>
      </w:del>
    </w:p>
    <w:p w:rsidR="0084460C" w:rsidDel="003D00C8" w:rsidRDefault="0084460C" w:rsidP="006C60C6">
      <w:pPr>
        <w:pStyle w:val="Courier10"/>
        <w:ind w:left="720"/>
        <w:rPr>
          <w:del w:id="754" w:author="vchoi" w:date="2012-04-21T18:23:00Z"/>
        </w:rPr>
      </w:pPr>
      <w:del w:id="755" w:author="vchoi" w:date="2012-04-21T18:23:00Z">
        <w:r w:rsidRPr="00E97256" w:rsidDel="003D00C8">
          <w:delText xml:space="preserve">  Raw data: 120640 bytes</w:delText>
        </w:r>
      </w:del>
    </w:p>
    <w:p w:rsidR="0084460C" w:rsidDel="003D00C8" w:rsidRDefault="0084460C" w:rsidP="006C60C6">
      <w:pPr>
        <w:pStyle w:val="Courier10"/>
        <w:ind w:left="720"/>
        <w:rPr>
          <w:del w:id="756" w:author="vchoi" w:date="2012-04-21T18:23:00Z"/>
        </w:rPr>
      </w:pPr>
      <w:del w:id="757" w:author="vchoi" w:date="2012-04-21T18:23:00Z">
        <w:r w:rsidRPr="00E97256" w:rsidDel="003D00C8">
          <w:delText xml:space="preserve">  Amount/Percent of tracked free space: 1854 bytes/1.5%</w:delText>
        </w:r>
      </w:del>
    </w:p>
    <w:p w:rsidR="0084460C" w:rsidDel="003D00C8" w:rsidRDefault="0084460C" w:rsidP="006C60C6">
      <w:pPr>
        <w:pStyle w:val="Courier10"/>
        <w:ind w:left="720"/>
        <w:rPr>
          <w:del w:id="758" w:author="vchoi" w:date="2012-04-21T18:23:00Z"/>
        </w:rPr>
      </w:pPr>
      <w:del w:id="759" w:author="vchoi" w:date="2012-04-21T18:23:00Z">
        <w:r w:rsidRPr="00E97256" w:rsidDel="003D00C8">
          <w:delText xml:space="preserve">  Unaccounted space: 0 bytes</w:delText>
        </w:r>
      </w:del>
    </w:p>
    <w:p w:rsidR="0084460C" w:rsidDel="003D00C8" w:rsidRDefault="0084460C" w:rsidP="006C60C6">
      <w:pPr>
        <w:pStyle w:val="Courier10"/>
        <w:ind w:left="720"/>
        <w:rPr>
          <w:del w:id="760" w:author="vchoi" w:date="2012-04-21T18:23:00Z"/>
        </w:rPr>
      </w:pPr>
      <w:del w:id="761" w:author="vchoi" w:date="2012-04-21T18:23:00Z">
        <w:r w:rsidRPr="00E97256" w:rsidDel="003D00C8">
          <w:delText>Total</w:delText>
        </w:r>
        <w:r w:rsidDel="003D00C8">
          <w:delText xml:space="preserve"> space</w:delText>
        </w:r>
        <w:r w:rsidRPr="00E97256" w:rsidDel="003D00C8">
          <w:delText>: 124885 bytes</w:delText>
        </w:r>
      </w:del>
    </w:p>
    <w:p w:rsidR="00E6696E" w:rsidRDefault="00E6696E" w:rsidP="006C60C6"/>
    <w:p w:rsidR="0084460C" w:rsidRDefault="0084460C" w:rsidP="006C60C6">
      <w:r>
        <w:t xml:space="preserve">In contrast to </w:t>
      </w:r>
      <w:r>
        <w:rPr>
          <w:i/>
        </w:rPr>
        <w:t>no_persist_A.h5</w:t>
      </w:r>
      <w:r>
        <w:t xml:space="preserve"> after </w:t>
      </w:r>
      <w:del w:id="762" w:author="vchoi" w:date="2012-04-23T11:51:00Z">
        <w:r w:rsidDel="00D67E50">
          <w:delText>Session2</w:delText>
        </w:r>
      </w:del>
      <w:ins w:id="763" w:author="vchoi" w:date="2012-04-23T11:51:00Z">
        <w:r w:rsidR="00D67E50">
          <w:t>Session 1</w:t>
        </w:r>
      </w:ins>
      <w:r>
        <w:t xml:space="preserve">, </w:t>
      </w:r>
      <w:r w:rsidR="001022E1" w:rsidRPr="001022E1">
        <w:rPr>
          <w:i/>
          <w:rPrChange w:id="764" w:author="vchoi" w:date="2012-04-23T18:26:00Z">
            <w:rPr>
              <w:rFonts w:eastAsia="MS Mincho"/>
              <w:b/>
              <w:bCs/>
              <w:color w:val="000000"/>
              <w:sz w:val="26"/>
              <w:szCs w:val="26"/>
            </w:rPr>
          </w:rPrChange>
        </w:rPr>
        <w:t>persist_B.h5</w:t>
      </w:r>
      <w:r>
        <w:t xml:space="preserve">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6C60C6"/>
    <w:p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w:t>
      </w:r>
      <w:r w:rsidR="001022E1" w:rsidRPr="001022E1">
        <w:rPr>
          <w:i/>
          <w:rPrChange w:id="765" w:author="vchoi" w:date="2012-04-23T18:26:00Z">
            <w:rPr>
              <w:rFonts w:eastAsia="MS Mincho"/>
              <w:b/>
              <w:bCs/>
              <w:color w:val="000000"/>
              <w:sz w:val="26"/>
              <w:szCs w:val="26"/>
            </w:rPr>
          </w:rPrChange>
        </w:rPr>
        <w:t>persist_B.h5</w:t>
      </w:r>
      <w:r>
        <w:t xml:space="preserve">: </w:t>
      </w:r>
    </w:p>
    <w:p w:rsidR="00E6696E" w:rsidRDefault="00E6696E" w:rsidP="006C60C6"/>
    <w:p w:rsidR="003D00C8" w:rsidRDefault="003D00C8" w:rsidP="003D00C8">
      <w:pPr>
        <w:pStyle w:val="Courier10"/>
        <w:ind w:left="720"/>
        <w:rPr>
          <w:ins w:id="766" w:author="vchoi" w:date="2012-04-21T18:25:00Z"/>
        </w:rPr>
      </w:pPr>
      <w:ins w:id="767" w:author="vchoi" w:date="2012-04-21T18:25:00Z">
        <w:r>
          <w:t>Filename: persist_B.h5</w:t>
        </w:r>
      </w:ins>
    </w:p>
    <w:p w:rsidR="003D00C8" w:rsidRDefault="003D00C8" w:rsidP="003D00C8">
      <w:pPr>
        <w:pStyle w:val="Courier10"/>
        <w:ind w:left="720"/>
        <w:rPr>
          <w:ins w:id="768" w:author="vchoi" w:date="2012-04-21T18:25:00Z"/>
        </w:rPr>
      </w:pPr>
      <w:ins w:id="769" w:author="vchoi" w:date="2012-04-21T18:25:00Z">
        <w:r>
          <w:t>Free-space section threshold: 1 bytes</w:t>
        </w:r>
      </w:ins>
    </w:p>
    <w:p w:rsidR="003D00C8" w:rsidRDefault="003D00C8" w:rsidP="003D00C8">
      <w:pPr>
        <w:pStyle w:val="Courier10"/>
        <w:ind w:left="720"/>
        <w:rPr>
          <w:ins w:id="770" w:author="vchoi" w:date="2012-04-21T18:25:00Z"/>
        </w:rPr>
      </w:pPr>
      <w:ins w:id="771" w:author="vchoi" w:date="2012-04-21T18:25:00Z">
        <w:r>
          <w:lastRenderedPageBreak/>
          <w:t>Small size free-space sections (&lt; 10 bytes):</w:t>
        </w:r>
      </w:ins>
    </w:p>
    <w:p w:rsidR="003D00C8" w:rsidRDefault="003D00C8" w:rsidP="003D00C8">
      <w:pPr>
        <w:pStyle w:val="Courier10"/>
        <w:ind w:left="720"/>
        <w:rPr>
          <w:ins w:id="772" w:author="vchoi" w:date="2012-04-21T18:25:00Z"/>
        </w:rPr>
      </w:pPr>
      <w:ins w:id="773" w:author="vchoi" w:date="2012-04-21T18:25:00Z">
        <w:r>
          <w:t xml:space="preserve">        Total # of small size sections: 0</w:t>
        </w:r>
      </w:ins>
    </w:p>
    <w:p w:rsidR="003D00C8" w:rsidRDefault="003D00C8" w:rsidP="003D00C8">
      <w:pPr>
        <w:pStyle w:val="Courier10"/>
        <w:ind w:left="720"/>
        <w:rPr>
          <w:ins w:id="774" w:author="vchoi" w:date="2012-04-21T18:25:00Z"/>
        </w:rPr>
      </w:pPr>
      <w:ins w:id="775" w:author="vchoi" w:date="2012-04-21T18:25:00Z">
        <w:r>
          <w:t>Free-space section bins:</w:t>
        </w:r>
      </w:ins>
    </w:p>
    <w:p w:rsidR="003D00C8" w:rsidRDefault="003D00C8" w:rsidP="003D00C8">
      <w:pPr>
        <w:pStyle w:val="Courier10"/>
        <w:ind w:left="720"/>
        <w:rPr>
          <w:ins w:id="776" w:author="vchoi" w:date="2012-04-21T18:25:00Z"/>
        </w:rPr>
      </w:pPr>
      <w:ins w:id="777" w:author="vchoi" w:date="2012-04-21T18:25:00Z">
        <w:r>
          <w:t xml:space="preserve">        # of sections of size 10 - 99: 1</w:t>
        </w:r>
      </w:ins>
    </w:p>
    <w:p w:rsidR="003D00C8" w:rsidRDefault="003D00C8" w:rsidP="003D00C8">
      <w:pPr>
        <w:pStyle w:val="Courier10"/>
        <w:ind w:left="720"/>
        <w:rPr>
          <w:ins w:id="778" w:author="vchoi" w:date="2012-04-21T18:25:00Z"/>
        </w:rPr>
      </w:pPr>
      <w:ins w:id="779" w:author="vchoi" w:date="2012-04-21T18:25:00Z">
        <w:r>
          <w:t xml:space="preserve">        # of sections of size 1000 - 9999: 1</w:t>
        </w:r>
      </w:ins>
    </w:p>
    <w:p w:rsidR="003D00C8" w:rsidRDefault="003D00C8" w:rsidP="003D00C8">
      <w:pPr>
        <w:pStyle w:val="Courier10"/>
        <w:ind w:left="720"/>
        <w:rPr>
          <w:ins w:id="780" w:author="vchoi" w:date="2012-04-21T18:25:00Z"/>
        </w:rPr>
      </w:pPr>
      <w:ins w:id="781" w:author="vchoi" w:date="2012-04-21T18:25:00Z">
        <w:r>
          <w:t xml:space="preserve">        Total # of sections: 2</w:t>
        </w:r>
      </w:ins>
    </w:p>
    <w:p w:rsidR="0084460C" w:rsidRPr="002658D9" w:rsidDel="003D00C8" w:rsidRDefault="0084460C" w:rsidP="003D00C8">
      <w:pPr>
        <w:pStyle w:val="Courier10"/>
        <w:ind w:left="720"/>
        <w:rPr>
          <w:del w:id="782" w:author="vchoi" w:date="2012-04-21T18:25:00Z"/>
        </w:rPr>
      </w:pPr>
      <w:del w:id="783" w:author="vchoi" w:date="2012-04-21T18:25:00Z">
        <w:r w:rsidRPr="002658D9" w:rsidDel="003D00C8">
          <w:delText>Filename:</w:delText>
        </w:r>
        <w:r w:rsidDel="003D00C8">
          <w:delText xml:space="preserve"> persist_B.h5</w:delText>
        </w:r>
      </w:del>
    </w:p>
    <w:p w:rsidR="0084460C" w:rsidRPr="002658D9" w:rsidDel="003D00C8" w:rsidRDefault="0084460C" w:rsidP="006C60C6">
      <w:pPr>
        <w:pStyle w:val="Courier10"/>
        <w:ind w:left="720"/>
        <w:rPr>
          <w:del w:id="784" w:author="vchoi" w:date="2012-04-21T18:25:00Z"/>
        </w:rPr>
      </w:pPr>
      <w:del w:id="785" w:author="vchoi" w:date="2012-04-21T18:25:00Z">
        <w:r w:rsidRPr="002658D9" w:rsidDel="003D00C8">
          <w:delText>Small size free-space sections (&lt; 10 bytes):</w:delText>
        </w:r>
      </w:del>
    </w:p>
    <w:p w:rsidR="0084460C" w:rsidRPr="002658D9" w:rsidDel="003D00C8" w:rsidRDefault="0084460C" w:rsidP="006C60C6">
      <w:pPr>
        <w:pStyle w:val="Courier10"/>
        <w:ind w:left="720"/>
        <w:rPr>
          <w:del w:id="786" w:author="vchoi" w:date="2012-04-21T18:25:00Z"/>
        </w:rPr>
      </w:pPr>
      <w:del w:id="787" w:author="vchoi" w:date="2012-04-21T18:25:00Z">
        <w:r w:rsidRPr="002658D9" w:rsidDel="003D00C8">
          <w:delText xml:space="preserve">        Total # of small size sections: 0</w:delText>
        </w:r>
      </w:del>
    </w:p>
    <w:p w:rsidR="0084460C" w:rsidRPr="002658D9" w:rsidDel="003D00C8" w:rsidRDefault="0084460C" w:rsidP="006C60C6">
      <w:pPr>
        <w:pStyle w:val="Courier10"/>
        <w:ind w:left="720"/>
        <w:rPr>
          <w:del w:id="788" w:author="vchoi" w:date="2012-04-21T18:25:00Z"/>
        </w:rPr>
      </w:pPr>
      <w:del w:id="789" w:author="vchoi" w:date="2012-04-21T18:25:00Z">
        <w:r w:rsidRPr="002658D9" w:rsidDel="003D00C8">
          <w:delText>Free-space section bins:</w:delText>
        </w:r>
      </w:del>
    </w:p>
    <w:p w:rsidR="0084460C" w:rsidRPr="002658D9" w:rsidDel="003D00C8" w:rsidRDefault="0084460C" w:rsidP="006C60C6">
      <w:pPr>
        <w:pStyle w:val="Courier10"/>
        <w:ind w:left="720"/>
        <w:rPr>
          <w:del w:id="790" w:author="vchoi" w:date="2012-04-21T18:25:00Z"/>
        </w:rPr>
      </w:pPr>
      <w:del w:id="791" w:author="vchoi" w:date="2012-04-21T18:25:00Z">
        <w:r w:rsidRPr="002658D9" w:rsidDel="003D00C8">
          <w:delText xml:space="preserve">        # of sections of size 10 - 99: 1</w:delText>
        </w:r>
      </w:del>
    </w:p>
    <w:p w:rsidR="0084460C" w:rsidRPr="002658D9" w:rsidDel="003D00C8" w:rsidRDefault="0084460C" w:rsidP="006C60C6">
      <w:pPr>
        <w:pStyle w:val="Courier10"/>
        <w:ind w:left="720"/>
        <w:rPr>
          <w:del w:id="792" w:author="vchoi" w:date="2012-04-21T18:25:00Z"/>
        </w:rPr>
      </w:pPr>
      <w:del w:id="793" w:author="vchoi" w:date="2012-04-21T18:25:00Z">
        <w:r w:rsidRPr="002658D9" w:rsidDel="003D00C8">
          <w:delText xml:space="preserve">        # of sections of size 1000 - 9999: 1</w:delText>
        </w:r>
      </w:del>
    </w:p>
    <w:p w:rsidR="0084460C" w:rsidRPr="002658D9" w:rsidDel="003D00C8" w:rsidRDefault="0084460C" w:rsidP="006C60C6">
      <w:pPr>
        <w:pStyle w:val="Courier10"/>
        <w:ind w:left="720"/>
        <w:rPr>
          <w:del w:id="794" w:author="vchoi" w:date="2012-04-21T18:25:00Z"/>
        </w:rPr>
      </w:pPr>
      <w:del w:id="795" w:author="vchoi" w:date="2012-04-21T18:25:00Z">
        <w:r w:rsidRPr="002658D9" w:rsidDel="003D00C8">
          <w:delText xml:space="preserve">        Total # of sections: 2</w:delText>
        </w:r>
      </w:del>
    </w:p>
    <w:p w:rsidR="00E6696E" w:rsidRDefault="00E6696E" w:rsidP="006C60C6"/>
    <w:p w:rsidR="0084460C" w:rsidRDefault="0084460C" w:rsidP="006C60C6">
      <w:r>
        <w:t>There are two free-space sections in</w:t>
      </w:r>
      <w:r>
        <w:rPr>
          <w:i/>
        </w:rPr>
        <w:t xml:space="preserve"> persist_B.h5</w:t>
      </w:r>
      <w:r>
        <w:t xml:space="preserve">; one section contains between 10 and 99 bytes and the second contains between 1000 and 9999 bytes. </w:t>
      </w:r>
    </w:p>
    <w:p w:rsidR="0084460C" w:rsidDel="00E935B1" w:rsidRDefault="0084460C" w:rsidP="006C60C6">
      <w:pPr>
        <w:rPr>
          <w:del w:id="796" w:author="vchoi" w:date="2012-04-24T13:18:00Z"/>
        </w:rPr>
      </w:pPr>
    </w:p>
    <w:p w:rsidR="0084460C" w:rsidDel="00E935B1" w:rsidRDefault="0084460C" w:rsidP="006C60C6">
      <w:pPr>
        <w:rPr>
          <w:del w:id="797" w:author="vchoi" w:date="2012-04-24T13:18:00Z"/>
        </w:rPr>
      </w:pPr>
    </w:p>
    <w:p w:rsidR="0084460C" w:rsidRDefault="0084460C" w:rsidP="006C60C6"/>
    <w:p w:rsidR="0084460C" w:rsidRDefault="0084460C" w:rsidP="003238E1">
      <w:pPr>
        <w:pStyle w:val="Heading3"/>
      </w:pPr>
      <w:bookmarkStart w:id="798" w:name="_Toc322526733"/>
      <w:r>
        <w:t xml:space="preserve">Session </w:t>
      </w:r>
      <w:ins w:id="799" w:author="vchoi" w:date="2012-04-22T23:12:00Z">
        <w:r w:rsidR="00F10920">
          <w:t>2</w:t>
        </w:r>
      </w:ins>
      <w:del w:id="800" w:author="vchoi" w:date="2012-04-22T23:12:00Z">
        <w:r w:rsidDel="00F10920">
          <w:delText>3</w:delText>
        </w:r>
      </w:del>
      <w:r>
        <w:t xml:space="preserve">: </w:t>
      </w:r>
      <w:del w:id="801" w:author="vchoi" w:date="2012-04-22T23:05:00Z">
        <w:r w:rsidDel="00F10920">
          <w:delText xml:space="preserve">Add One Dataset and </w:delText>
        </w:r>
      </w:del>
      <w:r>
        <w:t xml:space="preserve">Delete </w:t>
      </w:r>
      <w:del w:id="802" w:author="vchoi" w:date="2012-04-22T23:05:00Z">
        <w:r w:rsidDel="00F10920">
          <w:delText>Another</w:delText>
        </w:r>
      </w:del>
      <w:bookmarkEnd w:id="798"/>
      <w:ins w:id="803" w:author="vchoi" w:date="2012-04-22T23:05:00Z">
        <w:r w:rsidR="00F10920">
          <w:t>One Dataset</w:t>
        </w:r>
      </w:ins>
    </w:p>
    <w:p w:rsidR="0084460C" w:rsidRDefault="0084460C" w:rsidP="006C60C6">
      <w:r>
        <w:t xml:space="preserve">A user reopens </w:t>
      </w:r>
      <w:r w:rsidRPr="00F27F5B">
        <w:rPr>
          <w:i/>
        </w:rPr>
        <w:t>persist_B.h5</w:t>
      </w:r>
      <w:r>
        <w:t xml:space="preserve">, </w:t>
      </w:r>
      <w:del w:id="804" w:author="vchoi" w:date="2012-04-22T23:05:00Z">
        <w:r w:rsidDel="00F10920">
          <w:delText xml:space="preserve">adds </w:delText>
        </w:r>
        <w:r w:rsidRPr="00000AAC" w:rsidDel="00F10920">
          <w:rPr>
            <w:i/>
          </w:rPr>
          <w:delText>dset5</w:delText>
        </w:r>
        <w:r w:rsidDel="00F10920">
          <w:rPr>
            <w:i/>
          </w:rPr>
          <w:delText>,</w:delText>
        </w:r>
        <w:r w:rsidDel="00F10920">
          <w:delText xml:space="preserve"> </w:delText>
        </w:r>
      </w:del>
      <w:r>
        <w:t xml:space="preserve">deletes </w:t>
      </w:r>
      <w:r w:rsidRPr="00000AAC">
        <w:rPr>
          <w:i/>
        </w:rPr>
        <w:t>dset</w:t>
      </w:r>
      <w:r>
        <w:rPr>
          <w:i/>
        </w:rPr>
        <w:t>2,</w:t>
      </w:r>
      <w:r>
        <w:t xml:space="preserve"> and closes the file. After the file is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rsidR="00E6696E" w:rsidRDefault="00E6696E" w:rsidP="006C60C6"/>
    <w:p w:rsidR="00F10920" w:rsidRDefault="00F10920" w:rsidP="00F10920">
      <w:pPr>
        <w:pStyle w:val="Courier10"/>
        <w:ind w:left="720"/>
        <w:rPr>
          <w:ins w:id="805" w:author="vchoi" w:date="2012-04-22T23:09:00Z"/>
        </w:rPr>
      </w:pPr>
      <w:ins w:id="806" w:author="vchoi" w:date="2012-04-22T23:09:00Z">
        <w:r>
          <w:t>Filename: ./persist_B.h5</w:t>
        </w:r>
      </w:ins>
    </w:p>
    <w:p w:rsidR="00F10920" w:rsidRDefault="00F10920" w:rsidP="00F10920">
      <w:pPr>
        <w:pStyle w:val="Courier10"/>
        <w:ind w:left="720"/>
        <w:rPr>
          <w:ins w:id="807" w:author="vchoi" w:date="2012-04-22T23:09:00Z"/>
        </w:rPr>
      </w:pPr>
      <w:ins w:id="808" w:author="vchoi" w:date="2012-04-22T23:09:00Z">
        <w:r>
          <w:t>File space management strategy: H5F_FILE_SPACE_ALL_PERSIST</w:t>
        </w:r>
      </w:ins>
    </w:p>
    <w:p w:rsidR="00F10920" w:rsidRDefault="00F10920" w:rsidP="00F10920">
      <w:pPr>
        <w:pStyle w:val="Courier10"/>
        <w:ind w:left="720"/>
        <w:rPr>
          <w:ins w:id="809" w:author="vchoi" w:date="2012-04-22T23:09:00Z"/>
        </w:rPr>
      </w:pPr>
      <w:ins w:id="810" w:author="vchoi" w:date="2012-04-22T23:09:00Z">
        <w:r>
          <w:t>Summary of file space information:</w:t>
        </w:r>
      </w:ins>
    </w:p>
    <w:p w:rsidR="00F10920" w:rsidRDefault="00F10920" w:rsidP="00F10920">
      <w:pPr>
        <w:pStyle w:val="Courier10"/>
        <w:ind w:left="720"/>
        <w:rPr>
          <w:ins w:id="811" w:author="vchoi" w:date="2012-04-22T23:09:00Z"/>
        </w:rPr>
      </w:pPr>
      <w:ins w:id="812" w:author="vchoi" w:date="2012-04-22T23:09:00Z">
        <w:r>
          <w:t xml:space="preserve">  File metadata: 2155 bytes</w:t>
        </w:r>
      </w:ins>
    </w:p>
    <w:p w:rsidR="00F10920" w:rsidRDefault="00F10920" w:rsidP="00F10920">
      <w:pPr>
        <w:pStyle w:val="Courier10"/>
        <w:ind w:left="720"/>
        <w:rPr>
          <w:ins w:id="813" w:author="vchoi" w:date="2012-04-22T23:09:00Z"/>
        </w:rPr>
      </w:pPr>
      <w:ins w:id="814" w:author="vchoi" w:date="2012-04-22T23:09:00Z">
        <w:r>
          <w:t xml:space="preserve">  Raw data: 640 bytes</w:t>
        </w:r>
      </w:ins>
    </w:p>
    <w:p w:rsidR="00F10920" w:rsidRDefault="00F10920" w:rsidP="00F10920">
      <w:pPr>
        <w:pStyle w:val="Courier10"/>
        <w:ind w:left="720"/>
        <w:rPr>
          <w:ins w:id="815" w:author="vchoi" w:date="2012-04-22T23:09:00Z"/>
        </w:rPr>
      </w:pPr>
      <w:ins w:id="816" w:author="vchoi" w:date="2012-04-22T23:09:00Z">
        <w:r>
          <w:t xml:space="preserve">  Amount/Percent of tracked free space: 122126 bytes/97.8%</w:t>
        </w:r>
      </w:ins>
    </w:p>
    <w:p w:rsidR="00F10920" w:rsidRDefault="00F10920" w:rsidP="00F10920">
      <w:pPr>
        <w:pStyle w:val="Courier10"/>
        <w:ind w:left="720"/>
        <w:rPr>
          <w:ins w:id="817" w:author="vchoi" w:date="2012-04-22T23:09:00Z"/>
        </w:rPr>
      </w:pPr>
      <w:ins w:id="818" w:author="vchoi" w:date="2012-04-22T23:09:00Z">
        <w:r>
          <w:t xml:space="preserve">  Unaccounted space: 0 bytes</w:t>
        </w:r>
      </w:ins>
    </w:p>
    <w:p w:rsidR="00F10920" w:rsidRDefault="00F10920" w:rsidP="00F10920">
      <w:pPr>
        <w:pStyle w:val="Courier10"/>
        <w:ind w:left="720"/>
        <w:rPr>
          <w:ins w:id="819" w:author="vchoi" w:date="2012-04-22T23:09:00Z"/>
        </w:rPr>
      </w:pPr>
      <w:ins w:id="820" w:author="vchoi" w:date="2012-04-22T23:09:00Z">
        <w:r>
          <w:t>Total space: 124921 bytes</w:t>
        </w:r>
      </w:ins>
    </w:p>
    <w:p w:rsidR="0084460C" w:rsidDel="00F10920" w:rsidRDefault="0084460C" w:rsidP="00F10920">
      <w:pPr>
        <w:pStyle w:val="Courier10"/>
        <w:ind w:left="720"/>
        <w:rPr>
          <w:del w:id="821" w:author="vchoi" w:date="2012-04-22T23:09:00Z"/>
        </w:rPr>
      </w:pPr>
      <w:del w:id="822" w:author="vchoi" w:date="2012-04-22T23:09:00Z">
        <w:r w:rsidRPr="001D110F" w:rsidDel="00F10920">
          <w:delText>Filename: ./persist</w:delText>
        </w:r>
        <w:r w:rsidDel="00F10920">
          <w:delText>_B</w:delText>
        </w:r>
        <w:r w:rsidRPr="001D110F" w:rsidDel="00F10920">
          <w:delText>.h5</w:delText>
        </w:r>
      </w:del>
    </w:p>
    <w:p w:rsidR="0084460C" w:rsidDel="00F10920" w:rsidRDefault="0084460C" w:rsidP="006C60C6">
      <w:pPr>
        <w:pStyle w:val="Courier10"/>
        <w:ind w:left="720"/>
        <w:rPr>
          <w:del w:id="823" w:author="vchoi" w:date="2012-04-22T23:09:00Z"/>
        </w:rPr>
      </w:pPr>
      <w:del w:id="824" w:author="vchoi" w:date="2012-04-22T23:09:00Z">
        <w:r w:rsidRPr="001D110F" w:rsidDel="00F10920">
          <w:delText xml:space="preserve">Summary of </w:delText>
        </w:r>
        <w:r w:rsidDel="00F10920">
          <w:delText>file space information</w:delText>
        </w:r>
        <w:r w:rsidRPr="001D110F" w:rsidDel="00F10920">
          <w:delText>:</w:delText>
        </w:r>
      </w:del>
    </w:p>
    <w:p w:rsidR="0084460C" w:rsidDel="00F10920" w:rsidRDefault="0084460C" w:rsidP="006C60C6">
      <w:pPr>
        <w:pStyle w:val="Courier10"/>
        <w:ind w:left="720"/>
        <w:rPr>
          <w:del w:id="825" w:author="vchoi" w:date="2012-04-22T23:09:00Z"/>
        </w:rPr>
      </w:pPr>
      <w:del w:id="826" w:author="vchoi" w:date="2012-04-22T23:09:00Z">
        <w:r w:rsidRPr="001D110F" w:rsidDel="00F10920">
          <w:delText xml:space="preserve">  File metadata: 2427 bytes</w:delText>
        </w:r>
      </w:del>
    </w:p>
    <w:p w:rsidR="0084460C" w:rsidDel="00F10920" w:rsidRDefault="0084460C" w:rsidP="006C60C6">
      <w:pPr>
        <w:pStyle w:val="Courier10"/>
        <w:ind w:left="720"/>
        <w:rPr>
          <w:del w:id="827" w:author="vchoi" w:date="2012-04-22T23:09:00Z"/>
        </w:rPr>
      </w:pPr>
      <w:del w:id="828" w:author="vchoi" w:date="2012-04-22T23:09:00Z">
        <w:r w:rsidRPr="001D110F" w:rsidDel="00F10920">
          <w:delText xml:space="preserve">  Raw data: 4640 bytes</w:delText>
        </w:r>
      </w:del>
    </w:p>
    <w:p w:rsidR="0084460C" w:rsidDel="00F10920" w:rsidRDefault="0084460C" w:rsidP="006C60C6">
      <w:pPr>
        <w:pStyle w:val="Courier10"/>
        <w:ind w:left="720"/>
        <w:rPr>
          <w:del w:id="829" w:author="vchoi" w:date="2012-04-22T23:09:00Z"/>
        </w:rPr>
      </w:pPr>
      <w:del w:id="830" w:author="vchoi" w:date="2012-04-22T23:09:00Z">
        <w:r w:rsidRPr="001D110F" w:rsidDel="00F10920">
          <w:delText xml:space="preserve">  Amount/Percent of tracked free space: 121854 bytes/94.5%</w:delText>
        </w:r>
      </w:del>
    </w:p>
    <w:p w:rsidR="0084460C" w:rsidDel="00F10920" w:rsidRDefault="0084460C" w:rsidP="006C60C6">
      <w:pPr>
        <w:pStyle w:val="Courier10"/>
        <w:ind w:left="720"/>
        <w:rPr>
          <w:del w:id="831" w:author="vchoi" w:date="2012-04-22T23:09:00Z"/>
        </w:rPr>
      </w:pPr>
      <w:del w:id="832" w:author="vchoi" w:date="2012-04-22T23:09:00Z">
        <w:r w:rsidRPr="001D110F" w:rsidDel="00F10920">
          <w:delText xml:space="preserve">  Unaccounted space: 0 bytes</w:delText>
        </w:r>
      </w:del>
    </w:p>
    <w:p w:rsidR="0084460C" w:rsidDel="00F10920" w:rsidRDefault="0084460C" w:rsidP="006C60C6">
      <w:pPr>
        <w:pStyle w:val="Courier10"/>
        <w:ind w:left="720"/>
        <w:rPr>
          <w:del w:id="833" w:author="vchoi" w:date="2012-04-22T23:09:00Z"/>
        </w:rPr>
      </w:pPr>
      <w:del w:id="834" w:author="vchoi" w:date="2012-04-22T23:09:00Z">
        <w:r w:rsidRPr="001D110F" w:rsidDel="00F10920">
          <w:delText>Total</w:delText>
        </w:r>
        <w:r w:rsidDel="00F10920">
          <w:delText xml:space="preserve"> space</w:delText>
        </w:r>
        <w:r w:rsidRPr="001D110F" w:rsidDel="00F10920">
          <w:delText>: 128921 bytes</w:delText>
        </w:r>
      </w:del>
    </w:p>
    <w:p w:rsidR="00E6696E" w:rsidRDefault="00E6696E" w:rsidP="006C60C6"/>
    <w:p w:rsidR="0084460C" w:rsidRDefault="0084460C" w:rsidP="006C60C6">
      <w:r>
        <w:t xml:space="preserve">The amount of tracked free space after </w:t>
      </w:r>
      <w:del w:id="835" w:author="vchoi" w:date="2012-04-22T23:11:00Z">
        <w:r w:rsidDel="00F10920">
          <w:delText xml:space="preserve">the addition of </w:delText>
        </w:r>
        <w:r w:rsidRPr="00000AAC" w:rsidDel="00F10920">
          <w:rPr>
            <w:i/>
          </w:rPr>
          <w:delText>dset5</w:delText>
        </w:r>
        <w:r w:rsidDel="00F10920">
          <w:delText xml:space="preserve"> and </w:delText>
        </w:r>
      </w:del>
      <w:r>
        <w:t xml:space="preserve">deletion of </w:t>
      </w:r>
      <w:r w:rsidRPr="00000AAC">
        <w:rPr>
          <w:i/>
        </w:rPr>
        <w:t>dset2</w:t>
      </w:r>
      <w:r>
        <w:t xml:space="preserve"> reflects the 1854 bytes of tracked free space that was previously in the file and the free space adjustments resulting from the changes in Session </w:t>
      </w:r>
      <w:del w:id="836" w:author="vchoi" w:date="2012-04-22T23:12:00Z">
        <w:r w:rsidDel="00F10920">
          <w:delText>3</w:delText>
        </w:r>
      </w:del>
      <w:ins w:id="837" w:author="vchoi" w:date="2012-04-22T23:12:00Z">
        <w:r w:rsidR="00F10920">
          <w:t>2</w:t>
        </w:r>
      </w:ins>
      <w:r>
        <w:t>.</w:t>
      </w:r>
    </w:p>
    <w:p w:rsidR="00E6696E" w:rsidRDefault="00E6696E" w:rsidP="006C60C6"/>
    <w:p w:rsidR="0084460C" w:rsidRDefault="0084460C" w:rsidP="006C60C6">
      <w:r>
        <w:t xml:space="preserve">In this scenario, </w:t>
      </w:r>
      <w:del w:id="838" w:author="vchoi" w:date="2012-04-22T23:13:00Z">
        <w:r w:rsidDel="00F10920">
          <w:delText xml:space="preserve">the HDF5 Library allocated space for the file metadata for </w:delText>
        </w:r>
        <w:r w:rsidRPr="00000AAC" w:rsidDel="00F10920">
          <w:rPr>
            <w:i/>
          </w:rPr>
          <w:delText>dset5</w:delText>
        </w:r>
        <w:r w:rsidDel="00F10920">
          <w:delText xml:space="preserve"> from the pool of tracked free space; the free space in the pool resulted from activities in Session 2. W</w:delText>
        </w:r>
      </w:del>
      <w:ins w:id="839" w:author="vchoi" w:date="2012-04-22T23:13:00Z">
        <w:r w:rsidR="00F10920">
          <w:t>w</w:t>
        </w:r>
      </w:ins>
      <w:r>
        <w:t xml:space="preserve">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w:t>
      </w:r>
      <w:del w:id="840" w:author="vchoi" w:date="2012-04-23T11:57:00Z">
        <w:r w:rsidDel="00D67E50">
          <w:delText xml:space="preserve">Although the file persist_B.h5 still contains unused bytes in the form of tracked free space, it is </w:delText>
        </w:r>
      </w:del>
      <w:del w:id="841" w:author="vchoi" w:date="2012-04-22T23:15:00Z">
        <w:r w:rsidDel="009B46EF">
          <w:delText xml:space="preserve">5995 </w:delText>
        </w:r>
      </w:del>
      <w:del w:id="842" w:author="vchoi" w:date="2012-04-23T11:57:00Z">
        <w:r w:rsidDel="00D67E50">
          <w:delText xml:space="preserve">bytes smaller than the file </w:delText>
        </w:r>
        <w:r w:rsidDel="00D67E50">
          <w:rPr>
            <w:i/>
          </w:rPr>
          <w:delText>no_persist_A.h5</w:delText>
        </w:r>
        <w:r w:rsidDel="00D67E50">
          <w:delText xml:space="preserve"> was after Session </w:delText>
        </w:r>
      </w:del>
      <w:del w:id="843" w:author="vchoi" w:date="2012-04-22T23:13:00Z">
        <w:r w:rsidDel="00F10920">
          <w:delText xml:space="preserve">3 </w:delText>
        </w:r>
      </w:del>
      <w:del w:id="844" w:author="vchoi" w:date="2012-04-23T11:57:00Z">
        <w:r w:rsidDel="00D67E50">
          <w:delText>in Scenario A because the HDF5 Library was able to reuse free space incurred in Session 2.</w:delText>
        </w:r>
      </w:del>
    </w:p>
    <w:p w:rsidR="00E6696E" w:rsidRPr="008727A2" w:rsidRDefault="00E6696E" w:rsidP="00E6696E"/>
    <w:p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 xml:space="preserve">at the end of Session </w:t>
      </w:r>
      <w:del w:id="845" w:author="vchoi" w:date="2012-04-23T12:04:00Z">
        <w:r w:rsidR="0084460C" w:rsidDel="004B6FB8">
          <w:delText>3</w:delText>
        </w:r>
      </w:del>
      <w:ins w:id="846" w:author="vchoi" w:date="2012-04-23T12:04:00Z">
        <w:r w:rsidR="004B6FB8">
          <w:t>2</w:t>
        </w:r>
      </w:ins>
      <w:r w:rsidR="0084460C">
        <w:t>:</w:t>
      </w:r>
    </w:p>
    <w:p w:rsidR="00E6696E" w:rsidRDefault="00E6696E" w:rsidP="006C60C6"/>
    <w:p w:rsidR="009B46EF" w:rsidRDefault="009B46EF" w:rsidP="009B46EF">
      <w:pPr>
        <w:pStyle w:val="Courier10"/>
        <w:ind w:left="720"/>
        <w:rPr>
          <w:ins w:id="847" w:author="vchoi" w:date="2012-04-22T23:22:00Z"/>
        </w:rPr>
      </w:pPr>
      <w:ins w:id="848" w:author="vchoi" w:date="2012-04-22T23:22:00Z">
        <w:r>
          <w:t>Filename: ./persist_B.h5</w:t>
        </w:r>
      </w:ins>
    </w:p>
    <w:p w:rsidR="009B46EF" w:rsidRDefault="009B46EF" w:rsidP="009B46EF">
      <w:pPr>
        <w:pStyle w:val="Courier10"/>
        <w:ind w:left="720"/>
        <w:rPr>
          <w:ins w:id="849" w:author="vchoi" w:date="2012-04-22T23:22:00Z"/>
        </w:rPr>
      </w:pPr>
      <w:ins w:id="850" w:author="vchoi" w:date="2012-04-22T23:22:00Z">
        <w:r>
          <w:t>Free-space section threshold: 1 bytes</w:t>
        </w:r>
      </w:ins>
    </w:p>
    <w:p w:rsidR="009B46EF" w:rsidRDefault="009B46EF" w:rsidP="009B46EF">
      <w:pPr>
        <w:pStyle w:val="Courier10"/>
        <w:ind w:left="720"/>
        <w:rPr>
          <w:ins w:id="851" w:author="vchoi" w:date="2012-04-22T23:22:00Z"/>
        </w:rPr>
      </w:pPr>
      <w:ins w:id="852" w:author="vchoi" w:date="2012-04-22T23:22:00Z">
        <w:r>
          <w:t>Small size free-space sections (&lt; 10 bytes):</w:t>
        </w:r>
      </w:ins>
    </w:p>
    <w:p w:rsidR="009B46EF" w:rsidRDefault="009B46EF" w:rsidP="009B46EF">
      <w:pPr>
        <w:pStyle w:val="Courier10"/>
        <w:ind w:left="720"/>
        <w:rPr>
          <w:ins w:id="853" w:author="vchoi" w:date="2012-04-22T23:22:00Z"/>
        </w:rPr>
      </w:pPr>
      <w:ins w:id="854" w:author="vchoi" w:date="2012-04-22T23:22:00Z">
        <w:r>
          <w:t xml:space="preserve">        Total # of small size sections: 0</w:t>
        </w:r>
      </w:ins>
    </w:p>
    <w:p w:rsidR="009B46EF" w:rsidRDefault="009B46EF" w:rsidP="009B46EF">
      <w:pPr>
        <w:pStyle w:val="Courier10"/>
        <w:ind w:left="720"/>
        <w:rPr>
          <w:ins w:id="855" w:author="vchoi" w:date="2012-04-22T23:22:00Z"/>
        </w:rPr>
      </w:pPr>
      <w:ins w:id="856" w:author="vchoi" w:date="2012-04-22T23:22:00Z">
        <w:r>
          <w:t>Free-space section bins:</w:t>
        </w:r>
      </w:ins>
    </w:p>
    <w:p w:rsidR="009B46EF" w:rsidRDefault="009B46EF" w:rsidP="009B46EF">
      <w:pPr>
        <w:pStyle w:val="Courier10"/>
        <w:ind w:left="720"/>
        <w:rPr>
          <w:ins w:id="857" w:author="vchoi" w:date="2012-04-22T23:22:00Z"/>
        </w:rPr>
      </w:pPr>
      <w:ins w:id="858" w:author="vchoi" w:date="2012-04-22T23:22:00Z">
        <w:r>
          <w:t xml:space="preserve">        # of sections of size 10 - 99: 1</w:t>
        </w:r>
      </w:ins>
    </w:p>
    <w:p w:rsidR="009B46EF" w:rsidRDefault="009B46EF" w:rsidP="009B46EF">
      <w:pPr>
        <w:pStyle w:val="Courier10"/>
        <w:ind w:left="720"/>
        <w:rPr>
          <w:ins w:id="859" w:author="vchoi" w:date="2012-04-22T23:22:00Z"/>
        </w:rPr>
      </w:pPr>
      <w:ins w:id="860" w:author="vchoi" w:date="2012-04-22T23:22:00Z">
        <w:r>
          <w:t xml:space="preserve">        # of sections of size 100 - 999: 1</w:t>
        </w:r>
      </w:ins>
    </w:p>
    <w:p w:rsidR="009B46EF" w:rsidRDefault="009B46EF" w:rsidP="009B46EF">
      <w:pPr>
        <w:pStyle w:val="Courier10"/>
        <w:ind w:left="720"/>
        <w:rPr>
          <w:ins w:id="861" w:author="vchoi" w:date="2012-04-22T23:22:00Z"/>
        </w:rPr>
      </w:pPr>
      <w:ins w:id="862" w:author="vchoi" w:date="2012-04-22T23:22:00Z">
        <w:r>
          <w:t xml:space="preserve">        # of sections of size 1000 - 9999: 1</w:t>
        </w:r>
      </w:ins>
    </w:p>
    <w:p w:rsidR="009B46EF" w:rsidRDefault="009B46EF" w:rsidP="009B46EF">
      <w:pPr>
        <w:pStyle w:val="Courier10"/>
        <w:ind w:left="720"/>
        <w:rPr>
          <w:ins w:id="863" w:author="vchoi" w:date="2012-04-22T23:22:00Z"/>
        </w:rPr>
      </w:pPr>
      <w:ins w:id="864" w:author="vchoi" w:date="2012-04-22T23:22:00Z">
        <w:r>
          <w:t xml:space="preserve">        # of sections of size 100000 - 999999: 1</w:t>
        </w:r>
      </w:ins>
    </w:p>
    <w:p w:rsidR="009B46EF" w:rsidRDefault="009B46EF" w:rsidP="009B46EF">
      <w:pPr>
        <w:pStyle w:val="Courier10"/>
        <w:ind w:left="720"/>
        <w:rPr>
          <w:ins w:id="865" w:author="vchoi" w:date="2012-04-22T23:22:00Z"/>
        </w:rPr>
      </w:pPr>
      <w:ins w:id="866" w:author="vchoi" w:date="2012-04-22T23:22:00Z">
        <w:r>
          <w:t xml:space="preserve">        Total # of sections: 4</w:t>
        </w:r>
      </w:ins>
    </w:p>
    <w:p w:rsidR="0084460C" w:rsidDel="009B46EF" w:rsidRDefault="0084460C" w:rsidP="009B46EF">
      <w:pPr>
        <w:pStyle w:val="Courier10"/>
        <w:ind w:left="720"/>
        <w:rPr>
          <w:del w:id="867" w:author="vchoi" w:date="2012-04-22T23:22:00Z"/>
        </w:rPr>
      </w:pPr>
      <w:del w:id="868" w:author="vchoi" w:date="2012-04-22T23:22:00Z">
        <w:r w:rsidRPr="00EA1BF9" w:rsidDel="009B46EF">
          <w:delText xml:space="preserve">Filename: </w:delText>
        </w:r>
        <w:r w:rsidDel="009B46EF">
          <w:delText>./</w:delText>
        </w:r>
        <w:r w:rsidRPr="00EA1BF9" w:rsidDel="009B46EF">
          <w:delText>persist</w:delText>
        </w:r>
        <w:r w:rsidDel="009B46EF">
          <w:delText>_B</w:delText>
        </w:r>
        <w:r w:rsidRPr="00EA1BF9" w:rsidDel="009B46EF">
          <w:delText>.h5</w:delText>
        </w:r>
      </w:del>
    </w:p>
    <w:p w:rsidR="0084460C" w:rsidDel="009B46EF" w:rsidRDefault="0084460C" w:rsidP="006C60C6">
      <w:pPr>
        <w:pStyle w:val="Courier10"/>
        <w:ind w:left="720"/>
        <w:rPr>
          <w:del w:id="869" w:author="vchoi" w:date="2012-04-22T23:22:00Z"/>
        </w:rPr>
      </w:pPr>
      <w:del w:id="870" w:author="vchoi" w:date="2012-04-22T23:22:00Z">
        <w:r w:rsidRPr="00EA1BF9" w:rsidDel="009B46EF">
          <w:delText>Small size free-space sections (&lt; 10 bytes):</w:delText>
        </w:r>
      </w:del>
    </w:p>
    <w:p w:rsidR="0084460C" w:rsidDel="009B46EF" w:rsidRDefault="0084460C" w:rsidP="006C60C6">
      <w:pPr>
        <w:pStyle w:val="Courier10"/>
        <w:ind w:left="720"/>
        <w:rPr>
          <w:del w:id="871" w:author="vchoi" w:date="2012-04-22T23:22:00Z"/>
        </w:rPr>
      </w:pPr>
      <w:del w:id="872" w:author="vchoi" w:date="2012-04-22T23:22:00Z">
        <w:r w:rsidRPr="00EA1BF9" w:rsidDel="009B46EF">
          <w:delText xml:space="preserve">        Total # of small size sections: 0</w:delText>
        </w:r>
      </w:del>
    </w:p>
    <w:p w:rsidR="0084460C" w:rsidDel="009B46EF" w:rsidRDefault="0084460C" w:rsidP="006C60C6">
      <w:pPr>
        <w:pStyle w:val="Courier10"/>
        <w:ind w:left="720"/>
        <w:rPr>
          <w:del w:id="873" w:author="vchoi" w:date="2012-04-22T23:22:00Z"/>
        </w:rPr>
      </w:pPr>
      <w:del w:id="874" w:author="vchoi" w:date="2012-04-22T23:22:00Z">
        <w:r w:rsidRPr="00EA1BF9" w:rsidDel="009B46EF">
          <w:delText>Free-space section bins:</w:delText>
        </w:r>
      </w:del>
    </w:p>
    <w:p w:rsidR="0084460C" w:rsidDel="009B46EF" w:rsidRDefault="0084460C" w:rsidP="006C60C6">
      <w:pPr>
        <w:pStyle w:val="Courier10"/>
        <w:ind w:left="720"/>
        <w:rPr>
          <w:del w:id="875" w:author="vchoi" w:date="2012-04-22T23:22:00Z"/>
        </w:rPr>
      </w:pPr>
      <w:del w:id="876" w:author="vchoi" w:date="2012-04-22T23:22:00Z">
        <w:r w:rsidRPr="00EA1BF9" w:rsidDel="009B46EF">
          <w:delText xml:space="preserve">        # of sections of size 10 - 99: 1</w:delText>
        </w:r>
      </w:del>
    </w:p>
    <w:p w:rsidR="0084460C" w:rsidDel="009B46EF" w:rsidRDefault="0084460C" w:rsidP="006C60C6">
      <w:pPr>
        <w:pStyle w:val="Courier10"/>
        <w:ind w:left="720"/>
        <w:rPr>
          <w:del w:id="877" w:author="vchoi" w:date="2012-04-22T23:22:00Z"/>
        </w:rPr>
      </w:pPr>
      <w:del w:id="878" w:author="vchoi" w:date="2012-04-22T23:22:00Z">
        <w:r w:rsidRPr="00EA1BF9" w:rsidDel="009B46EF">
          <w:delText xml:space="preserve">        # of sections of size 100 - 999: 1</w:delText>
        </w:r>
      </w:del>
    </w:p>
    <w:p w:rsidR="0084460C" w:rsidDel="009B46EF" w:rsidRDefault="0084460C" w:rsidP="006C60C6">
      <w:pPr>
        <w:pStyle w:val="Courier10"/>
        <w:ind w:left="720"/>
        <w:rPr>
          <w:del w:id="879" w:author="vchoi" w:date="2012-04-22T23:22:00Z"/>
        </w:rPr>
      </w:pPr>
      <w:del w:id="880" w:author="vchoi" w:date="2012-04-22T23:22:00Z">
        <w:r w:rsidRPr="00EA1BF9" w:rsidDel="009B46EF">
          <w:delText xml:space="preserve">        # of sections of size 1000 - 9999: 1</w:delText>
        </w:r>
      </w:del>
    </w:p>
    <w:p w:rsidR="0084460C" w:rsidDel="009B46EF" w:rsidRDefault="0084460C" w:rsidP="006C60C6">
      <w:pPr>
        <w:pStyle w:val="Courier10"/>
        <w:ind w:left="720"/>
        <w:rPr>
          <w:del w:id="881" w:author="vchoi" w:date="2012-04-22T23:22:00Z"/>
        </w:rPr>
      </w:pPr>
      <w:del w:id="882" w:author="vchoi" w:date="2012-04-22T23:22:00Z">
        <w:r w:rsidRPr="00EA1BF9" w:rsidDel="009B46EF">
          <w:delText xml:space="preserve">        # of sections of size 100000 - 999999: 1</w:delText>
        </w:r>
      </w:del>
    </w:p>
    <w:p w:rsidR="0084460C" w:rsidDel="009B46EF" w:rsidRDefault="0084460C" w:rsidP="006C60C6">
      <w:pPr>
        <w:pStyle w:val="Courier10"/>
        <w:ind w:left="720"/>
        <w:rPr>
          <w:del w:id="883" w:author="vchoi" w:date="2012-04-22T23:22:00Z"/>
        </w:rPr>
      </w:pPr>
      <w:del w:id="884" w:author="vchoi" w:date="2012-04-22T23:22:00Z">
        <w:r w:rsidRPr="00EA1BF9" w:rsidDel="009B46EF">
          <w:delText xml:space="preserve">        Total # of sections: 4</w:delText>
        </w:r>
      </w:del>
    </w:p>
    <w:p w:rsidR="00E6696E" w:rsidRDefault="00E6696E" w:rsidP="006C60C6"/>
    <w:p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commentRangeStart w:id="885"/>
      <w:commentRangeStart w:id="886"/>
      <w:del w:id="887" w:author="vchoi" w:date="2012-04-23T11:57:00Z">
        <w:r w:rsidDel="00D67E50">
          <w:delText>3</w:delText>
        </w:r>
        <w:commentRangeEnd w:id="885"/>
        <w:r w:rsidDel="00D67E50">
          <w:rPr>
            <w:rStyle w:val="CommentReference"/>
            <w:vanish/>
          </w:rPr>
          <w:commentReference w:id="885"/>
        </w:r>
      </w:del>
      <w:commentRangeEnd w:id="886"/>
      <w:ins w:id="888" w:author="vchoi" w:date="2012-04-23T11:57:00Z">
        <w:r w:rsidR="00D67E50">
          <w:t>2</w:t>
        </w:r>
      </w:ins>
      <w:r>
        <w:rPr>
          <w:rStyle w:val="CommentReference"/>
          <w:vanish/>
        </w:rPr>
        <w:commentReference w:id="886"/>
      </w:r>
      <w:r>
        <w:t xml:space="preserve">. </w:t>
      </w:r>
    </w:p>
    <w:p w:rsidR="0084460C" w:rsidRDefault="0084460C" w:rsidP="006C60C6"/>
    <w:p w:rsidR="0010705A" w:rsidRDefault="009B46EF" w:rsidP="0010705A">
      <w:pPr>
        <w:pStyle w:val="Heading3"/>
        <w:pPrChange w:id="889" w:author="vchoi" w:date="2012-04-22T23:23:00Z">
          <w:pPr/>
        </w:pPrChange>
      </w:pPr>
      <w:ins w:id="890" w:author="vchoi" w:date="2012-04-22T23:23:00Z">
        <w:r>
          <w:t>Session 3: Add One Dataset</w:t>
        </w:r>
      </w:ins>
    </w:p>
    <w:p w:rsidR="0084460C" w:rsidRDefault="009B46EF" w:rsidP="006C60C6">
      <w:pPr>
        <w:rPr>
          <w:ins w:id="891" w:author="vchoi" w:date="2012-04-22T23:32:00Z"/>
        </w:rPr>
      </w:pPr>
      <w:ins w:id="892" w:author="vchoi" w:date="2012-04-22T23:25:00Z">
        <w:r>
          <w:t xml:space="preserve">In session 3 with </w:t>
        </w:r>
        <w:r w:rsidR="001022E1" w:rsidRPr="001022E1">
          <w:rPr>
            <w:i/>
            <w:rPrChange w:id="893" w:author="vchoi" w:date="2012-04-22T23:26:00Z">
              <w:rPr/>
            </w:rPrChange>
          </w:rPr>
          <w:t>persist_B.h5</w:t>
        </w:r>
        <w:r>
          <w:t>, a user opens the file, adds a new dataset (</w:t>
        </w:r>
        <w:r w:rsidR="001022E1" w:rsidRPr="001022E1">
          <w:rPr>
            <w:i/>
            <w:rPrChange w:id="894" w:author="vchoi" w:date="2012-04-22T23:26:00Z">
              <w:rPr/>
            </w:rPrChange>
          </w:rPr>
          <w:t>dset5</w:t>
        </w:r>
        <w:r>
          <w:t>), and closes the file.</w:t>
        </w:r>
      </w:ins>
      <w:ins w:id="895" w:author="vchoi" w:date="2012-04-23T12:03:00Z">
        <w:r w:rsidR="004B6FB8">
          <w:t xml:space="preserve">  </w:t>
        </w:r>
        <w:r w:rsidR="004B6FB8" w:rsidRPr="006C60C6">
          <w:rPr>
            <w:rFonts w:ascii="Courier New" w:hAnsi="Courier New" w:cs="Courier New"/>
            <w:sz w:val="20"/>
          </w:rPr>
          <w:t>h5stat –S</w:t>
        </w:r>
        <w:r w:rsidR="004B6FB8">
          <w:t xml:space="preserve"> produces the following output:</w:t>
        </w:r>
      </w:ins>
    </w:p>
    <w:p w:rsidR="00C33696" w:rsidRPr="009B46EF" w:rsidRDefault="00C33696" w:rsidP="006C60C6"/>
    <w:p w:rsidR="00D12687" w:rsidRDefault="00D12687" w:rsidP="00D12687">
      <w:pPr>
        <w:pStyle w:val="Courier10"/>
        <w:rPr>
          <w:ins w:id="896" w:author="vchoi" w:date="2012-04-23T16:48:00Z"/>
        </w:rPr>
      </w:pPr>
      <w:ins w:id="897" w:author="vchoi" w:date="2012-04-23T16:48:00Z">
        <w:r>
          <w:t>Filename: persist_B.h5</w:t>
        </w:r>
      </w:ins>
    </w:p>
    <w:p w:rsidR="00D12687" w:rsidRDefault="00D12687" w:rsidP="00D12687">
      <w:pPr>
        <w:pStyle w:val="Courier10"/>
        <w:rPr>
          <w:ins w:id="898" w:author="vchoi" w:date="2012-04-23T16:48:00Z"/>
        </w:rPr>
      </w:pPr>
      <w:ins w:id="899" w:author="vchoi" w:date="2012-04-23T16:48:00Z">
        <w:r>
          <w:t>File space management strategy: H5F_FILE_SPACE_ALL_PERSIST</w:t>
        </w:r>
      </w:ins>
    </w:p>
    <w:p w:rsidR="00D12687" w:rsidRDefault="00D12687" w:rsidP="00D12687">
      <w:pPr>
        <w:pStyle w:val="Courier10"/>
        <w:rPr>
          <w:ins w:id="900" w:author="vchoi" w:date="2012-04-23T16:48:00Z"/>
        </w:rPr>
      </w:pPr>
      <w:ins w:id="901" w:author="vchoi" w:date="2012-04-23T16:48:00Z">
        <w:r>
          <w:t>Summary of file space information:</w:t>
        </w:r>
      </w:ins>
    </w:p>
    <w:p w:rsidR="00D12687" w:rsidRDefault="00D12687" w:rsidP="00D12687">
      <w:pPr>
        <w:pStyle w:val="Courier10"/>
        <w:rPr>
          <w:ins w:id="902" w:author="vchoi" w:date="2012-04-23T16:48:00Z"/>
        </w:rPr>
      </w:pPr>
      <w:ins w:id="903" w:author="vchoi" w:date="2012-04-23T16:48:00Z">
        <w:r>
          <w:t xml:space="preserve">  File metadata: 2409 bytes</w:t>
        </w:r>
      </w:ins>
    </w:p>
    <w:p w:rsidR="00D12687" w:rsidRDefault="00D12687" w:rsidP="00D12687">
      <w:pPr>
        <w:pStyle w:val="Courier10"/>
        <w:rPr>
          <w:ins w:id="904" w:author="vchoi" w:date="2012-04-23T16:48:00Z"/>
        </w:rPr>
      </w:pPr>
      <w:ins w:id="905" w:author="vchoi" w:date="2012-04-23T16:48:00Z">
        <w:r>
          <w:t xml:space="preserve">  Raw data: 4640 bytes</w:t>
        </w:r>
      </w:ins>
    </w:p>
    <w:p w:rsidR="00D12687" w:rsidRDefault="00D12687" w:rsidP="00D12687">
      <w:pPr>
        <w:pStyle w:val="Courier10"/>
        <w:rPr>
          <w:ins w:id="906" w:author="vchoi" w:date="2012-04-23T16:48:00Z"/>
        </w:rPr>
      </w:pPr>
      <w:ins w:id="907" w:author="vchoi" w:date="2012-04-23T16:48:00Z">
        <w:r>
          <w:t xml:space="preserve">  Amount/Percent of tracked free space: 117854 bytes/94.4%</w:t>
        </w:r>
      </w:ins>
    </w:p>
    <w:p w:rsidR="00D12687" w:rsidRDefault="00D12687" w:rsidP="00D12687">
      <w:pPr>
        <w:pStyle w:val="Courier10"/>
        <w:rPr>
          <w:ins w:id="908" w:author="vchoi" w:date="2012-04-23T16:48:00Z"/>
        </w:rPr>
      </w:pPr>
      <w:ins w:id="909" w:author="vchoi" w:date="2012-04-23T16:48:00Z">
        <w:r>
          <w:t xml:space="preserve">  Unaccounted space: 0 bytes</w:t>
        </w:r>
      </w:ins>
    </w:p>
    <w:p w:rsidR="0010705A" w:rsidRDefault="00D12687" w:rsidP="0010705A">
      <w:pPr>
        <w:pStyle w:val="Courier10"/>
        <w:rPr>
          <w:ins w:id="910" w:author="vchoi" w:date="2012-04-23T16:48:00Z"/>
        </w:rPr>
        <w:pPrChange w:id="911" w:author="vchoi" w:date="2012-04-22T23:33:00Z">
          <w:pPr/>
        </w:pPrChange>
      </w:pPr>
      <w:ins w:id="912" w:author="vchoi" w:date="2012-04-23T16:48:00Z">
        <w:r>
          <w:t>Total space: 124903 bytes</w:t>
        </w:r>
      </w:ins>
    </w:p>
    <w:p w:rsidR="0010705A" w:rsidRDefault="0010705A" w:rsidP="0010705A">
      <w:pPr>
        <w:pStyle w:val="Courier10"/>
        <w:rPr>
          <w:ins w:id="913" w:author="vchoi" w:date="2012-04-22T23:31:00Z"/>
        </w:rPr>
        <w:pPrChange w:id="914" w:author="vchoi" w:date="2012-04-22T23:33:00Z">
          <w:pPr/>
        </w:pPrChange>
      </w:pPr>
    </w:p>
    <w:p w:rsidR="00C33696" w:rsidRDefault="004B6FB8" w:rsidP="00C33696">
      <w:pPr>
        <w:rPr>
          <w:ins w:id="915" w:author="vchoi" w:date="2012-04-23T12:04:00Z"/>
        </w:rPr>
      </w:pPr>
      <w:ins w:id="916" w:author="vchoi" w:date="2012-04-23T12:04:00Z">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t xml:space="preserve">shows the distribution of free space in </w:t>
        </w:r>
        <w:r w:rsidRPr="00F27F5B">
          <w:rPr>
            <w:i/>
          </w:rPr>
          <w:t>persist_B.h5</w:t>
        </w:r>
        <w:r>
          <w:rPr>
            <w:i/>
          </w:rPr>
          <w:t xml:space="preserve"> </w:t>
        </w:r>
        <w:r>
          <w:t>at the end of Session 3:</w:t>
        </w:r>
      </w:ins>
    </w:p>
    <w:p w:rsidR="004B6FB8" w:rsidRDefault="004B6FB8" w:rsidP="00C33696">
      <w:pPr>
        <w:rPr>
          <w:ins w:id="917" w:author="vchoi" w:date="2012-04-22T23:32:00Z"/>
        </w:rPr>
      </w:pPr>
    </w:p>
    <w:p w:rsidR="00D12687" w:rsidRPr="00D12687" w:rsidRDefault="00D12687" w:rsidP="00D12687">
      <w:pPr>
        <w:rPr>
          <w:ins w:id="918" w:author="vchoi" w:date="2012-04-23T16:48:00Z"/>
          <w:rFonts w:ascii="Courier New" w:hAnsi="Courier New"/>
          <w:sz w:val="20"/>
          <w:szCs w:val="21"/>
        </w:rPr>
      </w:pPr>
      <w:ins w:id="919" w:author="vchoi" w:date="2012-04-23T16:48:00Z">
        <w:r w:rsidRPr="00D12687">
          <w:rPr>
            <w:rFonts w:ascii="Courier New" w:hAnsi="Courier New"/>
            <w:sz w:val="20"/>
            <w:szCs w:val="21"/>
          </w:rPr>
          <w:t>Filename: persist_B.h5</w:t>
        </w:r>
      </w:ins>
    </w:p>
    <w:p w:rsidR="00D12687" w:rsidRPr="00D12687" w:rsidRDefault="00D12687" w:rsidP="00D12687">
      <w:pPr>
        <w:rPr>
          <w:ins w:id="920" w:author="vchoi" w:date="2012-04-23T16:48:00Z"/>
          <w:rFonts w:ascii="Courier New" w:hAnsi="Courier New"/>
          <w:sz w:val="20"/>
          <w:szCs w:val="21"/>
        </w:rPr>
      </w:pPr>
      <w:ins w:id="921" w:author="vchoi" w:date="2012-04-23T16:48:00Z">
        <w:r w:rsidRPr="00D12687">
          <w:rPr>
            <w:rFonts w:ascii="Courier New" w:hAnsi="Courier New"/>
            <w:sz w:val="20"/>
            <w:szCs w:val="21"/>
          </w:rPr>
          <w:t>Free-space section threshold: 1 bytes</w:t>
        </w:r>
      </w:ins>
    </w:p>
    <w:p w:rsidR="00D12687" w:rsidRPr="00D12687" w:rsidRDefault="00D12687" w:rsidP="00D12687">
      <w:pPr>
        <w:rPr>
          <w:ins w:id="922" w:author="vchoi" w:date="2012-04-23T16:48:00Z"/>
          <w:rFonts w:ascii="Courier New" w:hAnsi="Courier New"/>
          <w:sz w:val="20"/>
          <w:szCs w:val="21"/>
        </w:rPr>
      </w:pPr>
      <w:ins w:id="923" w:author="vchoi" w:date="2012-04-23T16:48:00Z">
        <w:r w:rsidRPr="00D12687">
          <w:rPr>
            <w:rFonts w:ascii="Courier New" w:hAnsi="Courier New"/>
            <w:sz w:val="20"/>
            <w:szCs w:val="21"/>
          </w:rPr>
          <w:t>Small size free-space sections (&lt; 10 bytes):</w:t>
        </w:r>
      </w:ins>
    </w:p>
    <w:p w:rsidR="00D12687" w:rsidRPr="00D12687" w:rsidRDefault="00D12687" w:rsidP="00D12687">
      <w:pPr>
        <w:rPr>
          <w:ins w:id="924" w:author="vchoi" w:date="2012-04-23T16:48:00Z"/>
          <w:rFonts w:ascii="Courier New" w:hAnsi="Courier New"/>
          <w:sz w:val="20"/>
          <w:szCs w:val="21"/>
        </w:rPr>
      </w:pPr>
      <w:ins w:id="925" w:author="vchoi" w:date="2012-04-23T16:48:00Z">
        <w:r w:rsidRPr="00D12687">
          <w:rPr>
            <w:rFonts w:ascii="Courier New" w:hAnsi="Courier New"/>
            <w:sz w:val="20"/>
            <w:szCs w:val="21"/>
          </w:rPr>
          <w:t xml:space="preserve">        Total # of small size sections: 0</w:t>
        </w:r>
      </w:ins>
    </w:p>
    <w:p w:rsidR="00D12687" w:rsidRPr="00D12687" w:rsidRDefault="00D12687" w:rsidP="00D12687">
      <w:pPr>
        <w:rPr>
          <w:ins w:id="926" w:author="vchoi" w:date="2012-04-23T16:48:00Z"/>
          <w:rFonts w:ascii="Courier New" w:hAnsi="Courier New"/>
          <w:sz w:val="20"/>
          <w:szCs w:val="21"/>
        </w:rPr>
      </w:pPr>
      <w:ins w:id="927" w:author="vchoi" w:date="2012-04-23T16:48:00Z">
        <w:r w:rsidRPr="00D12687">
          <w:rPr>
            <w:rFonts w:ascii="Courier New" w:hAnsi="Courier New"/>
            <w:sz w:val="20"/>
            <w:szCs w:val="21"/>
          </w:rPr>
          <w:t>Free-space section bins:</w:t>
        </w:r>
      </w:ins>
    </w:p>
    <w:p w:rsidR="00D12687" w:rsidRPr="00D12687" w:rsidRDefault="00D12687" w:rsidP="00D12687">
      <w:pPr>
        <w:rPr>
          <w:ins w:id="928" w:author="vchoi" w:date="2012-04-23T16:48:00Z"/>
          <w:rFonts w:ascii="Courier New" w:hAnsi="Courier New"/>
          <w:sz w:val="20"/>
          <w:szCs w:val="21"/>
        </w:rPr>
      </w:pPr>
      <w:ins w:id="929" w:author="vchoi" w:date="2012-04-23T16:48:00Z">
        <w:r w:rsidRPr="00D12687">
          <w:rPr>
            <w:rFonts w:ascii="Courier New" w:hAnsi="Courier New"/>
            <w:sz w:val="20"/>
            <w:szCs w:val="21"/>
          </w:rPr>
          <w:t xml:space="preserve">        # of sections of size 10 - 99: 1</w:t>
        </w:r>
      </w:ins>
    </w:p>
    <w:p w:rsidR="00D12687" w:rsidRPr="00D12687" w:rsidRDefault="00D12687" w:rsidP="00D12687">
      <w:pPr>
        <w:rPr>
          <w:ins w:id="930" w:author="vchoi" w:date="2012-04-23T16:48:00Z"/>
          <w:rFonts w:ascii="Courier New" w:hAnsi="Courier New"/>
          <w:sz w:val="20"/>
          <w:szCs w:val="21"/>
        </w:rPr>
      </w:pPr>
      <w:ins w:id="931" w:author="vchoi" w:date="2012-04-23T16:48:00Z">
        <w:r w:rsidRPr="00D12687">
          <w:rPr>
            <w:rFonts w:ascii="Courier New" w:hAnsi="Courier New"/>
            <w:sz w:val="20"/>
            <w:szCs w:val="21"/>
          </w:rPr>
          <w:t xml:space="preserve">        # of sections of size 1000 - 9999: 1</w:t>
        </w:r>
      </w:ins>
    </w:p>
    <w:p w:rsidR="00D12687" w:rsidRPr="00D12687" w:rsidRDefault="00D12687" w:rsidP="00D12687">
      <w:pPr>
        <w:rPr>
          <w:ins w:id="932" w:author="vchoi" w:date="2012-04-23T16:48:00Z"/>
          <w:rFonts w:ascii="Courier New" w:hAnsi="Courier New"/>
          <w:sz w:val="20"/>
          <w:szCs w:val="21"/>
        </w:rPr>
      </w:pPr>
      <w:ins w:id="933" w:author="vchoi" w:date="2012-04-23T16:48:00Z">
        <w:r w:rsidRPr="00D12687">
          <w:rPr>
            <w:rFonts w:ascii="Courier New" w:hAnsi="Courier New"/>
            <w:sz w:val="20"/>
            <w:szCs w:val="21"/>
          </w:rPr>
          <w:t xml:space="preserve">        # of sections of size 100000 - 999999: 1</w:t>
        </w:r>
      </w:ins>
    </w:p>
    <w:p w:rsidR="00D12687" w:rsidRDefault="00D12687" w:rsidP="00D12687">
      <w:pPr>
        <w:rPr>
          <w:ins w:id="934" w:author="vchoi" w:date="2012-04-24T11:39:00Z"/>
          <w:rFonts w:ascii="Courier New" w:hAnsi="Courier New"/>
          <w:sz w:val="20"/>
          <w:szCs w:val="21"/>
        </w:rPr>
      </w:pPr>
      <w:ins w:id="935" w:author="vchoi" w:date="2012-04-23T16:48:00Z">
        <w:r w:rsidRPr="00D12687">
          <w:rPr>
            <w:rFonts w:ascii="Courier New" w:hAnsi="Courier New"/>
            <w:sz w:val="20"/>
            <w:szCs w:val="21"/>
          </w:rPr>
          <w:t xml:space="preserve">        Total # of sections: 3</w:t>
        </w:r>
      </w:ins>
    </w:p>
    <w:p w:rsidR="0038060E" w:rsidRDefault="0038060E" w:rsidP="00D12687">
      <w:pPr>
        <w:rPr>
          <w:ins w:id="936" w:author="vchoi" w:date="2012-04-23T16:49:00Z"/>
          <w:rFonts w:ascii="Courier New" w:hAnsi="Courier New"/>
          <w:sz w:val="20"/>
          <w:szCs w:val="21"/>
        </w:rPr>
      </w:pPr>
      <w:ins w:id="937" w:author="vchoi" w:date="2012-04-24T11:39:00Z">
        <w:r>
          <w:t xml:space="preserve">Note that the amount of tracked free space </w:t>
        </w:r>
      </w:ins>
      <w:ins w:id="938" w:author="vchoi" w:date="2012-04-24T11:40:00Z">
        <w:r>
          <w:t>decreases</w:t>
        </w:r>
      </w:ins>
      <w:ins w:id="939" w:author="vchoi" w:date="2012-04-24T11:39:00Z">
        <w:r>
          <w:t>.</w:t>
        </w:r>
      </w:ins>
      <w:ins w:id="940" w:author="vchoi" w:date="2012-04-24T11:40:00Z">
        <w:r>
          <w:t xml:space="preserve">  The HDF library is able to reuse the free space tracked by the free-space manager.</w:t>
        </w:r>
      </w:ins>
    </w:p>
    <w:p w:rsidR="0010705A" w:rsidRDefault="00D12687" w:rsidP="0010705A">
      <w:pPr>
        <w:pStyle w:val="Heading3"/>
        <w:rPr>
          <w:ins w:id="941" w:author="vchoi" w:date="2012-04-23T16:50:00Z"/>
        </w:rPr>
        <w:pPrChange w:id="942" w:author="vchoi" w:date="2012-04-23T16:50:00Z">
          <w:pPr/>
        </w:pPrChange>
      </w:pPr>
      <w:ins w:id="943" w:author="vchoi" w:date="2012-04-23T16:49:00Z">
        <w:r>
          <w:t>Session 4: Add Another Datase</w:t>
        </w:r>
      </w:ins>
      <w:ins w:id="944" w:author="vchoi" w:date="2012-04-23T16:50:00Z">
        <w:r>
          <w:t>t</w:t>
        </w:r>
      </w:ins>
    </w:p>
    <w:p w:rsidR="00D12687" w:rsidRDefault="00D12687" w:rsidP="00D12687">
      <w:pPr>
        <w:rPr>
          <w:ins w:id="945" w:author="vchoi" w:date="2012-04-23T16:53:00Z"/>
        </w:rPr>
      </w:pPr>
      <w:ins w:id="946" w:author="vchoi" w:date="2012-04-23T16:53:00Z">
        <w:r>
          <w:t xml:space="preserve">In session 4 with </w:t>
        </w:r>
        <w:r>
          <w:rPr>
            <w:i/>
          </w:rPr>
          <w:t>persist_B.h5,</w:t>
        </w:r>
        <w:r>
          <w:t xml:space="preserve"> a user re-opens the file, adds a new dataset (</w:t>
        </w:r>
        <w:r w:rsidRPr="00000AAC">
          <w:rPr>
            <w:i/>
          </w:rPr>
          <w:t>dset</w:t>
        </w:r>
        <w:r>
          <w:rPr>
            <w:i/>
          </w:rPr>
          <w:t>6</w:t>
        </w:r>
        <w:r>
          <w:t xml:space="preserve">) with size </w:t>
        </w:r>
      </w:ins>
      <w:ins w:id="947" w:author="vchoi" w:date="2012-04-24T11:41:00Z">
        <w:r w:rsidR="0038060E">
          <w:t>slightly</w:t>
        </w:r>
      </w:ins>
      <w:ins w:id="948" w:author="vchoi" w:date="2012-04-23T16:53:00Z">
        <w:r>
          <w:t xml:space="preserve"> smaller than </w:t>
        </w:r>
        <w:r w:rsidRPr="00EF3385">
          <w:rPr>
            <w:i/>
          </w:rPr>
          <w:t>dset2</w:t>
        </w:r>
        <w:r>
          <w:t>, and then closes the file.</w:t>
        </w:r>
      </w:ins>
    </w:p>
    <w:p w:rsidR="00D12687" w:rsidRPr="00D12687" w:rsidRDefault="00D12687" w:rsidP="00D12687">
      <w:pPr>
        <w:rPr>
          <w:ins w:id="949" w:author="vchoi" w:date="2012-04-23T16:53:00Z"/>
        </w:rPr>
      </w:pPr>
    </w:p>
    <w:p w:rsidR="0010705A" w:rsidRDefault="00D12687" w:rsidP="0010705A">
      <w:pPr>
        <w:pStyle w:val="Courier10"/>
        <w:ind w:left="720"/>
        <w:rPr>
          <w:ins w:id="950" w:author="vchoi" w:date="2012-04-23T16:50:00Z"/>
        </w:rPr>
        <w:pPrChange w:id="951" w:author="vchoi" w:date="2012-04-23T16:51:00Z">
          <w:pPr/>
        </w:pPrChange>
      </w:pPr>
      <w:ins w:id="952" w:author="vchoi" w:date="2012-04-23T16:50:00Z">
        <w:r>
          <w:t>Filename: persist_B.h5</w:t>
        </w:r>
      </w:ins>
    </w:p>
    <w:p w:rsidR="0010705A" w:rsidRDefault="00D12687" w:rsidP="0010705A">
      <w:pPr>
        <w:pStyle w:val="Courier10"/>
        <w:ind w:left="720"/>
        <w:rPr>
          <w:ins w:id="953" w:author="vchoi" w:date="2012-04-23T16:50:00Z"/>
        </w:rPr>
        <w:pPrChange w:id="954" w:author="vchoi" w:date="2012-04-23T16:51:00Z">
          <w:pPr/>
        </w:pPrChange>
      </w:pPr>
      <w:ins w:id="955" w:author="vchoi" w:date="2012-04-23T16:50:00Z">
        <w:r>
          <w:t>File space management strategy: H5F_FILE_SPACE_ALL_PERSIST</w:t>
        </w:r>
      </w:ins>
    </w:p>
    <w:p w:rsidR="0010705A" w:rsidRDefault="00D12687" w:rsidP="0010705A">
      <w:pPr>
        <w:pStyle w:val="Courier10"/>
        <w:ind w:left="720"/>
        <w:rPr>
          <w:ins w:id="956" w:author="vchoi" w:date="2012-04-23T16:50:00Z"/>
        </w:rPr>
        <w:pPrChange w:id="957" w:author="vchoi" w:date="2012-04-23T16:51:00Z">
          <w:pPr/>
        </w:pPrChange>
      </w:pPr>
      <w:ins w:id="958" w:author="vchoi" w:date="2012-04-23T16:50:00Z">
        <w:r>
          <w:t>Summary of file space information:</w:t>
        </w:r>
      </w:ins>
    </w:p>
    <w:p w:rsidR="0010705A" w:rsidRDefault="00D12687" w:rsidP="0010705A">
      <w:pPr>
        <w:pStyle w:val="Courier10"/>
        <w:ind w:left="720"/>
        <w:rPr>
          <w:ins w:id="959" w:author="vchoi" w:date="2012-04-23T16:50:00Z"/>
        </w:rPr>
        <w:pPrChange w:id="960" w:author="vchoi" w:date="2012-04-23T16:51:00Z">
          <w:pPr/>
        </w:pPrChange>
      </w:pPr>
      <w:ins w:id="961" w:author="vchoi" w:date="2012-04-23T16:50:00Z">
        <w:r>
          <w:t xml:space="preserve">  File metadata: 2681 bytes</w:t>
        </w:r>
      </w:ins>
    </w:p>
    <w:p w:rsidR="0010705A" w:rsidRDefault="00D12687" w:rsidP="0010705A">
      <w:pPr>
        <w:pStyle w:val="Courier10"/>
        <w:ind w:left="720"/>
        <w:rPr>
          <w:ins w:id="962" w:author="vchoi" w:date="2012-04-23T16:50:00Z"/>
        </w:rPr>
        <w:pPrChange w:id="963" w:author="vchoi" w:date="2012-04-23T16:51:00Z">
          <w:pPr/>
        </w:pPrChange>
      </w:pPr>
      <w:ins w:id="964" w:author="vchoi" w:date="2012-04-23T16:50:00Z">
        <w:r>
          <w:t xml:space="preserve">  Raw data: 116640 bytes</w:t>
        </w:r>
      </w:ins>
    </w:p>
    <w:p w:rsidR="0010705A" w:rsidRDefault="00D12687" w:rsidP="0010705A">
      <w:pPr>
        <w:pStyle w:val="Courier10"/>
        <w:ind w:left="720"/>
        <w:rPr>
          <w:ins w:id="965" w:author="vchoi" w:date="2012-04-23T16:50:00Z"/>
        </w:rPr>
        <w:pPrChange w:id="966" w:author="vchoi" w:date="2012-04-23T16:51:00Z">
          <w:pPr/>
        </w:pPrChange>
      </w:pPr>
      <w:ins w:id="967" w:author="vchoi" w:date="2012-04-23T16:50:00Z">
        <w:r>
          <w:t xml:space="preserve">  Amount/Percent of tracked free space: 5582 bytes/4.5%</w:t>
        </w:r>
      </w:ins>
    </w:p>
    <w:p w:rsidR="0010705A" w:rsidRDefault="00D12687" w:rsidP="0010705A">
      <w:pPr>
        <w:pStyle w:val="Courier10"/>
        <w:ind w:left="720"/>
        <w:rPr>
          <w:ins w:id="968" w:author="vchoi" w:date="2012-04-23T16:50:00Z"/>
        </w:rPr>
        <w:pPrChange w:id="969" w:author="vchoi" w:date="2012-04-23T16:51:00Z">
          <w:pPr/>
        </w:pPrChange>
      </w:pPr>
      <w:ins w:id="970" w:author="vchoi" w:date="2012-04-23T16:50:00Z">
        <w:r>
          <w:t xml:space="preserve">  Unaccounted space: 0 bytes</w:t>
        </w:r>
      </w:ins>
    </w:p>
    <w:p w:rsidR="0010705A" w:rsidRDefault="00D12687" w:rsidP="0010705A">
      <w:pPr>
        <w:pStyle w:val="Courier10"/>
        <w:ind w:left="720"/>
        <w:rPr>
          <w:ins w:id="971" w:author="vchoi" w:date="2012-04-23T16:50:00Z"/>
        </w:rPr>
        <w:pPrChange w:id="972" w:author="vchoi" w:date="2012-04-23T16:51:00Z">
          <w:pPr/>
        </w:pPrChange>
      </w:pPr>
      <w:ins w:id="973" w:author="vchoi" w:date="2012-04-23T16:50:00Z">
        <w:r>
          <w:t>Total space: 124903 bytes</w:t>
        </w:r>
      </w:ins>
    </w:p>
    <w:p w:rsidR="0010705A" w:rsidRDefault="0010705A">
      <w:pPr>
        <w:rPr>
          <w:ins w:id="974" w:author="vchoi" w:date="2012-04-23T16:50:00Z"/>
        </w:rPr>
      </w:pPr>
    </w:p>
    <w:p w:rsidR="0010705A" w:rsidRDefault="00D12687" w:rsidP="0010705A">
      <w:pPr>
        <w:pStyle w:val="Courier10"/>
        <w:ind w:left="720"/>
        <w:rPr>
          <w:ins w:id="975" w:author="vchoi" w:date="2012-04-23T16:50:00Z"/>
        </w:rPr>
        <w:pPrChange w:id="976" w:author="vchoi" w:date="2012-04-23T16:51:00Z">
          <w:pPr/>
        </w:pPrChange>
      </w:pPr>
      <w:ins w:id="977" w:author="vchoi" w:date="2012-04-23T16:50:00Z">
        <w:r>
          <w:t>Filename: persist_B.h5</w:t>
        </w:r>
      </w:ins>
    </w:p>
    <w:p w:rsidR="0010705A" w:rsidRDefault="00D12687" w:rsidP="0010705A">
      <w:pPr>
        <w:pStyle w:val="Courier10"/>
        <w:ind w:left="720"/>
        <w:rPr>
          <w:ins w:id="978" w:author="vchoi" w:date="2012-04-23T16:50:00Z"/>
        </w:rPr>
        <w:pPrChange w:id="979" w:author="vchoi" w:date="2012-04-23T16:51:00Z">
          <w:pPr/>
        </w:pPrChange>
      </w:pPr>
      <w:ins w:id="980" w:author="vchoi" w:date="2012-04-23T16:50:00Z">
        <w:r>
          <w:t>Free-space section threshold: 1 bytes</w:t>
        </w:r>
      </w:ins>
    </w:p>
    <w:p w:rsidR="0010705A" w:rsidRDefault="00D12687" w:rsidP="0010705A">
      <w:pPr>
        <w:pStyle w:val="Courier10"/>
        <w:ind w:left="720"/>
        <w:rPr>
          <w:ins w:id="981" w:author="vchoi" w:date="2012-04-23T16:50:00Z"/>
        </w:rPr>
        <w:pPrChange w:id="982" w:author="vchoi" w:date="2012-04-23T16:51:00Z">
          <w:pPr/>
        </w:pPrChange>
      </w:pPr>
      <w:ins w:id="983" w:author="vchoi" w:date="2012-04-23T16:50:00Z">
        <w:r>
          <w:t>Small size free-space sections (&lt; 10 bytes):</w:t>
        </w:r>
      </w:ins>
    </w:p>
    <w:p w:rsidR="0010705A" w:rsidRDefault="00D12687" w:rsidP="0010705A">
      <w:pPr>
        <w:pStyle w:val="Courier10"/>
        <w:ind w:left="720"/>
        <w:rPr>
          <w:ins w:id="984" w:author="vchoi" w:date="2012-04-23T16:50:00Z"/>
        </w:rPr>
        <w:pPrChange w:id="985" w:author="vchoi" w:date="2012-04-23T16:51:00Z">
          <w:pPr/>
        </w:pPrChange>
      </w:pPr>
      <w:ins w:id="986" w:author="vchoi" w:date="2012-04-23T16:50:00Z">
        <w:r>
          <w:t xml:space="preserve">        Total # of small size sections: 0</w:t>
        </w:r>
      </w:ins>
    </w:p>
    <w:p w:rsidR="0010705A" w:rsidRDefault="00D12687" w:rsidP="0010705A">
      <w:pPr>
        <w:pStyle w:val="Courier10"/>
        <w:ind w:left="720"/>
        <w:rPr>
          <w:ins w:id="987" w:author="vchoi" w:date="2012-04-23T16:50:00Z"/>
        </w:rPr>
        <w:pPrChange w:id="988" w:author="vchoi" w:date="2012-04-23T16:51:00Z">
          <w:pPr/>
        </w:pPrChange>
      </w:pPr>
      <w:ins w:id="989" w:author="vchoi" w:date="2012-04-23T16:50:00Z">
        <w:r>
          <w:t>Free-space section bins:</w:t>
        </w:r>
      </w:ins>
    </w:p>
    <w:p w:rsidR="0010705A" w:rsidRDefault="00D12687" w:rsidP="0010705A">
      <w:pPr>
        <w:pStyle w:val="Courier10"/>
        <w:ind w:left="720"/>
        <w:rPr>
          <w:ins w:id="990" w:author="vchoi" w:date="2012-04-23T16:50:00Z"/>
        </w:rPr>
        <w:pPrChange w:id="991" w:author="vchoi" w:date="2012-04-23T16:51:00Z">
          <w:pPr/>
        </w:pPrChange>
      </w:pPr>
      <w:ins w:id="992" w:author="vchoi" w:date="2012-04-23T16:50:00Z">
        <w:r>
          <w:t xml:space="preserve">        # of sections of size 10 - 99: 1</w:t>
        </w:r>
      </w:ins>
    </w:p>
    <w:p w:rsidR="0010705A" w:rsidRDefault="00D12687" w:rsidP="0010705A">
      <w:pPr>
        <w:pStyle w:val="Courier10"/>
        <w:ind w:left="720"/>
        <w:rPr>
          <w:ins w:id="993" w:author="vchoi" w:date="2012-04-23T16:50:00Z"/>
        </w:rPr>
        <w:pPrChange w:id="994" w:author="vchoi" w:date="2012-04-23T16:51:00Z">
          <w:pPr/>
        </w:pPrChange>
      </w:pPr>
      <w:ins w:id="995" w:author="vchoi" w:date="2012-04-23T16:50:00Z">
        <w:r>
          <w:t xml:space="preserve">        # of sections of size 1000 - 9999: 2</w:t>
        </w:r>
      </w:ins>
    </w:p>
    <w:p w:rsidR="0010705A" w:rsidRDefault="00D12687" w:rsidP="0010705A">
      <w:pPr>
        <w:pStyle w:val="Courier10"/>
        <w:ind w:left="720"/>
        <w:rPr>
          <w:ins w:id="996" w:author="vchoi" w:date="2012-04-24T11:43:00Z"/>
        </w:rPr>
        <w:pPrChange w:id="997" w:author="vchoi" w:date="2012-04-23T16:51:00Z">
          <w:pPr/>
        </w:pPrChange>
      </w:pPr>
      <w:ins w:id="998" w:author="vchoi" w:date="2012-04-23T16:50:00Z">
        <w:r>
          <w:t xml:space="preserve">        Total # of sections: 3</w:t>
        </w:r>
      </w:ins>
    </w:p>
    <w:p w:rsidR="0010705A" w:rsidRDefault="0010705A" w:rsidP="0010705A">
      <w:pPr>
        <w:pStyle w:val="Courier10"/>
        <w:ind w:left="720"/>
        <w:rPr>
          <w:ins w:id="999" w:author="vchoi" w:date="2012-04-23T16:52:00Z"/>
        </w:rPr>
        <w:pPrChange w:id="1000" w:author="vchoi" w:date="2012-04-23T16:51:00Z">
          <w:pPr/>
        </w:pPrChange>
      </w:pPr>
    </w:p>
    <w:p w:rsidR="0010705A" w:rsidRPr="0010705A" w:rsidRDefault="00322820">
      <w:pPr>
        <w:rPr>
          <w:rFonts w:ascii="Courier New" w:hAnsi="Courier New"/>
          <w:sz w:val="20"/>
          <w:szCs w:val="21"/>
          <w:rPrChange w:id="1001" w:author="vchoi" w:date="2012-04-24T11:43:00Z">
            <w:rPr>
              <w:sz w:val="26"/>
              <w:szCs w:val="26"/>
            </w:rPr>
          </w:rPrChange>
        </w:rPr>
      </w:pPr>
      <w:ins w:id="1002" w:author="vchoi" w:date="2012-04-24T11:43:00Z">
        <w:r>
          <w:t xml:space="preserve">Note that the amount of tracked free space decreases a lot.  The HDF library is able to reuse the free space tracked by the free-space manager for the addition of </w:t>
        </w:r>
        <w:r w:rsidR="001022E1" w:rsidRPr="001022E1">
          <w:rPr>
            <w:i/>
            <w:rPrChange w:id="1003" w:author="vchoi" w:date="2012-04-24T11:43:00Z">
              <w:rPr/>
            </w:rPrChange>
          </w:rPr>
          <w:t>dset6</w:t>
        </w:r>
        <w:r>
          <w:t>.</w:t>
        </w:r>
      </w:ins>
      <w:ins w:id="1004" w:author="vchoi" w:date="2012-04-24T11:48:00Z">
        <w:r>
          <w:t xml:space="preserve">  The file size is 50% less than the file size of </w:t>
        </w:r>
        <w:r w:rsidR="001022E1" w:rsidRPr="001022E1">
          <w:rPr>
            <w:i/>
            <w:rPrChange w:id="1005" w:author="vchoi" w:date="2012-04-24T11:49:00Z">
              <w:rPr/>
            </w:rPrChange>
          </w:rPr>
          <w:t>no_persist_A.h5</w:t>
        </w:r>
        <w:r>
          <w:t xml:space="preserve"> </w:t>
        </w:r>
      </w:ins>
      <w:ins w:id="1006" w:author="vchoi" w:date="2012-04-24T13:21:00Z">
        <w:r w:rsidR="00E935B1">
          <w:t xml:space="preserve">in scenario A </w:t>
        </w:r>
      </w:ins>
      <w:ins w:id="1007" w:author="vchoi" w:date="2012-04-24T11:48:00Z">
        <w:r>
          <w:t>at the end of session 4.</w:t>
        </w:r>
      </w:ins>
      <w:del w:id="1008" w:author="vchoi" w:date="2012-04-22T23:27:00Z">
        <w:r w:rsidR="00346F96" w:rsidDel="00C33696">
          <w:br w:type="page"/>
        </w:r>
      </w:del>
    </w:p>
    <w:p w:rsidR="0010705A" w:rsidRDefault="004D6735" w:rsidP="0010705A">
      <w:pPr>
        <w:pStyle w:val="Heading2"/>
        <w:rPr>
          <w:ins w:id="1009" w:author="vchoi" w:date="2012-04-23T16:55:00Z"/>
        </w:rPr>
        <w:pPrChange w:id="1010" w:author="vchoi" w:date="2012-04-23T18:15:00Z">
          <w:pPr/>
        </w:pPrChange>
      </w:pPr>
      <w:bookmarkStart w:id="1011" w:name="_Toc322526734"/>
      <w:ins w:id="1012" w:author="vchoi" w:date="2012-04-23T16:55:00Z">
        <w:r>
          <w:lastRenderedPageBreak/>
          <w:t xml:space="preserve">Scenarios C </w:t>
        </w:r>
      </w:ins>
      <w:ins w:id="1013" w:author="vchoi" w:date="2012-04-23T19:17:00Z">
        <w:r>
          <w:t>–</w:t>
        </w:r>
      </w:ins>
      <w:ins w:id="1014" w:author="vchoi" w:date="2012-04-23T16:55:00Z">
        <w:r>
          <w:t xml:space="preserve"> F</w:t>
        </w:r>
      </w:ins>
      <w:ins w:id="1015" w:author="vchoi" w:date="2012-04-23T19:17:00Z">
        <w:r>
          <w:t xml:space="preserve">, </w:t>
        </w:r>
      </w:ins>
      <w:ins w:id="1016" w:author="vchoi" w:date="2012-04-23T16:55:00Z">
        <w:r w:rsidR="00D12687">
          <w:t>Single Session</w:t>
        </w:r>
      </w:ins>
    </w:p>
    <w:p w:rsidR="00D12687" w:rsidRPr="00ED28D7" w:rsidRDefault="00D12687" w:rsidP="00D12687">
      <w:pPr>
        <w:rPr>
          <w:ins w:id="1017" w:author="vchoi" w:date="2012-04-23T16:55:00Z"/>
        </w:rPr>
      </w:pPr>
    </w:p>
    <w:p w:rsidR="00D12687" w:rsidRPr="00C8661B" w:rsidRDefault="004D6735" w:rsidP="00D12687">
      <w:pPr>
        <w:pStyle w:val="Heading3"/>
        <w:rPr>
          <w:ins w:id="1018" w:author="vchoi" w:date="2012-04-23T16:55:00Z"/>
        </w:rPr>
      </w:pPr>
      <w:ins w:id="1019" w:author="vchoi" w:date="2012-04-23T19:17:00Z">
        <w:r>
          <w:t xml:space="preserve">Scenario C, </w:t>
        </w:r>
      </w:ins>
      <w:ins w:id="1020" w:author="vchoi" w:date="2012-04-23T16:55:00Z">
        <w:r w:rsidR="00D12687">
          <w:t>Session 1: Create File, Manipulate Objects</w:t>
        </w:r>
      </w:ins>
      <w:ins w:id="1021" w:author="vchoi" w:date="2012-04-23T19:21:00Z">
        <w:r>
          <w:t>—All strategy</w:t>
        </w:r>
      </w:ins>
    </w:p>
    <w:p w:rsidR="00F0417A" w:rsidRDefault="00D12687" w:rsidP="00D12687">
      <w:pPr>
        <w:rPr>
          <w:ins w:id="1022" w:author="vchoi" w:date="2012-04-24T11:54:00Z"/>
        </w:rPr>
      </w:pPr>
      <w:ins w:id="1023" w:author="vchoi" w:date="2012-04-23T16:55:00Z">
        <w:r>
          <w:t xml:space="preserve">In the only session of this scenario, a user creates an HDF5 file named </w:t>
        </w:r>
        <w:r>
          <w:rPr>
            <w:i/>
          </w:rPr>
          <w:t>no_persist_</w:t>
        </w:r>
      </w:ins>
      <w:ins w:id="1024" w:author="vchoi" w:date="2012-04-23T16:56:00Z">
        <w:r>
          <w:rPr>
            <w:i/>
          </w:rPr>
          <w:t>C</w:t>
        </w:r>
      </w:ins>
      <w:ins w:id="1025" w:author="vchoi" w:date="2012-04-23T16:55:00Z">
        <w:r>
          <w:rPr>
            <w:i/>
          </w:rPr>
          <w:t>.h5</w:t>
        </w:r>
        <w:r>
          <w:t xml:space="preserve"> using the 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w:t>
        </w:r>
      </w:ins>
      <w:ins w:id="1026" w:author="vchoi" w:date="2012-04-24T11:50:00Z">
        <w:r w:rsidR="00322820">
          <w:t xml:space="preserve">.  </w:t>
        </w:r>
      </w:ins>
    </w:p>
    <w:p w:rsidR="00D12687" w:rsidRDefault="00F0417A" w:rsidP="00D12687">
      <w:pPr>
        <w:rPr>
          <w:ins w:id="1027" w:author="vchoi" w:date="2012-04-23T16:55:00Z"/>
        </w:rPr>
      </w:pPr>
      <w:ins w:id="1028" w:author="vchoi" w:date="2012-04-24T11:54:00Z">
        <w:r>
          <w:t xml:space="preserve">The file management strategy is the same strategy that was used in Scenario A. </w:t>
        </w:r>
      </w:ins>
      <w:ins w:id="1029" w:author="vchoi" w:date="2012-04-23T16:55:00Z">
        <w:r w:rsidR="00D12687">
          <w:t>The HDF5 objects are manipulated in the same order as they were in Sessions 1-3 of Scenario A.</w:t>
        </w:r>
      </w:ins>
    </w:p>
    <w:p w:rsidR="00D12687" w:rsidRDefault="00D12687" w:rsidP="00D12687">
      <w:pPr>
        <w:rPr>
          <w:ins w:id="1030" w:author="vchoi" w:date="2012-04-23T16:55:00Z"/>
        </w:rPr>
      </w:pPr>
    </w:p>
    <w:p w:rsidR="00D12687" w:rsidRDefault="00D12687" w:rsidP="00D12687">
      <w:pPr>
        <w:rPr>
          <w:ins w:id="1031" w:author="vchoi" w:date="2012-04-23T16:55:00Z"/>
        </w:rPr>
      </w:pPr>
      <w:ins w:id="1032" w:author="vchoi" w:date="2012-04-23T16:55:00Z">
        <w:r>
          <w:t xml:space="preserve">The command line </w:t>
        </w:r>
        <w:r w:rsidRPr="00B65450">
          <w:rPr>
            <w:rFonts w:ascii="Courier New" w:hAnsi="Courier New" w:cs="Courier New"/>
            <w:sz w:val="20"/>
            <w:szCs w:val="20"/>
          </w:rPr>
          <w:t>h5stat –S no_persist_</w:t>
        </w:r>
      </w:ins>
      <w:ins w:id="1033" w:author="vchoi" w:date="2012-04-23T16:56:00Z">
        <w:r w:rsidR="00505EAF">
          <w:rPr>
            <w:rFonts w:ascii="Courier New" w:hAnsi="Courier New" w:cs="Courier New"/>
            <w:sz w:val="20"/>
            <w:szCs w:val="20"/>
          </w:rPr>
          <w:t>C</w:t>
        </w:r>
      </w:ins>
      <w:ins w:id="1034" w:author="vchoi" w:date="2012-04-23T16:55:00Z">
        <w:r w:rsidRPr="00B65450">
          <w:rPr>
            <w:rFonts w:ascii="Courier New" w:hAnsi="Courier New" w:cs="Courier New"/>
            <w:sz w:val="20"/>
            <w:szCs w:val="20"/>
          </w:rPr>
          <w:t>.h5</w:t>
        </w:r>
        <w:r>
          <w:t xml:space="preserve"> produces the following output:</w:t>
        </w:r>
      </w:ins>
    </w:p>
    <w:p w:rsidR="00D12687" w:rsidRDefault="00D12687" w:rsidP="00D12687">
      <w:pPr>
        <w:rPr>
          <w:ins w:id="1035" w:author="vchoi" w:date="2012-04-23T16:55:00Z"/>
        </w:rPr>
      </w:pPr>
    </w:p>
    <w:p w:rsidR="00D12687" w:rsidRDefault="00D12687" w:rsidP="00D12687">
      <w:pPr>
        <w:pStyle w:val="Courier10"/>
        <w:ind w:left="720"/>
        <w:rPr>
          <w:ins w:id="1036" w:author="vchoi" w:date="2012-04-23T16:55:00Z"/>
        </w:rPr>
      </w:pPr>
      <w:ins w:id="1037" w:author="vchoi" w:date="2012-04-23T16:55:00Z">
        <w:r>
          <w:t>Filename: no_persist_</w:t>
        </w:r>
      </w:ins>
      <w:ins w:id="1038" w:author="vchoi" w:date="2012-04-23T16:56:00Z">
        <w:r w:rsidR="00505EAF">
          <w:t>C</w:t>
        </w:r>
      </w:ins>
      <w:ins w:id="1039" w:author="vchoi" w:date="2012-04-23T16:55:00Z">
        <w:r>
          <w:t>.h5</w:t>
        </w:r>
      </w:ins>
    </w:p>
    <w:p w:rsidR="00D12687" w:rsidRDefault="00D12687" w:rsidP="00D12687">
      <w:pPr>
        <w:pStyle w:val="Courier10"/>
        <w:ind w:left="720"/>
        <w:rPr>
          <w:ins w:id="1040" w:author="vchoi" w:date="2012-04-23T16:55:00Z"/>
        </w:rPr>
      </w:pPr>
      <w:ins w:id="1041" w:author="vchoi" w:date="2012-04-23T16:55:00Z">
        <w:r>
          <w:t>File space management strategy: H5F_FILE_SPACE_ALL</w:t>
        </w:r>
      </w:ins>
    </w:p>
    <w:p w:rsidR="00D12687" w:rsidRDefault="00D12687" w:rsidP="00D12687">
      <w:pPr>
        <w:pStyle w:val="Courier10"/>
        <w:ind w:left="720"/>
        <w:rPr>
          <w:ins w:id="1042" w:author="vchoi" w:date="2012-04-23T16:55:00Z"/>
        </w:rPr>
      </w:pPr>
      <w:ins w:id="1043" w:author="vchoi" w:date="2012-04-23T16:55:00Z">
        <w:r>
          <w:t>Summary of file space information:</w:t>
        </w:r>
      </w:ins>
    </w:p>
    <w:p w:rsidR="00D12687" w:rsidRDefault="00D12687" w:rsidP="00D12687">
      <w:pPr>
        <w:pStyle w:val="Courier10"/>
        <w:ind w:left="720"/>
        <w:rPr>
          <w:ins w:id="1044" w:author="vchoi" w:date="2012-04-23T16:55:00Z"/>
        </w:rPr>
      </w:pPr>
      <w:ins w:id="1045" w:author="vchoi" w:date="2012-04-23T16:55:00Z">
        <w:r>
          <w:t xml:space="preserve">  File metadata: 2216 bytes</w:t>
        </w:r>
      </w:ins>
    </w:p>
    <w:p w:rsidR="00D12687" w:rsidRDefault="00D12687" w:rsidP="00D12687">
      <w:pPr>
        <w:pStyle w:val="Courier10"/>
        <w:ind w:left="720"/>
        <w:rPr>
          <w:ins w:id="1046" w:author="vchoi" w:date="2012-04-23T16:55:00Z"/>
        </w:rPr>
      </w:pPr>
      <w:ins w:id="1047" w:author="vchoi" w:date="2012-04-23T16:55:00Z">
        <w:r>
          <w:t xml:space="preserve">  Raw data: 4640 bytes</w:t>
        </w:r>
      </w:ins>
    </w:p>
    <w:p w:rsidR="00D12687" w:rsidRDefault="00D12687" w:rsidP="00D12687">
      <w:pPr>
        <w:pStyle w:val="Courier10"/>
        <w:ind w:left="720"/>
        <w:rPr>
          <w:ins w:id="1048" w:author="vchoi" w:date="2012-04-23T16:55:00Z"/>
        </w:rPr>
      </w:pPr>
      <w:ins w:id="1049" w:author="vchoi" w:date="2012-04-23T16:55:00Z">
        <w:r>
          <w:t xml:space="preserve">  Amount/Percent of tracked free space: 0 bytes/0.0%</w:t>
        </w:r>
      </w:ins>
    </w:p>
    <w:p w:rsidR="00D12687" w:rsidRDefault="00D12687" w:rsidP="00D12687">
      <w:pPr>
        <w:pStyle w:val="Courier10"/>
        <w:ind w:left="720"/>
        <w:rPr>
          <w:ins w:id="1050" w:author="vchoi" w:date="2012-04-23T16:55:00Z"/>
        </w:rPr>
      </w:pPr>
      <w:ins w:id="1051" w:author="vchoi" w:date="2012-04-23T16:55:00Z">
        <w:r>
          <w:t xml:space="preserve">  Unaccounted space: 117976 bytes</w:t>
        </w:r>
      </w:ins>
    </w:p>
    <w:p w:rsidR="00D12687" w:rsidRDefault="00D12687" w:rsidP="00D12687">
      <w:pPr>
        <w:pStyle w:val="Courier10"/>
        <w:ind w:left="720"/>
        <w:rPr>
          <w:ins w:id="1052" w:author="vchoi" w:date="2012-04-23T16:55:00Z"/>
        </w:rPr>
      </w:pPr>
      <w:ins w:id="1053" w:author="vchoi" w:date="2012-04-23T16:55:00Z">
        <w:r>
          <w:t>Total space: 124832 bytes</w:t>
        </w:r>
      </w:ins>
    </w:p>
    <w:p w:rsidR="00D12687" w:rsidRDefault="00D12687" w:rsidP="00D12687">
      <w:pPr>
        <w:rPr>
          <w:ins w:id="1054" w:author="vchoi" w:date="2012-04-23T16:55:00Z"/>
        </w:rPr>
      </w:pPr>
    </w:p>
    <w:p w:rsidR="00D12687" w:rsidRDefault="00D12687" w:rsidP="00D12687">
      <w:pPr>
        <w:rPr>
          <w:ins w:id="1055" w:author="vchoi" w:date="2012-04-23T16:55:00Z"/>
        </w:rPr>
      </w:pPr>
      <w:ins w:id="1056" w:author="vchoi" w:date="2012-04-23T16:55:00Z">
        <w:r>
          <w:t xml:space="preserve">The file size for </w:t>
        </w:r>
        <w:r>
          <w:rPr>
            <w:i/>
          </w:rPr>
          <w:t>no_persist_</w:t>
        </w:r>
      </w:ins>
      <w:ins w:id="1057" w:author="vchoi" w:date="2012-04-23T16:56:00Z">
        <w:r w:rsidR="00505EAF">
          <w:rPr>
            <w:i/>
          </w:rPr>
          <w:t>C</w:t>
        </w:r>
      </w:ins>
      <w:ins w:id="1058" w:author="vchoi" w:date="2012-04-23T16:55:00Z">
        <w:r>
          <w:rPr>
            <w:i/>
          </w:rPr>
          <w:t xml:space="preserve">.h5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r>
          <w:rPr>
            <w:i/>
          </w:rPr>
          <w:t>no_persist_</w:t>
        </w:r>
      </w:ins>
      <w:ins w:id="1059" w:author="vchoi" w:date="2012-04-23T16:56:00Z">
        <w:r w:rsidR="00505EAF">
          <w:rPr>
            <w:i/>
          </w:rPr>
          <w:t>C</w:t>
        </w:r>
      </w:ins>
      <w:ins w:id="1060" w:author="vchoi" w:date="2012-04-23T16:55:00Z">
        <w:r>
          <w:rPr>
            <w:i/>
          </w:rPr>
          <w:t>.h5</w:t>
        </w:r>
        <w:r>
          <w:t xml:space="preserve">, created in Scenario </w:t>
        </w:r>
      </w:ins>
      <w:ins w:id="1061" w:author="vchoi" w:date="2012-04-23T16:57:00Z">
        <w:r w:rsidR="00505EAF">
          <w:t>C</w:t>
        </w:r>
      </w:ins>
      <w:ins w:id="1062" w:author="vchoi" w:date="2012-04-23T16:55:00Z">
        <w:r>
          <w:t>, still has a substantial amount of unaccounted space (117976 bytes) – almost 95% of the total file space.</w:t>
        </w:r>
      </w:ins>
    </w:p>
    <w:p w:rsidR="00D12687" w:rsidRDefault="00D12687" w:rsidP="00D12687">
      <w:pPr>
        <w:rPr>
          <w:ins w:id="1063" w:author="vchoi" w:date="2012-04-23T16:55:00Z"/>
        </w:rPr>
      </w:pPr>
    </w:p>
    <w:p w:rsidR="0010705A" w:rsidRDefault="00ED28D7">
      <w:pPr>
        <w:pStyle w:val="Heading2"/>
        <w:rPr>
          <w:del w:id="1064" w:author="vchoi" w:date="2012-04-23T19:17:00Z"/>
        </w:rPr>
      </w:pPr>
      <w:del w:id="1065" w:author="vchoi" w:date="2012-04-23T19:17:00Z">
        <w:r w:rsidDel="004D6735">
          <w:delText xml:space="preserve">Scenario </w:delText>
        </w:r>
      </w:del>
      <w:del w:id="1066" w:author="vchoi" w:date="2012-04-23T18:43:00Z">
        <w:r w:rsidDel="00A30870">
          <w:delText>C</w:delText>
        </w:r>
      </w:del>
      <w:del w:id="1067" w:author="vchoi" w:date="2012-04-23T19:17:00Z">
        <w:r w:rsidDel="004D6735">
          <w:delText xml:space="preserve">: </w:delText>
        </w:r>
        <w:r w:rsidR="00062D5E" w:rsidDel="004D6735">
          <w:delText xml:space="preserve">The All Persist </w:delText>
        </w:r>
        <w:r w:rsidDel="004D6735">
          <w:delText>Strategy</w:delText>
        </w:r>
        <w:r w:rsidR="00062D5E" w:rsidDel="004D6735">
          <w:delText>,</w:delText>
        </w:r>
        <w:r w:rsidDel="004D6735">
          <w:delText xml:space="preserve"> Single Session</w:delText>
        </w:r>
        <w:bookmarkEnd w:id="1011"/>
      </w:del>
    </w:p>
    <w:p w:rsidR="00ED28D7" w:rsidDel="004B6FB8" w:rsidRDefault="00ED28D7" w:rsidP="00346F96">
      <w:pPr>
        <w:rPr>
          <w:del w:id="1068" w:author="vchoi" w:date="2012-04-23T12:05:00Z"/>
        </w:rPr>
      </w:pPr>
    </w:p>
    <w:p w:rsidR="00346F96" w:rsidDel="004D6735" w:rsidRDefault="00346F96" w:rsidP="00346F96">
      <w:pPr>
        <w:rPr>
          <w:del w:id="1069" w:author="vchoi" w:date="2012-04-23T19:17:00Z"/>
        </w:rPr>
      </w:pPr>
    </w:p>
    <w:p w:rsidR="00346F96" w:rsidRPr="00ED28D7" w:rsidRDefault="00346F96" w:rsidP="00346F96"/>
    <w:p w:rsidR="003238E1" w:rsidRDefault="004D6735" w:rsidP="003238E1">
      <w:pPr>
        <w:pStyle w:val="Heading3"/>
      </w:pPr>
      <w:bookmarkStart w:id="1070" w:name="_Toc322526735"/>
      <w:ins w:id="1071" w:author="vchoi" w:date="2012-04-23T19:17:00Z">
        <w:r>
          <w:t xml:space="preserve">Scenario D, </w:t>
        </w:r>
      </w:ins>
      <w:r w:rsidR="003238E1">
        <w:t xml:space="preserve">Session 1: Create </w:t>
      </w:r>
      <w:r w:rsidR="00ED28D7">
        <w:t>File, Manipulate Objects</w:t>
      </w:r>
      <w:bookmarkEnd w:id="1070"/>
      <w:ins w:id="1072" w:author="vchoi" w:date="2012-04-23T19:21:00Z">
        <w:r>
          <w:t>—All Persist strategy</w:t>
        </w:r>
      </w:ins>
    </w:p>
    <w:p w:rsidR="003238E1" w:rsidRDefault="003238E1" w:rsidP="00346F96">
      <w:r>
        <w:t xml:space="preserve">In the only session of this scenario, a user creates an HDF5 file named </w:t>
      </w:r>
      <w:r>
        <w:rPr>
          <w:i/>
        </w:rPr>
        <w:t>persist_</w:t>
      </w:r>
      <w:del w:id="1073" w:author="vchoi" w:date="2012-04-23T16:59:00Z">
        <w:r w:rsidDel="00505EAF">
          <w:rPr>
            <w:i/>
          </w:rPr>
          <w:delText>C</w:delText>
        </w:r>
      </w:del>
      <w:ins w:id="1074" w:author="vchoi" w:date="2012-04-23T16:59:00Z">
        <w:r w:rsidR="00505EAF">
          <w:rPr>
            <w:i/>
          </w:rPr>
          <w:t>D</w:t>
        </w:r>
      </w:ins>
      <w:r>
        <w:rPr>
          <w:i/>
        </w:rPr>
        <w:t>.h5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238E1" w:rsidRDefault="003238E1" w:rsidP="00346F96">
      <w:r>
        <w:t>The file management strategy is the same strategy that was used in Scenario B. The HDF5 objects are manipulated in the same order as they were in Sessions 1-3 of Scenario B.</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persist_</w:t>
      </w:r>
      <w:del w:id="1075" w:author="vchoi" w:date="2012-04-23T16:59:00Z">
        <w:r w:rsidDel="00505EAF">
          <w:rPr>
            <w:rFonts w:ascii="Courier New" w:hAnsi="Courier New" w:cs="Courier New"/>
            <w:sz w:val="20"/>
            <w:szCs w:val="20"/>
          </w:rPr>
          <w:delText>C</w:delText>
        </w:r>
      </w:del>
      <w:ins w:id="1076" w:author="vchoi" w:date="2012-04-23T16:59:00Z">
        <w:r w:rsidR="00505EAF">
          <w:rPr>
            <w:rFonts w:ascii="Courier New" w:hAnsi="Courier New" w:cs="Courier New"/>
            <w:sz w:val="20"/>
            <w:szCs w:val="20"/>
          </w:rPr>
          <w:t>D</w:t>
        </w:r>
      </w:ins>
      <w:r w:rsidRPr="00B65450">
        <w:rPr>
          <w:rFonts w:ascii="Courier New" w:hAnsi="Courier New" w:cs="Courier New"/>
          <w:sz w:val="20"/>
          <w:szCs w:val="20"/>
        </w:rPr>
        <w:t>.h5</w:t>
      </w:r>
      <w:r>
        <w:t xml:space="preserve"> produces the following output:</w:t>
      </w:r>
    </w:p>
    <w:p w:rsidR="00346F96" w:rsidRDefault="00346F96" w:rsidP="00346F96"/>
    <w:p w:rsidR="00DD0D81" w:rsidRDefault="00DD0D81" w:rsidP="00DD0D81">
      <w:pPr>
        <w:pStyle w:val="Courier10"/>
        <w:ind w:left="720"/>
        <w:rPr>
          <w:ins w:id="1077" w:author="vchoi" w:date="2012-04-23T10:55:00Z"/>
        </w:rPr>
      </w:pPr>
      <w:ins w:id="1078" w:author="vchoi" w:date="2012-04-23T10:55:00Z">
        <w:r>
          <w:t>Filename: persist_</w:t>
        </w:r>
      </w:ins>
      <w:ins w:id="1079" w:author="vchoi" w:date="2012-04-23T16:59:00Z">
        <w:r w:rsidR="00505EAF">
          <w:t>D</w:t>
        </w:r>
      </w:ins>
      <w:ins w:id="1080" w:author="vchoi" w:date="2012-04-23T10:55:00Z">
        <w:r>
          <w:t>.h5</w:t>
        </w:r>
      </w:ins>
    </w:p>
    <w:p w:rsidR="00DD0D81" w:rsidRDefault="00DD0D81" w:rsidP="00DD0D81">
      <w:pPr>
        <w:pStyle w:val="Courier10"/>
        <w:ind w:left="720"/>
        <w:rPr>
          <w:ins w:id="1081" w:author="vchoi" w:date="2012-04-23T10:55:00Z"/>
        </w:rPr>
      </w:pPr>
      <w:ins w:id="1082" w:author="vchoi" w:date="2012-04-23T10:55:00Z">
        <w:r>
          <w:t>File space management strategy: H5F_FILE_SPACE_ALL_PERSIST</w:t>
        </w:r>
      </w:ins>
    </w:p>
    <w:p w:rsidR="00DD0D81" w:rsidRDefault="00DD0D81" w:rsidP="00DD0D81">
      <w:pPr>
        <w:pStyle w:val="Courier10"/>
        <w:ind w:left="720"/>
        <w:rPr>
          <w:ins w:id="1083" w:author="vchoi" w:date="2012-04-23T10:55:00Z"/>
        </w:rPr>
      </w:pPr>
      <w:ins w:id="1084" w:author="vchoi" w:date="2012-04-23T10:55:00Z">
        <w:r>
          <w:t>Summary of file space information:</w:t>
        </w:r>
      </w:ins>
    </w:p>
    <w:p w:rsidR="00DD0D81" w:rsidRDefault="00DD0D81" w:rsidP="00DD0D81">
      <w:pPr>
        <w:pStyle w:val="Courier10"/>
        <w:ind w:left="720"/>
        <w:rPr>
          <w:ins w:id="1085" w:author="vchoi" w:date="2012-04-23T10:55:00Z"/>
        </w:rPr>
      </w:pPr>
      <w:ins w:id="1086" w:author="vchoi" w:date="2012-04-23T10:55:00Z">
        <w:r>
          <w:t xml:space="preserve">  File metadata: 2409 bytes</w:t>
        </w:r>
      </w:ins>
    </w:p>
    <w:p w:rsidR="00DD0D81" w:rsidRDefault="00DD0D81" w:rsidP="00DD0D81">
      <w:pPr>
        <w:pStyle w:val="Courier10"/>
        <w:ind w:left="720"/>
        <w:rPr>
          <w:ins w:id="1087" w:author="vchoi" w:date="2012-04-23T10:55:00Z"/>
        </w:rPr>
      </w:pPr>
      <w:ins w:id="1088" w:author="vchoi" w:date="2012-04-23T10:55:00Z">
        <w:r>
          <w:t xml:space="preserve">  Raw data: 4640 bytes</w:t>
        </w:r>
      </w:ins>
    </w:p>
    <w:p w:rsidR="00DD0D81" w:rsidRDefault="00DD0D81" w:rsidP="00DD0D81">
      <w:pPr>
        <w:pStyle w:val="Courier10"/>
        <w:ind w:left="720"/>
        <w:rPr>
          <w:ins w:id="1089" w:author="vchoi" w:date="2012-04-23T10:55:00Z"/>
        </w:rPr>
      </w:pPr>
      <w:ins w:id="1090" w:author="vchoi" w:date="2012-04-23T10:55:00Z">
        <w:r>
          <w:t xml:space="preserve">  Amount/Percent of tracked free space: 117854 bytes/94.4%</w:t>
        </w:r>
      </w:ins>
    </w:p>
    <w:p w:rsidR="00DD0D81" w:rsidRDefault="00DD0D81" w:rsidP="00DD0D81">
      <w:pPr>
        <w:pStyle w:val="Courier10"/>
        <w:ind w:left="720"/>
        <w:rPr>
          <w:ins w:id="1091" w:author="vchoi" w:date="2012-04-23T10:55:00Z"/>
        </w:rPr>
      </w:pPr>
      <w:ins w:id="1092" w:author="vchoi" w:date="2012-04-23T10:55:00Z">
        <w:r>
          <w:t xml:space="preserve">  Unaccounted space: 0 bytes</w:t>
        </w:r>
      </w:ins>
    </w:p>
    <w:p w:rsidR="00DD0D81" w:rsidRDefault="00DD0D81" w:rsidP="00DD0D81">
      <w:pPr>
        <w:pStyle w:val="Courier10"/>
        <w:ind w:left="720"/>
        <w:rPr>
          <w:ins w:id="1093" w:author="vchoi" w:date="2012-04-23T10:55:00Z"/>
        </w:rPr>
      </w:pPr>
      <w:ins w:id="1094" w:author="vchoi" w:date="2012-04-23T10:55:00Z">
        <w:r>
          <w:t>Total space: 124903 bytes</w:t>
        </w:r>
      </w:ins>
    </w:p>
    <w:p w:rsidR="003238E1" w:rsidRPr="00293936" w:rsidDel="00DD0D81" w:rsidRDefault="003238E1" w:rsidP="00DD0D81">
      <w:pPr>
        <w:pStyle w:val="Courier10"/>
        <w:ind w:left="720"/>
        <w:rPr>
          <w:del w:id="1095" w:author="vchoi" w:date="2012-04-23T10:55:00Z"/>
        </w:rPr>
      </w:pPr>
      <w:del w:id="1096" w:author="vchoi" w:date="2012-04-23T10:55:00Z">
        <w:r w:rsidRPr="00293936" w:rsidDel="00DD0D81">
          <w:delText>Filename: ./persist</w:delText>
        </w:r>
        <w:r w:rsidDel="00DD0D81">
          <w:delText>_C</w:delText>
        </w:r>
        <w:r w:rsidRPr="00293936" w:rsidDel="00DD0D81">
          <w:delText>.h5</w:delText>
        </w:r>
      </w:del>
    </w:p>
    <w:p w:rsidR="003238E1" w:rsidRPr="00293936" w:rsidDel="00DD0D81" w:rsidRDefault="003238E1" w:rsidP="00346F96">
      <w:pPr>
        <w:pStyle w:val="Courier10"/>
        <w:ind w:left="720"/>
        <w:rPr>
          <w:del w:id="1097" w:author="vchoi" w:date="2012-04-23T10:55:00Z"/>
        </w:rPr>
      </w:pPr>
      <w:del w:id="1098" w:author="vchoi" w:date="2012-04-23T10:55:00Z">
        <w:r w:rsidRPr="00293936" w:rsidDel="00DD0D81">
          <w:delText xml:space="preserve">Summary of </w:delText>
        </w:r>
        <w:r w:rsidDel="00DD0D81">
          <w:delText>file space</w:delText>
        </w:r>
        <w:r w:rsidRPr="00293936" w:rsidDel="00DD0D81">
          <w:delText xml:space="preserve"> information:</w:delText>
        </w:r>
      </w:del>
    </w:p>
    <w:p w:rsidR="003238E1" w:rsidRPr="00293936" w:rsidDel="00DD0D81" w:rsidRDefault="003238E1" w:rsidP="00346F96">
      <w:pPr>
        <w:pStyle w:val="Courier10"/>
        <w:ind w:left="720"/>
        <w:rPr>
          <w:del w:id="1099" w:author="vchoi" w:date="2012-04-23T10:55:00Z"/>
        </w:rPr>
      </w:pPr>
      <w:del w:id="1100" w:author="vchoi" w:date="2012-04-23T10:55:00Z">
        <w:r w:rsidRPr="00293936" w:rsidDel="00DD0D81">
          <w:lastRenderedPageBreak/>
          <w:delText xml:space="preserve">  File metadata: 2409 bytes</w:delText>
        </w:r>
      </w:del>
    </w:p>
    <w:p w:rsidR="003238E1" w:rsidRPr="00293936" w:rsidDel="00DD0D81" w:rsidRDefault="003238E1" w:rsidP="00346F96">
      <w:pPr>
        <w:pStyle w:val="Courier10"/>
        <w:ind w:left="720"/>
        <w:rPr>
          <w:del w:id="1101" w:author="vchoi" w:date="2012-04-23T10:55:00Z"/>
        </w:rPr>
      </w:pPr>
      <w:del w:id="1102" w:author="vchoi" w:date="2012-04-23T10:55:00Z">
        <w:r w:rsidRPr="00293936" w:rsidDel="00DD0D81">
          <w:delText xml:space="preserve">  Raw data: 4640 bytes</w:delText>
        </w:r>
      </w:del>
    </w:p>
    <w:p w:rsidR="003238E1" w:rsidRPr="00293936" w:rsidDel="00DD0D81" w:rsidRDefault="003238E1" w:rsidP="00346F96">
      <w:pPr>
        <w:pStyle w:val="Courier10"/>
        <w:ind w:left="720"/>
        <w:rPr>
          <w:del w:id="1103" w:author="vchoi" w:date="2012-04-23T10:55:00Z"/>
        </w:rPr>
      </w:pPr>
      <w:del w:id="1104" w:author="vchoi" w:date="2012-04-23T10:55:00Z">
        <w:r w:rsidRPr="00293936" w:rsidDel="00DD0D81">
          <w:delText xml:space="preserve">  Amount/Percent of tracked free space: 117854 bytes/94.4%</w:delText>
        </w:r>
      </w:del>
    </w:p>
    <w:p w:rsidR="003238E1" w:rsidRPr="00293936" w:rsidDel="00DD0D81" w:rsidRDefault="003238E1" w:rsidP="00346F96">
      <w:pPr>
        <w:pStyle w:val="Courier10"/>
        <w:ind w:left="720"/>
        <w:rPr>
          <w:del w:id="1105" w:author="vchoi" w:date="2012-04-23T10:55:00Z"/>
        </w:rPr>
      </w:pPr>
      <w:del w:id="1106" w:author="vchoi" w:date="2012-04-23T10:55:00Z">
        <w:r w:rsidRPr="00293936" w:rsidDel="00DD0D81">
          <w:delText xml:space="preserve">  Unaccounted space: 0 bytes</w:delText>
        </w:r>
      </w:del>
    </w:p>
    <w:p w:rsidR="003238E1" w:rsidDel="0005138C" w:rsidRDefault="003238E1" w:rsidP="00346F96">
      <w:pPr>
        <w:pStyle w:val="Courier10"/>
        <w:ind w:left="720"/>
        <w:rPr>
          <w:del w:id="1107" w:author="vchoi" w:date="2012-04-24T12:19:00Z"/>
        </w:rPr>
      </w:pPr>
      <w:del w:id="1108" w:author="vchoi" w:date="2012-04-23T10:55:00Z">
        <w:r w:rsidRPr="00293936" w:rsidDel="00DD0D81">
          <w:delText>Total space: 124903 bytes</w:delText>
        </w:r>
      </w:del>
    </w:p>
    <w:p w:rsidR="0010705A" w:rsidRDefault="0010705A" w:rsidP="0010705A">
      <w:pPr>
        <w:pStyle w:val="Courier10"/>
        <w:ind w:left="720"/>
        <w:rPr>
          <w:ins w:id="1109" w:author="vchoi" w:date="2012-04-23T10:58:00Z"/>
        </w:rPr>
        <w:pPrChange w:id="1110" w:author="vchoi" w:date="2012-04-24T12:19:00Z">
          <w:pPr/>
        </w:pPrChange>
      </w:pPr>
    </w:p>
    <w:p w:rsidR="00DD0D81" w:rsidRDefault="00DD0D81" w:rsidP="00DD0D81"/>
    <w:p w:rsidR="003238E1" w:rsidRDefault="003238E1" w:rsidP="00346F96">
      <w:r>
        <w:t xml:space="preserve">The file size for </w:t>
      </w:r>
      <w:r>
        <w:rPr>
          <w:i/>
        </w:rPr>
        <w:t>persist_</w:t>
      </w:r>
      <w:del w:id="1111" w:author="vchoi" w:date="2012-04-23T17:00:00Z">
        <w:r w:rsidDel="00505EAF">
          <w:rPr>
            <w:i/>
          </w:rPr>
          <w:delText>C</w:delText>
        </w:r>
      </w:del>
      <w:ins w:id="1112" w:author="vchoi" w:date="2012-04-23T17:00:00Z">
        <w:r w:rsidR="00505EAF">
          <w:rPr>
            <w:i/>
          </w:rPr>
          <w:t>D</w:t>
        </w:r>
      </w:ins>
      <w:r>
        <w:rPr>
          <w:i/>
        </w:rPr>
        <w:t xml:space="preserve">.h5 </w:t>
      </w:r>
      <w:r>
        <w:t xml:space="preserve">is </w:t>
      </w:r>
      <w:del w:id="1113" w:author="vchoi" w:date="2012-04-23T10:56:00Z">
        <w:r w:rsidDel="00DD0D81">
          <w:delText>about 4000 bytes smaller than</w:delText>
        </w:r>
      </w:del>
      <w:ins w:id="1114" w:author="vchoi" w:date="2012-04-23T10:56:00Z">
        <w:r w:rsidR="00DD0D81">
          <w:t>the same as</w:t>
        </w:r>
      </w:ins>
      <w:r>
        <w:t xml:space="preserve"> the file size for </w:t>
      </w:r>
      <w:r>
        <w:rPr>
          <w:i/>
        </w:rPr>
        <w:t>persist_B.h5</w:t>
      </w:r>
      <w:r>
        <w:t xml:space="preserve"> after Session 3 of Scenario B.</w:t>
      </w:r>
      <w:del w:id="1115" w:author="vchoi" w:date="2012-04-23T12:06:00Z">
        <w:r w:rsidDel="004B6FB8">
          <w:delText xml:space="preserve"> This is because there are some space savings, both </w:delText>
        </w:r>
        <w:r w:rsidR="00346F96" w:rsidDel="004B6FB8">
          <w:delText xml:space="preserve">in </w:delText>
        </w:r>
        <w:r w:rsidDel="004B6FB8">
          <w:delText>free space and file metadata (fewer free space sections to track), when the HDF5 object manipulations occur in a single session.</w:delText>
        </w:r>
      </w:del>
    </w:p>
    <w:p w:rsidR="00ED28D7" w:rsidRDefault="00ED28D7" w:rsidP="00346F96"/>
    <w:p w:rsidR="00F0417A" w:rsidRDefault="00F0417A" w:rsidP="00F0417A">
      <w:pPr>
        <w:rPr>
          <w:ins w:id="1116" w:author="vchoi" w:date="2012-04-24T11:59:00Z"/>
          <w:szCs w:val="24"/>
        </w:rPr>
      </w:pPr>
      <w:ins w:id="1117" w:author="vchoi" w:date="2012-04-24T11:59:00Z">
        <w:r>
          <w:t xml:space="preserve">Comparing file space information for </w:t>
        </w:r>
        <w:r>
          <w:rPr>
            <w:i/>
          </w:rPr>
          <w:t>persist_D.h5</w:t>
        </w:r>
        <w:r>
          <w:t xml:space="preserve"> (Scenario D)</w:t>
        </w:r>
        <w:r>
          <w:rPr>
            <w:i/>
          </w:rPr>
          <w:t xml:space="preserve"> </w:t>
        </w:r>
        <w:r>
          <w:t xml:space="preserve">and </w:t>
        </w:r>
        <w:r>
          <w:rPr>
            <w:i/>
          </w:rPr>
          <w:t xml:space="preserve">no_persist_C.h5 </w:t>
        </w:r>
        <w:r>
          <w:t>(Scenario C)</w:t>
        </w:r>
        <w:r>
          <w:rPr>
            <w:i/>
          </w:rPr>
          <w:t>,</w:t>
        </w:r>
        <w:r>
          <w:t xml:space="preserve"> the file size of</w:t>
        </w:r>
        <w:r>
          <w:rPr>
            <w:i/>
          </w:rPr>
          <w:t xml:space="preserve"> no_persist_C.h5 </w:t>
        </w:r>
        <w:r>
          <w:t xml:space="preserve">is a bit smaller. </w:t>
        </w:r>
        <w:r>
          <w:rPr>
            <w:szCs w:val="24"/>
          </w:rPr>
          <w:t xml:space="preserve">For both files, the library’s free-space manager tracks </w:t>
        </w:r>
      </w:ins>
      <w:ins w:id="1118" w:author="vchoi" w:date="2012-04-24T12:00:00Z">
        <w:r>
          <w:rPr>
            <w:szCs w:val="24"/>
          </w:rPr>
          <w:t xml:space="preserve">and reuses </w:t>
        </w:r>
      </w:ins>
      <w:ins w:id="1119" w:author="vchoi" w:date="2012-04-24T11:59:00Z">
        <w:r>
          <w:rPr>
            <w:szCs w:val="24"/>
          </w:rPr>
          <w:t xml:space="preserve">the free space </w:t>
        </w:r>
      </w:ins>
      <w:ins w:id="1120" w:author="vchoi" w:date="2012-04-24T12:00:00Z">
        <w:r>
          <w:rPr>
            <w:szCs w:val="24"/>
          </w:rPr>
          <w:t xml:space="preserve">when manipulating the objects </w:t>
        </w:r>
      </w:ins>
      <w:ins w:id="1121" w:author="vchoi" w:date="2012-04-24T12:01:00Z">
        <w:r>
          <w:rPr>
            <w:szCs w:val="24"/>
          </w:rPr>
          <w:t>in</w:t>
        </w:r>
      </w:ins>
      <w:ins w:id="1122" w:author="vchoi" w:date="2012-04-24T12:00:00Z">
        <w:r>
          <w:rPr>
            <w:szCs w:val="24"/>
          </w:rPr>
          <w:t xml:space="preserve"> the session</w:t>
        </w:r>
      </w:ins>
      <w:ins w:id="1123" w:author="vchoi" w:date="2012-04-24T11:59:00Z">
        <w:r>
          <w:rPr>
            <w:szCs w:val="24"/>
          </w:rPr>
          <w:t xml:space="preserve">. Looking at the size of the file metadata for the two files, the greater amount of file metadata in </w:t>
        </w:r>
        <w:r w:rsidRPr="00733DBA">
          <w:rPr>
            <w:i/>
            <w:szCs w:val="24"/>
          </w:rPr>
          <w:t>persist</w:t>
        </w:r>
        <w:r>
          <w:rPr>
            <w:i/>
            <w:szCs w:val="24"/>
          </w:rPr>
          <w:t>_D</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the All strategy, as was done for </w:t>
        </w:r>
        <w:r w:rsidRPr="00733DBA">
          <w:rPr>
            <w:i/>
            <w:szCs w:val="24"/>
          </w:rPr>
          <w:t>no_persist</w:t>
        </w:r>
        <w:r>
          <w:rPr>
            <w:i/>
            <w:szCs w:val="24"/>
          </w:rPr>
          <w:t>_C</w:t>
        </w:r>
        <w:r w:rsidRPr="00733DBA">
          <w:rPr>
            <w:i/>
            <w:szCs w:val="24"/>
          </w:rPr>
          <w:t>.h5</w:t>
        </w:r>
        <w:r>
          <w:rPr>
            <w:i/>
            <w:szCs w:val="24"/>
          </w:rPr>
          <w:t>,</w:t>
        </w:r>
        <w:r>
          <w:rPr>
            <w:szCs w:val="24"/>
          </w:rPr>
          <w:t xml:space="preserve"> has some saving in file space compared to using the All Persist strategy when the HDF5 object manipulation occurs in a single session. The exact amount of space savings will depend on the number and size of HDF5 objects that are added and deleted, as well as on the value of the free-space section threshold.</w:t>
        </w:r>
      </w:ins>
    </w:p>
    <w:p w:rsidR="00F475D5" w:rsidRDefault="00F475D5" w:rsidP="00346F96"/>
    <w:p w:rsidR="00ED28D7" w:rsidRDefault="00ED28D7" w:rsidP="00346F96"/>
    <w:p w:rsidR="00346F96" w:rsidRPr="00AB414A" w:rsidDel="004D6735" w:rsidRDefault="00346F96">
      <w:pPr>
        <w:rPr>
          <w:del w:id="1124" w:author="vchoi" w:date="2012-04-23T19:19:00Z"/>
          <w:rFonts w:eastAsia="MS Mincho"/>
          <w:b/>
          <w:bCs/>
          <w:color w:val="000000"/>
          <w:sz w:val="26"/>
          <w:szCs w:val="26"/>
        </w:rPr>
      </w:pPr>
      <w:r>
        <w:br w:type="page"/>
      </w:r>
    </w:p>
    <w:p w:rsidR="0010705A" w:rsidRDefault="00ED28D7">
      <w:pPr>
        <w:pStyle w:val="Heading2"/>
        <w:rPr>
          <w:del w:id="1125" w:author="vchoi" w:date="2012-04-23T16:55:00Z"/>
        </w:rPr>
      </w:pPr>
      <w:bookmarkStart w:id="1126" w:name="_Toc322526736"/>
      <w:del w:id="1127" w:author="vchoi" w:date="2012-04-23T16:55:00Z">
        <w:r w:rsidDel="00D12687">
          <w:lastRenderedPageBreak/>
          <w:delText xml:space="preserve">Scenario D: </w:delText>
        </w:r>
        <w:r w:rsidR="00062D5E" w:rsidDel="00D12687">
          <w:delText xml:space="preserve">The All </w:delText>
        </w:r>
        <w:r w:rsidDel="00D12687">
          <w:delText>Strategy</w:delText>
        </w:r>
        <w:r w:rsidR="00062D5E" w:rsidDel="00D12687">
          <w:delText>,</w:delText>
        </w:r>
        <w:r w:rsidDel="00D12687">
          <w:delText xml:space="preserve"> Single Session</w:delText>
        </w:r>
        <w:bookmarkEnd w:id="1126"/>
      </w:del>
    </w:p>
    <w:p w:rsidR="0010705A" w:rsidRDefault="0010705A" w:rsidP="0010705A">
      <w:pPr>
        <w:pStyle w:val="Heading2"/>
        <w:rPr>
          <w:del w:id="1128" w:author="vchoi" w:date="2012-04-23T16:55:00Z"/>
        </w:rPr>
        <w:pPrChange w:id="1129" w:author="vchoi" w:date="2012-04-23T18:15:00Z">
          <w:pPr/>
        </w:pPrChange>
      </w:pPr>
    </w:p>
    <w:p w:rsidR="0010705A" w:rsidRDefault="0010705A" w:rsidP="0010705A">
      <w:pPr>
        <w:pStyle w:val="Heading2"/>
        <w:rPr>
          <w:del w:id="1130" w:author="vchoi" w:date="2012-04-23T16:55:00Z"/>
        </w:rPr>
        <w:pPrChange w:id="1131" w:author="vchoi" w:date="2012-04-23T18:15:00Z">
          <w:pPr/>
        </w:pPrChange>
      </w:pPr>
    </w:p>
    <w:p w:rsidR="0010705A" w:rsidRDefault="0010705A" w:rsidP="0010705A">
      <w:pPr>
        <w:pStyle w:val="Heading2"/>
        <w:rPr>
          <w:del w:id="1132" w:author="vchoi" w:date="2012-04-23T16:55:00Z"/>
        </w:rPr>
        <w:pPrChange w:id="1133" w:author="vchoi" w:date="2012-04-23T18:15:00Z">
          <w:pPr/>
        </w:pPrChange>
      </w:pPr>
    </w:p>
    <w:p w:rsidR="0010705A" w:rsidRDefault="003238E1" w:rsidP="0010705A">
      <w:pPr>
        <w:pStyle w:val="Heading2"/>
        <w:rPr>
          <w:del w:id="1134" w:author="vchoi" w:date="2012-04-23T16:55:00Z"/>
        </w:rPr>
        <w:pPrChange w:id="1135" w:author="vchoi" w:date="2012-04-23T18:15:00Z">
          <w:pPr>
            <w:pStyle w:val="Heading3"/>
          </w:pPr>
        </w:pPrChange>
      </w:pPr>
      <w:bookmarkStart w:id="1136" w:name="_Toc322526737"/>
      <w:del w:id="1137" w:author="vchoi" w:date="2012-04-23T16:55:00Z">
        <w:r w:rsidDel="00D12687">
          <w:delText xml:space="preserve">Session 1: Create </w:delText>
        </w:r>
        <w:r w:rsidR="00ED28D7" w:rsidDel="00D12687">
          <w:delText>File, Manipulate Objects</w:delText>
        </w:r>
        <w:bookmarkEnd w:id="1136"/>
      </w:del>
    </w:p>
    <w:p w:rsidR="0010705A" w:rsidRDefault="003238E1" w:rsidP="0010705A">
      <w:pPr>
        <w:pStyle w:val="Heading2"/>
        <w:rPr>
          <w:del w:id="1138" w:author="vchoi" w:date="2012-04-23T16:55:00Z"/>
        </w:rPr>
        <w:pPrChange w:id="1139" w:author="vchoi" w:date="2012-04-23T18:15:00Z">
          <w:pPr/>
        </w:pPrChange>
      </w:pPr>
      <w:del w:id="1140" w:author="vchoi" w:date="2012-04-23T16:55:00Z">
        <w:r w:rsidDel="00D12687">
          <w:delText xml:space="preserve">In the only session of this scenario, a user creates an HDF5 file named </w:delText>
        </w:r>
        <w:r w:rsidDel="00D12687">
          <w:rPr>
            <w:i/>
          </w:rPr>
          <w:delText>no_persist_D.h5</w:delText>
        </w:r>
        <w:r w:rsidDel="00D12687">
          <w:delText xml:space="preserve"> using the </w:delText>
        </w:r>
        <w:r w:rsidR="00346F96" w:rsidDel="00D12687">
          <w:delText xml:space="preserve">All </w:delText>
        </w:r>
        <w:r w:rsidDel="00D12687">
          <w:delText>strategy. The user then adds four datasets (</w:delText>
        </w:r>
        <w:r w:rsidRPr="00733DBA" w:rsidDel="00D12687">
          <w:rPr>
            <w:i/>
          </w:rPr>
          <w:delText>dset1, dset2, dset3</w:delText>
        </w:r>
        <w:r w:rsidDel="00D12687">
          <w:rPr>
            <w:i/>
          </w:rPr>
          <w:delText>,</w:delText>
        </w:r>
        <w:r w:rsidRPr="00733DBA" w:rsidDel="00D12687">
          <w:rPr>
            <w:i/>
          </w:rPr>
          <w:delText xml:space="preserve"> </w:delText>
        </w:r>
        <w:r w:rsidRPr="00733DBA" w:rsidDel="00D12687">
          <w:delText>and</w:delText>
        </w:r>
        <w:r w:rsidDel="00D12687">
          <w:rPr>
            <w:i/>
          </w:rPr>
          <w:delText xml:space="preserve"> </w:delText>
        </w:r>
        <w:r w:rsidRPr="00733DBA" w:rsidDel="00D12687">
          <w:rPr>
            <w:i/>
          </w:rPr>
          <w:delText>dset4</w:delText>
        </w:r>
        <w:r w:rsidDel="00D12687">
          <w:delText xml:space="preserve">), deletes </w:delText>
        </w:r>
        <w:r w:rsidRPr="00733DBA" w:rsidDel="00D12687">
          <w:rPr>
            <w:i/>
          </w:rPr>
          <w:delText>dset2</w:delText>
        </w:r>
        <w:r w:rsidDel="00D12687">
          <w:delText xml:space="preserve">, and adds </w:delText>
        </w:r>
        <w:r w:rsidRPr="00733DBA" w:rsidDel="00D12687">
          <w:rPr>
            <w:i/>
          </w:rPr>
          <w:delText>dset5</w:delText>
        </w:r>
        <w:r w:rsidDel="00D12687">
          <w:delText xml:space="preserve"> before closing the file. </w:delText>
        </w:r>
      </w:del>
    </w:p>
    <w:p w:rsidR="0010705A" w:rsidRDefault="0010705A" w:rsidP="0010705A">
      <w:pPr>
        <w:pStyle w:val="Heading2"/>
        <w:rPr>
          <w:del w:id="1141" w:author="vchoi" w:date="2012-04-23T16:55:00Z"/>
        </w:rPr>
        <w:pPrChange w:id="1142" w:author="vchoi" w:date="2012-04-23T18:15:00Z">
          <w:pPr/>
        </w:pPrChange>
      </w:pPr>
    </w:p>
    <w:p w:rsidR="0010705A" w:rsidRDefault="003238E1" w:rsidP="0010705A">
      <w:pPr>
        <w:pStyle w:val="Heading2"/>
        <w:rPr>
          <w:del w:id="1143" w:author="vchoi" w:date="2012-04-23T16:55:00Z"/>
        </w:rPr>
        <w:pPrChange w:id="1144" w:author="vchoi" w:date="2012-04-23T18:15:00Z">
          <w:pPr/>
        </w:pPrChange>
      </w:pPr>
      <w:del w:id="1145" w:author="vchoi" w:date="2012-04-23T16:55:00Z">
        <w:r w:rsidDel="00D12687">
          <w:delText>The file management strategy is the same strategy that was used in Scenario A. The HDF5 objects are manipulated in the same order as they were in Sessions 1-3 of Scenario A.</w:delText>
        </w:r>
      </w:del>
    </w:p>
    <w:p w:rsidR="0010705A" w:rsidRDefault="0010705A" w:rsidP="0010705A">
      <w:pPr>
        <w:pStyle w:val="Heading2"/>
        <w:rPr>
          <w:del w:id="1146" w:author="vchoi" w:date="2012-04-23T16:55:00Z"/>
        </w:rPr>
        <w:pPrChange w:id="1147" w:author="vchoi" w:date="2012-04-23T18:15:00Z">
          <w:pPr/>
        </w:pPrChange>
      </w:pPr>
    </w:p>
    <w:p w:rsidR="0010705A" w:rsidRDefault="00346F96" w:rsidP="0010705A">
      <w:pPr>
        <w:pStyle w:val="Heading2"/>
        <w:rPr>
          <w:del w:id="1148" w:author="vchoi" w:date="2012-04-23T16:55:00Z"/>
        </w:rPr>
        <w:pPrChange w:id="1149" w:author="vchoi" w:date="2012-04-23T18:15:00Z">
          <w:pPr/>
        </w:pPrChange>
      </w:pPr>
      <w:del w:id="1150" w:author="vchoi" w:date="2012-04-23T16:55:00Z">
        <w:r w:rsidDel="00D12687">
          <w:delText xml:space="preserve">The command line </w:delText>
        </w:r>
        <w:r w:rsidRPr="00B65450" w:rsidDel="00D12687">
          <w:rPr>
            <w:rFonts w:ascii="Courier New" w:hAnsi="Courier New" w:cs="Courier New"/>
            <w:sz w:val="20"/>
            <w:szCs w:val="20"/>
          </w:rPr>
          <w:delText>h5stat –S no_persist_</w:delText>
        </w:r>
        <w:r w:rsidDel="00D12687">
          <w:rPr>
            <w:rFonts w:ascii="Courier New" w:hAnsi="Courier New" w:cs="Courier New"/>
            <w:sz w:val="20"/>
            <w:szCs w:val="20"/>
          </w:rPr>
          <w:delText>D</w:delText>
        </w:r>
        <w:r w:rsidRPr="00B65450" w:rsidDel="00D12687">
          <w:rPr>
            <w:rFonts w:ascii="Courier New" w:hAnsi="Courier New" w:cs="Courier New"/>
            <w:sz w:val="20"/>
            <w:szCs w:val="20"/>
          </w:rPr>
          <w:delText>.h5</w:delText>
        </w:r>
        <w:r w:rsidDel="00D12687">
          <w:delText xml:space="preserve"> produces the following output:</w:delText>
        </w:r>
      </w:del>
    </w:p>
    <w:p w:rsidR="0010705A" w:rsidRDefault="0010705A" w:rsidP="0010705A">
      <w:pPr>
        <w:pStyle w:val="Heading2"/>
        <w:rPr>
          <w:del w:id="1151" w:author="vchoi" w:date="2012-04-23T16:55:00Z"/>
        </w:rPr>
        <w:pPrChange w:id="1152" w:author="vchoi" w:date="2012-04-23T18:15:00Z">
          <w:pPr/>
        </w:pPrChange>
      </w:pPr>
    </w:p>
    <w:p w:rsidR="0010705A" w:rsidRDefault="003238E1" w:rsidP="0010705A">
      <w:pPr>
        <w:pStyle w:val="Heading2"/>
        <w:rPr>
          <w:del w:id="1153" w:author="vchoi" w:date="2012-04-23T11:00:00Z"/>
        </w:rPr>
        <w:pPrChange w:id="1154" w:author="vchoi" w:date="2012-04-23T18:15:00Z">
          <w:pPr>
            <w:pStyle w:val="Courier10"/>
            <w:ind w:left="720"/>
          </w:pPr>
        </w:pPrChange>
      </w:pPr>
      <w:del w:id="1155" w:author="vchoi" w:date="2012-04-23T11:00:00Z">
        <w:r w:rsidRPr="00293936" w:rsidDel="00DD0D81">
          <w:delText>Filename: ./no_persist</w:delText>
        </w:r>
        <w:r w:rsidDel="00DD0D81">
          <w:delText>_D</w:delText>
        </w:r>
        <w:r w:rsidRPr="00293936" w:rsidDel="00DD0D81">
          <w:delText>.h5</w:delText>
        </w:r>
      </w:del>
    </w:p>
    <w:p w:rsidR="0010705A" w:rsidRDefault="003238E1" w:rsidP="0010705A">
      <w:pPr>
        <w:pStyle w:val="Heading2"/>
        <w:rPr>
          <w:del w:id="1156" w:author="vchoi" w:date="2012-04-23T11:00:00Z"/>
        </w:rPr>
        <w:pPrChange w:id="1157" w:author="vchoi" w:date="2012-04-23T18:15:00Z">
          <w:pPr>
            <w:pStyle w:val="Courier10"/>
            <w:ind w:left="720"/>
          </w:pPr>
        </w:pPrChange>
      </w:pPr>
      <w:del w:id="1158" w:author="vchoi" w:date="2012-04-23T11:00:00Z">
        <w:r w:rsidRPr="00293936" w:rsidDel="00DD0D81">
          <w:delText xml:space="preserve">Summary of </w:delText>
        </w:r>
        <w:r w:rsidDel="00DD0D81">
          <w:delText xml:space="preserve">file space </w:delText>
        </w:r>
        <w:r w:rsidRPr="00293936" w:rsidDel="00DD0D81">
          <w:delText>information:</w:delText>
        </w:r>
      </w:del>
    </w:p>
    <w:p w:rsidR="0010705A" w:rsidRDefault="003238E1" w:rsidP="0010705A">
      <w:pPr>
        <w:pStyle w:val="Heading2"/>
        <w:rPr>
          <w:del w:id="1159" w:author="vchoi" w:date="2012-04-23T11:00:00Z"/>
        </w:rPr>
        <w:pPrChange w:id="1160" w:author="vchoi" w:date="2012-04-23T18:15:00Z">
          <w:pPr>
            <w:pStyle w:val="Courier10"/>
            <w:ind w:left="720"/>
          </w:pPr>
        </w:pPrChange>
      </w:pPr>
      <w:del w:id="1161" w:author="vchoi" w:date="2012-04-23T11:00:00Z">
        <w:r w:rsidRPr="00293936" w:rsidDel="00DD0D81">
          <w:delText xml:space="preserve">  File metadata: 2216 bytes</w:delText>
        </w:r>
      </w:del>
    </w:p>
    <w:p w:rsidR="0010705A" w:rsidRDefault="003238E1" w:rsidP="0010705A">
      <w:pPr>
        <w:pStyle w:val="Heading2"/>
        <w:rPr>
          <w:del w:id="1162" w:author="vchoi" w:date="2012-04-23T11:00:00Z"/>
        </w:rPr>
        <w:pPrChange w:id="1163" w:author="vchoi" w:date="2012-04-23T18:15:00Z">
          <w:pPr>
            <w:pStyle w:val="Courier10"/>
            <w:ind w:left="720"/>
          </w:pPr>
        </w:pPrChange>
      </w:pPr>
      <w:del w:id="1164" w:author="vchoi" w:date="2012-04-23T11:00:00Z">
        <w:r w:rsidRPr="00293936" w:rsidDel="00DD0D81">
          <w:delText xml:space="preserve">  Raw data: 4640 bytes</w:delText>
        </w:r>
      </w:del>
    </w:p>
    <w:p w:rsidR="0010705A" w:rsidRDefault="003238E1" w:rsidP="0010705A">
      <w:pPr>
        <w:pStyle w:val="Heading2"/>
        <w:rPr>
          <w:del w:id="1165" w:author="vchoi" w:date="2012-04-23T11:00:00Z"/>
        </w:rPr>
        <w:pPrChange w:id="1166" w:author="vchoi" w:date="2012-04-23T18:15:00Z">
          <w:pPr>
            <w:pStyle w:val="Courier10"/>
            <w:ind w:left="720"/>
          </w:pPr>
        </w:pPrChange>
      </w:pPr>
      <w:del w:id="1167" w:author="vchoi" w:date="2012-04-23T11:00:00Z">
        <w:r w:rsidRPr="00293936" w:rsidDel="00DD0D81">
          <w:delText xml:space="preserve">  Amount/Percent of tracked free space: 0 bytes/0.0%</w:delText>
        </w:r>
      </w:del>
    </w:p>
    <w:p w:rsidR="0010705A" w:rsidRDefault="003238E1" w:rsidP="0010705A">
      <w:pPr>
        <w:pStyle w:val="Heading2"/>
        <w:rPr>
          <w:del w:id="1168" w:author="vchoi" w:date="2012-04-23T11:00:00Z"/>
        </w:rPr>
        <w:pPrChange w:id="1169" w:author="vchoi" w:date="2012-04-23T18:15:00Z">
          <w:pPr>
            <w:pStyle w:val="Courier10"/>
            <w:ind w:left="720"/>
          </w:pPr>
        </w:pPrChange>
      </w:pPr>
      <w:del w:id="1170" w:author="vchoi" w:date="2012-04-23T11:00:00Z">
        <w:r w:rsidRPr="00293936" w:rsidDel="00DD0D81">
          <w:delText xml:space="preserve">  Unaccounted space: 117976 bytes</w:delText>
        </w:r>
      </w:del>
    </w:p>
    <w:p w:rsidR="0010705A" w:rsidRDefault="003238E1" w:rsidP="0010705A">
      <w:pPr>
        <w:pStyle w:val="Heading2"/>
        <w:rPr>
          <w:del w:id="1171" w:author="vchoi" w:date="2012-04-23T11:00:00Z"/>
        </w:rPr>
        <w:pPrChange w:id="1172" w:author="vchoi" w:date="2012-04-23T18:15:00Z">
          <w:pPr>
            <w:pStyle w:val="Courier10"/>
            <w:ind w:left="720"/>
          </w:pPr>
        </w:pPrChange>
      </w:pPr>
      <w:del w:id="1173" w:author="vchoi" w:date="2012-04-23T11:00:00Z">
        <w:r w:rsidRPr="00293936" w:rsidDel="00DD0D81">
          <w:delText>Total space: 124832 bytes</w:delText>
        </w:r>
      </w:del>
    </w:p>
    <w:p w:rsidR="0010705A" w:rsidRDefault="0010705A" w:rsidP="0010705A">
      <w:pPr>
        <w:pStyle w:val="Heading2"/>
        <w:rPr>
          <w:del w:id="1174" w:author="vchoi" w:date="2012-04-23T16:55:00Z"/>
        </w:rPr>
        <w:pPrChange w:id="1175" w:author="vchoi" w:date="2012-04-23T18:15:00Z">
          <w:pPr/>
        </w:pPrChange>
      </w:pPr>
    </w:p>
    <w:p w:rsidR="0010705A" w:rsidRDefault="003238E1" w:rsidP="0010705A">
      <w:pPr>
        <w:pStyle w:val="Heading2"/>
        <w:rPr>
          <w:del w:id="1176" w:author="vchoi" w:date="2012-04-23T16:55:00Z"/>
        </w:rPr>
        <w:pPrChange w:id="1177" w:author="vchoi" w:date="2012-04-23T18:15:00Z">
          <w:pPr/>
        </w:pPrChange>
      </w:pPr>
      <w:del w:id="1178" w:author="vchoi" w:date="2012-04-23T16:55:00Z">
        <w:r w:rsidDel="00D12687">
          <w:lastRenderedPageBreak/>
          <w:delText xml:space="preserve">The file size for </w:delText>
        </w:r>
        <w:r w:rsidDel="00D12687">
          <w:rPr>
            <w:i/>
          </w:rPr>
          <w:delText xml:space="preserve">no_persist_D.h5 </w:delText>
        </w:r>
        <w:r w:rsidDel="00D12687">
          <w:delText xml:space="preserve">is about 6000 bytes smaller than the file size for </w:delText>
        </w:r>
        <w:r w:rsidRPr="00EB6CC2" w:rsidDel="00D12687">
          <w:rPr>
            <w:i/>
          </w:rPr>
          <w:delText>no_</w:delText>
        </w:r>
        <w:r w:rsidDel="00D12687">
          <w:rPr>
            <w:i/>
          </w:rPr>
          <w:delText>persist_A.h5</w:delText>
        </w:r>
        <w:r w:rsidDel="00D12687">
          <w:delText xml:space="preserve"> after Session 3 of Scenario A. This is because the </w:delText>
        </w:r>
        <w:r w:rsidR="001657C1" w:rsidDel="00D12687">
          <w:delText>HDF5 Library</w:delText>
        </w:r>
        <w:r w:rsidDel="00D12687">
          <w:delText xml:space="preserve"> was able to reuse some of the free space it was tracking when all of the object manipulations took place in a single session. </w:delText>
        </w:r>
        <w:r w:rsidDel="00D12687">
          <w:rPr>
            <w:i/>
          </w:rPr>
          <w:delText>no_persist_D.h5</w:delText>
        </w:r>
        <w:r w:rsidDel="00D12687">
          <w:delText>, created in Scenario D, still has a substantial amount of unaccounted space (117976 bytes) – almost 95% of the total file space.</w:delText>
        </w:r>
      </w:del>
    </w:p>
    <w:p w:rsidR="0010705A" w:rsidRDefault="0010705A" w:rsidP="0010705A">
      <w:pPr>
        <w:pStyle w:val="Heading2"/>
        <w:rPr>
          <w:del w:id="1179" w:author="vchoi" w:date="2012-04-23T16:55:00Z"/>
        </w:rPr>
        <w:pPrChange w:id="1180" w:author="vchoi" w:date="2012-04-23T18:15:00Z">
          <w:pPr/>
        </w:pPrChange>
      </w:pPr>
    </w:p>
    <w:p w:rsidR="0010705A" w:rsidRDefault="003238E1" w:rsidP="0010705A">
      <w:pPr>
        <w:pStyle w:val="Heading2"/>
        <w:rPr>
          <w:del w:id="1181" w:author="vchoi" w:date="2012-04-23T16:55:00Z"/>
          <w:szCs w:val="24"/>
        </w:rPr>
        <w:pPrChange w:id="1182" w:author="vchoi" w:date="2012-04-23T18:15:00Z">
          <w:pPr/>
        </w:pPrChange>
      </w:pPr>
      <w:del w:id="1183" w:author="vchoi" w:date="2012-04-23T16:55:00Z">
        <w:r w:rsidDel="00D12687">
          <w:delText xml:space="preserve">Comparing file space information for </w:delText>
        </w:r>
        <w:r w:rsidDel="00D12687">
          <w:rPr>
            <w:i/>
          </w:rPr>
          <w:delText>persist_C.h5</w:delText>
        </w:r>
        <w:r w:rsidDel="00D12687">
          <w:delText xml:space="preserve"> (Scenario C)</w:delText>
        </w:r>
        <w:r w:rsidDel="00D12687">
          <w:rPr>
            <w:i/>
          </w:rPr>
          <w:delText xml:space="preserve"> </w:delText>
        </w:r>
        <w:r w:rsidDel="00D12687">
          <w:delText xml:space="preserve">and </w:delText>
        </w:r>
        <w:r w:rsidDel="00D12687">
          <w:rPr>
            <w:i/>
          </w:rPr>
          <w:delText xml:space="preserve">no_persist_D.h5 </w:delText>
        </w:r>
        <w:r w:rsidDel="00D12687">
          <w:delText>(Scenario D)</w:delText>
        </w:r>
        <w:r w:rsidDel="00D12687">
          <w:rPr>
            <w:i/>
          </w:rPr>
          <w:delText>,</w:delText>
        </w:r>
        <w:r w:rsidDel="00D12687">
          <w:delText xml:space="preserve"> the file size of</w:delText>
        </w:r>
        <w:r w:rsidDel="00D12687">
          <w:rPr>
            <w:i/>
          </w:rPr>
          <w:delText xml:space="preserve"> no_persist_D.h5 </w:delText>
        </w:r>
        <w:r w:rsidDel="00D12687">
          <w:delText xml:space="preserve">is a bit smaller. </w:delText>
        </w:r>
        <w:r w:rsidDel="00D12687">
          <w:rPr>
            <w:szCs w:val="24"/>
          </w:rPr>
          <w:delText xml:space="preserve">For both files, the library’s free-space manager tracks the free space resulting from the deletion of </w:delText>
        </w:r>
        <w:r w:rsidRPr="00733DBA" w:rsidDel="00D12687">
          <w:rPr>
            <w:i/>
            <w:szCs w:val="24"/>
          </w:rPr>
          <w:delText>dset2</w:delText>
        </w:r>
        <w:r w:rsidDel="00D12687">
          <w:rPr>
            <w:i/>
            <w:szCs w:val="24"/>
          </w:rPr>
          <w:delText xml:space="preserve"> </w:delText>
        </w:r>
        <w:r w:rsidDel="00D12687">
          <w:rPr>
            <w:szCs w:val="24"/>
          </w:rPr>
          <w:delText xml:space="preserve">and reuses the free space for the addition of </w:delText>
        </w:r>
        <w:r w:rsidRPr="00733DBA" w:rsidDel="00D12687">
          <w:rPr>
            <w:i/>
            <w:szCs w:val="24"/>
          </w:rPr>
          <w:delText>dset5</w:delText>
        </w:r>
        <w:r w:rsidDel="00D12687">
          <w:rPr>
            <w:szCs w:val="24"/>
          </w:rPr>
          <w:delText xml:space="preserve">. Looking at the size of the file metadata for the two files, the greater amount of file metadata in </w:delText>
        </w:r>
        <w:r w:rsidRPr="00733DBA" w:rsidDel="00D12687">
          <w:rPr>
            <w:i/>
            <w:szCs w:val="24"/>
          </w:rPr>
          <w:delText>persist</w:delText>
        </w:r>
        <w:r w:rsidDel="00D12687">
          <w:rPr>
            <w:i/>
            <w:szCs w:val="24"/>
          </w:rPr>
          <w:delText>_C</w:delText>
        </w:r>
        <w:r w:rsidRPr="00733DBA" w:rsidDel="00D12687">
          <w:rPr>
            <w:i/>
            <w:szCs w:val="24"/>
          </w:rPr>
          <w:delText>.h5</w:delText>
        </w:r>
        <w:r w:rsidDel="00D12687">
          <w:rPr>
            <w:szCs w:val="24"/>
          </w:rPr>
          <w:delText xml:space="preserve"> is due to the extra metadata needed to keep free space information persistent </w:delText>
        </w:r>
        <w:r w:rsidRPr="00733DBA" w:rsidDel="00D12687">
          <w:rPr>
            <w:szCs w:val="24"/>
          </w:rPr>
          <w:delText xml:space="preserve">when the file </w:delText>
        </w:r>
        <w:r w:rsidDel="00D12687">
          <w:rPr>
            <w:szCs w:val="24"/>
          </w:rPr>
          <w:delText xml:space="preserve">is closed. This demonstrates that using </w:delText>
        </w:r>
        <w:r w:rsidR="00346F96" w:rsidDel="00D12687">
          <w:rPr>
            <w:szCs w:val="24"/>
          </w:rPr>
          <w:delText>the All strategy</w:delText>
        </w:r>
        <w:r w:rsidDel="00D12687">
          <w:rPr>
            <w:szCs w:val="24"/>
          </w:rPr>
          <w:delText xml:space="preserve">, as was done for </w:delText>
        </w:r>
        <w:r w:rsidRPr="00733DBA" w:rsidDel="00D12687">
          <w:rPr>
            <w:i/>
            <w:szCs w:val="24"/>
          </w:rPr>
          <w:delText>no_persist</w:delText>
        </w:r>
        <w:r w:rsidDel="00D12687">
          <w:rPr>
            <w:i/>
            <w:szCs w:val="24"/>
          </w:rPr>
          <w:delText>_D</w:delText>
        </w:r>
        <w:r w:rsidRPr="00733DBA" w:rsidDel="00D12687">
          <w:rPr>
            <w:i/>
            <w:szCs w:val="24"/>
          </w:rPr>
          <w:delText>.h5</w:delText>
        </w:r>
        <w:r w:rsidDel="00D12687">
          <w:rPr>
            <w:i/>
            <w:szCs w:val="24"/>
          </w:rPr>
          <w:delText>,</w:delText>
        </w:r>
        <w:r w:rsidDel="00D12687">
          <w:rPr>
            <w:szCs w:val="24"/>
          </w:rPr>
          <w:delText xml:space="preserve"> has some saving in file space compared to </w:delText>
        </w:r>
        <w:r w:rsidR="00346F96" w:rsidDel="00D12687">
          <w:rPr>
            <w:szCs w:val="24"/>
          </w:rPr>
          <w:delText xml:space="preserve">using the All Persist </w:delText>
        </w:r>
        <w:r w:rsidDel="00D12687">
          <w:rPr>
            <w:szCs w:val="24"/>
          </w:rPr>
          <w:delText>strategy when the HDF5 object manipulation occurs in a single session. The exact amount of space savings will depend on the number and size of HDF5 objects that are added and deleted, as well as on the value of the free-space section threshold.</w:delText>
        </w:r>
      </w:del>
    </w:p>
    <w:p w:rsidR="0010705A" w:rsidRDefault="0010705A" w:rsidP="0010705A">
      <w:pPr>
        <w:pStyle w:val="Heading2"/>
        <w:rPr>
          <w:del w:id="1184" w:author="vchoi" w:date="2012-04-23T16:55:00Z"/>
        </w:rPr>
        <w:pPrChange w:id="1185" w:author="vchoi" w:date="2012-04-23T18:15:00Z">
          <w:pPr/>
        </w:pPrChange>
      </w:pPr>
    </w:p>
    <w:p w:rsidR="0010705A" w:rsidRDefault="0010705A" w:rsidP="0010705A">
      <w:pPr>
        <w:pStyle w:val="Heading2"/>
        <w:rPr>
          <w:del w:id="1186" w:author="vchoi" w:date="2012-04-23T16:55:00Z"/>
        </w:rPr>
        <w:pPrChange w:id="1187" w:author="vchoi" w:date="2012-04-23T18:15:00Z">
          <w:pPr/>
        </w:pPrChange>
      </w:pPr>
    </w:p>
    <w:p w:rsidR="0010705A" w:rsidRDefault="0010705A" w:rsidP="0010705A">
      <w:pPr>
        <w:pStyle w:val="Heading2"/>
        <w:rPr>
          <w:del w:id="1188" w:author="vchoi" w:date="2012-04-23T16:55:00Z"/>
        </w:rPr>
        <w:pPrChange w:id="1189" w:author="vchoi" w:date="2012-04-23T18:15:00Z">
          <w:pPr/>
        </w:pPrChange>
      </w:pPr>
    </w:p>
    <w:p w:rsidR="0010705A" w:rsidRDefault="00346F96" w:rsidP="0010705A">
      <w:pPr>
        <w:pStyle w:val="Heading2"/>
        <w:rPr>
          <w:del w:id="1190" w:author="vchoi" w:date="2012-04-23T16:55:00Z"/>
        </w:rPr>
        <w:pPrChange w:id="1191" w:author="vchoi" w:date="2012-04-23T18:15:00Z">
          <w:pPr/>
        </w:pPrChange>
      </w:pPr>
      <w:del w:id="1192" w:author="vchoi" w:date="2012-04-23T16:55:00Z">
        <w:r w:rsidDel="00D12687">
          <w:br w:type="page"/>
        </w:r>
      </w:del>
    </w:p>
    <w:p w:rsidR="0010705A" w:rsidRDefault="00ED28D7">
      <w:pPr>
        <w:pStyle w:val="Heading2"/>
        <w:rPr>
          <w:del w:id="1193" w:author="vchoi" w:date="2012-04-23T19:19:00Z"/>
        </w:rPr>
      </w:pPr>
      <w:bookmarkStart w:id="1194" w:name="_Toc322526738"/>
      <w:del w:id="1195" w:author="vchoi" w:date="2012-04-23T19:19:00Z">
        <w:r w:rsidDel="004D6735">
          <w:lastRenderedPageBreak/>
          <w:delText xml:space="preserve">Scenario E: </w:delText>
        </w:r>
        <w:r w:rsidR="00062D5E" w:rsidDel="004D6735">
          <w:delText>The Aggregator VFD</w:delText>
        </w:r>
        <w:r w:rsidDel="004D6735">
          <w:delText xml:space="preserve"> Strategy</w:delText>
        </w:r>
        <w:r w:rsidR="00062D5E" w:rsidDel="004D6735">
          <w:delText>,</w:delText>
        </w:r>
        <w:r w:rsidDel="004D6735">
          <w:delText xml:space="preserve"> Single Session</w:delText>
        </w:r>
        <w:bookmarkEnd w:id="1194"/>
      </w:del>
    </w:p>
    <w:p w:rsidR="00ED28D7" w:rsidDel="004D6735" w:rsidRDefault="00ED28D7" w:rsidP="00346F96">
      <w:pPr>
        <w:rPr>
          <w:del w:id="1196" w:author="vchoi" w:date="2012-04-23T19:19:00Z"/>
        </w:rPr>
      </w:pPr>
    </w:p>
    <w:p w:rsidR="00ED28D7" w:rsidRPr="00ED28D7" w:rsidRDefault="00ED28D7" w:rsidP="00346F96"/>
    <w:p w:rsidR="0010705A" w:rsidRDefault="004D6735" w:rsidP="0010705A">
      <w:pPr>
        <w:pStyle w:val="Heading3"/>
        <w:pPrChange w:id="1197" w:author="vchoi" w:date="2012-04-23T19:18:00Z">
          <w:pPr>
            <w:pStyle w:val="SubSectionHeading"/>
          </w:pPr>
        </w:pPrChange>
      </w:pPr>
      <w:ins w:id="1198" w:author="vchoi" w:date="2012-04-23T19:18:00Z">
        <w:r>
          <w:t xml:space="preserve">Scenario E, </w:t>
        </w:r>
      </w:ins>
      <w:r w:rsidR="003238E1">
        <w:t xml:space="preserve">Session 1: Create </w:t>
      </w:r>
      <w:r w:rsidR="00ED28D7">
        <w:t>File, Manipulate Objects</w:t>
      </w:r>
      <w:ins w:id="1199" w:author="vchoi" w:date="2012-04-23T19:22:00Z">
        <w:r>
          <w:t>—</w:t>
        </w:r>
      </w:ins>
      <w:ins w:id="1200" w:author="vchoi" w:date="2012-04-23T19:20:00Z">
        <w:r>
          <w:t>Aggregator VFD strategy</w:t>
        </w:r>
      </w:ins>
    </w:p>
    <w:p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 xml:space="preserve">For more information, see page </w:t>
      </w:r>
      <w:r w:rsidR="001022E1">
        <w:fldChar w:fldCharType="begin"/>
      </w:r>
      <w:r w:rsidR="00346F96">
        <w:instrText xml:space="preserve"> PAGEREF AggregatorVfdStrategy \h </w:instrText>
      </w:r>
      <w:r w:rsidR="001022E1">
        <w:fldChar w:fldCharType="separate"/>
      </w:r>
      <w:r w:rsidR="00085E40">
        <w:rPr>
          <w:noProof/>
        </w:rPr>
        <w:t>9</w:t>
      </w:r>
      <w:r w:rsidR="001022E1">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w:t>
      </w:r>
      <w:ins w:id="1201" w:author="vchoi" w:date="2012-04-24T13:34:00Z">
        <w:r w:rsidR="005B5AEE">
          <w:t>.  The HDF5 objects are manipulated in the same order as they were in Sessions 1-3 of Scenarios A and B.</w:t>
        </w:r>
      </w:ins>
      <w:del w:id="1202" w:author="vchoi" w:date="2012-04-24T13:34:00Z">
        <w:r w:rsidDel="005B5AEE">
          <w:delText xml:space="preserve">. </w:delText>
        </w:r>
      </w:del>
    </w:p>
    <w:p w:rsidR="00ED28D7" w:rsidRDefault="00ED28D7" w:rsidP="00346F96"/>
    <w:p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rsidR="00346F96" w:rsidRDefault="00346F96" w:rsidP="00346F96"/>
    <w:p w:rsidR="00DD0D81" w:rsidRDefault="00DD0D81" w:rsidP="00DD0D81">
      <w:pPr>
        <w:pStyle w:val="Courier10"/>
        <w:ind w:left="720"/>
        <w:rPr>
          <w:ins w:id="1203" w:author="vchoi" w:date="2012-04-23T11:04:00Z"/>
        </w:rPr>
      </w:pPr>
      <w:ins w:id="1204" w:author="vchoi" w:date="2012-04-23T11:04:00Z">
        <w:r>
          <w:t>Filename: aggrvfd_E.h5</w:t>
        </w:r>
      </w:ins>
    </w:p>
    <w:p w:rsidR="00DD0D81" w:rsidRDefault="00DD0D81" w:rsidP="00DD0D81">
      <w:pPr>
        <w:pStyle w:val="Courier10"/>
        <w:ind w:left="720"/>
        <w:rPr>
          <w:ins w:id="1205" w:author="vchoi" w:date="2012-04-23T11:04:00Z"/>
        </w:rPr>
      </w:pPr>
      <w:ins w:id="1206" w:author="vchoi" w:date="2012-04-23T11:04:00Z">
        <w:r>
          <w:t>File space management strategy: H5F_FILE_SPACE_AGGR_VFD</w:t>
        </w:r>
      </w:ins>
    </w:p>
    <w:p w:rsidR="00DD0D81" w:rsidRDefault="00DD0D81" w:rsidP="00DD0D81">
      <w:pPr>
        <w:pStyle w:val="Courier10"/>
        <w:ind w:left="720"/>
        <w:rPr>
          <w:ins w:id="1207" w:author="vchoi" w:date="2012-04-23T11:04:00Z"/>
        </w:rPr>
      </w:pPr>
      <w:ins w:id="1208" w:author="vchoi" w:date="2012-04-23T11:04:00Z">
        <w:r>
          <w:t>Summary of file space information:</w:t>
        </w:r>
      </w:ins>
    </w:p>
    <w:p w:rsidR="00DD0D81" w:rsidRDefault="00DD0D81" w:rsidP="00DD0D81">
      <w:pPr>
        <w:pStyle w:val="Courier10"/>
        <w:ind w:left="720"/>
        <w:rPr>
          <w:ins w:id="1209" w:author="vchoi" w:date="2012-04-23T11:04:00Z"/>
        </w:rPr>
      </w:pPr>
      <w:ins w:id="1210" w:author="vchoi" w:date="2012-04-23T11:04:00Z">
        <w:r>
          <w:t xml:space="preserve">  File metadata: 2208 bytes</w:t>
        </w:r>
      </w:ins>
    </w:p>
    <w:p w:rsidR="00DD0D81" w:rsidRDefault="00DD0D81" w:rsidP="00DD0D81">
      <w:pPr>
        <w:pStyle w:val="Courier10"/>
        <w:ind w:left="720"/>
        <w:rPr>
          <w:ins w:id="1211" w:author="vchoi" w:date="2012-04-23T11:04:00Z"/>
        </w:rPr>
      </w:pPr>
      <w:ins w:id="1212" w:author="vchoi" w:date="2012-04-23T11:04:00Z">
        <w:r>
          <w:t xml:space="preserve">  Raw data: 4640 bytes</w:t>
        </w:r>
      </w:ins>
    </w:p>
    <w:p w:rsidR="00DD0D81" w:rsidRDefault="00DD0D81" w:rsidP="00DD0D81">
      <w:pPr>
        <w:pStyle w:val="Courier10"/>
        <w:ind w:left="720"/>
        <w:rPr>
          <w:ins w:id="1213" w:author="vchoi" w:date="2012-04-23T11:04:00Z"/>
        </w:rPr>
      </w:pPr>
      <w:ins w:id="1214" w:author="vchoi" w:date="2012-04-23T11:04:00Z">
        <w:r>
          <w:t xml:space="preserve">  Amount/Percent of tracked free space: 0 bytes/0.0%</w:t>
        </w:r>
      </w:ins>
    </w:p>
    <w:p w:rsidR="00DD0D81" w:rsidRDefault="00DD0D81" w:rsidP="00DD0D81">
      <w:pPr>
        <w:pStyle w:val="Courier10"/>
        <w:ind w:left="720"/>
        <w:rPr>
          <w:ins w:id="1215" w:author="vchoi" w:date="2012-04-23T11:04:00Z"/>
        </w:rPr>
      </w:pPr>
      <w:ins w:id="1216" w:author="vchoi" w:date="2012-04-23T11:04:00Z">
        <w:r>
          <w:t xml:space="preserve">  Unaccounted space: 121936 bytes</w:t>
        </w:r>
      </w:ins>
    </w:p>
    <w:p w:rsidR="00DD0D81" w:rsidRDefault="00DD0D81" w:rsidP="00DD0D81">
      <w:pPr>
        <w:pStyle w:val="Courier10"/>
        <w:ind w:left="720"/>
        <w:rPr>
          <w:ins w:id="1217" w:author="vchoi" w:date="2012-04-23T11:04:00Z"/>
        </w:rPr>
      </w:pPr>
      <w:ins w:id="1218" w:author="vchoi" w:date="2012-04-23T11:04:00Z">
        <w:r>
          <w:t>Total space: 128784 bytes</w:t>
        </w:r>
      </w:ins>
    </w:p>
    <w:p w:rsidR="003238E1" w:rsidDel="00DD0D81" w:rsidRDefault="003238E1" w:rsidP="00DD0D81">
      <w:pPr>
        <w:pStyle w:val="Courier10"/>
        <w:ind w:left="720"/>
        <w:rPr>
          <w:del w:id="1219" w:author="vchoi" w:date="2012-04-23T11:04:00Z"/>
        </w:rPr>
      </w:pPr>
      <w:del w:id="1220" w:author="vchoi" w:date="2012-04-23T11:04:00Z">
        <w:r w:rsidRPr="00733DBA" w:rsidDel="00DD0D81">
          <w:delText>Filename: ./aggrvfd</w:delText>
        </w:r>
        <w:r w:rsidDel="00DD0D81">
          <w:delText>_E</w:delText>
        </w:r>
        <w:r w:rsidRPr="00733DBA" w:rsidDel="00DD0D81">
          <w:delText>.h5</w:delText>
        </w:r>
      </w:del>
    </w:p>
    <w:p w:rsidR="003238E1" w:rsidDel="00DD0D81" w:rsidRDefault="003238E1" w:rsidP="00346F96">
      <w:pPr>
        <w:pStyle w:val="Courier10"/>
        <w:ind w:left="720"/>
        <w:rPr>
          <w:del w:id="1221" w:author="vchoi" w:date="2012-04-23T11:04:00Z"/>
        </w:rPr>
      </w:pPr>
      <w:del w:id="1222" w:author="vchoi" w:date="2012-04-23T11:04:00Z">
        <w:r w:rsidRPr="00733DBA" w:rsidDel="00DD0D81">
          <w:delText xml:space="preserve">Summary of </w:delText>
        </w:r>
        <w:r w:rsidDel="00DD0D81">
          <w:delText>file space</w:delText>
        </w:r>
        <w:r w:rsidRPr="00733DBA" w:rsidDel="00DD0D81">
          <w:delText xml:space="preserve"> information:</w:delText>
        </w:r>
      </w:del>
    </w:p>
    <w:p w:rsidR="003238E1" w:rsidDel="00DD0D81" w:rsidRDefault="003238E1" w:rsidP="00346F96">
      <w:pPr>
        <w:pStyle w:val="Courier10"/>
        <w:ind w:left="720"/>
        <w:rPr>
          <w:del w:id="1223" w:author="vchoi" w:date="2012-04-23T11:04:00Z"/>
        </w:rPr>
      </w:pPr>
      <w:del w:id="1224" w:author="vchoi" w:date="2012-04-23T11:04:00Z">
        <w:r w:rsidRPr="00733DBA" w:rsidDel="00DD0D81">
          <w:delText xml:space="preserve">  File metadata: 2208 bytes</w:delText>
        </w:r>
      </w:del>
    </w:p>
    <w:p w:rsidR="003238E1" w:rsidDel="00DD0D81" w:rsidRDefault="003238E1" w:rsidP="00346F96">
      <w:pPr>
        <w:pStyle w:val="Courier10"/>
        <w:ind w:left="720"/>
        <w:rPr>
          <w:del w:id="1225" w:author="vchoi" w:date="2012-04-23T11:04:00Z"/>
        </w:rPr>
      </w:pPr>
      <w:del w:id="1226" w:author="vchoi" w:date="2012-04-23T11:04:00Z">
        <w:r w:rsidRPr="00733DBA" w:rsidDel="00DD0D81">
          <w:delText xml:space="preserve">  Raw data: 4640 bytes</w:delText>
        </w:r>
      </w:del>
    </w:p>
    <w:p w:rsidR="003238E1" w:rsidDel="00DD0D81" w:rsidRDefault="003238E1" w:rsidP="00346F96">
      <w:pPr>
        <w:pStyle w:val="Courier10"/>
        <w:ind w:left="720"/>
        <w:rPr>
          <w:del w:id="1227" w:author="vchoi" w:date="2012-04-23T11:04:00Z"/>
        </w:rPr>
      </w:pPr>
      <w:del w:id="1228" w:author="vchoi" w:date="2012-04-23T11:04:00Z">
        <w:r w:rsidRPr="00733DBA" w:rsidDel="00DD0D81">
          <w:delText xml:space="preserve">  Amount/Percent of tracked free space: 0 bytes/0.0%</w:delText>
        </w:r>
      </w:del>
    </w:p>
    <w:p w:rsidR="003238E1" w:rsidDel="00DD0D81" w:rsidRDefault="003238E1" w:rsidP="00346F96">
      <w:pPr>
        <w:pStyle w:val="Courier10"/>
        <w:ind w:left="720"/>
        <w:rPr>
          <w:del w:id="1229" w:author="vchoi" w:date="2012-04-23T11:04:00Z"/>
        </w:rPr>
      </w:pPr>
      <w:del w:id="1230" w:author="vchoi" w:date="2012-04-23T11:04:00Z">
        <w:r w:rsidRPr="00733DBA" w:rsidDel="00DD0D81">
          <w:delText xml:space="preserve">  Unaccounted space: 121936 bytes</w:delText>
        </w:r>
      </w:del>
    </w:p>
    <w:p w:rsidR="003238E1" w:rsidRDefault="003238E1" w:rsidP="00346F96">
      <w:pPr>
        <w:pStyle w:val="Courier10"/>
        <w:ind w:left="720"/>
      </w:pPr>
      <w:del w:id="1231" w:author="vchoi" w:date="2012-04-23T11:04:00Z">
        <w:r w:rsidRPr="00733DBA" w:rsidDel="00DD0D81">
          <w:delText>Total space: 128784 bytes</w:delText>
        </w:r>
      </w:del>
    </w:p>
    <w:p w:rsidR="00ED28D7" w:rsidRDefault="00ED28D7" w:rsidP="00ED28D7"/>
    <w:p w:rsidR="00A07336" w:rsidRDefault="00A07336" w:rsidP="00ED28D7">
      <w:r>
        <w:t>See the “Comparing Scenarios A</w:t>
      </w:r>
      <w:ins w:id="1232" w:author="vchoi" w:date="2012-04-24T12:04:00Z">
        <w:r w:rsidR="00792118">
          <w:t xml:space="preserve">, </w:t>
        </w:r>
      </w:ins>
      <w:ins w:id="1233" w:author="vchoi" w:date="2012-04-24T12:03:00Z">
        <w:r w:rsidR="00792118">
          <w:t xml:space="preserve">B, C - </w:t>
        </w:r>
      </w:ins>
      <w:del w:id="1234" w:author="vchoi" w:date="2012-04-24T12:03:00Z">
        <w:r w:rsidDel="00792118">
          <w:delText xml:space="preserve"> to </w:delText>
        </w:r>
      </w:del>
      <w:r>
        <w:t xml:space="preserve">F” on page </w:t>
      </w:r>
      <w:r w:rsidR="001022E1">
        <w:fldChar w:fldCharType="begin"/>
      </w:r>
      <w:r>
        <w:instrText xml:space="preserve"> PAGEREF ComparingScenariosAF \h </w:instrText>
      </w:r>
      <w:r w:rsidR="001022E1">
        <w:fldChar w:fldCharType="separate"/>
      </w:r>
      <w:ins w:id="1235" w:author="vchoi" w:date="2012-04-24T15:42:00Z">
        <w:r w:rsidR="00085E40">
          <w:rPr>
            <w:noProof/>
          </w:rPr>
          <w:t>27</w:t>
        </w:r>
      </w:ins>
      <w:del w:id="1236" w:author="vchoi" w:date="2012-04-21T18:07:00Z">
        <w:r w:rsidDel="00B4004F">
          <w:rPr>
            <w:noProof/>
          </w:rPr>
          <w:delText>21</w:delText>
        </w:r>
      </w:del>
      <w:r w:rsidR="001022E1">
        <w:fldChar w:fldCharType="end"/>
      </w:r>
      <w:r>
        <w:t xml:space="preserve"> for more information.</w:t>
      </w:r>
    </w:p>
    <w:p w:rsidR="00346F96" w:rsidRDefault="00346F96" w:rsidP="00ED28D7"/>
    <w:p w:rsidR="00A07336" w:rsidDel="004D6735" w:rsidRDefault="00A07336" w:rsidP="00ED28D7">
      <w:pPr>
        <w:rPr>
          <w:del w:id="1237" w:author="vchoi" w:date="2012-04-23T19:20:00Z"/>
        </w:rPr>
      </w:pPr>
    </w:p>
    <w:p w:rsidR="00ED28D7" w:rsidDel="004D6735" w:rsidRDefault="00ED28D7" w:rsidP="00ED28D7">
      <w:pPr>
        <w:rPr>
          <w:del w:id="1238" w:author="vchoi" w:date="2012-04-23T19:20:00Z"/>
        </w:rPr>
      </w:pPr>
    </w:p>
    <w:p w:rsidR="0010705A" w:rsidRDefault="00ED28D7">
      <w:pPr>
        <w:pStyle w:val="Heading2"/>
        <w:rPr>
          <w:del w:id="1239" w:author="vchoi" w:date="2012-04-23T19:20:00Z"/>
        </w:rPr>
      </w:pPr>
      <w:bookmarkStart w:id="1240" w:name="_Toc322526739"/>
      <w:del w:id="1241" w:author="vchoi" w:date="2012-04-23T19:20:00Z">
        <w:r w:rsidDel="004D6735">
          <w:delText xml:space="preserve">Scenario F: </w:delText>
        </w:r>
        <w:r w:rsidR="00062D5E" w:rsidDel="004D6735">
          <w:delText xml:space="preserve">The </w:delText>
        </w:r>
        <w:r w:rsidDel="004D6735">
          <w:delText>VFD Strategy</w:delText>
        </w:r>
        <w:r w:rsidR="00062D5E" w:rsidDel="004D6735">
          <w:delText>,</w:delText>
        </w:r>
        <w:r w:rsidDel="004D6735">
          <w:delText xml:space="preserve"> Single Session</w:delText>
        </w:r>
        <w:bookmarkEnd w:id="1240"/>
      </w:del>
    </w:p>
    <w:p w:rsidR="00ED28D7" w:rsidDel="004D6735" w:rsidRDefault="00ED28D7" w:rsidP="00957413">
      <w:pPr>
        <w:rPr>
          <w:del w:id="1242" w:author="vchoi" w:date="2012-04-23T19:20:00Z"/>
        </w:rPr>
      </w:pPr>
    </w:p>
    <w:p w:rsidR="00ED28D7" w:rsidRPr="00ED28D7" w:rsidRDefault="00ED28D7" w:rsidP="00957413"/>
    <w:p w:rsidR="0010705A" w:rsidRDefault="004D6735" w:rsidP="0010705A">
      <w:pPr>
        <w:pStyle w:val="Heading3"/>
        <w:pPrChange w:id="1243" w:author="vchoi" w:date="2012-04-23T19:20:00Z">
          <w:pPr>
            <w:pStyle w:val="SubSectionHeading"/>
          </w:pPr>
        </w:pPrChange>
      </w:pPr>
      <w:ins w:id="1244" w:author="vchoi" w:date="2012-04-23T19:20:00Z">
        <w:r>
          <w:t xml:space="preserve">Scenario F, </w:t>
        </w:r>
      </w:ins>
      <w:r w:rsidR="003238E1">
        <w:t xml:space="preserve">Session 1: Create </w:t>
      </w:r>
      <w:r w:rsidR="00ED28D7">
        <w:t>File, Manipulate Objects</w:t>
      </w:r>
      <w:ins w:id="1245" w:author="vchoi" w:date="2012-04-23T19:20:00Z">
        <w:r>
          <w:t xml:space="preserve"> using VFD strategy</w:t>
        </w:r>
      </w:ins>
    </w:p>
    <w:p w:rsidR="003238E1" w:rsidRDefault="003238E1" w:rsidP="00957413">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ins w:id="1246" w:author="vchoi" w:date="2012-04-24T13:34:00Z">
        <w:r w:rsidR="005B5AEE">
          <w:t>The HDF5 objects are manipulated in the same order as they were in Sessions 1-3 of Scenarios A and B.</w:t>
        </w:r>
      </w:ins>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rsidR="00957413" w:rsidRDefault="00957413" w:rsidP="00957413"/>
    <w:p w:rsidR="00AF3BA7" w:rsidRDefault="00AF3BA7" w:rsidP="00AF3BA7">
      <w:pPr>
        <w:pStyle w:val="Courier10"/>
        <w:ind w:left="720"/>
        <w:rPr>
          <w:ins w:id="1247" w:author="vchoi" w:date="2012-04-23T11:05:00Z"/>
        </w:rPr>
      </w:pPr>
      <w:ins w:id="1248" w:author="vchoi" w:date="2012-04-23T11:05:00Z">
        <w:r>
          <w:t>Filename: vfd_F.h5</w:t>
        </w:r>
      </w:ins>
    </w:p>
    <w:p w:rsidR="00AF3BA7" w:rsidRDefault="00AF3BA7" w:rsidP="00AF3BA7">
      <w:pPr>
        <w:pStyle w:val="Courier10"/>
        <w:ind w:left="720"/>
        <w:rPr>
          <w:ins w:id="1249" w:author="vchoi" w:date="2012-04-23T11:05:00Z"/>
        </w:rPr>
      </w:pPr>
      <w:ins w:id="1250" w:author="vchoi" w:date="2012-04-23T11:05:00Z">
        <w:r>
          <w:t>File space management strategy: H5F_FILE_SPACE_VFD</w:t>
        </w:r>
      </w:ins>
    </w:p>
    <w:p w:rsidR="00AF3BA7" w:rsidRDefault="00AF3BA7" w:rsidP="00AF3BA7">
      <w:pPr>
        <w:pStyle w:val="Courier10"/>
        <w:ind w:left="720"/>
        <w:rPr>
          <w:ins w:id="1251" w:author="vchoi" w:date="2012-04-23T11:05:00Z"/>
        </w:rPr>
      </w:pPr>
      <w:ins w:id="1252" w:author="vchoi" w:date="2012-04-23T11:05:00Z">
        <w:r>
          <w:t>Summary of file space information:</w:t>
        </w:r>
      </w:ins>
    </w:p>
    <w:p w:rsidR="00AF3BA7" w:rsidRDefault="00AF3BA7" w:rsidP="00AF3BA7">
      <w:pPr>
        <w:pStyle w:val="Courier10"/>
        <w:ind w:left="720"/>
        <w:rPr>
          <w:ins w:id="1253" w:author="vchoi" w:date="2012-04-23T11:05:00Z"/>
        </w:rPr>
      </w:pPr>
      <w:ins w:id="1254" w:author="vchoi" w:date="2012-04-23T11:05:00Z">
        <w:r>
          <w:t xml:space="preserve">  File metadata: 2208 bytes</w:t>
        </w:r>
      </w:ins>
    </w:p>
    <w:p w:rsidR="00AF3BA7" w:rsidRDefault="00AF3BA7" w:rsidP="00AF3BA7">
      <w:pPr>
        <w:pStyle w:val="Courier10"/>
        <w:ind w:left="720"/>
        <w:rPr>
          <w:ins w:id="1255" w:author="vchoi" w:date="2012-04-23T11:05:00Z"/>
        </w:rPr>
      </w:pPr>
      <w:ins w:id="1256" w:author="vchoi" w:date="2012-04-23T11:05:00Z">
        <w:r>
          <w:t xml:space="preserve">  Raw data: 4640 bytes</w:t>
        </w:r>
      </w:ins>
    </w:p>
    <w:p w:rsidR="00AF3BA7" w:rsidRDefault="00AF3BA7" w:rsidP="00AF3BA7">
      <w:pPr>
        <w:pStyle w:val="Courier10"/>
        <w:ind w:left="720"/>
        <w:rPr>
          <w:ins w:id="1257" w:author="vchoi" w:date="2012-04-23T11:05:00Z"/>
        </w:rPr>
      </w:pPr>
      <w:ins w:id="1258" w:author="vchoi" w:date="2012-04-23T11:05:00Z">
        <w:r>
          <w:t xml:space="preserve">  Amount/Percent of tracked free space: 0 bytes/0.0%</w:t>
        </w:r>
      </w:ins>
    </w:p>
    <w:p w:rsidR="00AF3BA7" w:rsidRDefault="00AF3BA7" w:rsidP="00AF3BA7">
      <w:pPr>
        <w:pStyle w:val="Courier10"/>
        <w:ind w:left="720"/>
        <w:rPr>
          <w:ins w:id="1259" w:author="vchoi" w:date="2012-04-23T11:05:00Z"/>
        </w:rPr>
      </w:pPr>
      <w:ins w:id="1260" w:author="vchoi" w:date="2012-04-23T11:05:00Z">
        <w:r>
          <w:t xml:space="preserve">  Unaccounted space: 120272 bytes</w:t>
        </w:r>
      </w:ins>
    </w:p>
    <w:p w:rsidR="00AF3BA7" w:rsidRDefault="00AF3BA7" w:rsidP="00AF3BA7">
      <w:pPr>
        <w:pStyle w:val="Courier10"/>
        <w:ind w:left="720"/>
        <w:rPr>
          <w:ins w:id="1261" w:author="vchoi" w:date="2012-04-23T11:05:00Z"/>
        </w:rPr>
      </w:pPr>
      <w:ins w:id="1262" w:author="vchoi" w:date="2012-04-23T11:05:00Z">
        <w:r>
          <w:t>Total space: 127120 bytes</w:t>
        </w:r>
      </w:ins>
    </w:p>
    <w:p w:rsidR="003238E1" w:rsidDel="00AF3BA7" w:rsidRDefault="003238E1" w:rsidP="00AF3BA7">
      <w:pPr>
        <w:pStyle w:val="Courier10"/>
        <w:ind w:left="720"/>
        <w:rPr>
          <w:del w:id="1263" w:author="vchoi" w:date="2012-04-23T11:05:00Z"/>
        </w:rPr>
      </w:pPr>
      <w:del w:id="1264" w:author="vchoi" w:date="2012-04-23T11:05:00Z">
        <w:r w:rsidDel="00AF3BA7">
          <w:delText>Filename: ./vfd_F.h5</w:delText>
        </w:r>
      </w:del>
    </w:p>
    <w:p w:rsidR="003238E1" w:rsidDel="00AF3BA7" w:rsidRDefault="003238E1" w:rsidP="00957413">
      <w:pPr>
        <w:pStyle w:val="Courier10"/>
        <w:ind w:left="720"/>
        <w:rPr>
          <w:del w:id="1265" w:author="vchoi" w:date="2012-04-23T11:05:00Z"/>
        </w:rPr>
      </w:pPr>
      <w:del w:id="1266" w:author="vchoi" w:date="2012-04-23T11:05:00Z">
        <w:r w:rsidDel="00AF3BA7">
          <w:lastRenderedPageBreak/>
          <w:delText>Summary of file space information:</w:delText>
        </w:r>
      </w:del>
    </w:p>
    <w:p w:rsidR="003238E1" w:rsidDel="00AF3BA7" w:rsidRDefault="003238E1" w:rsidP="00957413">
      <w:pPr>
        <w:pStyle w:val="Courier10"/>
        <w:ind w:left="720"/>
        <w:rPr>
          <w:del w:id="1267" w:author="vchoi" w:date="2012-04-23T11:05:00Z"/>
        </w:rPr>
      </w:pPr>
      <w:del w:id="1268" w:author="vchoi" w:date="2012-04-23T11:05:00Z">
        <w:r w:rsidDel="00AF3BA7">
          <w:delText xml:space="preserve">  File metadata: 2208 bytes</w:delText>
        </w:r>
      </w:del>
    </w:p>
    <w:p w:rsidR="003238E1" w:rsidDel="00AF3BA7" w:rsidRDefault="003238E1" w:rsidP="00957413">
      <w:pPr>
        <w:pStyle w:val="Courier10"/>
        <w:ind w:left="720"/>
        <w:rPr>
          <w:del w:id="1269" w:author="vchoi" w:date="2012-04-23T11:05:00Z"/>
        </w:rPr>
      </w:pPr>
      <w:del w:id="1270" w:author="vchoi" w:date="2012-04-23T11:05:00Z">
        <w:r w:rsidDel="00AF3BA7">
          <w:delText xml:space="preserve">  Raw data: 4640 bytes</w:delText>
        </w:r>
      </w:del>
    </w:p>
    <w:p w:rsidR="003238E1" w:rsidDel="00AF3BA7" w:rsidRDefault="003238E1" w:rsidP="00957413">
      <w:pPr>
        <w:pStyle w:val="Courier10"/>
        <w:ind w:left="720"/>
        <w:rPr>
          <w:del w:id="1271" w:author="vchoi" w:date="2012-04-23T11:05:00Z"/>
        </w:rPr>
      </w:pPr>
      <w:del w:id="1272" w:author="vchoi" w:date="2012-04-23T11:05:00Z">
        <w:r w:rsidDel="00AF3BA7">
          <w:delText xml:space="preserve">  Amount/Percent of tracked free space: 0 bytes/0.0%</w:delText>
        </w:r>
      </w:del>
    </w:p>
    <w:p w:rsidR="003238E1" w:rsidDel="00AF3BA7" w:rsidRDefault="003238E1" w:rsidP="00957413">
      <w:pPr>
        <w:pStyle w:val="Courier10"/>
        <w:ind w:left="720"/>
        <w:rPr>
          <w:del w:id="1273" w:author="vchoi" w:date="2012-04-23T11:05:00Z"/>
        </w:rPr>
      </w:pPr>
      <w:del w:id="1274" w:author="vchoi" w:date="2012-04-23T11:05:00Z">
        <w:r w:rsidDel="00AF3BA7">
          <w:delText xml:space="preserve">  Unaccounted space: 120272 bytes</w:delText>
        </w:r>
      </w:del>
    </w:p>
    <w:p w:rsidR="003238E1" w:rsidRDefault="003238E1" w:rsidP="00957413">
      <w:pPr>
        <w:pStyle w:val="Courier10"/>
        <w:ind w:left="720"/>
      </w:pPr>
      <w:del w:id="1275" w:author="vchoi" w:date="2012-04-23T11:05:00Z">
        <w:r w:rsidDel="00AF3BA7">
          <w:delText>Total space: 127120 bytes</w:delText>
        </w:r>
      </w:del>
    </w:p>
    <w:p w:rsidR="003238E1" w:rsidRDefault="003238E1" w:rsidP="00957413"/>
    <w:p w:rsidR="00A07336" w:rsidRDefault="00A07336" w:rsidP="00A07336">
      <w:r>
        <w:t>See the “Comparing Scenarios A</w:t>
      </w:r>
      <w:ins w:id="1276" w:author="vchoi" w:date="2012-04-24T12:04:00Z">
        <w:r w:rsidR="00792118">
          <w:t xml:space="preserve">, B, C </w:t>
        </w:r>
      </w:ins>
      <w:del w:id="1277" w:author="vchoi" w:date="2012-04-24T12:04:00Z">
        <w:r w:rsidDel="00792118">
          <w:delText xml:space="preserve"> to</w:delText>
        </w:r>
      </w:del>
      <w:ins w:id="1278" w:author="vchoi" w:date="2012-04-24T12:04:00Z">
        <w:r w:rsidR="00792118">
          <w:t>-</w:t>
        </w:r>
      </w:ins>
      <w:r>
        <w:t xml:space="preserve"> F” on page </w:t>
      </w:r>
      <w:r w:rsidR="001022E1">
        <w:fldChar w:fldCharType="begin"/>
      </w:r>
      <w:r>
        <w:instrText xml:space="preserve"> PAGEREF ComparingScenariosAF \h </w:instrText>
      </w:r>
      <w:r w:rsidR="001022E1">
        <w:fldChar w:fldCharType="separate"/>
      </w:r>
      <w:ins w:id="1279" w:author="vchoi" w:date="2012-04-24T15:42:00Z">
        <w:r w:rsidR="00085E40">
          <w:rPr>
            <w:noProof/>
          </w:rPr>
          <w:t>27</w:t>
        </w:r>
      </w:ins>
      <w:del w:id="1280" w:author="vchoi" w:date="2012-04-21T18:07:00Z">
        <w:r w:rsidDel="00B4004F">
          <w:rPr>
            <w:noProof/>
          </w:rPr>
          <w:delText>21</w:delText>
        </w:r>
      </w:del>
      <w:r w:rsidR="001022E1">
        <w:fldChar w:fldCharType="end"/>
      </w:r>
      <w:r>
        <w:t xml:space="preserve"> for more information.</w:t>
      </w:r>
    </w:p>
    <w:p w:rsidR="0010705A" w:rsidRDefault="00A30870" w:rsidP="0010705A">
      <w:pPr>
        <w:pStyle w:val="Heading3"/>
        <w:rPr>
          <w:ins w:id="1281" w:author="vchoi" w:date="2012-04-23T18:43:00Z"/>
        </w:rPr>
        <w:pPrChange w:id="1282" w:author="vchoi" w:date="2012-04-24T13:24:00Z">
          <w:pPr>
            <w:pStyle w:val="Heading2"/>
          </w:pPr>
        </w:pPrChange>
      </w:pPr>
      <w:ins w:id="1283" w:author="vchoi" w:date="2012-04-23T18:43:00Z">
        <w:r>
          <w:t xml:space="preserve">Comparing Scenarios A, B, C - F </w:t>
        </w:r>
      </w:ins>
    </w:p>
    <w:p w:rsidR="00A30870" w:rsidRDefault="00A30870" w:rsidP="00A30870">
      <w:pPr>
        <w:rPr>
          <w:ins w:id="1284" w:author="vchoi" w:date="2012-04-23T18:43:00Z"/>
        </w:rPr>
      </w:pPr>
      <w:ins w:id="1285" w:author="vchoi" w:date="2012-04-23T18:43:00Z">
        <w:r>
          <w:t xml:space="preserve">The table below compares the various scenarios that have been described so far in this document. </w:t>
        </w:r>
      </w:ins>
    </w:p>
    <w:p w:rsidR="00A30870" w:rsidRDefault="00A30870" w:rsidP="00A30870">
      <w:pPr>
        <w:rPr>
          <w:ins w:id="1286" w:author="vchoi" w:date="2012-04-23T18:43:00Z"/>
        </w:rPr>
      </w:pPr>
    </w:p>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950"/>
        <w:gridCol w:w="1170"/>
        <w:gridCol w:w="1260"/>
        <w:gridCol w:w="1469"/>
        <w:gridCol w:w="1256"/>
      </w:tblGrid>
      <w:tr w:rsidR="00A30870" w:rsidRPr="00AB414A" w:rsidTr="005D1992">
        <w:trPr>
          <w:tblHeader/>
          <w:jc w:val="center"/>
          <w:ins w:id="1287" w:author="vchoi" w:date="2012-04-23T18:43:00Z"/>
        </w:trPr>
        <w:tc>
          <w:tcPr>
            <w:tcW w:w="9915" w:type="dxa"/>
            <w:gridSpan w:val="8"/>
            <w:shd w:val="clear" w:color="auto" w:fill="auto"/>
          </w:tcPr>
          <w:p w:rsidR="00A30870" w:rsidRPr="00AB414A" w:rsidRDefault="00A30870" w:rsidP="005D1992">
            <w:pPr>
              <w:rPr>
                <w:ins w:id="1288" w:author="vchoi" w:date="2012-04-23T18:43:00Z"/>
                <w:b/>
              </w:rPr>
            </w:pPr>
            <w:ins w:id="1289" w:author="vchoi" w:date="2012-04-23T18:43:00Z">
              <w:r w:rsidRPr="00AB414A">
                <w:rPr>
                  <w:b/>
                </w:rPr>
                <w:t>Table 4. Comparing Scenarios A</w:t>
              </w:r>
              <w:r>
                <w:rPr>
                  <w:b/>
                </w:rPr>
                <w:t>, B C</w:t>
              </w:r>
              <w:r w:rsidRPr="00AB414A">
                <w:rPr>
                  <w:b/>
                </w:rPr>
                <w:t xml:space="preserve"> </w:t>
              </w:r>
              <w:r>
                <w:rPr>
                  <w:b/>
                </w:rPr>
                <w:t>-</w:t>
              </w:r>
              <w:r w:rsidRPr="00AB414A">
                <w:rPr>
                  <w:b/>
                </w:rPr>
                <w:t xml:space="preserve"> F</w:t>
              </w:r>
            </w:ins>
          </w:p>
        </w:tc>
      </w:tr>
      <w:tr w:rsidR="00A30870" w:rsidRPr="00AB414A" w:rsidTr="005D1992">
        <w:trPr>
          <w:tblHeader/>
          <w:jc w:val="center"/>
          <w:ins w:id="1290" w:author="vchoi" w:date="2012-04-23T18:43:00Z"/>
        </w:trPr>
        <w:tc>
          <w:tcPr>
            <w:tcW w:w="977" w:type="dxa"/>
            <w:shd w:val="clear" w:color="auto" w:fill="auto"/>
          </w:tcPr>
          <w:p w:rsidR="00A30870" w:rsidRPr="00AB414A" w:rsidRDefault="00A30870" w:rsidP="005D1992">
            <w:pPr>
              <w:pStyle w:val="Normal9"/>
              <w:rPr>
                <w:ins w:id="1291" w:author="vchoi" w:date="2012-04-23T18:43:00Z"/>
                <w:b/>
              </w:rPr>
            </w:pPr>
            <w:ins w:id="1292" w:author="vchoi" w:date="2012-04-23T18:43:00Z">
              <w:r w:rsidRPr="00AB414A">
                <w:rPr>
                  <w:b/>
                </w:rPr>
                <w:t>Scenario / # Sessions</w:t>
              </w:r>
            </w:ins>
          </w:p>
        </w:tc>
        <w:tc>
          <w:tcPr>
            <w:tcW w:w="1471" w:type="dxa"/>
            <w:shd w:val="clear" w:color="auto" w:fill="auto"/>
          </w:tcPr>
          <w:p w:rsidR="00A30870" w:rsidRPr="00AB414A" w:rsidRDefault="00A30870" w:rsidP="005D1992">
            <w:pPr>
              <w:pStyle w:val="Normal9"/>
              <w:rPr>
                <w:ins w:id="1293" w:author="vchoi" w:date="2012-04-23T18:43:00Z"/>
                <w:b/>
              </w:rPr>
            </w:pPr>
            <w:ins w:id="1294" w:author="vchoi" w:date="2012-04-23T18:43:00Z">
              <w:r w:rsidRPr="00AB414A">
                <w:rPr>
                  <w:b/>
                </w:rPr>
                <w:t>Strategy</w:t>
              </w:r>
            </w:ins>
          </w:p>
        </w:tc>
        <w:tc>
          <w:tcPr>
            <w:tcW w:w="1417" w:type="dxa"/>
            <w:shd w:val="clear" w:color="auto" w:fill="auto"/>
          </w:tcPr>
          <w:p w:rsidR="00A30870" w:rsidRPr="00AB414A" w:rsidRDefault="00A30870" w:rsidP="005D1992">
            <w:pPr>
              <w:pStyle w:val="Normal9"/>
              <w:rPr>
                <w:ins w:id="1295" w:author="vchoi" w:date="2012-04-23T18:43:00Z"/>
                <w:b/>
              </w:rPr>
            </w:pPr>
            <w:ins w:id="1296" w:author="vchoi" w:date="2012-04-23T18:43:00Z">
              <w:r w:rsidRPr="00AB414A">
                <w:rPr>
                  <w:b/>
                </w:rPr>
                <w:t>File Name</w:t>
              </w:r>
            </w:ins>
          </w:p>
        </w:tc>
        <w:tc>
          <w:tcPr>
            <w:tcW w:w="895" w:type="dxa"/>
            <w:shd w:val="clear" w:color="auto" w:fill="auto"/>
          </w:tcPr>
          <w:p w:rsidR="00A30870" w:rsidRPr="00AB414A" w:rsidRDefault="00A30870" w:rsidP="005D1992">
            <w:pPr>
              <w:pStyle w:val="Normal9"/>
              <w:rPr>
                <w:ins w:id="1297" w:author="vchoi" w:date="2012-04-23T18:43:00Z"/>
                <w:b/>
              </w:rPr>
            </w:pPr>
            <w:commentRangeStart w:id="1298"/>
            <w:ins w:id="1299" w:author="vchoi" w:date="2012-04-23T18:43:00Z">
              <w:r w:rsidRPr="00AB414A">
                <w:rPr>
                  <w:b/>
                </w:rPr>
                <w:t>File</w:t>
              </w:r>
              <w:commentRangeEnd w:id="1298"/>
              <w:r w:rsidRPr="00AB414A">
                <w:rPr>
                  <w:rStyle w:val="CommentReference"/>
                </w:rPr>
                <w:commentReference w:id="1298"/>
              </w:r>
              <w:r w:rsidRPr="00AB414A">
                <w:rPr>
                  <w:b/>
                </w:rPr>
                <w:t xml:space="preserve"> Size</w:t>
              </w:r>
            </w:ins>
          </w:p>
          <w:p w:rsidR="00A30870" w:rsidRPr="00AB414A" w:rsidRDefault="00A30870" w:rsidP="005D1992">
            <w:pPr>
              <w:pStyle w:val="Normal9"/>
              <w:rPr>
                <w:ins w:id="1300" w:author="vchoi" w:date="2012-04-23T18:43:00Z"/>
                <w:b/>
              </w:rPr>
            </w:pPr>
            <w:ins w:id="1301" w:author="vchoi" w:date="2012-04-23T18:43:00Z">
              <w:r w:rsidRPr="00AB414A">
                <w:rPr>
                  <w:b/>
                </w:rPr>
                <w:t>(bytes)</w:t>
              </w:r>
            </w:ins>
          </w:p>
        </w:tc>
        <w:tc>
          <w:tcPr>
            <w:tcW w:w="1170" w:type="dxa"/>
            <w:shd w:val="clear" w:color="auto" w:fill="auto"/>
          </w:tcPr>
          <w:p w:rsidR="00A30870" w:rsidRPr="00AB414A" w:rsidRDefault="00A30870" w:rsidP="005D1992">
            <w:pPr>
              <w:pStyle w:val="Normal9"/>
              <w:rPr>
                <w:ins w:id="1302" w:author="vchoi" w:date="2012-04-23T18:43:00Z"/>
                <w:b/>
              </w:rPr>
            </w:pPr>
            <w:ins w:id="1303" w:author="vchoi" w:date="2012-04-23T18:43:00Z">
              <w:r w:rsidRPr="00AB414A">
                <w:rPr>
                  <w:b/>
                </w:rPr>
                <w:t>File Metadata</w:t>
              </w:r>
            </w:ins>
          </w:p>
          <w:p w:rsidR="00A30870" w:rsidRPr="00AB414A" w:rsidRDefault="00A30870" w:rsidP="005D1992">
            <w:pPr>
              <w:pStyle w:val="Normal9"/>
              <w:rPr>
                <w:ins w:id="1304" w:author="vchoi" w:date="2012-04-23T18:43:00Z"/>
                <w:b/>
              </w:rPr>
            </w:pPr>
            <w:ins w:id="1305" w:author="vchoi" w:date="2012-04-23T18:43:00Z">
              <w:r w:rsidRPr="00AB414A">
                <w:rPr>
                  <w:b/>
                </w:rPr>
                <w:t>(bytes)</w:t>
              </w:r>
            </w:ins>
          </w:p>
        </w:tc>
        <w:tc>
          <w:tcPr>
            <w:tcW w:w="1260" w:type="dxa"/>
            <w:shd w:val="clear" w:color="auto" w:fill="auto"/>
          </w:tcPr>
          <w:p w:rsidR="00A30870" w:rsidRPr="00AB414A" w:rsidRDefault="00A30870" w:rsidP="005D1992">
            <w:pPr>
              <w:pStyle w:val="Normal9"/>
              <w:rPr>
                <w:ins w:id="1306" w:author="vchoi" w:date="2012-04-23T18:43:00Z"/>
                <w:b/>
              </w:rPr>
            </w:pPr>
            <w:ins w:id="1307" w:author="vchoi" w:date="2012-04-23T18:43:00Z">
              <w:r w:rsidRPr="00AB414A">
                <w:rPr>
                  <w:b/>
                </w:rPr>
                <w:t>Raw Data</w:t>
              </w:r>
            </w:ins>
          </w:p>
          <w:p w:rsidR="00A30870" w:rsidRPr="00AB414A" w:rsidRDefault="00A30870" w:rsidP="005D1992">
            <w:pPr>
              <w:pStyle w:val="Normal9"/>
              <w:rPr>
                <w:ins w:id="1308" w:author="vchoi" w:date="2012-04-23T18:43:00Z"/>
                <w:b/>
              </w:rPr>
            </w:pPr>
            <w:ins w:id="1309" w:author="vchoi" w:date="2012-04-23T18:43:00Z">
              <w:r w:rsidRPr="00AB414A">
                <w:rPr>
                  <w:b/>
                </w:rPr>
                <w:t>(bytes)</w:t>
              </w:r>
            </w:ins>
          </w:p>
        </w:tc>
        <w:tc>
          <w:tcPr>
            <w:tcW w:w="1469" w:type="dxa"/>
            <w:shd w:val="clear" w:color="auto" w:fill="auto"/>
          </w:tcPr>
          <w:p w:rsidR="00A30870" w:rsidRPr="00AB414A" w:rsidRDefault="00A30870" w:rsidP="005D1992">
            <w:pPr>
              <w:pStyle w:val="Normal9"/>
              <w:rPr>
                <w:ins w:id="1310" w:author="vchoi" w:date="2012-04-23T18:43:00Z"/>
                <w:b/>
              </w:rPr>
            </w:pPr>
            <w:ins w:id="1311" w:author="vchoi" w:date="2012-04-23T18:43:00Z">
              <w:r w:rsidRPr="00AB414A">
                <w:rPr>
                  <w:b/>
                </w:rPr>
                <w:t>Tracked Free Space</w:t>
              </w:r>
            </w:ins>
          </w:p>
          <w:p w:rsidR="00A30870" w:rsidRPr="00AB414A" w:rsidRDefault="00A30870" w:rsidP="005D1992">
            <w:pPr>
              <w:pStyle w:val="Normal9"/>
              <w:rPr>
                <w:ins w:id="1312" w:author="vchoi" w:date="2012-04-23T18:43:00Z"/>
                <w:b/>
              </w:rPr>
            </w:pPr>
            <w:ins w:id="1313" w:author="vchoi" w:date="2012-04-23T18:43:00Z">
              <w:r w:rsidRPr="00AB414A">
                <w:rPr>
                  <w:b/>
                </w:rPr>
                <w:t>(bytes)</w:t>
              </w:r>
            </w:ins>
          </w:p>
        </w:tc>
        <w:tc>
          <w:tcPr>
            <w:tcW w:w="1256" w:type="dxa"/>
            <w:shd w:val="clear" w:color="auto" w:fill="auto"/>
          </w:tcPr>
          <w:p w:rsidR="00A30870" w:rsidRPr="00AB414A" w:rsidRDefault="00A30870" w:rsidP="005D1992">
            <w:pPr>
              <w:pStyle w:val="Normal9"/>
              <w:rPr>
                <w:ins w:id="1314" w:author="vchoi" w:date="2012-04-23T18:43:00Z"/>
                <w:b/>
              </w:rPr>
            </w:pPr>
            <w:ins w:id="1315" w:author="vchoi" w:date="2012-04-23T18:43:00Z">
              <w:r w:rsidRPr="00AB414A">
                <w:rPr>
                  <w:b/>
                </w:rPr>
                <w:t>Unaccounted Space (bytes)</w:t>
              </w:r>
            </w:ins>
          </w:p>
        </w:tc>
      </w:tr>
      <w:tr w:rsidR="00A30870" w:rsidRPr="00AB414A" w:rsidTr="005D1992">
        <w:trPr>
          <w:jc w:val="center"/>
          <w:ins w:id="1316" w:author="vchoi" w:date="2012-04-23T18:43:00Z"/>
        </w:trPr>
        <w:tc>
          <w:tcPr>
            <w:tcW w:w="977" w:type="dxa"/>
            <w:shd w:val="clear" w:color="auto" w:fill="auto"/>
          </w:tcPr>
          <w:p w:rsidR="00A30870" w:rsidRPr="00AB414A" w:rsidRDefault="00A30870" w:rsidP="005D1992">
            <w:pPr>
              <w:pStyle w:val="Normal9"/>
              <w:rPr>
                <w:ins w:id="1317" w:author="vchoi" w:date="2012-04-23T18:43:00Z"/>
              </w:rPr>
            </w:pPr>
            <w:ins w:id="1318" w:author="vchoi" w:date="2012-04-23T18:43:00Z">
              <w:r w:rsidRPr="00AB414A">
                <w:t>A / 3</w:t>
              </w:r>
            </w:ins>
          </w:p>
        </w:tc>
        <w:tc>
          <w:tcPr>
            <w:tcW w:w="1471" w:type="dxa"/>
            <w:shd w:val="clear" w:color="auto" w:fill="auto"/>
          </w:tcPr>
          <w:p w:rsidR="00A30870" w:rsidRPr="00AB414A" w:rsidRDefault="00A30870" w:rsidP="005D1992">
            <w:pPr>
              <w:pStyle w:val="Normal9"/>
              <w:rPr>
                <w:ins w:id="1319" w:author="vchoi" w:date="2012-04-23T18:43:00Z"/>
              </w:rPr>
            </w:pPr>
            <w:ins w:id="1320" w:author="vchoi" w:date="2012-04-23T18:43:00Z">
              <w:r w:rsidRPr="00AB414A">
                <w:t>All</w:t>
              </w:r>
            </w:ins>
          </w:p>
        </w:tc>
        <w:tc>
          <w:tcPr>
            <w:tcW w:w="1417" w:type="dxa"/>
            <w:shd w:val="clear" w:color="auto" w:fill="auto"/>
          </w:tcPr>
          <w:p w:rsidR="00A30870" w:rsidRPr="00AB414A" w:rsidRDefault="00A30870" w:rsidP="005D1992">
            <w:pPr>
              <w:pStyle w:val="Normal9"/>
              <w:rPr>
                <w:ins w:id="1321" w:author="vchoi" w:date="2012-04-23T18:43:00Z"/>
              </w:rPr>
            </w:pPr>
            <w:ins w:id="1322" w:author="vchoi" w:date="2012-04-23T18:43:00Z">
              <w:r w:rsidRPr="00AB414A">
                <w:t>no_persist_A.h5</w:t>
              </w:r>
            </w:ins>
          </w:p>
        </w:tc>
        <w:tc>
          <w:tcPr>
            <w:tcW w:w="895" w:type="dxa"/>
            <w:shd w:val="clear" w:color="auto" w:fill="auto"/>
          </w:tcPr>
          <w:p w:rsidR="00A30870" w:rsidRPr="00AB414A" w:rsidRDefault="00A30870" w:rsidP="005D1992">
            <w:pPr>
              <w:pStyle w:val="Normal9"/>
              <w:rPr>
                <w:ins w:id="1323" w:author="vchoi" w:date="2012-04-23T18:43:00Z"/>
              </w:rPr>
            </w:pPr>
            <w:ins w:id="1324" w:author="vchoi" w:date="2012-04-23T18:43:00Z">
              <w:r w:rsidRPr="00AB414A">
                <w:t>130880</w:t>
              </w:r>
            </w:ins>
          </w:p>
        </w:tc>
        <w:tc>
          <w:tcPr>
            <w:tcW w:w="1170" w:type="dxa"/>
            <w:shd w:val="clear" w:color="auto" w:fill="auto"/>
          </w:tcPr>
          <w:p w:rsidR="00A30870" w:rsidRPr="00AB414A" w:rsidRDefault="00A30870" w:rsidP="005D1992">
            <w:pPr>
              <w:pStyle w:val="Normal9"/>
              <w:rPr>
                <w:ins w:id="1325" w:author="vchoi" w:date="2012-04-23T18:43:00Z"/>
              </w:rPr>
            </w:pPr>
            <w:ins w:id="1326" w:author="vchoi" w:date="2012-04-23T18:43:00Z">
              <w:r w:rsidRPr="00AB414A">
                <w:t>2216</w:t>
              </w:r>
            </w:ins>
          </w:p>
        </w:tc>
        <w:tc>
          <w:tcPr>
            <w:tcW w:w="1260" w:type="dxa"/>
            <w:shd w:val="clear" w:color="auto" w:fill="auto"/>
          </w:tcPr>
          <w:p w:rsidR="00A30870" w:rsidRPr="00AB414A" w:rsidRDefault="00A30870" w:rsidP="005D1992">
            <w:pPr>
              <w:pStyle w:val="Normal9"/>
              <w:rPr>
                <w:ins w:id="1327" w:author="vchoi" w:date="2012-04-23T18:43:00Z"/>
              </w:rPr>
            </w:pPr>
            <w:ins w:id="1328" w:author="vchoi" w:date="2012-04-23T18:43:00Z">
              <w:r w:rsidRPr="00AB414A">
                <w:t>4640</w:t>
              </w:r>
            </w:ins>
          </w:p>
        </w:tc>
        <w:tc>
          <w:tcPr>
            <w:tcW w:w="1469" w:type="dxa"/>
            <w:shd w:val="clear" w:color="auto" w:fill="auto"/>
          </w:tcPr>
          <w:p w:rsidR="00A30870" w:rsidRPr="00AB414A" w:rsidRDefault="00A30870" w:rsidP="005D1992">
            <w:pPr>
              <w:pStyle w:val="Normal9"/>
              <w:rPr>
                <w:ins w:id="1329" w:author="vchoi" w:date="2012-04-23T18:43:00Z"/>
              </w:rPr>
            </w:pPr>
            <w:ins w:id="1330" w:author="vchoi" w:date="2012-04-23T18:43:00Z">
              <w:r w:rsidRPr="00AB414A">
                <w:t>0</w:t>
              </w:r>
            </w:ins>
          </w:p>
        </w:tc>
        <w:tc>
          <w:tcPr>
            <w:tcW w:w="1256" w:type="dxa"/>
            <w:shd w:val="clear" w:color="auto" w:fill="auto"/>
          </w:tcPr>
          <w:p w:rsidR="00A30870" w:rsidRPr="00AB414A" w:rsidRDefault="00A30870" w:rsidP="005D1992">
            <w:pPr>
              <w:pStyle w:val="Normal9"/>
              <w:rPr>
                <w:ins w:id="1331" w:author="vchoi" w:date="2012-04-23T18:43:00Z"/>
              </w:rPr>
            </w:pPr>
            <w:ins w:id="1332" w:author="vchoi" w:date="2012-04-23T18:43:00Z">
              <w:r w:rsidRPr="00AB414A">
                <w:t>124024</w:t>
              </w:r>
            </w:ins>
          </w:p>
        </w:tc>
      </w:tr>
      <w:tr w:rsidR="00A30870" w:rsidRPr="00AB414A" w:rsidTr="005D1992">
        <w:trPr>
          <w:jc w:val="center"/>
          <w:ins w:id="1333" w:author="vchoi" w:date="2012-04-23T18:43:00Z"/>
        </w:trPr>
        <w:tc>
          <w:tcPr>
            <w:tcW w:w="977" w:type="dxa"/>
            <w:shd w:val="clear" w:color="auto" w:fill="auto"/>
          </w:tcPr>
          <w:p w:rsidR="00A30870" w:rsidRPr="00AB414A" w:rsidRDefault="00A30870" w:rsidP="005D1992">
            <w:pPr>
              <w:pStyle w:val="Normal9"/>
              <w:rPr>
                <w:ins w:id="1334" w:author="vchoi" w:date="2012-04-23T18:43:00Z"/>
              </w:rPr>
            </w:pPr>
            <w:ins w:id="1335" w:author="vchoi" w:date="2012-04-23T18:43:00Z">
              <w:r w:rsidRPr="00AB414A">
                <w:t>B / 3</w:t>
              </w:r>
            </w:ins>
          </w:p>
        </w:tc>
        <w:tc>
          <w:tcPr>
            <w:tcW w:w="1471" w:type="dxa"/>
            <w:shd w:val="clear" w:color="auto" w:fill="auto"/>
          </w:tcPr>
          <w:p w:rsidR="00A30870" w:rsidRPr="00AB414A" w:rsidRDefault="00A30870" w:rsidP="005D1992">
            <w:pPr>
              <w:pStyle w:val="Normal9"/>
              <w:rPr>
                <w:ins w:id="1336" w:author="vchoi" w:date="2012-04-23T18:43:00Z"/>
              </w:rPr>
            </w:pPr>
            <w:ins w:id="1337" w:author="vchoi" w:date="2012-04-23T18:43:00Z">
              <w:r w:rsidRPr="00AB414A">
                <w:t>All Persist</w:t>
              </w:r>
            </w:ins>
          </w:p>
        </w:tc>
        <w:tc>
          <w:tcPr>
            <w:tcW w:w="1417" w:type="dxa"/>
            <w:shd w:val="clear" w:color="auto" w:fill="auto"/>
          </w:tcPr>
          <w:p w:rsidR="00A30870" w:rsidRPr="00AB414A" w:rsidRDefault="00A30870" w:rsidP="005D1992">
            <w:pPr>
              <w:pStyle w:val="Normal9"/>
              <w:rPr>
                <w:ins w:id="1338" w:author="vchoi" w:date="2012-04-23T18:43:00Z"/>
              </w:rPr>
            </w:pPr>
            <w:ins w:id="1339" w:author="vchoi" w:date="2012-04-23T18:43:00Z">
              <w:r w:rsidRPr="00AB414A">
                <w:t>persist_B.h5</w:t>
              </w:r>
            </w:ins>
          </w:p>
        </w:tc>
        <w:tc>
          <w:tcPr>
            <w:tcW w:w="895" w:type="dxa"/>
            <w:shd w:val="clear" w:color="auto" w:fill="auto"/>
          </w:tcPr>
          <w:p w:rsidR="00A30870" w:rsidRPr="00AB414A" w:rsidRDefault="00A30870" w:rsidP="005D1992">
            <w:pPr>
              <w:pStyle w:val="Normal9"/>
              <w:rPr>
                <w:ins w:id="1340" w:author="vchoi" w:date="2012-04-23T18:43:00Z"/>
              </w:rPr>
            </w:pPr>
            <w:ins w:id="1341" w:author="vchoi" w:date="2012-04-23T18:43:00Z">
              <w:r w:rsidRPr="00AB414A">
                <w:t>12</w:t>
              </w:r>
              <w:r>
                <w:t>4903</w:t>
              </w:r>
            </w:ins>
          </w:p>
        </w:tc>
        <w:tc>
          <w:tcPr>
            <w:tcW w:w="1170" w:type="dxa"/>
            <w:shd w:val="clear" w:color="auto" w:fill="auto"/>
          </w:tcPr>
          <w:p w:rsidR="00A30870" w:rsidRPr="00AB414A" w:rsidRDefault="00A30870" w:rsidP="005D1992">
            <w:pPr>
              <w:pStyle w:val="Normal9"/>
              <w:rPr>
                <w:ins w:id="1342" w:author="vchoi" w:date="2012-04-23T18:43:00Z"/>
              </w:rPr>
            </w:pPr>
            <w:ins w:id="1343" w:author="vchoi" w:date="2012-04-23T18:43:00Z">
              <w:r w:rsidRPr="00AB414A">
                <w:t>24</w:t>
              </w:r>
              <w:r>
                <w:t>09</w:t>
              </w:r>
            </w:ins>
          </w:p>
        </w:tc>
        <w:tc>
          <w:tcPr>
            <w:tcW w:w="1260" w:type="dxa"/>
            <w:shd w:val="clear" w:color="auto" w:fill="auto"/>
          </w:tcPr>
          <w:p w:rsidR="00A30870" w:rsidRPr="00AB414A" w:rsidRDefault="00A30870" w:rsidP="005D1992">
            <w:pPr>
              <w:pStyle w:val="Normal9"/>
              <w:rPr>
                <w:ins w:id="1344" w:author="vchoi" w:date="2012-04-23T18:43:00Z"/>
              </w:rPr>
            </w:pPr>
            <w:ins w:id="1345" w:author="vchoi" w:date="2012-04-23T18:43:00Z">
              <w:r w:rsidRPr="00AB414A">
                <w:t>4640</w:t>
              </w:r>
            </w:ins>
          </w:p>
        </w:tc>
        <w:tc>
          <w:tcPr>
            <w:tcW w:w="1469" w:type="dxa"/>
            <w:shd w:val="clear" w:color="auto" w:fill="auto"/>
          </w:tcPr>
          <w:p w:rsidR="00A30870" w:rsidRPr="00AB414A" w:rsidRDefault="00A30870" w:rsidP="005D1992">
            <w:pPr>
              <w:pStyle w:val="Normal9"/>
              <w:rPr>
                <w:ins w:id="1346" w:author="vchoi" w:date="2012-04-23T18:43:00Z"/>
              </w:rPr>
            </w:pPr>
            <w:ins w:id="1347" w:author="vchoi" w:date="2012-04-23T18:43:00Z">
              <w:r w:rsidRPr="00AB414A">
                <w:t>1</w:t>
              </w:r>
              <w:r>
                <w:t>17854</w:t>
              </w:r>
            </w:ins>
          </w:p>
        </w:tc>
        <w:tc>
          <w:tcPr>
            <w:tcW w:w="1256" w:type="dxa"/>
            <w:shd w:val="clear" w:color="auto" w:fill="auto"/>
          </w:tcPr>
          <w:p w:rsidR="00A30870" w:rsidRPr="00AB414A" w:rsidRDefault="00A30870" w:rsidP="005D1992">
            <w:pPr>
              <w:pStyle w:val="Normal9"/>
              <w:rPr>
                <w:ins w:id="1348" w:author="vchoi" w:date="2012-04-23T18:43:00Z"/>
              </w:rPr>
            </w:pPr>
            <w:ins w:id="1349" w:author="vchoi" w:date="2012-04-23T18:43:00Z">
              <w:r w:rsidRPr="00AB414A">
                <w:t>0</w:t>
              </w:r>
            </w:ins>
          </w:p>
        </w:tc>
      </w:tr>
      <w:tr w:rsidR="00A30870" w:rsidRPr="00AB414A" w:rsidTr="005D1992">
        <w:trPr>
          <w:jc w:val="center"/>
          <w:ins w:id="1350" w:author="vchoi" w:date="2012-04-23T18:43:00Z"/>
        </w:trPr>
        <w:tc>
          <w:tcPr>
            <w:tcW w:w="977" w:type="dxa"/>
            <w:shd w:val="clear" w:color="auto" w:fill="auto"/>
          </w:tcPr>
          <w:p w:rsidR="00A30870" w:rsidRPr="00AB414A" w:rsidRDefault="00A30870" w:rsidP="005D1992">
            <w:pPr>
              <w:pStyle w:val="Normal9"/>
              <w:rPr>
                <w:ins w:id="1351" w:author="vchoi" w:date="2012-04-23T18:43:00Z"/>
              </w:rPr>
            </w:pPr>
            <w:ins w:id="1352" w:author="vchoi" w:date="2012-04-23T18:43:00Z">
              <w:r w:rsidRPr="00AB414A">
                <w:t>C / 1</w:t>
              </w:r>
            </w:ins>
          </w:p>
        </w:tc>
        <w:tc>
          <w:tcPr>
            <w:tcW w:w="1471" w:type="dxa"/>
            <w:shd w:val="clear" w:color="auto" w:fill="auto"/>
          </w:tcPr>
          <w:p w:rsidR="00A30870" w:rsidRPr="00AB414A" w:rsidRDefault="00A30870" w:rsidP="005D1992">
            <w:pPr>
              <w:pStyle w:val="Normal9"/>
              <w:rPr>
                <w:ins w:id="1353" w:author="vchoi" w:date="2012-04-23T18:43:00Z"/>
              </w:rPr>
            </w:pPr>
            <w:ins w:id="1354" w:author="vchoi" w:date="2012-04-23T18:43:00Z">
              <w:r w:rsidRPr="00AB414A">
                <w:t xml:space="preserve">All </w:t>
              </w:r>
            </w:ins>
          </w:p>
        </w:tc>
        <w:tc>
          <w:tcPr>
            <w:tcW w:w="1417" w:type="dxa"/>
            <w:shd w:val="clear" w:color="auto" w:fill="auto"/>
          </w:tcPr>
          <w:p w:rsidR="00A30870" w:rsidRPr="00AB414A" w:rsidRDefault="00A30870" w:rsidP="005D1992">
            <w:pPr>
              <w:pStyle w:val="Normal9"/>
              <w:rPr>
                <w:ins w:id="1355" w:author="vchoi" w:date="2012-04-23T18:43:00Z"/>
              </w:rPr>
            </w:pPr>
            <w:ins w:id="1356" w:author="vchoi" w:date="2012-04-23T18:43:00Z">
              <w:r>
                <w:t>no_</w:t>
              </w:r>
              <w:r w:rsidRPr="00AB414A">
                <w:t>persist_C.h5</w:t>
              </w:r>
            </w:ins>
          </w:p>
        </w:tc>
        <w:tc>
          <w:tcPr>
            <w:tcW w:w="895" w:type="dxa"/>
            <w:shd w:val="clear" w:color="auto" w:fill="auto"/>
          </w:tcPr>
          <w:p w:rsidR="00A30870" w:rsidRPr="00AB414A" w:rsidRDefault="00A30870" w:rsidP="005D1992">
            <w:pPr>
              <w:pStyle w:val="Normal9"/>
              <w:rPr>
                <w:ins w:id="1357" w:author="vchoi" w:date="2012-04-23T18:43:00Z"/>
              </w:rPr>
            </w:pPr>
            <w:ins w:id="1358" w:author="vchoi" w:date="2012-04-23T18:43:00Z">
              <w:r w:rsidRPr="00AB414A">
                <w:t>124</w:t>
              </w:r>
              <w:r>
                <w:t>832</w:t>
              </w:r>
            </w:ins>
          </w:p>
        </w:tc>
        <w:tc>
          <w:tcPr>
            <w:tcW w:w="1170" w:type="dxa"/>
            <w:shd w:val="clear" w:color="auto" w:fill="auto"/>
          </w:tcPr>
          <w:p w:rsidR="00A30870" w:rsidRPr="00AB414A" w:rsidRDefault="00A30870" w:rsidP="005D1992">
            <w:pPr>
              <w:pStyle w:val="Normal9"/>
              <w:rPr>
                <w:ins w:id="1359" w:author="vchoi" w:date="2012-04-23T18:43:00Z"/>
              </w:rPr>
            </w:pPr>
            <w:ins w:id="1360" w:author="vchoi" w:date="2012-04-23T18:43:00Z">
              <w:r w:rsidRPr="00AB414A">
                <w:t>2</w:t>
              </w:r>
              <w:r>
                <w:t>216</w:t>
              </w:r>
            </w:ins>
          </w:p>
        </w:tc>
        <w:tc>
          <w:tcPr>
            <w:tcW w:w="1260" w:type="dxa"/>
            <w:shd w:val="clear" w:color="auto" w:fill="auto"/>
          </w:tcPr>
          <w:p w:rsidR="00A30870" w:rsidRPr="00AB414A" w:rsidRDefault="00A30870" w:rsidP="005D1992">
            <w:pPr>
              <w:pStyle w:val="Normal9"/>
              <w:rPr>
                <w:ins w:id="1361" w:author="vchoi" w:date="2012-04-23T18:43:00Z"/>
              </w:rPr>
            </w:pPr>
            <w:ins w:id="1362" w:author="vchoi" w:date="2012-04-23T18:43:00Z">
              <w:r w:rsidRPr="00AB414A">
                <w:t>4640</w:t>
              </w:r>
            </w:ins>
          </w:p>
        </w:tc>
        <w:tc>
          <w:tcPr>
            <w:tcW w:w="1469" w:type="dxa"/>
            <w:shd w:val="clear" w:color="auto" w:fill="auto"/>
          </w:tcPr>
          <w:p w:rsidR="00A30870" w:rsidRPr="00AB414A" w:rsidRDefault="00A30870" w:rsidP="005D1992">
            <w:pPr>
              <w:pStyle w:val="Normal9"/>
              <w:rPr>
                <w:ins w:id="1363" w:author="vchoi" w:date="2012-04-23T18:43:00Z"/>
              </w:rPr>
            </w:pPr>
            <w:ins w:id="1364" w:author="vchoi" w:date="2012-04-23T18:43:00Z">
              <w:r>
                <w:t>0</w:t>
              </w:r>
            </w:ins>
          </w:p>
        </w:tc>
        <w:tc>
          <w:tcPr>
            <w:tcW w:w="1256" w:type="dxa"/>
            <w:shd w:val="clear" w:color="auto" w:fill="auto"/>
          </w:tcPr>
          <w:p w:rsidR="00A30870" w:rsidRPr="00AB414A" w:rsidRDefault="00A30870" w:rsidP="005D1992">
            <w:pPr>
              <w:pStyle w:val="Normal9"/>
              <w:rPr>
                <w:ins w:id="1365" w:author="vchoi" w:date="2012-04-23T18:43:00Z"/>
              </w:rPr>
            </w:pPr>
            <w:ins w:id="1366" w:author="vchoi" w:date="2012-04-23T18:43:00Z">
              <w:r>
                <w:t>117976</w:t>
              </w:r>
            </w:ins>
          </w:p>
        </w:tc>
      </w:tr>
      <w:tr w:rsidR="00A30870" w:rsidRPr="00AB414A" w:rsidTr="005D1992">
        <w:trPr>
          <w:jc w:val="center"/>
          <w:ins w:id="1367" w:author="vchoi" w:date="2012-04-23T18:43:00Z"/>
        </w:trPr>
        <w:tc>
          <w:tcPr>
            <w:tcW w:w="977" w:type="dxa"/>
            <w:shd w:val="clear" w:color="auto" w:fill="auto"/>
          </w:tcPr>
          <w:p w:rsidR="00A30870" w:rsidRPr="00AB414A" w:rsidRDefault="00A30870" w:rsidP="005D1992">
            <w:pPr>
              <w:pStyle w:val="Normal9"/>
              <w:rPr>
                <w:ins w:id="1368" w:author="vchoi" w:date="2012-04-23T18:43:00Z"/>
              </w:rPr>
            </w:pPr>
            <w:ins w:id="1369" w:author="vchoi" w:date="2012-04-23T18:43:00Z">
              <w:r w:rsidRPr="00AB414A">
                <w:t>D / 1</w:t>
              </w:r>
            </w:ins>
          </w:p>
        </w:tc>
        <w:tc>
          <w:tcPr>
            <w:tcW w:w="1471" w:type="dxa"/>
            <w:shd w:val="clear" w:color="auto" w:fill="auto"/>
          </w:tcPr>
          <w:p w:rsidR="00A30870" w:rsidRPr="00AB414A" w:rsidRDefault="00A30870" w:rsidP="005D1992">
            <w:pPr>
              <w:pStyle w:val="Normal9"/>
              <w:rPr>
                <w:ins w:id="1370" w:author="vchoi" w:date="2012-04-23T18:43:00Z"/>
              </w:rPr>
            </w:pPr>
            <w:ins w:id="1371" w:author="vchoi" w:date="2012-04-23T18:43:00Z">
              <w:r w:rsidRPr="00AB414A">
                <w:t>All Persist</w:t>
              </w:r>
            </w:ins>
          </w:p>
        </w:tc>
        <w:tc>
          <w:tcPr>
            <w:tcW w:w="1417" w:type="dxa"/>
            <w:shd w:val="clear" w:color="auto" w:fill="auto"/>
          </w:tcPr>
          <w:p w:rsidR="00A30870" w:rsidRPr="00AB414A" w:rsidRDefault="00A30870" w:rsidP="005D1992">
            <w:pPr>
              <w:pStyle w:val="Normal9"/>
              <w:rPr>
                <w:ins w:id="1372" w:author="vchoi" w:date="2012-04-23T18:43:00Z"/>
              </w:rPr>
            </w:pPr>
            <w:ins w:id="1373" w:author="vchoi" w:date="2012-04-23T18:43:00Z">
              <w:r w:rsidRPr="00AB414A">
                <w:t>persist_D.h5</w:t>
              </w:r>
            </w:ins>
          </w:p>
        </w:tc>
        <w:tc>
          <w:tcPr>
            <w:tcW w:w="895" w:type="dxa"/>
            <w:shd w:val="clear" w:color="auto" w:fill="auto"/>
          </w:tcPr>
          <w:p w:rsidR="00A30870" w:rsidRPr="00AB414A" w:rsidRDefault="00A30870" w:rsidP="005D1992">
            <w:pPr>
              <w:pStyle w:val="Normal9"/>
              <w:rPr>
                <w:ins w:id="1374" w:author="vchoi" w:date="2012-04-23T18:43:00Z"/>
              </w:rPr>
            </w:pPr>
            <w:ins w:id="1375" w:author="vchoi" w:date="2012-04-23T18:43:00Z">
              <w:r>
                <w:t>124903</w:t>
              </w:r>
            </w:ins>
          </w:p>
        </w:tc>
        <w:tc>
          <w:tcPr>
            <w:tcW w:w="1170" w:type="dxa"/>
            <w:shd w:val="clear" w:color="auto" w:fill="auto"/>
          </w:tcPr>
          <w:p w:rsidR="00A30870" w:rsidRPr="00AB414A" w:rsidRDefault="00A30870" w:rsidP="005D1992">
            <w:pPr>
              <w:pStyle w:val="Normal9"/>
              <w:rPr>
                <w:ins w:id="1376" w:author="vchoi" w:date="2012-04-23T18:43:00Z"/>
              </w:rPr>
            </w:pPr>
            <w:ins w:id="1377" w:author="vchoi" w:date="2012-04-23T18:43:00Z">
              <w:r>
                <w:t>2409</w:t>
              </w:r>
            </w:ins>
          </w:p>
        </w:tc>
        <w:tc>
          <w:tcPr>
            <w:tcW w:w="1260" w:type="dxa"/>
            <w:shd w:val="clear" w:color="auto" w:fill="auto"/>
          </w:tcPr>
          <w:p w:rsidR="00A30870" w:rsidRPr="00AB414A" w:rsidRDefault="00A30870" w:rsidP="005D1992">
            <w:pPr>
              <w:pStyle w:val="Normal9"/>
              <w:rPr>
                <w:ins w:id="1378" w:author="vchoi" w:date="2012-04-23T18:43:00Z"/>
              </w:rPr>
            </w:pPr>
            <w:ins w:id="1379" w:author="vchoi" w:date="2012-04-23T18:43:00Z">
              <w:r>
                <w:t>4640</w:t>
              </w:r>
            </w:ins>
          </w:p>
        </w:tc>
        <w:tc>
          <w:tcPr>
            <w:tcW w:w="1469" w:type="dxa"/>
            <w:shd w:val="clear" w:color="auto" w:fill="auto"/>
          </w:tcPr>
          <w:p w:rsidR="00A30870" w:rsidRPr="00AB414A" w:rsidRDefault="00A30870" w:rsidP="005D1992">
            <w:pPr>
              <w:pStyle w:val="Normal9"/>
              <w:rPr>
                <w:ins w:id="1380" w:author="vchoi" w:date="2012-04-23T18:43:00Z"/>
              </w:rPr>
            </w:pPr>
            <w:ins w:id="1381" w:author="vchoi" w:date="2012-04-23T18:43:00Z">
              <w:r>
                <w:t>117854</w:t>
              </w:r>
            </w:ins>
          </w:p>
        </w:tc>
        <w:tc>
          <w:tcPr>
            <w:tcW w:w="1256" w:type="dxa"/>
            <w:shd w:val="clear" w:color="auto" w:fill="auto"/>
          </w:tcPr>
          <w:p w:rsidR="00A30870" w:rsidRPr="00AB414A" w:rsidRDefault="00A30870" w:rsidP="005D1992">
            <w:pPr>
              <w:pStyle w:val="Normal9"/>
              <w:rPr>
                <w:ins w:id="1382" w:author="vchoi" w:date="2012-04-23T18:43:00Z"/>
              </w:rPr>
            </w:pPr>
            <w:ins w:id="1383" w:author="vchoi" w:date="2012-04-23T18:43:00Z">
              <w:r>
                <w:t>0</w:t>
              </w:r>
            </w:ins>
          </w:p>
        </w:tc>
      </w:tr>
      <w:tr w:rsidR="00A30870" w:rsidRPr="00AB414A" w:rsidTr="005D1992">
        <w:trPr>
          <w:jc w:val="center"/>
          <w:ins w:id="1384" w:author="vchoi" w:date="2012-04-23T18:43:00Z"/>
        </w:trPr>
        <w:tc>
          <w:tcPr>
            <w:tcW w:w="977" w:type="dxa"/>
            <w:shd w:val="clear" w:color="auto" w:fill="auto"/>
          </w:tcPr>
          <w:p w:rsidR="00A30870" w:rsidRPr="00AB414A" w:rsidRDefault="00A30870" w:rsidP="005D1992">
            <w:pPr>
              <w:pStyle w:val="Normal9"/>
              <w:rPr>
                <w:ins w:id="1385" w:author="vchoi" w:date="2012-04-23T18:43:00Z"/>
              </w:rPr>
            </w:pPr>
            <w:ins w:id="1386" w:author="vchoi" w:date="2012-04-23T18:43:00Z">
              <w:r w:rsidRPr="00AB414A">
                <w:t>E / 1</w:t>
              </w:r>
            </w:ins>
          </w:p>
        </w:tc>
        <w:tc>
          <w:tcPr>
            <w:tcW w:w="1471" w:type="dxa"/>
            <w:shd w:val="clear" w:color="auto" w:fill="auto"/>
          </w:tcPr>
          <w:p w:rsidR="00A30870" w:rsidRPr="00AB414A" w:rsidRDefault="00A30870" w:rsidP="005D1992">
            <w:pPr>
              <w:pStyle w:val="Normal9"/>
              <w:rPr>
                <w:ins w:id="1387" w:author="vchoi" w:date="2012-04-23T18:43:00Z"/>
              </w:rPr>
            </w:pPr>
            <w:ins w:id="1388" w:author="vchoi" w:date="2012-04-23T18:43:00Z">
              <w:r w:rsidRPr="00AB414A">
                <w:t>Aggregator VFD</w:t>
              </w:r>
            </w:ins>
          </w:p>
        </w:tc>
        <w:tc>
          <w:tcPr>
            <w:tcW w:w="1417" w:type="dxa"/>
            <w:shd w:val="clear" w:color="auto" w:fill="auto"/>
          </w:tcPr>
          <w:p w:rsidR="00A30870" w:rsidRPr="00AB414A" w:rsidRDefault="00A30870" w:rsidP="005D1992">
            <w:pPr>
              <w:pStyle w:val="Normal9"/>
              <w:rPr>
                <w:ins w:id="1389" w:author="vchoi" w:date="2012-04-23T18:43:00Z"/>
              </w:rPr>
            </w:pPr>
            <w:ins w:id="1390" w:author="vchoi" w:date="2012-04-23T18:43:00Z">
              <w:r w:rsidRPr="00AB414A">
                <w:t>aggrvfd_E.h5</w:t>
              </w:r>
            </w:ins>
          </w:p>
        </w:tc>
        <w:tc>
          <w:tcPr>
            <w:tcW w:w="895" w:type="dxa"/>
            <w:shd w:val="clear" w:color="auto" w:fill="auto"/>
          </w:tcPr>
          <w:p w:rsidR="00A30870" w:rsidRPr="00AB414A" w:rsidRDefault="00A30870" w:rsidP="005D1992">
            <w:pPr>
              <w:pStyle w:val="Normal9"/>
              <w:rPr>
                <w:ins w:id="1391" w:author="vchoi" w:date="2012-04-23T18:43:00Z"/>
              </w:rPr>
            </w:pPr>
            <w:ins w:id="1392" w:author="vchoi" w:date="2012-04-23T18:43:00Z">
              <w:r w:rsidRPr="00AB414A">
                <w:t>128784</w:t>
              </w:r>
            </w:ins>
          </w:p>
        </w:tc>
        <w:tc>
          <w:tcPr>
            <w:tcW w:w="1170" w:type="dxa"/>
            <w:shd w:val="clear" w:color="auto" w:fill="auto"/>
          </w:tcPr>
          <w:p w:rsidR="00A30870" w:rsidRPr="00AB414A" w:rsidRDefault="00A30870" w:rsidP="005D1992">
            <w:pPr>
              <w:pStyle w:val="Normal9"/>
              <w:rPr>
                <w:ins w:id="1393" w:author="vchoi" w:date="2012-04-23T18:43:00Z"/>
              </w:rPr>
            </w:pPr>
            <w:ins w:id="1394" w:author="vchoi" w:date="2012-04-23T18:43:00Z">
              <w:r w:rsidRPr="00AB414A">
                <w:t>2208</w:t>
              </w:r>
            </w:ins>
          </w:p>
        </w:tc>
        <w:tc>
          <w:tcPr>
            <w:tcW w:w="1260" w:type="dxa"/>
            <w:shd w:val="clear" w:color="auto" w:fill="auto"/>
          </w:tcPr>
          <w:p w:rsidR="00A30870" w:rsidRPr="00AB414A" w:rsidRDefault="00A30870" w:rsidP="005D1992">
            <w:pPr>
              <w:pStyle w:val="Normal9"/>
              <w:rPr>
                <w:ins w:id="1395" w:author="vchoi" w:date="2012-04-23T18:43:00Z"/>
              </w:rPr>
            </w:pPr>
            <w:ins w:id="1396" w:author="vchoi" w:date="2012-04-23T18:43:00Z">
              <w:r w:rsidRPr="00AB414A">
                <w:t>4640</w:t>
              </w:r>
            </w:ins>
          </w:p>
        </w:tc>
        <w:tc>
          <w:tcPr>
            <w:tcW w:w="1469" w:type="dxa"/>
            <w:shd w:val="clear" w:color="auto" w:fill="auto"/>
          </w:tcPr>
          <w:p w:rsidR="00A30870" w:rsidRPr="00AB414A" w:rsidRDefault="00A30870" w:rsidP="005D1992">
            <w:pPr>
              <w:pStyle w:val="Normal9"/>
              <w:rPr>
                <w:ins w:id="1397" w:author="vchoi" w:date="2012-04-23T18:43:00Z"/>
              </w:rPr>
            </w:pPr>
            <w:ins w:id="1398" w:author="vchoi" w:date="2012-04-23T18:43:00Z">
              <w:r w:rsidRPr="00AB414A">
                <w:t>0</w:t>
              </w:r>
            </w:ins>
          </w:p>
        </w:tc>
        <w:tc>
          <w:tcPr>
            <w:tcW w:w="1256" w:type="dxa"/>
            <w:shd w:val="clear" w:color="auto" w:fill="auto"/>
          </w:tcPr>
          <w:p w:rsidR="00A30870" w:rsidRPr="00AB414A" w:rsidRDefault="00A30870" w:rsidP="005D1992">
            <w:pPr>
              <w:pStyle w:val="Normal9"/>
              <w:rPr>
                <w:ins w:id="1399" w:author="vchoi" w:date="2012-04-23T18:43:00Z"/>
              </w:rPr>
            </w:pPr>
            <w:ins w:id="1400" w:author="vchoi" w:date="2012-04-23T18:43:00Z">
              <w:r w:rsidRPr="00AB414A">
                <w:t>121936</w:t>
              </w:r>
            </w:ins>
          </w:p>
        </w:tc>
      </w:tr>
      <w:tr w:rsidR="00A30870" w:rsidRPr="00AB414A" w:rsidTr="005D1992">
        <w:trPr>
          <w:jc w:val="center"/>
          <w:ins w:id="1401" w:author="vchoi" w:date="2012-04-23T18:43:00Z"/>
        </w:trPr>
        <w:tc>
          <w:tcPr>
            <w:tcW w:w="977" w:type="dxa"/>
            <w:shd w:val="clear" w:color="auto" w:fill="auto"/>
          </w:tcPr>
          <w:p w:rsidR="00A30870" w:rsidRPr="00AB414A" w:rsidRDefault="00A30870" w:rsidP="005D1992">
            <w:pPr>
              <w:pStyle w:val="Normal9"/>
              <w:rPr>
                <w:ins w:id="1402" w:author="vchoi" w:date="2012-04-23T18:43:00Z"/>
              </w:rPr>
            </w:pPr>
            <w:ins w:id="1403" w:author="vchoi" w:date="2012-04-23T18:43:00Z">
              <w:r w:rsidRPr="00AB414A">
                <w:t>F / 1</w:t>
              </w:r>
            </w:ins>
          </w:p>
        </w:tc>
        <w:tc>
          <w:tcPr>
            <w:tcW w:w="1471" w:type="dxa"/>
            <w:shd w:val="clear" w:color="auto" w:fill="auto"/>
          </w:tcPr>
          <w:p w:rsidR="00A30870" w:rsidRPr="00AB414A" w:rsidRDefault="00A30870" w:rsidP="005D1992">
            <w:pPr>
              <w:pStyle w:val="Normal9"/>
              <w:rPr>
                <w:ins w:id="1404" w:author="vchoi" w:date="2012-04-23T18:43:00Z"/>
              </w:rPr>
            </w:pPr>
            <w:ins w:id="1405" w:author="vchoi" w:date="2012-04-23T18:43:00Z">
              <w:r w:rsidRPr="00AB414A">
                <w:t>VFD</w:t>
              </w:r>
            </w:ins>
          </w:p>
        </w:tc>
        <w:tc>
          <w:tcPr>
            <w:tcW w:w="1417" w:type="dxa"/>
            <w:shd w:val="clear" w:color="auto" w:fill="auto"/>
          </w:tcPr>
          <w:p w:rsidR="00A30870" w:rsidRPr="00AB414A" w:rsidRDefault="00A30870" w:rsidP="005D1992">
            <w:pPr>
              <w:pStyle w:val="Normal9"/>
              <w:rPr>
                <w:ins w:id="1406" w:author="vchoi" w:date="2012-04-23T18:43:00Z"/>
              </w:rPr>
            </w:pPr>
            <w:ins w:id="1407" w:author="vchoi" w:date="2012-04-23T18:43:00Z">
              <w:r w:rsidRPr="00AB414A">
                <w:t>vfd_F.h5</w:t>
              </w:r>
            </w:ins>
          </w:p>
        </w:tc>
        <w:tc>
          <w:tcPr>
            <w:tcW w:w="895" w:type="dxa"/>
            <w:shd w:val="clear" w:color="auto" w:fill="auto"/>
          </w:tcPr>
          <w:p w:rsidR="00A30870" w:rsidRPr="00AB414A" w:rsidRDefault="00A30870" w:rsidP="005D1992">
            <w:pPr>
              <w:pStyle w:val="Normal9"/>
              <w:rPr>
                <w:ins w:id="1408" w:author="vchoi" w:date="2012-04-23T18:43:00Z"/>
              </w:rPr>
            </w:pPr>
            <w:ins w:id="1409" w:author="vchoi" w:date="2012-04-23T18:43:00Z">
              <w:r w:rsidRPr="00AB414A">
                <w:t>127120</w:t>
              </w:r>
            </w:ins>
          </w:p>
        </w:tc>
        <w:tc>
          <w:tcPr>
            <w:tcW w:w="1170" w:type="dxa"/>
            <w:shd w:val="clear" w:color="auto" w:fill="auto"/>
          </w:tcPr>
          <w:p w:rsidR="00A30870" w:rsidRPr="00AB414A" w:rsidRDefault="00A30870" w:rsidP="005D1992">
            <w:pPr>
              <w:pStyle w:val="Normal9"/>
              <w:rPr>
                <w:ins w:id="1410" w:author="vchoi" w:date="2012-04-23T18:43:00Z"/>
              </w:rPr>
            </w:pPr>
            <w:ins w:id="1411" w:author="vchoi" w:date="2012-04-23T18:43:00Z">
              <w:r w:rsidRPr="00AB414A">
                <w:t>2208</w:t>
              </w:r>
            </w:ins>
          </w:p>
        </w:tc>
        <w:tc>
          <w:tcPr>
            <w:tcW w:w="1260" w:type="dxa"/>
            <w:shd w:val="clear" w:color="auto" w:fill="auto"/>
          </w:tcPr>
          <w:p w:rsidR="00A30870" w:rsidRPr="00AB414A" w:rsidRDefault="00A30870" w:rsidP="005D1992">
            <w:pPr>
              <w:pStyle w:val="Normal9"/>
              <w:rPr>
                <w:ins w:id="1412" w:author="vchoi" w:date="2012-04-23T18:43:00Z"/>
              </w:rPr>
            </w:pPr>
            <w:ins w:id="1413" w:author="vchoi" w:date="2012-04-23T18:43:00Z">
              <w:r w:rsidRPr="00AB414A">
                <w:t>4640</w:t>
              </w:r>
            </w:ins>
          </w:p>
        </w:tc>
        <w:tc>
          <w:tcPr>
            <w:tcW w:w="1469" w:type="dxa"/>
            <w:shd w:val="clear" w:color="auto" w:fill="auto"/>
          </w:tcPr>
          <w:p w:rsidR="00A30870" w:rsidRPr="00AB414A" w:rsidRDefault="00A30870" w:rsidP="005D1992">
            <w:pPr>
              <w:pStyle w:val="Normal9"/>
              <w:rPr>
                <w:ins w:id="1414" w:author="vchoi" w:date="2012-04-23T18:43:00Z"/>
              </w:rPr>
            </w:pPr>
            <w:ins w:id="1415" w:author="vchoi" w:date="2012-04-23T18:43:00Z">
              <w:r w:rsidRPr="00AB414A">
                <w:t>0</w:t>
              </w:r>
            </w:ins>
          </w:p>
        </w:tc>
        <w:tc>
          <w:tcPr>
            <w:tcW w:w="1256" w:type="dxa"/>
            <w:shd w:val="clear" w:color="auto" w:fill="auto"/>
          </w:tcPr>
          <w:p w:rsidR="00A30870" w:rsidRPr="00AB414A" w:rsidRDefault="00A30870" w:rsidP="005D1992">
            <w:pPr>
              <w:pStyle w:val="Normal9"/>
              <w:rPr>
                <w:ins w:id="1416" w:author="vchoi" w:date="2012-04-23T18:43:00Z"/>
              </w:rPr>
            </w:pPr>
            <w:ins w:id="1417" w:author="vchoi" w:date="2012-04-23T18:43:00Z">
              <w:r w:rsidRPr="00AB414A">
                <w:t>120272</w:t>
              </w:r>
            </w:ins>
          </w:p>
        </w:tc>
      </w:tr>
    </w:tbl>
    <w:p w:rsidR="00A30870" w:rsidRPr="00562C10" w:rsidRDefault="00A30870" w:rsidP="00A30870">
      <w:pPr>
        <w:rPr>
          <w:ins w:id="1418" w:author="vchoi" w:date="2012-04-23T18:43:00Z"/>
        </w:rPr>
      </w:pPr>
    </w:p>
    <w:p w:rsidR="00A30870" w:rsidRDefault="00A30870" w:rsidP="00A30870">
      <w:pPr>
        <w:rPr>
          <w:ins w:id="1419" w:author="vchoi" w:date="2012-04-23T18:43:00Z"/>
        </w:rPr>
      </w:pPr>
      <w:ins w:id="1420" w:author="vchoi" w:date="2012-04-23T18:43:00Z">
        <w:r>
          <w:t xml:space="preserve">The file from scenarios A was written over three sessions and has the largest file size. </w:t>
        </w:r>
      </w:ins>
    </w:p>
    <w:p w:rsidR="00A30870" w:rsidRPr="00062D5E" w:rsidRDefault="00A30870" w:rsidP="00A30870">
      <w:pPr>
        <w:rPr>
          <w:ins w:id="1421" w:author="vchoi" w:date="2012-04-23T18:43:00Z"/>
        </w:rPr>
      </w:pPr>
      <w:ins w:id="1422" w:author="vchoi" w:date="2012-04-23T18:43:00Z">
        <w:r>
          <w:t xml:space="preserve">The files from scenarios B and </w:t>
        </w:r>
      </w:ins>
      <w:ins w:id="1423" w:author="vchoi" w:date="2012-04-24T12:13:00Z">
        <w:r w:rsidR="00792118">
          <w:t>D</w:t>
        </w:r>
      </w:ins>
      <w:ins w:id="1424" w:author="vchoi" w:date="2012-04-24T13:24:00Z">
        <w:r w:rsidR="00E935B1">
          <w:t xml:space="preserve"> </w:t>
        </w:r>
      </w:ins>
      <w:ins w:id="1425" w:author="vchoi" w:date="2012-04-23T18:43:00Z">
        <w:r>
          <w:t xml:space="preserve">are a bit larger than the file in scenario </w:t>
        </w:r>
      </w:ins>
      <w:ins w:id="1426" w:author="vchoi" w:date="2012-04-24T12:13:00Z">
        <w:r w:rsidR="00792118">
          <w:t>C</w:t>
        </w:r>
      </w:ins>
      <w:ins w:id="1427" w:author="vchoi" w:date="2012-04-23T18:43:00Z">
        <w:r>
          <w:t xml:space="preserve">, but the unused space in </w:t>
        </w:r>
        <w:r>
          <w:rPr>
            <w:i/>
          </w:rPr>
          <w:t>persist_B.h5</w:t>
        </w:r>
        <w:r>
          <w:t xml:space="preserve"> and </w:t>
        </w:r>
        <w:r w:rsidRPr="005C782C">
          <w:rPr>
            <w:i/>
          </w:rPr>
          <w:t>persist_</w:t>
        </w:r>
      </w:ins>
      <w:ins w:id="1428" w:author="vchoi" w:date="2012-04-24T12:13:00Z">
        <w:r w:rsidR="00792118">
          <w:rPr>
            <w:i/>
          </w:rPr>
          <w:t>D</w:t>
        </w:r>
      </w:ins>
      <w:ins w:id="1429" w:author="vchoi" w:date="2012-04-23T18:43:00Z">
        <w:r w:rsidRPr="005C782C">
          <w:rPr>
            <w:i/>
          </w:rPr>
          <w:t>.h5</w:t>
        </w:r>
        <w:r>
          <w:t xml:space="preserve"> is tracked free space.  The space may be reused in later sessions if more HDF5 objects are added to the file.</w:t>
        </w:r>
        <w:r w:rsidRPr="00062D5E">
          <w:t xml:space="preserve"> </w:t>
        </w:r>
      </w:ins>
    </w:p>
    <w:p w:rsidR="00A30870" w:rsidRDefault="00A30870" w:rsidP="00A30870">
      <w:pPr>
        <w:rPr>
          <w:ins w:id="1430" w:author="vchoi" w:date="2012-04-23T18:43:00Z"/>
        </w:rPr>
      </w:pPr>
    </w:p>
    <w:p w:rsidR="00A30870" w:rsidRPr="00E45EE1" w:rsidRDefault="00A30870" w:rsidP="00A30870">
      <w:pPr>
        <w:rPr>
          <w:ins w:id="1431" w:author="vchoi" w:date="2012-04-23T18:43:00Z"/>
        </w:rPr>
      </w:pPr>
      <w:ins w:id="1432" w:author="vchoi" w:date="2012-04-23T18:43:00Z">
        <w:r>
          <w:t xml:space="preserve">The files from scenarios E and F are larger than the files from scenarios C and D. These four files were created in a single session. This is because the Aggregator VFD and VFD strategies do not track free space, even within a single session, and therefore do not reuse any space that is released as HDF5 objects are manipulated. The file in scenario E, </w:t>
        </w:r>
        <w:r>
          <w:rPr>
            <w:i/>
          </w:rPr>
          <w:t>aggrvfd_E.h5</w:t>
        </w:r>
        <w:r w:rsidRPr="00A07336">
          <w:t xml:space="preserve">, </w:t>
        </w:r>
        <w:r>
          <w:t xml:space="preserve">is larger than the file in scenario F, </w:t>
        </w:r>
        <w:r>
          <w:rPr>
            <w:i/>
          </w:rPr>
          <w:t>vfd_F.h5</w:t>
        </w:r>
        <w:r w:rsidRPr="00A07336">
          <w:t xml:space="preserve">, </w:t>
        </w:r>
        <w:r>
          <w:t>because bytes in the aggregators’ blocks have become unaccounted in the process of managing space. The VFD strategy does not use the aggregators, but allocates space directly from the file driver.</w:t>
        </w:r>
      </w:ins>
    </w:p>
    <w:p w:rsidR="00A30870" w:rsidRDefault="00A30870" w:rsidP="00A30870">
      <w:pPr>
        <w:rPr>
          <w:ins w:id="1433" w:author="vchoi" w:date="2012-04-23T18:43:00Z"/>
        </w:rPr>
      </w:pPr>
    </w:p>
    <w:p w:rsidR="00A30870" w:rsidRDefault="00A30870" w:rsidP="00A30870">
      <w:pPr>
        <w:rPr>
          <w:ins w:id="1434" w:author="vchoi" w:date="2012-04-23T18:43:00Z"/>
        </w:rPr>
      </w:pPr>
      <w:ins w:id="1435" w:author="vchoi" w:date="2012-04-23T18:43:00Z">
        <w:r>
          <w:t xml:space="preserve">The Scenarios </w:t>
        </w:r>
      </w:ins>
      <w:ins w:id="1436" w:author="vchoi" w:date="2012-04-24T12:13:00Z">
        <w:r w:rsidR="00792118">
          <w:t>K</w:t>
        </w:r>
      </w:ins>
      <w:ins w:id="1437" w:author="vchoi" w:date="2012-04-23T18:43:00Z">
        <w:r>
          <w:t xml:space="preserve"> </w:t>
        </w:r>
      </w:ins>
      <w:ins w:id="1438" w:author="vchoi" w:date="2012-04-24T12:13:00Z">
        <w:r w:rsidR="00792118">
          <w:t>-</w:t>
        </w:r>
      </w:ins>
      <w:ins w:id="1439" w:author="vchoi" w:date="2012-04-23T18:43:00Z">
        <w:r>
          <w:t xml:space="preserve"> </w:t>
        </w:r>
      </w:ins>
      <w:ins w:id="1440" w:author="vchoi" w:date="2012-04-24T12:13:00Z">
        <w:r w:rsidR="00792118">
          <w:t>N</w:t>
        </w:r>
      </w:ins>
      <w:ins w:id="1441" w:author="vchoi" w:date="2012-04-23T18:43:00Z">
        <w:r>
          <w:t xml:space="preserve"> </w:t>
        </w:r>
      </w:ins>
      <w:ins w:id="1442" w:author="vchoi" w:date="2012-04-24T12:13:00Z">
        <w:r w:rsidR="00792118">
          <w:t xml:space="preserve">described later will </w:t>
        </w:r>
      </w:ins>
      <w:ins w:id="1443" w:author="vchoi" w:date="2012-04-23T18:43:00Z">
        <w:r>
          <w:t xml:space="preserve">illustrate that the Aggregator VFD and VFD strategies have the benefit of saving file space when the usage pattern is adding HDF5 objects without </w:t>
        </w:r>
        <w:commentRangeStart w:id="1444"/>
        <w:r>
          <w:t>deletion.</w:t>
        </w:r>
        <w:commentRangeEnd w:id="1444"/>
        <w:r>
          <w:rPr>
            <w:rStyle w:val="CommentReference"/>
            <w:vanish/>
          </w:rPr>
          <w:commentReference w:id="1444"/>
        </w:r>
        <w:r>
          <w:t xml:space="preserve"> </w:t>
        </w:r>
      </w:ins>
    </w:p>
    <w:p w:rsidR="00A07336" w:rsidDel="00A30870" w:rsidRDefault="00A07336" w:rsidP="00A07336">
      <w:pPr>
        <w:rPr>
          <w:del w:id="1445" w:author="vchoi" w:date="2012-04-23T18:44:00Z"/>
        </w:rPr>
      </w:pPr>
    </w:p>
    <w:p w:rsidR="00ED28D7" w:rsidRDefault="00ED28D7" w:rsidP="00957413"/>
    <w:p w:rsidR="00ED28D7" w:rsidRDefault="00ED28D7" w:rsidP="00957413"/>
    <w:p w:rsidR="0010705A" w:rsidRDefault="00505EAF" w:rsidP="0010705A">
      <w:pPr>
        <w:pStyle w:val="Heading2"/>
        <w:rPr>
          <w:ins w:id="1446" w:author="vchoi" w:date="2012-04-23T17:06:00Z"/>
        </w:rPr>
        <w:pPrChange w:id="1447" w:author="vchoi" w:date="2012-04-23T18:44:00Z">
          <w:pPr/>
        </w:pPrChange>
      </w:pPr>
      <w:ins w:id="1448" w:author="vchoi" w:date="2012-04-23T17:03:00Z">
        <w:r>
          <w:t xml:space="preserve">Scenario </w:t>
        </w:r>
      </w:ins>
      <w:ins w:id="1449" w:author="vchoi" w:date="2012-04-23T17:04:00Z">
        <w:r>
          <w:t>G</w:t>
        </w:r>
      </w:ins>
      <w:ins w:id="1450" w:author="vchoi" w:date="2012-04-23T19:22:00Z">
        <w:r w:rsidR="004D6735">
          <w:t xml:space="preserve"> – J</w:t>
        </w:r>
      </w:ins>
      <w:ins w:id="1451" w:author="vchoi" w:date="2012-04-23T17:03:00Z">
        <w:r w:rsidR="004D6735">
          <w:t xml:space="preserve">, </w:t>
        </w:r>
        <w:r>
          <w:t xml:space="preserve">Single Session </w:t>
        </w:r>
      </w:ins>
    </w:p>
    <w:p w:rsidR="00505EAF" w:rsidRPr="00C8661B" w:rsidRDefault="004D6735" w:rsidP="00505EAF">
      <w:pPr>
        <w:pStyle w:val="Heading3"/>
        <w:rPr>
          <w:ins w:id="1452" w:author="vchoi" w:date="2012-04-23T17:06:00Z"/>
        </w:rPr>
      </w:pPr>
      <w:ins w:id="1453" w:author="vchoi" w:date="2012-04-23T19:23:00Z">
        <w:r>
          <w:t xml:space="preserve">Scenario G, </w:t>
        </w:r>
      </w:ins>
      <w:ins w:id="1454" w:author="vchoi" w:date="2012-04-23T17:06:00Z">
        <w:r w:rsidR="00505EAF">
          <w:t>Session 1: Create File, Manipulate Objects</w:t>
        </w:r>
      </w:ins>
      <w:ins w:id="1455" w:author="vchoi" w:date="2012-04-23T19:23:00Z">
        <w:r>
          <w:t>—All strategy</w:t>
        </w:r>
      </w:ins>
    </w:p>
    <w:p w:rsidR="00505EAF" w:rsidRDefault="00505EAF" w:rsidP="00505EAF">
      <w:pPr>
        <w:rPr>
          <w:ins w:id="1456" w:author="vchoi" w:date="2012-04-23T17:06:00Z"/>
        </w:rPr>
      </w:pPr>
      <w:ins w:id="1457" w:author="vchoi" w:date="2012-04-23T17:06:00Z">
        <w:r>
          <w:t xml:space="preserve">In the only session of this scenario, a user creates an HDF5 file named </w:t>
        </w:r>
        <w:r>
          <w:rPr>
            <w:i/>
          </w:rPr>
          <w:t>no_persist_</w:t>
        </w:r>
        <w:r w:rsidR="00DF4F64">
          <w:rPr>
            <w:i/>
          </w:rPr>
          <w:t>G</w:t>
        </w:r>
        <w:r>
          <w:rPr>
            <w:i/>
          </w:rPr>
          <w:t>.h5</w:t>
        </w:r>
        <w:r>
          <w:t xml:space="preserve"> using the 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w:t>
        </w:r>
        <w:r w:rsidR="00DF4F64">
          <w:t xml:space="preserve">and </w:t>
        </w:r>
        <w:r w:rsidR="001022E1" w:rsidRPr="001022E1">
          <w:rPr>
            <w:i/>
            <w:rPrChange w:id="1458" w:author="vchoi" w:date="2012-04-23T17:06:00Z">
              <w:rPr/>
            </w:rPrChange>
          </w:rPr>
          <w:t>dset6</w:t>
        </w:r>
        <w:r w:rsidR="00DF4F64">
          <w:t xml:space="preserve"> </w:t>
        </w:r>
        <w:r>
          <w:t xml:space="preserve">before closing the file. </w:t>
        </w:r>
      </w:ins>
    </w:p>
    <w:p w:rsidR="00505EAF" w:rsidRDefault="00505EAF" w:rsidP="00505EAF">
      <w:pPr>
        <w:rPr>
          <w:ins w:id="1459" w:author="vchoi" w:date="2012-04-23T17:06:00Z"/>
        </w:rPr>
      </w:pPr>
    </w:p>
    <w:p w:rsidR="00505EAF" w:rsidRDefault="00505EAF" w:rsidP="00505EAF">
      <w:pPr>
        <w:rPr>
          <w:ins w:id="1460" w:author="vchoi" w:date="2012-04-23T17:10:00Z"/>
        </w:rPr>
      </w:pPr>
      <w:ins w:id="1461" w:author="vchoi" w:date="2012-04-23T17:06:00Z">
        <w:r>
          <w:t>The file management strategy is the same strategy that was used in Scenario A. The HDF5 objects are manipulated in the same order as they were in Sessions 1-</w:t>
        </w:r>
        <w:r w:rsidR="00DF4F64">
          <w:t>4</w:t>
        </w:r>
        <w:r>
          <w:t xml:space="preserve"> of Scenario A.</w:t>
        </w:r>
      </w:ins>
    </w:p>
    <w:p w:rsidR="00DF4F64" w:rsidRDefault="00DF4F64" w:rsidP="00505EAF">
      <w:pPr>
        <w:rPr>
          <w:ins w:id="1462" w:author="vchoi" w:date="2012-04-23T17:10:00Z"/>
        </w:rPr>
      </w:pPr>
    </w:p>
    <w:p w:rsidR="0010705A" w:rsidRDefault="00DF4F64" w:rsidP="0010705A">
      <w:pPr>
        <w:pStyle w:val="Courier10"/>
        <w:ind w:left="720"/>
        <w:rPr>
          <w:ins w:id="1463" w:author="vchoi" w:date="2012-04-23T17:10:00Z"/>
        </w:rPr>
        <w:pPrChange w:id="1464" w:author="vchoi" w:date="2012-04-23T17:10:00Z">
          <w:pPr/>
        </w:pPrChange>
      </w:pPr>
      <w:ins w:id="1465" w:author="vchoi" w:date="2012-04-23T17:10:00Z">
        <w:r>
          <w:t>Filename: no_persist_G.h5</w:t>
        </w:r>
      </w:ins>
    </w:p>
    <w:p w:rsidR="0010705A" w:rsidRDefault="00DF4F64" w:rsidP="0010705A">
      <w:pPr>
        <w:pStyle w:val="Courier10"/>
        <w:ind w:left="720"/>
        <w:rPr>
          <w:ins w:id="1466" w:author="vchoi" w:date="2012-04-23T17:10:00Z"/>
        </w:rPr>
        <w:pPrChange w:id="1467" w:author="vchoi" w:date="2012-04-23T17:10:00Z">
          <w:pPr/>
        </w:pPrChange>
      </w:pPr>
      <w:ins w:id="1468" w:author="vchoi" w:date="2012-04-23T17:10:00Z">
        <w:r>
          <w:lastRenderedPageBreak/>
          <w:t>File space management strategy: H5F_FILE_SPACE_ALL</w:t>
        </w:r>
      </w:ins>
    </w:p>
    <w:p w:rsidR="0010705A" w:rsidRDefault="00DF4F64" w:rsidP="0010705A">
      <w:pPr>
        <w:pStyle w:val="Courier10"/>
        <w:ind w:left="720"/>
        <w:rPr>
          <w:ins w:id="1469" w:author="vchoi" w:date="2012-04-23T17:10:00Z"/>
        </w:rPr>
        <w:pPrChange w:id="1470" w:author="vchoi" w:date="2012-04-23T17:10:00Z">
          <w:pPr/>
        </w:pPrChange>
      </w:pPr>
      <w:ins w:id="1471" w:author="vchoi" w:date="2012-04-23T17:10:00Z">
        <w:r>
          <w:t>Summary of file space information:</w:t>
        </w:r>
      </w:ins>
    </w:p>
    <w:p w:rsidR="0010705A" w:rsidRDefault="00DF4F64" w:rsidP="0010705A">
      <w:pPr>
        <w:pStyle w:val="Courier10"/>
        <w:ind w:left="720"/>
        <w:rPr>
          <w:ins w:id="1472" w:author="vchoi" w:date="2012-04-23T17:10:00Z"/>
        </w:rPr>
        <w:pPrChange w:id="1473" w:author="vchoi" w:date="2012-04-23T17:10:00Z">
          <w:pPr/>
        </w:pPrChange>
      </w:pPr>
      <w:ins w:id="1474" w:author="vchoi" w:date="2012-04-23T17:10:00Z">
        <w:r>
          <w:t xml:space="preserve">  File metadata: 2488 bytes</w:t>
        </w:r>
      </w:ins>
    </w:p>
    <w:p w:rsidR="0010705A" w:rsidRDefault="00DF4F64" w:rsidP="0010705A">
      <w:pPr>
        <w:pStyle w:val="Courier10"/>
        <w:ind w:left="720"/>
        <w:rPr>
          <w:ins w:id="1475" w:author="vchoi" w:date="2012-04-23T17:10:00Z"/>
        </w:rPr>
        <w:pPrChange w:id="1476" w:author="vchoi" w:date="2012-04-23T17:10:00Z">
          <w:pPr/>
        </w:pPrChange>
      </w:pPr>
      <w:ins w:id="1477" w:author="vchoi" w:date="2012-04-23T17:10:00Z">
        <w:r>
          <w:t xml:space="preserve">  Raw data: 116640 bytes</w:t>
        </w:r>
      </w:ins>
    </w:p>
    <w:p w:rsidR="0010705A" w:rsidRDefault="00DF4F64" w:rsidP="0010705A">
      <w:pPr>
        <w:pStyle w:val="Courier10"/>
        <w:ind w:left="720"/>
        <w:rPr>
          <w:ins w:id="1478" w:author="vchoi" w:date="2012-04-23T17:10:00Z"/>
        </w:rPr>
        <w:pPrChange w:id="1479" w:author="vchoi" w:date="2012-04-23T17:10:00Z">
          <w:pPr/>
        </w:pPrChange>
      </w:pPr>
      <w:ins w:id="1480" w:author="vchoi" w:date="2012-04-23T17:10:00Z">
        <w:r>
          <w:t xml:space="preserve">  Amount/Percent of tracked free space: 0 bytes/0.0%</w:t>
        </w:r>
      </w:ins>
    </w:p>
    <w:p w:rsidR="0010705A" w:rsidRDefault="00DF4F64" w:rsidP="0010705A">
      <w:pPr>
        <w:pStyle w:val="Courier10"/>
        <w:ind w:left="720"/>
        <w:rPr>
          <w:ins w:id="1481" w:author="vchoi" w:date="2012-04-23T17:10:00Z"/>
        </w:rPr>
        <w:pPrChange w:id="1482" w:author="vchoi" w:date="2012-04-23T17:10:00Z">
          <w:pPr/>
        </w:pPrChange>
      </w:pPr>
      <w:ins w:id="1483" w:author="vchoi" w:date="2012-04-23T17:10:00Z">
        <w:r>
          <w:t xml:space="preserve">  Unaccounted space: 5704 bytes</w:t>
        </w:r>
      </w:ins>
    </w:p>
    <w:p w:rsidR="0010705A" w:rsidRDefault="00DF4F64" w:rsidP="0010705A">
      <w:pPr>
        <w:pStyle w:val="Courier10"/>
        <w:ind w:left="720"/>
        <w:rPr>
          <w:ins w:id="1484" w:author="vchoi" w:date="2012-04-23T17:06:00Z"/>
        </w:rPr>
        <w:pPrChange w:id="1485" w:author="vchoi" w:date="2012-04-23T17:10:00Z">
          <w:pPr/>
        </w:pPrChange>
      </w:pPr>
      <w:ins w:id="1486" w:author="vchoi" w:date="2012-04-23T17:10:00Z">
        <w:r>
          <w:t>Total space: 124832 bytes</w:t>
        </w:r>
      </w:ins>
    </w:p>
    <w:p w:rsidR="0010705A" w:rsidRDefault="0010705A">
      <w:pPr>
        <w:rPr>
          <w:ins w:id="1487" w:author="vchoi" w:date="2012-04-23T17:04:00Z"/>
        </w:rPr>
      </w:pPr>
    </w:p>
    <w:p w:rsidR="004C0716" w:rsidRPr="00C8661B" w:rsidRDefault="004D6735" w:rsidP="004C0716">
      <w:pPr>
        <w:pStyle w:val="Heading3"/>
        <w:rPr>
          <w:ins w:id="1488" w:author="vchoi" w:date="2012-04-23T18:46:00Z"/>
        </w:rPr>
      </w:pPr>
      <w:ins w:id="1489" w:author="vchoi" w:date="2012-04-23T19:23:00Z">
        <w:r>
          <w:t xml:space="preserve">Scenario H, </w:t>
        </w:r>
      </w:ins>
      <w:ins w:id="1490" w:author="vchoi" w:date="2012-04-23T18:46:00Z">
        <w:r w:rsidR="004C0716">
          <w:t>Session 1: Create File, Manipulate Objects</w:t>
        </w:r>
      </w:ins>
      <w:ins w:id="1491" w:author="vchoi" w:date="2012-04-23T19:23:00Z">
        <w:r>
          <w:t>—All Persist strategy</w:t>
        </w:r>
      </w:ins>
    </w:p>
    <w:p w:rsidR="0010705A" w:rsidRDefault="0010705A">
      <w:pPr>
        <w:rPr>
          <w:ins w:id="1492" w:author="vchoi" w:date="2012-04-23T17:11:00Z"/>
        </w:rPr>
      </w:pPr>
    </w:p>
    <w:p w:rsidR="00DF4F64" w:rsidRDefault="00DF4F64" w:rsidP="00DF4F64">
      <w:pPr>
        <w:rPr>
          <w:ins w:id="1493" w:author="vchoi" w:date="2012-04-23T17:11:00Z"/>
        </w:rPr>
      </w:pPr>
      <w:ins w:id="1494" w:author="vchoi" w:date="2012-04-23T17:11:00Z">
        <w:r>
          <w:t xml:space="preserve">In the only session of this scenario, a user creates an HDF5 file named </w:t>
        </w:r>
        <w:r>
          <w:rPr>
            <w:i/>
          </w:rPr>
          <w:t>persist_H.h5</w:t>
        </w:r>
        <w:r>
          <w:t xml:space="preserve"> using the All </w:t>
        </w:r>
      </w:ins>
      <w:ins w:id="1495" w:author="vchoi" w:date="2012-04-23T17:13:00Z">
        <w:r>
          <w:t xml:space="preserve">Persist </w:t>
        </w:r>
      </w:ins>
      <w:ins w:id="1496" w:author="vchoi" w:date="2012-04-23T17:11:00Z">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w:t>
        </w:r>
      </w:ins>
    </w:p>
    <w:p w:rsidR="00DF4F64" w:rsidRDefault="00DF4F64" w:rsidP="00DF4F64">
      <w:pPr>
        <w:rPr>
          <w:ins w:id="1497" w:author="vchoi" w:date="2012-04-23T17:11:00Z"/>
        </w:rPr>
      </w:pPr>
    </w:p>
    <w:p w:rsidR="00DF4F64" w:rsidRDefault="00DF4F64" w:rsidP="00DF4F64">
      <w:pPr>
        <w:rPr>
          <w:ins w:id="1498" w:author="vchoi" w:date="2012-04-23T17:11:00Z"/>
        </w:rPr>
      </w:pPr>
      <w:ins w:id="1499" w:author="vchoi" w:date="2012-04-23T17:11:00Z">
        <w:r>
          <w:t xml:space="preserve">The file management strategy is the same strategy that was used in Scenario </w:t>
        </w:r>
      </w:ins>
      <w:ins w:id="1500" w:author="vchoi" w:date="2012-04-24T13:36:00Z">
        <w:r w:rsidR="005B5AEE">
          <w:rPr>
            <w:b/>
          </w:rPr>
          <w:t>B</w:t>
        </w:r>
      </w:ins>
      <w:ins w:id="1501" w:author="vchoi" w:date="2012-04-23T17:11:00Z">
        <w:r>
          <w:t xml:space="preserve">. The HDF5 objects are manipulated in the same order as they were in Sessions 1-4 of Scenario </w:t>
        </w:r>
      </w:ins>
      <w:ins w:id="1502" w:author="vchoi" w:date="2012-04-24T13:36:00Z">
        <w:r w:rsidR="005B5AEE">
          <w:rPr>
            <w:b/>
          </w:rPr>
          <w:t>B</w:t>
        </w:r>
      </w:ins>
      <w:ins w:id="1503" w:author="vchoi" w:date="2012-04-23T17:11:00Z">
        <w:r>
          <w:t>.</w:t>
        </w:r>
      </w:ins>
    </w:p>
    <w:p w:rsidR="0010705A" w:rsidRDefault="0010705A">
      <w:pPr>
        <w:rPr>
          <w:ins w:id="1504" w:author="vchoi" w:date="2012-04-23T17:10:00Z"/>
        </w:rPr>
      </w:pPr>
    </w:p>
    <w:p w:rsidR="0010705A" w:rsidRDefault="00DF4F64" w:rsidP="0010705A">
      <w:pPr>
        <w:pStyle w:val="Courier10"/>
        <w:ind w:left="720"/>
        <w:rPr>
          <w:ins w:id="1505" w:author="vchoi" w:date="2012-04-23T17:10:00Z"/>
        </w:rPr>
        <w:pPrChange w:id="1506" w:author="vchoi" w:date="2012-04-23T17:10:00Z">
          <w:pPr/>
        </w:pPrChange>
      </w:pPr>
      <w:ins w:id="1507" w:author="vchoi" w:date="2012-04-23T17:10:00Z">
        <w:r>
          <w:t>Filename: persist_H.h5</w:t>
        </w:r>
      </w:ins>
    </w:p>
    <w:p w:rsidR="0010705A" w:rsidRDefault="00DF4F64" w:rsidP="0010705A">
      <w:pPr>
        <w:pStyle w:val="Courier10"/>
        <w:ind w:left="720"/>
        <w:rPr>
          <w:ins w:id="1508" w:author="vchoi" w:date="2012-04-23T17:10:00Z"/>
        </w:rPr>
        <w:pPrChange w:id="1509" w:author="vchoi" w:date="2012-04-23T17:10:00Z">
          <w:pPr/>
        </w:pPrChange>
      </w:pPr>
      <w:ins w:id="1510" w:author="vchoi" w:date="2012-04-23T17:10:00Z">
        <w:r>
          <w:t>File space management strategy: H5F_FILE_SPACE_ALL_PERSIST</w:t>
        </w:r>
      </w:ins>
    </w:p>
    <w:p w:rsidR="0010705A" w:rsidRDefault="00DF4F64" w:rsidP="0010705A">
      <w:pPr>
        <w:pStyle w:val="Courier10"/>
        <w:ind w:left="720"/>
        <w:rPr>
          <w:ins w:id="1511" w:author="vchoi" w:date="2012-04-23T17:10:00Z"/>
        </w:rPr>
        <w:pPrChange w:id="1512" w:author="vchoi" w:date="2012-04-23T17:10:00Z">
          <w:pPr/>
        </w:pPrChange>
      </w:pPr>
      <w:ins w:id="1513" w:author="vchoi" w:date="2012-04-23T17:10:00Z">
        <w:r>
          <w:t>Summary of file space information:</w:t>
        </w:r>
      </w:ins>
    </w:p>
    <w:p w:rsidR="0010705A" w:rsidRDefault="00DF4F64" w:rsidP="0010705A">
      <w:pPr>
        <w:pStyle w:val="Courier10"/>
        <w:ind w:left="720"/>
        <w:rPr>
          <w:ins w:id="1514" w:author="vchoi" w:date="2012-04-23T17:10:00Z"/>
        </w:rPr>
        <w:pPrChange w:id="1515" w:author="vchoi" w:date="2012-04-23T17:10:00Z">
          <w:pPr/>
        </w:pPrChange>
      </w:pPr>
      <w:ins w:id="1516" w:author="vchoi" w:date="2012-04-23T17:10:00Z">
        <w:r>
          <w:t xml:space="preserve">  File metadata: 2681 bytes</w:t>
        </w:r>
      </w:ins>
    </w:p>
    <w:p w:rsidR="0010705A" w:rsidRDefault="00DF4F64" w:rsidP="0010705A">
      <w:pPr>
        <w:pStyle w:val="Courier10"/>
        <w:ind w:left="720"/>
        <w:rPr>
          <w:ins w:id="1517" w:author="vchoi" w:date="2012-04-23T17:10:00Z"/>
        </w:rPr>
        <w:pPrChange w:id="1518" w:author="vchoi" w:date="2012-04-23T17:10:00Z">
          <w:pPr/>
        </w:pPrChange>
      </w:pPr>
      <w:ins w:id="1519" w:author="vchoi" w:date="2012-04-23T17:10:00Z">
        <w:r>
          <w:t xml:space="preserve">  Raw data: 116640 bytes</w:t>
        </w:r>
      </w:ins>
    </w:p>
    <w:p w:rsidR="0010705A" w:rsidRDefault="00DF4F64" w:rsidP="0010705A">
      <w:pPr>
        <w:pStyle w:val="Courier10"/>
        <w:ind w:left="720"/>
        <w:rPr>
          <w:ins w:id="1520" w:author="vchoi" w:date="2012-04-23T17:10:00Z"/>
        </w:rPr>
        <w:pPrChange w:id="1521" w:author="vchoi" w:date="2012-04-23T17:10:00Z">
          <w:pPr/>
        </w:pPrChange>
      </w:pPr>
      <w:ins w:id="1522" w:author="vchoi" w:date="2012-04-23T17:10:00Z">
        <w:r>
          <w:t xml:space="preserve">  Amount/Percent of tracked free space: 5582 bytes/4.5%</w:t>
        </w:r>
      </w:ins>
    </w:p>
    <w:p w:rsidR="0010705A" w:rsidRDefault="00DF4F64" w:rsidP="0010705A">
      <w:pPr>
        <w:pStyle w:val="Courier10"/>
        <w:ind w:left="720"/>
        <w:rPr>
          <w:ins w:id="1523" w:author="vchoi" w:date="2012-04-23T17:10:00Z"/>
        </w:rPr>
        <w:pPrChange w:id="1524" w:author="vchoi" w:date="2012-04-23T17:10:00Z">
          <w:pPr/>
        </w:pPrChange>
      </w:pPr>
      <w:ins w:id="1525" w:author="vchoi" w:date="2012-04-23T17:10:00Z">
        <w:r>
          <w:t xml:space="preserve">  Unaccounted space: 0 bytes</w:t>
        </w:r>
      </w:ins>
    </w:p>
    <w:p w:rsidR="0010705A" w:rsidRDefault="00DF4F64" w:rsidP="0010705A">
      <w:pPr>
        <w:pStyle w:val="Courier10"/>
        <w:ind w:left="720"/>
        <w:rPr>
          <w:ins w:id="1526" w:author="vchoi" w:date="2012-04-23T17:04:00Z"/>
        </w:rPr>
        <w:pPrChange w:id="1527" w:author="vchoi" w:date="2012-04-23T17:10:00Z">
          <w:pPr/>
        </w:pPrChange>
      </w:pPr>
      <w:ins w:id="1528" w:author="vchoi" w:date="2012-04-23T17:10:00Z">
        <w:r>
          <w:t>Total space: 124903 bytes</w:t>
        </w:r>
      </w:ins>
    </w:p>
    <w:p w:rsidR="004C0716" w:rsidRPr="00C8661B" w:rsidRDefault="004D6735" w:rsidP="004C0716">
      <w:pPr>
        <w:pStyle w:val="Heading3"/>
        <w:rPr>
          <w:ins w:id="1529" w:author="vchoi" w:date="2012-04-23T18:46:00Z"/>
        </w:rPr>
      </w:pPr>
      <w:ins w:id="1530" w:author="vchoi" w:date="2012-04-23T19:23:00Z">
        <w:r>
          <w:t xml:space="preserve">Scenario I, </w:t>
        </w:r>
      </w:ins>
      <w:ins w:id="1531" w:author="vchoi" w:date="2012-04-23T18:46:00Z">
        <w:r w:rsidR="004C0716">
          <w:t>Session 1: Create File, Manipulate Objects</w:t>
        </w:r>
      </w:ins>
      <w:ins w:id="1532" w:author="vchoi" w:date="2012-04-23T19:23:00Z">
        <w:r>
          <w:t>—Aggregator VFD strategy</w:t>
        </w:r>
      </w:ins>
    </w:p>
    <w:p w:rsidR="0010705A" w:rsidRDefault="0010705A">
      <w:pPr>
        <w:rPr>
          <w:ins w:id="1533" w:author="vchoi" w:date="2012-04-23T17:12:00Z"/>
        </w:rPr>
      </w:pPr>
    </w:p>
    <w:p w:rsidR="00DF4F64" w:rsidRDefault="00DF4F64" w:rsidP="00DF4F64">
      <w:pPr>
        <w:rPr>
          <w:ins w:id="1534" w:author="vchoi" w:date="2012-04-23T17:12:00Z"/>
        </w:rPr>
      </w:pPr>
      <w:ins w:id="1535" w:author="vchoi" w:date="2012-04-23T17:12:00Z">
        <w:r>
          <w:t xml:space="preserve">In the only session of this scenario, a user creates an HDF5 file named </w:t>
        </w:r>
        <w:r>
          <w:rPr>
            <w:i/>
          </w:rPr>
          <w:t>aggrvfd_I.h5</w:t>
        </w:r>
        <w:r>
          <w:t xml:space="preserve"> using the </w:t>
        </w:r>
      </w:ins>
      <w:ins w:id="1536" w:author="vchoi" w:date="2012-04-23T17:13:00Z">
        <w:r>
          <w:t xml:space="preserve">Aggregator VFD </w:t>
        </w:r>
      </w:ins>
      <w:ins w:id="1537" w:author="vchoi" w:date="2012-04-23T17:12:00Z">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The HDF5 objects are manipulated in the same order as they were in Sessions 1-4 of Scenario</w:t>
        </w:r>
      </w:ins>
      <w:ins w:id="1538" w:author="vchoi" w:date="2012-04-24T13:36:00Z">
        <w:r w:rsidR="005B5AEE">
          <w:t>s</w:t>
        </w:r>
      </w:ins>
      <w:ins w:id="1539" w:author="vchoi" w:date="2012-04-23T17:12:00Z">
        <w:r>
          <w:t xml:space="preserve"> A</w:t>
        </w:r>
      </w:ins>
      <w:ins w:id="1540" w:author="vchoi" w:date="2012-04-24T13:36:00Z">
        <w:r w:rsidR="005B5AEE">
          <w:t xml:space="preserve"> and B</w:t>
        </w:r>
      </w:ins>
      <w:ins w:id="1541" w:author="vchoi" w:date="2012-04-23T17:12:00Z">
        <w:r>
          <w:t>.</w:t>
        </w:r>
      </w:ins>
    </w:p>
    <w:p w:rsidR="0010705A" w:rsidRDefault="0010705A">
      <w:pPr>
        <w:rPr>
          <w:ins w:id="1542" w:author="vchoi" w:date="2012-04-23T17:12:00Z"/>
        </w:rPr>
      </w:pPr>
    </w:p>
    <w:p w:rsidR="0010705A" w:rsidRDefault="00DF4F64" w:rsidP="0010705A">
      <w:pPr>
        <w:pStyle w:val="Courier10"/>
        <w:ind w:left="720"/>
        <w:rPr>
          <w:ins w:id="1543" w:author="vchoi" w:date="2012-04-23T17:12:00Z"/>
        </w:rPr>
        <w:pPrChange w:id="1544" w:author="vchoi" w:date="2012-04-23T17:12:00Z">
          <w:pPr/>
        </w:pPrChange>
      </w:pPr>
      <w:ins w:id="1545" w:author="vchoi" w:date="2012-04-23T17:12:00Z">
        <w:r>
          <w:t>Filename: aggrvfd_I.h5</w:t>
        </w:r>
      </w:ins>
    </w:p>
    <w:p w:rsidR="0010705A" w:rsidRDefault="00DF4F64" w:rsidP="0010705A">
      <w:pPr>
        <w:pStyle w:val="Courier10"/>
        <w:ind w:left="720"/>
        <w:rPr>
          <w:ins w:id="1546" w:author="vchoi" w:date="2012-04-23T17:12:00Z"/>
        </w:rPr>
        <w:pPrChange w:id="1547" w:author="vchoi" w:date="2012-04-23T17:12:00Z">
          <w:pPr/>
        </w:pPrChange>
      </w:pPr>
      <w:ins w:id="1548" w:author="vchoi" w:date="2012-04-23T17:12:00Z">
        <w:r>
          <w:t>File space management strategy: H5F_FILE_SPACE_AGGR_VFD</w:t>
        </w:r>
      </w:ins>
    </w:p>
    <w:p w:rsidR="0010705A" w:rsidRDefault="00DF4F64" w:rsidP="0010705A">
      <w:pPr>
        <w:pStyle w:val="Courier10"/>
        <w:ind w:left="720"/>
        <w:rPr>
          <w:ins w:id="1549" w:author="vchoi" w:date="2012-04-23T17:12:00Z"/>
        </w:rPr>
        <w:pPrChange w:id="1550" w:author="vchoi" w:date="2012-04-23T17:12:00Z">
          <w:pPr/>
        </w:pPrChange>
      </w:pPr>
      <w:ins w:id="1551" w:author="vchoi" w:date="2012-04-23T17:12:00Z">
        <w:r>
          <w:t>Summary of file space information:</w:t>
        </w:r>
      </w:ins>
    </w:p>
    <w:p w:rsidR="0010705A" w:rsidRDefault="00DF4F64" w:rsidP="0010705A">
      <w:pPr>
        <w:pStyle w:val="Courier10"/>
        <w:ind w:left="720"/>
        <w:rPr>
          <w:ins w:id="1552" w:author="vchoi" w:date="2012-04-23T17:12:00Z"/>
        </w:rPr>
        <w:pPrChange w:id="1553" w:author="vchoi" w:date="2012-04-23T17:12:00Z">
          <w:pPr/>
        </w:pPrChange>
      </w:pPr>
      <w:ins w:id="1554" w:author="vchoi" w:date="2012-04-23T17:12:00Z">
        <w:r>
          <w:t xml:space="preserve">  File metadata: 2480 bytes</w:t>
        </w:r>
      </w:ins>
    </w:p>
    <w:p w:rsidR="0010705A" w:rsidRDefault="00DF4F64" w:rsidP="0010705A">
      <w:pPr>
        <w:pStyle w:val="Courier10"/>
        <w:ind w:left="720"/>
        <w:rPr>
          <w:ins w:id="1555" w:author="vchoi" w:date="2012-04-23T17:12:00Z"/>
        </w:rPr>
        <w:pPrChange w:id="1556" w:author="vchoi" w:date="2012-04-23T17:12:00Z">
          <w:pPr/>
        </w:pPrChange>
      </w:pPr>
      <w:ins w:id="1557" w:author="vchoi" w:date="2012-04-23T17:12:00Z">
        <w:r>
          <w:t xml:space="preserve">  Raw data: 116640 bytes</w:t>
        </w:r>
      </w:ins>
    </w:p>
    <w:p w:rsidR="0010705A" w:rsidRDefault="00DF4F64" w:rsidP="0010705A">
      <w:pPr>
        <w:pStyle w:val="Courier10"/>
        <w:ind w:left="720"/>
        <w:rPr>
          <w:ins w:id="1558" w:author="vchoi" w:date="2012-04-23T17:12:00Z"/>
        </w:rPr>
        <w:pPrChange w:id="1559" w:author="vchoi" w:date="2012-04-23T17:12:00Z">
          <w:pPr/>
        </w:pPrChange>
      </w:pPr>
      <w:ins w:id="1560" w:author="vchoi" w:date="2012-04-23T17:12:00Z">
        <w:r>
          <w:t xml:space="preserve">  Amount/Percent of tracked free space: 0 bytes/0.0%</w:t>
        </w:r>
      </w:ins>
    </w:p>
    <w:p w:rsidR="0010705A" w:rsidRDefault="00DF4F64" w:rsidP="0010705A">
      <w:pPr>
        <w:pStyle w:val="Courier10"/>
        <w:ind w:left="720"/>
        <w:rPr>
          <w:ins w:id="1561" w:author="vchoi" w:date="2012-04-23T17:12:00Z"/>
        </w:rPr>
        <w:pPrChange w:id="1562" w:author="vchoi" w:date="2012-04-23T17:12:00Z">
          <w:pPr/>
        </w:pPrChange>
      </w:pPr>
      <w:ins w:id="1563" w:author="vchoi" w:date="2012-04-23T17:12:00Z">
        <w:r>
          <w:t xml:space="preserve">  Unaccounted space: 121664 bytes</w:t>
        </w:r>
      </w:ins>
    </w:p>
    <w:p w:rsidR="0010705A" w:rsidRDefault="00DF4F64" w:rsidP="0010705A">
      <w:pPr>
        <w:pStyle w:val="Courier10"/>
        <w:ind w:left="720"/>
        <w:rPr>
          <w:ins w:id="1564" w:author="vchoi" w:date="2012-04-23T18:46:00Z"/>
        </w:rPr>
        <w:pPrChange w:id="1565" w:author="vchoi" w:date="2012-04-23T19:24:00Z">
          <w:pPr/>
        </w:pPrChange>
      </w:pPr>
      <w:ins w:id="1566" w:author="vchoi" w:date="2012-04-23T17:12:00Z">
        <w:r>
          <w:t>Total space: 240784 bytes</w:t>
        </w:r>
      </w:ins>
    </w:p>
    <w:p w:rsidR="004C0716" w:rsidRPr="00C8661B" w:rsidRDefault="004D6735" w:rsidP="004C0716">
      <w:pPr>
        <w:pStyle w:val="Heading3"/>
        <w:rPr>
          <w:ins w:id="1567" w:author="vchoi" w:date="2012-04-23T18:46:00Z"/>
        </w:rPr>
      </w:pPr>
      <w:ins w:id="1568" w:author="vchoi" w:date="2012-04-23T19:23:00Z">
        <w:r>
          <w:t xml:space="preserve">Scenario J, </w:t>
        </w:r>
      </w:ins>
      <w:ins w:id="1569" w:author="vchoi" w:date="2012-04-23T18:46:00Z">
        <w:r w:rsidR="004C0716">
          <w:t>Session 1: Create File, Manipulate Objects</w:t>
        </w:r>
      </w:ins>
      <w:ins w:id="1570" w:author="vchoi" w:date="2012-04-23T19:24:00Z">
        <w:r>
          <w:t>—VFD strategy</w:t>
        </w:r>
      </w:ins>
    </w:p>
    <w:p w:rsidR="0010705A" w:rsidRDefault="00E935B1">
      <w:pPr>
        <w:rPr>
          <w:ins w:id="1571" w:author="vchoi" w:date="2012-04-24T13:26:00Z"/>
        </w:rPr>
      </w:pPr>
      <w:ins w:id="1572" w:author="vchoi" w:date="2012-04-24T13:26:00Z">
        <w:r>
          <w:t>In the only session of this scenario, a user creates an HDF5 file named</w:t>
        </w:r>
      </w:ins>
      <w:ins w:id="1573" w:author="vchoi" w:date="2012-04-24T13:27:00Z">
        <w:r>
          <w:t xml:space="preserve"> </w:t>
        </w:r>
      </w:ins>
      <w:ins w:id="1574" w:author="vchoi" w:date="2012-04-24T13:26:00Z">
        <w:r>
          <w:rPr>
            <w:i/>
          </w:rPr>
          <w:t>vfd_</w:t>
        </w:r>
      </w:ins>
      <w:ins w:id="1575" w:author="vchoi" w:date="2012-04-24T13:27:00Z">
        <w:r>
          <w:rPr>
            <w:i/>
          </w:rPr>
          <w:t>J</w:t>
        </w:r>
      </w:ins>
      <w:ins w:id="1576" w:author="vchoi" w:date="2012-04-24T13:26:00Z">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and </w:t>
        </w:r>
        <w:r w:rsidRPr="00DF4F64">
          <w:rPr>
            <w:i/>
          </w:rPr>
          <w:t>dset6</w:t>
        </w:r>
        <w:r>
          <w:t xml:space="preserve"> before closing the file. The HDF5 objects are manipulated in the same order as they were in Sessions 1-4 of Scenario</w:t>
        </w:r>
      </w:ins>
      <w:ins w:id="1577" w:author="vchoi" w:date="2012-04-24T13:27:00Z">
        <w:r>
          <w:t>s</w:t>
        </w:r>
      </w:ins>
      <w:ins w:id="1578" w:author="vchoi" w:date="2012-04-24T13:26:00Z">
        <w:r>
          <w:t xml:space="preserve"> A</w:t>
        </w:r>
      </w:ins>
      <w:ins w:id="1579" w:author="vchoi" w:date="2012-04-24T13:27:00Z">
        <w:r>
          <w:t xml:space="preserve"> and B</w:t>
        </w:r>
      </w:ins>
      <w:ins w:id="1580" w:author="vchoi" w:date="2012-04-24T13:26:00Z">
        <w:r>
          <w:t>.</w:t>
        </w:r>
      </w:ins>
    </w:p>
    <w:p w:rsidR="0010705A" w:rsidRDefault="0010705A">
      <w:pPr>
        <w:rPr>
          <w:ins w:id="1581" w:author="vchoi" w:date="2012-04-23T17:15:00Z"/>
        </w:rPr>
      </w:pPr>
    </w:p>
    <w:p w:rsidR="0010705A" w:rsidRDefault="00DF4F64" w:rsidP="0010705A">
      <w:pPr>
        <w:pStyle w:val="Courier10"/>
        <w:ind w:left="720"/>
        <w:rPr>
          <w:ins w:id="1582" w:author="vchoi" w:date="2012-04-23T17:15:00Z"/>
        </w:rPr>
        <w:pPrChange w:id="1583" w:author="vchoi" w:date="2012-04-23T17:15:00Z">
          <w:pPr/>
        </w:pPrChange>
      </w:pPr>
      <w:ins w:id="1584" w:author="vchoi" w:date="2012-04-23T17:15:00Z">
        <w:r>
          <w:t>Filename: vfd_J.h5</w:t>
        </w:r>
      </w:ins>
    </w:p>
    <w:p w:rsidR="0010705A" w:rsidRDefault="00DF4F64" w:rsidP="0010705A">
      <w:pPr>
        <w:pStyle w:val="Courier10"/>
        <w:ind w:left="720"/>
        <w:rPr>
          <w:ins w:id="1585" w:author="vchoi" w:date="2012-04-23T17:15:00Z"/>
        </w:rPr>
        <w:pPrChange w:id="1586" w:author="vchoi" w:date="2012-04-23T17:15:00Z">
          <w:pPr/>
        </w:pPrChange>
      </w:pPr>
      <w:ins w:id="1587" w:author="vchoi" w:date="2012-04-23T17:15:00Z">
        <w:r>
          <w:t>File space management strategy: H5F_FILE_SPACE_VFD</w:t>
        </w:r>
      </w:ins>
    </w:p>
    <w:p w:rsidR="0010705A" w:rsidRDefault="00DF4F64" w:rsidP="0010705A">
      <w:pPr>
        <w:pStyle w:val="Courier10"/>
        <w:ind w:left="720"/>
        <w:rPr>
          <w:ins w:id="1588" w:author="vchoi" w:date="2012-04-23T17:15:00Z"/>
        </w:rPr>
        <w:pPrChange w:id="1589" w:author="vchoi" w:date="2012-04-23T17:15:00Z">
          <w:pPr/>
        </w:pPrChange>
      </w:pPr>
      <w:ins w:id="1590" w:author="vchoi" w:date="2012-04-23T17:15:00Z">
        <w:r>
          <w:t>Summary of file space information:</w:t>
        </w:r>
      </w:ins>
    </w:p>
    <w:p w:rsidR="0010705A" w:rsidRDefault="00DF4F64" w:rsidP="0010705A">
      <w:pPr>
        <w:pStyle w:val="Courier10"/>
        <w:ind w:left="720"/>
        <w:rPr>
          <w:ins w:id="1591" w:author="vchoi" w:date="2012-04-23T17:15:00Z"/>
        </w:rPr>
        <w:pPrChange w:id="1592" w:author="vchoi" w:date="2012-04-23T17:15:00Z">
          <w:pPr/>
        </w:pPrChange>
      </w:pPr>
      <w:ins w:id="1593" w:author="vchoi" w:date="2012-04-23T17:15:00Z">
        <w:r>
          <w:t xml:space="preserve">  File metadata: 2480 bytes</w:t>
        </w:r>
      </w:ins>
    </w:p>
    <w:p w:rsidR="0010705A" w:rsidRDefault="00DF4F64" w:rsidP="0010705A">
      <w:pPr>
        <w:pStyle w:val="Courier10"/>
        <w:ind w:left="720"/>
        <w:rPr>
          <w:ins w:id="1594" w:author="vchoi" w:date="2012-04-23T17:15:00Z"/>
        </w:rPr>
        <w:pPrChange w:id="1595" w:author="vchoi" w:date="2012-04-23T17:15:00Z">
          <w:pPr/>
        </w:pPrChange>
      </w:pPr>
      <w:ins w:id="1596" w:author="vchoi" w:date="2012-04-23T17:15:00Z">
        <w:r>
          <w:t xml:space="preserve">  Raw data: 116640 bytes</w:t>
        </w:r>
      </w:ins>
    </w:p>
    <w:p w:rsidR="0010705A" w:rsidRDefault="00DF4F64" w:rsidP="0010705A">
      <w:pPr>
        <w:pStyle w:val="Courier10"/>
        <w:ind w:left="720"/>
        <w:rPr>
          <w:ins w:id="1597" w:author="vchoi" w:date="2012-04-23T17:15:00Z"/>
        </w:rPr>
        <w:pPrChange w:id="1598" w:author="vchoi" w:date="2012-04-23T17:15:00Z">
          <w:pPr/>
        </w:pPrChange>
      </w:pPr>
      <w:ins w:id="1599" w:author="vchoi" w:date="2012-04-23T17:15:00Z">
        <w:r>
          <w:lastRenderedPageBreak/>
          <w:t xml:space="preserve">  Amount/Percent of tracked free space: 0 bytes/0.0%</w:t>
        </w:r>
      </w:ins>
    </w:p>
    <w:p w:rsidR="0010705A" w:rsidRDefault="00DF4F64" w:rsidP="0010705A">
      <w:pPr>
        <w:pStyle w:val="Courier10"/>
        <w:ind w:left="720"/>
        <w:rPr>
          <w:ins w:id="1600" w:author="vchoi" w:date="2012-04-23T17:15:00Z"/>
        </w:rPr>
        <w:pPrChange w:id="1601" w:author="vchoi" w:date="2012-04-23T17:15:00Z">
          <w:pPr/>
        </w:pPrChange>
      </w:pPr>
      <w:ins w:id="1602" w:author="vchoi" w:date="2012-04-23T17:15:00Z">
        <w:r>
          <w:t xml:space="preserve">  Unaccounted space: 120272 bytes</w:t>
        </w:r>
      </w:ins>
    </w:p>
    <w:p w:rsidR="0010705A" w:rsidRPr="0010705A" w:rsidRDefault="00DF4F64" w:rsidP="0010705A">
      <w:pPr>
        <w:pStyle w:val="Courier10"/>
        <w:ind w:left="720"/>
        <w:rPr>
          <w:rPrChange w:id="1603" w:author="vchoi" w:date="2012-04-23T18:48:00Z">
            <w:rPr>
              <w:sz w:val="26"/>
              <w:szCs w:val="26"/>
            </w:rPr>
          </w:rPrChange>
        </w:rPr>
        <w:pPrChange w:id="1604" w:author="vchoi" w:date="2012-04-23T18:48:00Z">
          <w:pPr/>
        </w:pPrChange>
      </w:pPr>
      <w:ins w:id="1605" w:author="vchoi" w:date="2012-04-23T17:15:00Z">
        <w:r>
          <w:t>Total space: 239392 bytes</w:t>
        </w:r>
      </w:ins>
      <w:r w:rsidR="00957413">
        <w:br w:type="page"/>
      </w:r>
    </w:p>
    <w:p w:rsidR="0010705A" w:rsidRDefault="00ED28D7">
      <w:pPr>
        <w:pStyle w:val="Heading2"/>
        <w:rPr>
          <w:del w:id="1606" w:author="vchoi" w:date="2012-04-23T18:43:00Z"/>
        </w:rPr>
      </w:pPr>
      <w:bookmarkStart w:id="1607" w:name="_Toc322526740"/>
      <w:del w:id="1608" w:author="vchoi" w:date="2012-04-23T18:43:00Z">
        <w:r w:rsidDel="00A30870">
          <w:lastRenderedPageBreak/>
          <w:delText>Compari</w:delText>
        </w:r>
        <w:r w:rsidR="00A07336" w:rsidDel="00A30870">
          <w:delText xml:space="preserve">ng </w:delText>
        </w:r>
        <w:r w:rsidDel="00A30870">
          <w:delText>S</w:delText>
        </w:r>
        <w:bookmarkStart w:id="1609" w:name="ComparingScenariosAF"/>
        <w:bookmarkEnd w:id="1609"/>
        <w:r w:rsidDel="00A30870">
          <w:delText>cenarios A</w:delText>
        </w:r>
        <w:r w:rsidR="00A07336" w:rsidDel="00A30870">
          <w:delText xml:space="preserve"> </w:delText>
        </w:r>
      </w:del>
      <w:del w:id="1610" w:author="vchoi" w:date="2012-04-23T17:56:00Z">
        <w:r w:rsidR="00A07336" w:rsidDel="000553DE">
          <w:delText xml:space="preserve">to </w:delText>
        </w:r>
      </w:del>
      <w:del w:id="1611" w:author="vchoi" w:date="2012-04-23T18:43:00Z">
        <w:r w:rsidDel="00A30870">
          <w:delText>F</w:delText>
        </w:r>
        <w:bookmarkEnd w:id="1607"/>
        <w:r w:rsidDel="00A30870">
          <w:delText xml:space="preserve"> </w:delText>
        </w:r>
      </w:del>
    </w:p>
    <w:p w:rsidR="00ED28D7" w:rsidDel="00A30870" w:rsidRDefault="00957413" w:rsidP="00957413">
      <w:pPr>
        <w:rPr>
          <w:del w:id="1612" w:author="vchoi" w:date="2012-04-23T18:43:00Z"/>
        </w:rPr>
      </w:pPr>
      <w:del w:id="1613" w:author="vchoi" w:date="2012-04-23T18:43:00Z">
        <w:r w:rsidDel="00A30870">
          <w:delText xml:space="preserve">The table below </w:delText>
        </w:r>
        <w:r w:rsidR="00A91FD4" w:rsidDel="00A30870">
          <w:delText xml:space="preserve">compares </w:delText>
        </w:r>
        <w:r w:rsidDel="00A30870">
          <w:delText>th</w:delText>
        </w:r>
        <w:r w:rsidR="00AB2DD0" w:rsidDel="00A30870">
          <w:delText>e</w:delText>
        </w:r>
        <w:r w:rsidDel="00A30870">
          <w:delText xml:space="preserve"> various scenarios that have been described so far in this document. </w:delText>
        </w:r>
      </w:del>
    </w:p>
    <w:p w:rsidR="00AB2DD0" w:rsidDel="00A30870" w:rsidRDefault="00AB2DD0">
      <w:pPr>
        <w:rPr>
          <w:del w:id="1614" w:author="vchoi" w:date="2012-04-23T18:43:00Z"/>
        </w:rPr>
      </w:pPr>
    </w:p>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950"/>
        <w:gridCol w:w="1170"/>
        <w:gridCol w:w="1260"/>
        <w:gridCol w:w="1469"/>
        <w:gridCol w:w="1256"/>
      </w:tblGrid>
      <w:tr w:rsidR="00323678" w:rsidRPr="00AB414A" w:rsidDel="00A30870" w:rsidTr="00AB414A">
        <w:trPr>
          <w:tblHeader/>
          <w:jc w:val="center"/>
          <w:del w:id="1615" w:author="vchoi" w:date="2012-04-23T18:43:00Z"/>
        </w:trPr>
        <w:tc>
          <w:tcPr>
            <w:tcW w:w="9915" w:type="dxa"/>
            <w:gridSpan w:val="8"/>
            <w:shd w:val="clear" w:color="auto" w:fill="auto"/>
          </w:tcPr>
          <w:p w:rsidR="0010705A" w:rsidRDefault="00323678">
            <w:pPr>
              <w:rPr>
                <w:del w:id="1616" w:author="vchoi" w:date="2012-04-23T18:43:00Z"/>
                <w:b/>
              </w:rPr>
            </w:pPr>
            <w:del w:id="1617" w:author="vchoi" w:date="2012-04-23T18:43:00Z">
              <w:r w:rsidRPr="00AB414A" w:rsidDel="00A30870">
                <w:rPr>
                  <w:b/>
                </w:rPr>
                <w:delText xml:space="preserve">Table 4. </w:delText>
              </w:r>
              <w:r w:rsidR="00970C00" w:rsidRPr="00AB414A" w:rsidDel="00A30870">
                <w:rPr>
                  <w:b/>
                </w:rPr>
                <w:delText xml:space="preserve">Comparing </w:delText>
              </w:r>
              <w:r w:rsidRPr="00AB414A" w:rsidDel="00A30870">
                <w:rPr>
                  <w:b/>
                </w:rPr>
                <w:delText xml:space="preserve">Scenarios A </w:delText>
              </w:r>
            </w:del>
            <w:del w:id="1618" w:author="vchoi" w:date="2012-04-23T17:56:00Z">
              <w:r w:rsidRPr="00AB414A" w:rsidDel="000553DE">
                <w:rPr>
                  <w:b/>
                </w:rPr>
                <w:delText xml:space="preserve">to </w:delText>
              </w:r>
            </w:del>
            <w:del w:id="1619" w:author="vchoi" w:date="2012-04-23T18:43:00Z">
              <w:r w:rsidRPr="00AB414A" w:rsidDel="00A30870">
                <w:rPr>
                  <w:b/>
                </w:rPr>
                <w:delText>F</w:delText>
              </w:r>
            </w:del>
          </w:p>
        </w:tc>
      </w:tr>
      <w:tr w:rsidR="004D6225" w:rsidRPr="00AB414A" w:rsidDel="00A30870" w:rsidTr="00AB414A">
        <w:trPr>
          <w:tblHeader/>
          <w:jc w:val="center"/>
          <w:del w:id="1620" w:author="vchoi" w:date="2012-04-23T18:43:00Z"/>
        </w:trPr>
        <w:tc>
          <w:tcPr>
            <w:tcW w:w="977" w:type="dxa"/>
            <w:shd w:val="clear" w:color="auto" w:fill="auto"/>
          </w:tcPr>
          <w:p w:rsidR="00AB2DD0" w:rsidRPr="00AB414A" w:rsidDel="00A30870" w:rsidRDefault="00AB2DD0" w:rsidP="00AB2DD0">
            <w:pPr>
              <w:pStyle w:val="Normal9"/>
              <w:rPr>
                <w:del w:id="1621" w:author="vchoi" w:date="2012-04-23T18:43:00Z"/>
                <w:b/>
              </w:rPr>
            </w:pPr>
            <w:del w:id="1622" w:author="vchoi" w:date="2012-04-23T18:43:00Z">
              <w:r w:rsidRPr="00AB414A" w:rsidDel="00A30870">
                <w:rPr>
                  <w:b/>
                </w:rPr>
                <w:delText>Scenario / # Sessions</w:delText>
              </w:r>
            </w:del>
          </w:p>
        </w:tc>
        <w:tc>
          <w:tcPr>
            <w:tcW w:w="1471" w:type="dxa"/>
            <w:shd w:val="clear" w:color="auto" w:fill="auto"/>
          </w:tcPr>
          <w:p w:rsidR="00AB2DD0" w:rsidRPr="00AB414A" w:rsidDel="00A30870" w:rsidRDefault="00AB2DD0" w:rsidP="00AB2DD0">
            <w:pPr>
              <w:pStyle w:val="Normal9"/>
              <w:rPr>
                <w:del w:id="1623" w:author="vchoi" w:date="2012-04-23T18:43:00Z"/>
                <w:b/>
              </w:rPr>
            </w:pPr>
            <w:del w:id="1624" w:author="vchoi" w:date="2012-04-23T18:43:00Z">
              <w:r w:rsidRPr="00AB414A" w:rsidDel="00A30870">
                <w:rPr>
                  <w:b/>
                </w:rPr>
                <w:delText>Strategy</w:delText>
              </w:r>
            </w:del>
          </w:p>
        </w:tc>
        <w:tc>
          <w:tcPr>
            <w:tcW w:w="1417" w:type="dxa"/>
            <w:shd w:val="clear" w:color="auto" w:fill="auto"/>
          </w:tcPr>
          <w:p w:rsidR="00AB2DD0" w:rsidRPr="00AB414A" w:rsidDel="00A30870" w:rsidRDefault="00AB2DD0" w:rsidP="00AB2DD0">
            <w:pPr>
              <w:pStyle w:val="Normal9"/>
              <w:rPr>
                <w:del w:id="1625" w:author="vchoi" w:date="2012-04-23T18:43:00Z"/>
                <w:b/>
              </w:rPr>
            </w:pPr>
            <w:del w:id="1626" w:author="vchoi" w:date="2012-04-23T18:43:00Z">
              <w:r w:rsidRPr="00AB414A" w:rsidDel="00A30870">
                <w:rPr>
                  <w:b/>
                </w:rPr>
                <w:delText>File Name</w:delText>
              </w:r>
            </w:del>
          </w:p>
        </w:tc>
        <w:tc>
          <w:tcPr>
            <w:tcW w:w="895" w:type="dxa"/>
            <w:shd w:val="clear" w:color="auto" w:fill="auto"/>
          </w:tcPr>
          <w:p w:rsidR="00AB2DD0" w:rsidRPr="00AB414A" w:rsidDel="00A30870" w:rsidRDefault="00AB2DD0" w:rsidP="00AB2DD0">
            <w:pPr>
              <w:pStyle w:val="Normal9"/>
              <w:rPr>
                <w:del w:id="1627" w:author="vchoi" w:date="2012-04-23T18:43:00Z"/>
                <w:b/>
              </w:rPr>
            </w:pPr>
            <w:commentRangeStart w:id="1628"/>
            <w:del w:id="1629" w:author="vchoi" w:date="2012-04-23T18:43:00Z">
              <w:r w:rsidRPr="00AB414A" w:rsidDel="00A30870">
                <w:rPr>
                  <w:b/>
                </w:rPr>
                <w:delText>File</w:delText>
              </w:r>
              <w:commentRangeEnd w:id="1628"/>
              <w:r w:rsidR="00323678" w:rsidRPr="00AB414A" w:rsidDel="00A30870">
                <w:rPr>
                  <w:rStyle w:val="CommentReference"/>
                </w:rPr>
                <w:commentReference w:id="1628"/>
              </w:r>
              <w:r w:rsidRPr="00AB414A" w:rsidDel="00A30870">
                <w:rPr>
                  <w:b/>
                </w:rPr>
                <w:delText xml:space="preserve"> Size</w:delText>
              </w:r>
            </w:del>
          </w:p>
          <w:p w:rsidR="00AB2DD0" w:rsidRPr="00AB414A" w:rsidDel="00A30870" w:rsidRDefault="00AB2DD0" w:rsidP="00AB2DD0">
            <w:pPr>
              <w:pStyle w:val="Normal9"/>
              <w:rPr>
                <w:del w:id="1630" w:author="vchoi" w:date="2012-04-23T18:43:00Z"/>
                <w:b/>
              </w:rPr>
            </w:pPr>
            <w:del w:id="1631" w:author="vchoi" w:date="2012-04-23T18:43:00Z">
              <w:r w:rsidRPr="00AB414A" w:rsidDel="00A30870">
                <w:rPr>
                  <w:b/>
                </w:rPr>
                <w:delText>(bytes)</w:delText>
              </w:r>
            </w:del>
          </w:p>
        </w:tc>
        <w:tc>
          <w:tcPr>
            <w:tcW w:w="1170" w:type="dxa"/>
            <w:shd w:val="clear" w:color="auto" w:fill="auto"/>
          </w:tcPr>
          <w:p w:rsidR="00AB2DD0" w:rsidRPr="00AB414A" w:rsidDel="00A30870" w:rsidRDefault="00AB2DD0" w:rsidP="00AB2DD0">
            <w:pPr>
              <w:pStyle w:val="Normal9"/>
              <w:rPr>
                <w:del w:id="1632" w:author="vchoi" w:date="2012-04-23T18:43:00Z"/>
                <w:b/>
              </w:rPr>
            </w:pPr>
            <w:del w:id="1633" w:author="vchoi" w:date="2012-04-23T18:43:00Z">
              <w:r w:rsidRPr="00AB414A" w:rsidDel="00A30870">
                <w:rPr>
                  <w:b/>
                </w:rPr>
                <w:delText>File Metadata</w:delText>
              </w:r>
            </w:del>
          </w:p>
          <w:p w:rsidR="00AB2DD0" w:rsidRPr="00AB414A" w:rsidDel="00A30870" w:rsidRDefault="00AB2DD0" w:rsidP="00AB2DD0">
            <w:pPr>
              <w:pStyle w:val="Normal9"/>
              <w:rPr>
                <w:del w:id="1634" w:author="vchoi" w:date="2012-04-23T18:43:00Z"/>
                <w:b/>
              </w:rPr>
            </w:pPr>
            <w:del w:id="1635" w:author="vchoi" w:date="2012-04-23T18:43:00Z">
              <w:r w:rsidRPr="00AB414A" w:rsidDel="00A30870">
                <w:rPr>
                  <w:b/>
                </w:rPr>
                <w:delText>(bytes)</w:delText>
              </w:r>
            </w:del>
          </w:p>
        </w:tc>
        <w:tc>
          <w:tcPr>
            <w:tcW w:w="1260" w:type="dxa"/>
            <w:shd w:val="clear" w:color="auto" w:fill="auto"/>
          </w:tcPr>
          <w:p w:rsidR="00AB2DD0" w:rsidRPr="00AB414A" w:rsidDel="00A30870" w:rsidRDefault="00AB2DD0" w:rsidP="00AB2DD0">
            <w:pPr>
              <w:pStyle w:val="Normal9"/>
              <w:rPr>
                <w:del w:id="1636" w:author="vchoi" w:date="2012-04-23T18:43:00Z"/>
                <w:b/>
              </w:rPr>
            </w:pPr>
            <w:del w:id="1637" w:author="vchoi" w:date="2012-04-23T18:43:00Z">
              <w:r w:rsidRPr="00AB414A" w:rsidDel="00A30870">
                <w:rPr>
                  <w:b/>
                </w:rPr>
                <w:delText>Raw Data</w:delText>
              </w:r>
            </w:del>
          </w:p>
          <w:p w:rsidR="00AB2DD0" w:rsidRPr="00AB414A" w:rsidDel="00A30870" w:rsidRDefault="00AB2DD0" w:rsidP="00AB2DD0">
            <w:pPr>
              <w:pStyle w:val="Normal9"/>
              <w:rPr>
                <w:del w:id="1638" w:author="vchoi" w:date="2012-04-23T18:43:00Z"/>
                <w:b/>
              </w:rPr>
            </w:pPr>
            <w:del w:id="1639" w:author="vchoi" w:date="2012-04-23T18:43:00Z">
              <w:r w:rsidRPr="00AB414A" w:rsidDel="00A30870">
                <w:rPr>
                  <w:b/>
                </w:rPr>
                <w:delText>(bytes)</w:delText>
              </w:r>
            </w:del>
          </w:p>
        </w:tc>
        <w:tc>
          <w:tcPr>
            <w:tcW w:w="1469" w:type="dxa"/>
            <w:shd w:val="clear" w:color="auto" w:fill="auto"/>
          </w:tcPr>
          <w:p w:rsidR="00AB2DD0" w:rsidRPr="00AB414A" w:rsidDel="00A30870" w:rsidRDefault="00AB2DD0" w:rsidP="00AB2DD0">
            <w:pPr>
              <w:pStyle w:val="Normal9"/>
              <w:rPr>
                <w:del w:id="1640" w:author="vchoi" w:date="2012-04-23T18:43:00Z"/>
                <w:b/>
              </w:rPr>
            </w:pPr>
            <w:del w:id="1641" w:author="vchoi" w:date="2012-04-23T18:43:00Z">
              <w:r w:rsidRPr="00AB414A" w:rsidDel="00A30870">
                <w:rPr>
                  <w:b/>
                </w:rPr>
                <w:delText>Tracked Free Space</w:delText>
              </w:r>
            </w:del>
          </w:p>
          <w:p w:rsidR="00AB2DD0" w:rsidRPr="00AB414A" w:rsidDel="00A30870" w:rsidRDefault="00AB2DD0" w:rsidP="00AB2DD0">
            <w:pPr>
              <w:pStyle w:val="Normal9"/>
              <w:rPr>
                <w:del w:id="1642" w:author="vchoi" w:date="2012-04-23T18:43:00Z"/>
                <w:b/>
              </w:rPr>
            </w:pPr>
            <w:del w:id="1643" w:author="vchoi" w:date="2012-04-23T18:43:00Z">
              <w:r w:rsidRPr="00AB414A" w:rsidDel="00A30870">
                <w:rPr>
                  <w:b/>
                </w:rPr>
                <w:delText>(bytes)</w:delText>
              </w:r>
            </w:del>
          </w:p>
        </w:tc>
        <w:tc>
          <w:tcPr>
            <w:tcW w:w="1256" w:type="dxa"/>
            <w:shd w:val="clear" w:color="auto" w:fill="auto"/>
          </w:tcPr>
          <w:p w:rsidR="00AB2DD0" w:rsidRPr="00AB414A" w:rsidDel="00A30870" w:rsidRDefault="00AB2DD0" w:rsidP="00AB2DD0">
            <w:pPr>
              <w:pStyle w:val="Normal9"/>
              <w:rPr>
                <w:del w:id="1644" w:author="vchoi" w:date="2012-04-23T18:43:00Z"/>
                <w:b/>
              </w:rPr>
            </w:pPr>
            <w:del w:id="1645" w:author="vchoi" w:date="2012-04-23T18:43:00Z">
              <w:r w:rsidRPr="00AB414A" w:rsidDel="00A30870">
                <w:rPr>
                  <w:b/>
                </w:rPr>
                <w:delText>Unaccounted Space (bytes)</w:delText>
              </w:r>
            </w:del>
          </w:p>
        </w:tc>
      </w:tr>
      <w:tr w:rsidR="004D6225" w:rsidRPr="00AB414A" w:rsidDel="00A30870" w:rsidTr="00AB414A">
        <w:trPr>
          <w:jc w:val="center"/>
          <w:del w:id="1646" w:author="vchoi" w:date="2012-04-23T18:43:00Z"/>
        </w:trPr>
        <w:tc>
          <w:tcPr>
            <w:tcW w:w="977" w:type="dxa"/>
            <w:shd w:val="clear" w:color="auto" w:fill="auto"/>
          </w:tcPr>
          <w:p w:rsidR="00AB2DD0" w:rsidRPr="00AB414A" w:rsidDel="00A30870" w:rsidRDefault="00AB2DD0" w:rsidP="00AB2DD0">
            <w:pPr>
              <w:pStyle w:val="Normal9"/>
              <w:rPr>
                <w:del w:id="1647" w:author="vchoi" w:date="2012-04-23T18:43:00Z"/>
              </w:rPr>
            </w:pPr>
            <w:del w:id="1648" w:author="vchoi" w:date="2012-04-23T18:43:00Z">
              <w:r w:rsidRPr="00AB414A" w:rsidDel="00A30870">
                <w:delText>A / 3</w:delText>
              </w:r>
            </w:del>
          </w:p>
        </w:tc>
        <w:tc>
          <w:tcPr>
            <w:tcW w:w="1471" w:type="dxa"/>
            <w:shd w:val="clear" w:color="auto" w:fill="auto"/>
          </w:tcPr>
          <w:p w:rsidR="00AB2DD0" w:rsidRPr="00AB414A" w:rsidDel="00A30870" w:rsidRDefault="00AB2DD0" w:rsidP="00AB2DD0">
            <w:pPr>
              <w:pStyle w:val="Normal9"/>
              <w:rPr>
                <w:del w:id="1649" w:author="vchoi" w:date="2012-04-23T18:43:00Z"/>
              </w:rPr>
            </w:pPr>
            <w:del w:id="1650" w:author="vchoi" w:date="2012-04-23T18:43:00Z">
              <w:r w:rsidRPr="00AB414A" w:rsidDel="00A30870">
                <w:delText>All</w:delText>
              </w:r>
            </w:del>
          </w:p>
        </w:tc>
        <w:tc>
          <w:tcPr>
            <w:tcW w:w="1417" w:type="dxa"/>
            <w:shd w:val="clear" w:color="auto" w:fill="auto"/>
          </w:tcPr>
          <w:p w:rsidR="00AB2DD0" w:rsidRPr="00AB414A" w:rsidDel="00A30870" w:rsidRDefault="00AB2DD0" w:rsidP="00AB2DD0">
            <w:pPr>
              <w:pStyle w:val="Normal9"/>
              <w:rPr>
                <w:del w:id="1651" w:author="vchoi" w:date="2012-04-23T18:43:00Z"/>
              </w:rPr>
            </w:pPr>
            <w:del w:id="1652" w:author="vchoi" w:date="2012-04-23T18:43:00Z">
              <w:r w:rsidRPr="00AB414A" w:rsidDel="00A30870">
                <w:delText>no_persist_A.h5</w:delText>
              </w:r>
            </w:del>
          </w:p>
        </w:tc>
        <w:tc>
          <w:tcPr>
            <w:tcW w:w="895" w:type="dxa"/>
            <w:shd w:val="clear" w:color="auto" w:fill="auto"/>
          </w:tcPr>
          <w:p w:rsidR="00AB2DD0" w:rsidRPr="00AB414A" w:rsidDel="00A30870" w:rsidRDefault="00AB2DD0" w:rsidP="00AB2DD0">
            <w:pPr>
              <w:pStyle w:val="Normal9"/>
              <w:rPr>
                <w:del w:id="1653" w:author="vchoi" w:date="2012-04-23T18:43:00Z"/>
              </w:rPr>
            </w:pPr>
            <w:del w:id="1654" w:author="vchoi" w:date="2012-04-23T18:43:00Z">
              <w:r w:rsidRPr="00AB414A" w:rsidDel="00A30870">
                <w:delText>130880</w:delText>
              </w:r>
            </w:del>
          </w:p>
        </w:tc>
        <w:tc>
          <w:tcPr>
            <w:tcW w:w="1170" w:type="dxa"/>
            <w:shd w:val="clear" w:color="auto" w:fill="auto"/>
          </w:tcPr>
          <w:p w:rsidR="00AB2DD0" w:rsidRPr="00AB414A" w:rsidDel="00A30870" w:rsidRDefault="00AB2DD0" w:rsidP="00AB2DD0">
            <w:pPr>
              <w:pStyle w:val="Normal9"/>
              <w:rPr>
                <w:del w:id="1655" w:author="vchoi" w:date="2012-04-23T18:43:00Z"/>
              </w:rPr>
            </w:pPr>
            <w:del w:id="1656" w:author="vchoi" w:date="2012-04-23T18:43:00Z">
              <w:r w:rsidRPr="00AB414A" w:rsidDel="00A30870">
                <w:delText>2216</w:delText>
              </w:r>
            </w:del>
          </w:p>
        </w:tc>
        <w:tc>
          <w:tcPr>
            <w:tcW w:w="1260" w:type="dxa"/>
            <w:shd w:val="clear" w:color="auto" w:fill="auto"/>
          </w:tcPr>
          <w:p w:rsidR="00AB2DD0" w:rsidRPr="00AB414A" w:rsidDel="00A30870" w:rsidRDefault="00AB2DD0" w:rsidP="00AB2DD0">
            <w:pPr>
              <w:pStyle w:val="Normal9"/>
              <w:rPr>
                <w:del w:id="1657" w:author="vchoi" w:date="2012-04-23T18:43:00Z"/>
              </w:rPr>
            </w:pPr>
            <w:del w:id="1658" w:author="vchoi" w:date="2012-04-23T18:43:00Z">
              <w:r w:rsidRPr="00AB414A" w:rsidDel="00A30870">
                <w:delText>4640</w:delText>
              </w:r>
            </w:del>
          </w:p>
        </w:tc>
        <w:tc>
          <w:tcPr>
            <w:tcW w:w="1469" w:type="dxa"/>
            <w:shd w:val="clear" w:color="auto" w:fill="auto"/>
          </w:tcPr>
          <w:p w:rsidR="00AB2DD0" w:rsidRPr="00AB414A" w:rsidDel="00A30870" w:rsidRDefault="00AB2DD0" w:rsidP="00AB2DD0">
            <w:pPr>
              <w:pStyle w:val="Normal9"/>
              <w:rPr>
                <w:del w:id="1659" w:author="vchoi" w:date="2012-04-23T18:43:00Z"/>
              </w:rPr>
            </w:pPr>
            <w:del w:id="1660" w:author="vchoi" w:date="2012-04-23T18:43:00Z">
              <w:r w:rsidRPr="00AB414A" w:rsidDel="00A30870">
                <w:delText>0</w:delText>
              </w:r>
            </w:del>
          </w:p>
        </w:tc>
        <w:tc>
          <w:tcPr>
            <w:tcW w:w="1256" w:type="dxa"/>
            <w:shd w:val="clear" w:color="auto" w:fill="auto"/>
          </w:tcPr>
          <w:p w:rsidR="00AB2DD0" w:rsidRPr="00AB414A" w:rsidDel="00A30870" w:rsidRDefault="00AB2DD0" w:rsidP="00AB2DD0">
            <w:pPr>
              <w:pStyle w:val="Normal9"/>
              <w:rPr>
                <w:del w:id="1661" w:author="vchoi" w:date="2012-04-23T18:43:00Z"/>
              </w:rPr>
            </w:pPr>
            <w:del w:id="1662" w:author="vchoi" w:date="2012-04-23T18:43:00Z">
              <w:r w:rsidRPr="00AB414A" w:rsidDel="00A30870">
                <w:delText>124024</w:delText>
              </w:r>
            </w:del>
          </w:p>
        </w:tc>
      </w:tr>
      <w:tr w:rsidR="004D6225" w:rsidRPr="00AB414A" w:rsidDel="00A30870" w:rsidTr="00AB414A">
        <w:trPr>
          <w:jc w:val="center"/>
          <w:del w:id="1663" w:author="vchoi" w:date="2012-04-23T18:43:00Z"/>
        </w:trPr>
        <w:tc>
          <w:tcPr>
            <w:tcW w:w="977" w:type="dxa"/>
            <w:shd w:val="clear" w:color="auto" w:fill="auto"/>
          </w:tcPr>
          <w:p w:rsidR="00AB2DD0" w:rsidRPr="00AB414A" w:rsidDel="00A30870" w:rsidRDefault="00AB2DD0" w:rsidP="00AB2DD0">
            <w:pPr>
              <w:pStyle w:val="Normal9"/>
              <w:rPr>
                <w:del w:id="1664" w:author="vchoi" w:date="2012-04-23T18:43:00Z"/>
              </w:rPr>
            </w:pPr>
            <w:del w:id="1665" w:author="vchoi" w:date="2012-04-23T18:43:00Z">
              <w:r w:rsidRPr="00AB414A" w:rsidDel="00A30870">
                <w:delText>B / 3</w:delText>
              </w:r>
            </w:del>
          </w:p>
        </w:tc>
        <w:tc>
          <w:tcPr>
            <w:tcW w:w="1471" w:type="dxa"/>
            <w:shd w:val="clear" w:color="auto" w:fill="auto"/>
          </w:tcPr>
          <w:p w:rsidR="00AB2DD0" w:rsidRPr="00AB414A" w:rsidDel="00A30870" w:rsidRDefault="00AB2DD0" w:rsidP="00AB2DD0">
            <w:pPr>
              <w:pStyle w:val="Normal9"/>
              <w:rPr>
                <w:del w:id="1666" w:author="vchoi" w:date="2012-04-23T18:43:00Z"/>
              </w:rPr>
            </w:pPr>
            <w:del w:id="1667" w:author="vchoi" w:date="2012-04-23T18:43:00Z">
              <w:r w:rsidRPr="00AB414A" w:rsidDel="00A30870">
                <w:delText>All Persist</w:delText>
              </w:r>
            </w:del>
          </w:p>
        </w:tc>
        <w:tc>
          <w:tcPr>
            <w:tcW w:w="1417" w:type="dxa"/>
            <w:shd w:val="clear" w:color="auto" w:fill="auto"/>
          </w:tcPr>
          <w:p w:rsidR="00AB2DD0" w:rsidRPr="00AB414A" w:rsidDel="00A30870" w:rsidRDefault="00AB2DD0" w:rsidP="00AB2DD0">
            <w:pPr>
              <w:pStyle w:val="Normal9"/>
              <w:rPr>
                <w:del w:id="1668" w:author="vchoi" w:date="2012-04-23T18:43:00Z"/>
              </w:rPr>
            </w:pPr>
            <w:del w:id="1669" w:author="vchoi" w:date="2012-04-23T18:43:00Z">
              <w:r w:rsidRPr="00AB414A" w:rsidDel="00A30870">
                <w:delText>persist_B.h5</w:delText>
              </w:r>
            </w:del>
          </w:p>
        </w:tc>
        <w:tc>
          <w:tcPr>
            <w:tcW w:w="895" w:type="dxa"/>
            <w:shd w:val="clear" w:color="auto" w:fill="auto"/>
          </w:tcPr>
          <w:p w:rsidR="00AB2DD0" w:rsidRPr="00AB414A" w:rsidDel="00A30870" w:rsidRDefault="00AB2DD0" w:rsidP="00AF3BA7">
            <w:pPr>
              <w:pStyle w:val="Normal9"/>
              <w:rPr>
                <w:del w:id="1670" w:author="vchoi" w:date="2012-04-23T18:43:00Z"/>
              </w:rPr>
            </w:pPr>
            <w:del w:id="1671" w:author="vchoi" w:date="2012-04-23T11:06:00Z">
              <w:r w:rsidRPr="00AB414A" w:rsidDel="00AF3BA7">
                <w:delText>128921</w:delText>
              </w:r>
            </w:del>
          </w:p>
        </w:tc>
        <w:tc>
          <w:tcPr>
            <w:tcW w:w="1170" w:type="dxa"/>
            <w:shd w:val="clear" w:color="auto" w:fill="auto"/>
          </w:tcPr>
          <w:p w:rsidR="00AB2DD0" w:rsidRPr="00AB414A" w:rsidDel="00A30870" w:rsidRDefault="00AB2DD0" w:rsidP="00AF3BA7">
            <w:pPr>
              <w:pStyle w:val="Normal9"/>
              <w:rPr>
                <w:del w:id="1672" w:author="vchoi" w:date="2012-04-23T18:43:00Z"/>
              </w:rPr>
            </w:pPr>
            <w:del w:id="1673" w:author="vchoi" w:date="2012-04-23T11:06:00Z">
              <w:r w:rsidRPr="00AB414A" w:rsidDel="00AF3BA7">
                <w:delText>2427</w:delText>
              </w:r>
            </w:del>
          </w:p>
        </w:tc>
        <w:tc>
          <w:tcPr>
            <w:tcW w:w="1260" w:type="dxa"/>
            <w:shd w:val="clear" w:color="auto" w:fill="auto"/>
          </w:tcPr>
          <w:p w:rsidR="00AB2DD0" w:rsidRPr="00AB414A" w:rsidDel="00A30870" w:rsidRDefault="00AB2DD0" w:rsidP="00AB2DD0">
            <w:pPr>
              <w:pStyle w:val="Normal9"/>
              <w:rPr>
                <w:del w:id="1674" w:author="vchoi" w:date="2012-04-23T18:43:00Z"/>
              </w:rPr>
            </w:pPr>
            <w:del w:id="1675" w:author="vchoi" w:date="2012-04-23T18:43:00Z">
              <w:r w:rsidRPr="00AB414A" w:rsidDel="00A30870">
                <w:delText>4640</w:delText>
              </w:r>
            </w:del>
          </w:p>
        </w:tc>
        <w:tc>
          <w:tcPr>
            <w:tcW w:w="1469" w:type="dxa"/>
            <w:shd w:val="clear" w:color="auto" w:fill="auto"/>
          </w:tcPr>
          <w:p w:rsidR="00AB2DD0" w:rsidRPr="00AB414A" w:rsidDel="00A30870" w:rsidRDefault="00AB2DD0" w:rsidP="00AF3BA7">
            <w:pPr>
              <w:pStyle w:val="Normal9"/>
              <w:rPr>
                <w:del w:id="1676" w:author="vchoi" w:date="2012-04-23T18:43:00Z"/>
              </w:rPr>
            </w:pPr>
            <w:del w:id="1677" w:author="vchoi" w:date="2012-04-23T11:06:00Z">
              <w:r w:rsidRPr="00AB414A" w:rsidDel="00AF3BA7">
                <w:delText>121854</w:delText>
              </w:r>
            </w:del>
          </w:p>
        </w:tc>
        <w:tc>
          <w:tcPr>
            <w:tcW w:w="1256" w:type="dxa"/>
            <w:shd w:val="clear" w:color="auto" w:fill="auto"/>
          </w:tcPr>
          <w:p w:rsidR="00AB2DD0" w:rsidRPr="00AB414A" w:rsidDel="00A30870" w:rsidRDefault="00AB2DD0" w:rsidP="00AB2DD0">
            <w:pPr>
              <w:pStyle w:val="Normal9"/>
              <w:rPr>
                <w:del w:id="1678" w:author="vchoi" w:date="2012-04-23T18:43:00Z"/>
              </w:rPr>
            </w:pPr>
            <w:del w:id="1679" w:author="vchoi" w:date="2012-04-23T18:43:00Z">
              <w:r w:rsidRPr="00AB414A" w:rsidDel="00A30870">
                <w:delText>0</w:delText>
              </w:r>
            </w:del>
          </w:p>
        </w:tc>
      </w:tr>
      <w:tr w:rsidR="004D6225" w:rsidRPr="00AB414A" w:rsidDel="00A30870" w:rsidTr="00AB414A">
        <w:trPr>
          <w:jc w:val="center"/>
          <w:del w:id="1680" w:author="vchoi" w:date="2012-04-23T18:43:00Z"/>
        </w:trPr>
        <w:tc>
          <w:tcPr>
            <w:tcW w:w="977" w:type="dxa"/>
            <w:shd w:val="clear" w:color="auto" w:fill="auto"/>
          </w:tcPr>
          <w:p w:rsidR="00AB2DD0" w:rsidRPr="00AB414A" w:rsidDel="00A30870" w:rsidRDefault="00AB2DD0" w:rsidP="00AB2DD0">
            <w:pPr>
              <w:pStyle w:val="Normal9"/>
              <w:rPr>
                <w:del w:id="1681" w:author="vchoi" w:date="2012-04-23T18:43:00Z"/>
              </w:rPr>
            </w:pPr>
            <w:del w:id="1682" w:author="vchoi" w:date="2012-04-23T18:43:00Z">
              <w:r w:rsidRPr="00AB414A" w:rsidDel="00A30870">
                <w:delText>C / 1</w:delText>
              </w:r>
            </w:del>
          </w:p>
        </w:tc>
        <w:tc>
          <w:tcPr>
            <w:tcW w:w="1471" w:type="dxa"/>
            <w:shd w:val="clear" w:color="auto" w:fill="auto"/>
          </w:tcPr>
          <w:p w:rsidR="0010705A" w:rsidRDefault="00AB2DD0">
            <w:pPr>
              <w:pStyle w:val="Normal9"/>
              <w:rPr>
                <w:del w:id="1683" w:author="vchoi" w:date="2012-04-23T18:43:00Z"/>
              </w:rPr>
            </w:pPr>
            <w:del w:id="1684" w:author="vchoi" w:date="2012-04-23T18:43:00Z">
              <w:r w:rsidRPr="00AB414A" w:rsidDel="00A30870">
                <w:delText xml:space="preserve">All </w:delText>
              </w:r>
            </w:del>
            <w:del w:id="1685" w:author="vchoi" w:date="2012-04-23T17:20:00Z">
              <w:r w:rsidRPr="00AB414A" w:rsidDel="00E41DF9">
                <w:delText>Persist</w:delText>
              </w:r>
            </w:del>
          </w:p>
        </w:tc>
        <w:tc>
          <w:tcPr>
            <w:tcW w:w="1417" w:type="dxa"/>
            <w:shd w:val="clear" w:color="auto" w:fill="auto"/>
          </w:tcPr>
          <w:p w:rsidR="00AB2DD0" w:rsidRPr="00AB414A" w:rsidDel="00A30870" w:rsidRDefault="00AB2DD0" w:rsidP="00AB2DD0">
            <w:pPr>
              <w:pStyle w:val="Normal9"/>
              <w:rPr>
                <w:del w:id="1686" w:author="vchoi" w:date="2012-04-23T18:43:00Z"/>
              </w:rPr>
            </w:pPr>
            <w:del w:id="1687" w:author="vchoi" w:date="2012-04-23T18:43:00Z">
              <w:r w:rsidRPr="00AB414A" w:rsidDel="00A30870">
                <w:delText>persist_C.h5</w:delText>
              </w:r>
            </w:del>
          </w:p>
        </w:tc>
        <w:tc>
          <w:tcPr>
            <w:tcW w:w="895" w:type="dxa"/>
            <w:shd w:val="clear" w:color="auto" w:fill="auto"/>
          </w:tcPr>
          <w:p w:rsidR="0010705A" w:rsidRDefault="00AB2DD0">
            <w:pPr>
              <w:pStyle w:val="Normal9"/>
              <w:rPr>
                <w:del w:id="1688" w:author="vchoi" w:date="2012-04-23T18:43:00Z"/>
              </w:rPr>
            </w:pPr>
            <w:del w:id="1689" w:author="vchoi" w:date="2012-04-23T17:23:00Z">
              <w:r w:rsidRPr="00AB414A" w:rsidDel="00E41DF9">
                <w:delText>124903</w:delText>
              </w:r>
            </w:del>
          </w:p>
        </w:tc>
        <w:tc>
          <w:tcPr>
            <w:tcW w:w="1170" w:type="dxa"/>
            <w:shd w:val="clear" w:color="auto" w:fill="auto"/>
          </w:tcPr>
          <w:p w:rsidR="0010705A" w:rsidRDefault="00AB2DD0">
            <w:pPr>
              <w:pStyle w:val="Normal9"/>
              <w:rPr>
                <w:del w:id="1690" w:author="vchoi" w:date="2012-04-23T18:43:00Z"/>
              </w:rPr>
            </w:pPr>
            <w:del w:id="1691" w:author="vchoi" w:date="2012-04-23T17:24:00Z">
              <w:r w:rsidRPr="00AB414A" w:rsidDel="00E41DF9">
                <w:delText>2409</w:delText>
              </w:r>
            </w:del>
          </w:p>
        </w:tc>
        <w:tc>
          <w:tcPr>
            <w:tcW w:w="1260" w:type="dxa"/>
            <w:shd w:val="clear" w:color="auto" w:fill="auto"/>
          </w:tcPr>
          <w:p w:rsidR="00AB2DD0" w:rsidRPr="00AB414A" w:rsidDel="00A30870" w:rsidRDefault="00AB2DD0" w:rsidP="00AB2DD0">
            <w:pPr>
              <w:pStyle w:val="Normal9"/>
              <w:rPr>
                <w:del w:id="1692" w:author="vchoi" w:date="2012-04-23T18:43:00Z"/>
              </w:rPr>
            </w:pPr>
            <w:del w:id="1693" w:author="vchoi" w:date="2012-04-23T18:43:00Z">
              <w:r w:rsidRPr="00AB414A" w:rsidDel="00A30870">
                <w:delText>4640</w:delText>
              </w:r>
            </w:del>
          </w:p>
        </w:tc>
        <w:tc>
          <w:tcPr>
            <w:tcW w:w="1469" w:type="dxa"/>
            <w:shd w:val="clear" w:color="auto" w:fill="auto"/>
          </w:tcPr>
          <w:p w:rsidR="00AB2DD0" w:rsidRPr="00AB414A" w:rsidDel="00A30870" w:rsidRDefault="00AB2DD0" w:rsidP="00AB2DD0">
            <w:pPr>
              <w:pStyle w:val="Normal9"/>
              <w:rPr>
                <w:del w:id="1694" w:author="vchoi" w:date="2012-04-23T18:43:00Z"/>
              </w:rPr>
            </w:pPr>
            <w:del w:id="1695" w:author="vchoi" w:date="2012-04-23T17:24:00Z">
              <w:r w:rsidRPr="00AB414A" w:rsidDel="00E41DF9">
                <w:delText>117854</w:delText>
              </w:r>
            </w:del>
          </w:p>
        </w:tc>
        <w:tc>
          <w:tcPr>
            <w:tcW w:w="1256" w:type="dxa"/>
            <w:shd w:val="clear" w:color="auto" w:fill="auto"/>
          </w:tcPr>
          <w:p w:rsidR="00AB2DD0" w:rsidRPr="00AB414A" w:rsidDel="00A30870" w:rsidRDefault="00AB2DD0" w:rsidP="00AB2DD0">
            <w:pPr>
              <w:pStyle w:val="Normal9"/>
              <w:rPr>
                <w:del w:id="1696" w:author="vchoi" w:date="2012-04-23T18:43:00Z"/>
              </w:rPr>
            </w:pPr>
            <w:del w:id="1697" w:author="vchoi" w:date="2012-04-23T17:24:00Z">
              <w:r w:rsidRPr="00AB414A" w:rsidDel="00E41DF9">
                <w:delText>0</w:delText>
              </w:r>
            </w:del>
          </w:p>
        </w:tc>
      </w:tr>
      <w:tr w:rsidR="004D6225" w:rsidRPr="00AB414A" w:rsidDel="00A30870" w:rsidTr="00AB414A">
        <w:trPr>
          <w:jc w:val="center"/>
          <w:del w:id="1698" w:author="vchoi" w:date="2012-04-23T18:43:00Z"/>
        </w:trPr>
        <w:tc>
          <w:tcPr>
            <w:tcW w:w="977" w:type="dxa"/>
            <w:shd w:val="clear" w:color="auto" w:fill="auto"/>
          </w:tcPr>
          <w:p w:rsidR="00AB2DD0" w:rsidRPr="00AB414A" w:rsidDel="00A30870" w:rsidRDefault="00AB2DD0" w:rsidP="00AB2DD0">
            <w:pPr>
              <w:pStyle w:val="Normal9"/>
              <w:rPr>
                <w:del w:id="1699" w:author="vchoi" w:date="2012-04-23T18:43:00Z"/>
              </w:rPr>
            </w:pPr>
            <w:del w:id="1700" w:author="vchoi" w:date="2012-04-23T18:43:00Z">
              <w:r w:rsidRPr="00AB414A" w:rsidDel="00A30870">
                <w:delText>D / 1</w:delText>
              </w:r>
            </w:del>
          </w:p>
        </w:tc>
        <w:tc>
          <w:tcPr>
            <w:tcW w:w="1471" w:type="dxa"/>
            <w:shd w:val="clear" w:color="auto" w:fill="auto"/>
          </w:tcPr>
          <w:p w:rsidR="00AB2DD0" w:rsidRPr="00AB414A" w:rsidDel="00A30870" w:rsidRDefault="00AB2DD0" w:rsidP="00AB2DD0">
            <w:pPr>
              <w:pStyle w:val="Normal9"/>
              <w:rPr>
                <w:del w:id="1701" w:author="vchoi" w:date="2012-04-23T18:43:00Z"/>
              </w:rPr>
            </w:pPr>
            <w:del w:id="1702" w:author="vchoi" w:date="2012-04-23T18:43:00Z">
              <w:r w:rsidRPr="00AB414A" w:rsidDel="00A30870">
                <w:delText>All</w:delText>
              </w:r>
            </w:del>
          </w:p>
        </w:tc>
        <w:tc>
          <w:tcPr>
            <w:tcW w:w="1417" w:type="dxa"/>
            <w:shd w:val="clear" w:color="auto" w:fill="auto"/>
          </w:tcPr>
          <w:p w:rsidR="00AB2DD0" w:rsidRPr="00AB414A" w:rsidDel="00A30870" w:rsidRDefault="00AB2DD0" w:rsidP="00AB2DD0">
            <w:pPr>
              <w:pStyle w:val="Normal9"/>
              <w:rPr>
                <w:del w:id="1703" w:author="vchoi" w:date="2012-04-23T18:43:00Z"/>
              </w:rPr>
            </w:pPr>
            <w:del w:id="1704" w:author="vchoi" w:date="2012-04-23T17:21:00Z">
              <w:r w:rsidRPr="00AB414A" w:rsidDel="00E41DF9">
                <w:delText>no_</w:delText>
              </w:r>
            </w:del>
            <w:del w:id="1705" w:author="vchoi" w:date="2012-04-23T18:43:00Z">
              <w:r w:rsidRPr="00AB414A" w:rsidDel="00A30870">
                <w:delText>persist_D.h5</w:delText>
              </w:r>
            </w:del>
          </w:p>
        </w:tc>
        <w:tc>
          <w:tcPr>
            <w:tcW w:w="895" w:type="dxa"/>
            <w:shd w:val="clear" w:color="auto" w:fill="auto"/>
          </w:tcPr>
          <w:p w:rsidR="0010705A" w:rsidRDefault="00AB2DD0">
            <w:pPr>
              <w:pStyle w:val="Normal9"/>
              <w:rPr>
                <w:del w:id="1706" w:author="vchoi" w:date="2012-04-23T18:43:00Z"/>
              </w:rPr>
            </w:pPr>
            <w:del w:id="1707" w:author="vchoi" w:date="2012-04-23T17:25:00Z">
              <w:r w:rsidRPr="00AB414A" w:rsidDel="00E41DF9">
                <w:delText>124832</w:delText>
              </w:r>
            </w:del>
          </w:p>
        </w:tc>
        <w:tc>
          <w:tcPr>
            <w:tcW w:w="1170" w:type="dxa"/>
            <w:shd w:val="clear" w:color="auto" w:fill="auto"/>
          </w:tcPr>
          <w:p w:rsidR="00AB2DD0" w:rsidRPr="00AB414A" w:rsidDel="00A30870" w:rsidRDefault="00AB2DD0" w:rsidP="00AB2DD0">
            <w:pPr>
              <w:pStyle w:val="Normal9"/>
              <w:rPr>
                <w:del w:id="1708" w:author="vchoi" w:date="2012-04-23T18:43:00Z"/>
              </w:rPr>
            </w:pPr>
            <w:del w:id="1709" w:author="vchoi" w:date="2012-04-23T17:25:00Z">
              <w:r w:rsidRPr="00AB414A" w:rsidDel="00E41DF9">
                <w:delText>2216</w:delText>
              </w:r>
            </w:del>
          </w:p>
        </w:tc>
        <w:tc>
          <w:tcPr>
            <w:tcW w:w="1260" w:type="dxa"/>
            <w:shd w:val="clear" w:color="auto" w:fill="auto"/>
          </w:tcPr>
          <w:p w:rsidR="00AB2DD0" w:rsidRPr="00AB414A" w:rsidDel="00A30870" w:rsidRDefault="00AB2DD0" w:rsidP="00AB2DD0">
            <w:pPr>
              <w:pStyle w:val="Normal9"/>
              <w:rPr>
                <w:del w:id="1710" w:author="vchoi" w:date="2012-04-23T18:43:00Z"/>
              </w:rPr>
            </w:pPr>
            <w:del w:id="1711" w:author="vchoi" w:date="2012-04-23T17:25:00Z">
              <w:r w:rsidRPr="00AB414A" w:rsidDel="00E41DF9">
                <w:delText>4640</w:delText>
              </w:r>
            </w:del>
          </w:p>
        </w:tc>
        <w:tc>
          <w:tcPr>
            <w:tcW w:w="1469" w:type="dxa"/>
            <w:shd w:val="clear" w:color="auto" w:fill="auto"/>
          </w:tcPr>
          <w:p w:rsidR="00AB2DD0" w:rsidRPr="00AB414A" w:rsidDel="00A30870" w:rsidRDefault="00AB2DD0" w:rsidP="00AB2DD0">
            <w:pPr>
              <w:pStyle w:val="Normal9"/>
              <w:rPr>
                <w:del w:id="1712" w:author="vchoi" w:date="2012-04-23T18:43:00Z"/>
              </w:rPr>
            </w:pPr>
            <w:del w:id="1713" w:author="vchoi" w:date="2012-04-23T17:27:00Z">
              <w:r w:rsidRPr="00AB414A" w:rsidDel="004D6225">
                <w:delText>0</w:delText>
              </w:r>
            </w:del>
          </w:p>
        </w:tc>
        <w:tc>
          <w:tcPr>
            <w:tcW w:w="1256" w:type="dxa"/>
            <w:shd w:val="clear" w:color="auto" w:fill="auto"/>
          </w:tcPr>
          <w:p w:rsidR="00AB2DD0" w:rsidRPr="00AB414A" w:rsidDel="00A30870" w:rsidRDefault="00AB2DD0" w:rsidP="00AB2DD0">
            <w:pPr>
              <w:pStyle w:val="Normal9"/>
              <w:rPr>
                <w:del w:id="1714" w:author="vchoi" w:date="2012-04-23T18:43:00Z"/>
              </w:rPr>
            </w:pPr>
            <w:del w:id="1715" w:author="vchoi" w:date="2012-04-23T17:25:00Z">
              <w:r w:rsidRPr="00AB414A" w:rsidDel="00E41DF9">
                <w:delText>117976</w:delText>
              </w:r>
            </w:del>
          </w:p>
        </w:tc>
      </w:tr>
      <w:tr w:rsidR="004D6225" w:rsidRPr="00AB414A" w:rsidDel="00A30870" w:rsidTr="00AB414A">
        <w:trPr>
          <w:jc w:val="center"/>
          <w:del w:id="1716" w:author="vchoi" w:date="2012-04-23T18:43:00Z"/>
        </w:trPr>
        <w:tc>
          <w:tcPr>
            <w:tcW w:w="977" w:type="dxa"/>
            <w:shd w:val="clear" w:color="auto" w:fill="auto"/>
          </w:tcPr>
          <w:p w:rsidR="00AB2DD0" w:rsidRPr="00AB414A" w:rsidDel="00A30870" w:rsidRDefault="00AB2DD0" w:rsidP="00AB2DD0">
            <w:pPr>
              <w:pStyle w:val="Normal9"/>
              <w:rPr>
                <w:del w:id="1717" w:author="vchoi" w:date="2012-04-23T18:43:00Z"/>
              </w:rPr>
            </w:pPr>
            <w:del w:id="1718" w:author="vchoi" w:date="2012-04-23T18:43:00Z">
              <w:r w:rsidRPr="00AB414A" w:rsidDel="00A30870">
                <w:delText>E / 1</w:delText>
              </w:r>
            </w:del>
          </w:p>
        </w:tc>
        <w:tc>
          <w:tcPr>
            <w:tcW w:w="1471" w:type="dxa"/>
            <w:shd w:val="clear" w:color="auto" w:fill="auto"/>
          </w:tcPr>
          <w:p w:rsidR="00AB2DD0" w:rsidRPr="00AB414A" w:rsidDel="00A30870" w:rsidRDefault="00AB2DD0" w:rsidP="00AB2DD0">
            <w:pPr>
              <w:pStyle w:val="Normal9"/>
              <w:rPr>
                <w:del w:id="1719" w:author="vchoi" w:date="2012-04-23T18:43:00Z"/>
              </w:rPr>
            </w:pPr>
            <w:del w:id="1720" w:author="vchoi" w:date="2012-04-23T18:43:00Z">
              <w:r w:rsidRPr="00AB414A" w:rsidDel="00A30870">
                <w:delText>Aggregator VFD</w:delText>
              </w:r>
            </w:del>
          </w:p>
        </w:tc>
        <w:tc>
          <w:tcPr>
            <w:tcW w:w="1417" w:type="dxa"/>
            <w:shd w:val="clear" w:color="auto" w:fill="auto"/>
          </w:tcPr>
          <w:p w:rsidR="00AB2DD0" w:rsidRPr="00AB414A" w:rsidDel="00A30870" w:rsidRDefault="00AB2DD0" w:rsidP="00AB2DD0">
            <w:pPr>
              <w:pStyle w:val="Normal9"/>
              <w:rPr>
                <w:del w:id="1721" w:author="vchoi" w:date="2012-04-23T18:43:00Z"/>
              </w:rPr>
            </w:pPr>
            <w:del w:id="1722" w:author="vchoi" w:date="2012-04-23T18:43:00Z">
              <w:r w:rsidRPr="00AB414A" w:rsidDel="00A30870">
                <w:delText>aggrvfd_E.h5</w:delText>
              </w:r>
            </w:del>
          </w:p>
        </w:tc>
        <w:tc>
          <w:tcPr>
            <w:tcW w:w="895" w:type="dxa"/>
            <w:shd w:val="clear" w:color="auto" w:fill="auto"/>
          </w:tcPr>
          <w:p w:rsidR="00AB2DD0" w:rsidRPr="00AB414A" w:rsidDel="00A30870" w:rsidRDefault="00AB2DD0" w:rsidP="00AB2DD0">
            <w:pPr>
              <w:pStyle w:val="Normal9"/>
              <w:rPr>
                <w:del w:id="1723" w:author="vchoi" w:date="2012-04-23T18:43:00Z"/>
              </w:rPr>
            </w:pPr>
            <w:del w:id="1724" w:author="vchoi" w:date="2012-04-23T18:43:00Z">
              <w:r w:rsidRPr="00AB414A" w:rsidDel="00A30870">
                <w:delText>128784</w:delText>
              </w:r>
            </w:del>
          </w:p>
        </w:tc>
        <w:tc>
          <w:tcPr>
            <w:tcW w:w="1170" w:type="dxa"/>
            <w:shd w:val="clear" w:color="auto" w:fill="auto"/>
          </w:tcPr>
          <w:p w:rsidR="00AB2DD0" w:rsidRPr="00AB414A" w:rsidDel="00A30870" w:rsidRDefault="00AB2DD0" w:rsidP="00AB2DD0">
            <w:pPr>
              <w:pStyle w:val="Normal9"/>
              <w:rPr>
                <w:del w:id="1725" w:author="vchoi" w:date="2012-04-23T18:43:00Z"/>
              </w:rPr>
            </w:pPr>
            <w:del w:id="1726" w:author="vchoi" w:date="2012-04-23T18:43:00Z">
              <w:r w:rsidRPr="00AB414A" w:rsidDel="00A30870">
                <w:delText>2208</w:delText>
              </w:r>
            </w:del>
          </w:p>
        </w:tc>
        <w:tc>
          <w:tcPr>
            <w:tcW w:w="1260" w:type="dxa"/>
            <w:shd w:val="clear" w:color="auto" w:fill="auto"/>
          </w:tcPr>
          <w:p w:rsidR="00AB2DD0" w:rsidRPr="00AB414A" w:rsidDel="00A30870" w:rsidRDefault="00AB2DD0" w:rsidP="00AB2DD0">
            <w:pPr>
              <w:pStyle w:val="Normal9"/>
              <w:rPr>
                <w:del w:id="1727" w:author="vchoi" w:date="2012-04-23T18:43:00Z"/>
              </w:rPr>
            </w:pPr>
            <w:del w:id="1728" w:author="vchoi" w:date="2012-04-23T18:43:00Z">
              <w:r w:rsidRPr="00AB414A" w:rsidDel="00A30870">
                <w:delText>4640</w:delText>
              </w:r>
            </w:del>
          </w:p>
        </w:tc>
        <w:tc>
          <w:tcPr>
            <w:tcW w:w="1469" w:type="dxa"/>
            <w:shd w:val="clear" w:color="auto" w:fill="auto"/>
          </w:tcPr>
          <w:p w:rsidR="00AB2DD0" w:rsidRPr="00AB414A" w:rsidDel="00A30870" w:rsidRDefault="00AB2DD0" w:rsidP="00AB2DD0">
            <w:pPr>
              <w:pStyle w:val="Normal9"/>
              <w:rPr>
                <w:del w:id="1729" w:author="vchoi" w:date="2012-04-23T18:43:00Z"/>
              </w:rPr>
            </w:pPr>
            <w:del w:id="1730" w:author="vchoi" w:date="2012-04-23T18:43:00Z">
              <w:r w:rsidRPr="00AB414A" w:rsidDel="00A30870">
                <w:delText>0</w:delText>
              </w:r>
            </w:del>
          </w:p>
        </w:tc>
        <w:tc>
          <w:tcPr>
            <w:tcW w:w="1256" w:type="dxa"/>
            <w:shd w:val="clear" w:color="auto" w:fill="auto"/>
          </w:tcPr>
          <w:p w:rsidR="00AB2DD0" w:rsidRPr="00AB414A" w:rsidDel="00A30870" w:rsidRDefault="00AB2DD0" w:rsidP="00AB2DD0">
            <w:pPr>
              <w:pStyle w:val="Normal9"/>
              <w:rPr>
                <w:del w:id="1731" w:author="vchoi" w:date="2012-04-23T18:43:00Z"/>
              </w:rPr>
            </w:pPr>
            <w:del w:id="1732" w:author="vchoi" w:date="2012-04-23T18:43:00Z">
              <w:r w:rsidRPr="00AB414A" w:rsidDel="00A30870">
                <w:delText>121936</w:delText>
              </w:r>
            </w:del>
          </w:p>
        </w:tc>
      </w:tr>
      <w:tr w:rsidR="004D6225" w:rsidRPr="00AB414A" w:rsidDel="00A30870" w:rsidTr="00AB414A">
        <w:trPr>
          <w:jc w:val="center"/>
          <w:del w:id="1733" w:author="vchoi" w:date="2012-04-23T18:43:00Z"/>
        </w:trPr>
        <w:tc>
          <w:tcPr>
            <w:tcW w:w="977" w:type="dxa"/>
            <w:shd w:val="clear" w:color="auto" w:fill="auto"/>
          </w:tcPr>
          <w:p w:rsidR="00AB2DD0" w:rsidRPr="00AB414A" w:rsidDel="00A30870" w:rsidRDefault="00AB2DD0" w:rsidP="00AB2DD0">
            <w:pPr>
              <w:pStyle w:val="Normal9"/>
              <w:rPr>
                <w:del w:id="1734" w:author="vchoi" w:date="2012-04-23T18:43:00Z"/>
              </w:rPr>
            </w:pPr>
            <w:del w:id="1735" w:author="vchoi" w:date="2012-04-23T18:43:00Z">
              <w:r w:rsidRPr="00AB414A" w:rsidDel="00A30870">
                <w:delText>F / 1</w:delText>
              </w:r>
            </w:del>
          </w:p>
        </w:tc>
        <w:tc>
          <w:tcPr>
            <w:tcW w:w="1471" w:type="dxa"/>
            <w:shd w:val="clear" w:color="auto" w:fill="auto"/>
          </w:tcPr>
          <w:p w:rsidR="00AB2DD0" w:rsidRPr="00AB414A" w:rsidDel="00A30870" w:rsidRDefault="00AB2DD0" w:rsidP="00AB2DD0">
            <w:pPr>
              <w:pStyle w:val="Normal9"/>
              <w:rPr>
                <w:del w:id="1736" w:author="vchoi" w:date="2012-04-23T18:43:00Z"/>
              </w:rPr>
            </w:pPr>
            <w:del w:id="1737" w:author="vchoi" w:date="2012-04-23T18:43:00Z">
              <w:r w:rsidRPr="00AB414A" w:rsidDel="00A30870">
                <w:delText>VFD</w:delText>
              </w:r>
            </w:del>
          </w:p>
        </w:tc>
        <w:tc>
          <w:tcPr>
            <w:tcW w:w="1417" w:type="dxa"/>
            <w:shd w:val="clear" w:color="auto" w:fill="auto"/>
          </w:tcPr>
          <w:p w:rsidR="00AB2DD0" w:rsidRPr="00AB414A" w:rsidDel="00A30870" w:rsidRDefault="00AB2DD0" w:rsidP="00AB2DD0">
            <w:pPr>
              <w:pStyle w:val="Normal9"/>
              <w:rPr>
                <w:del w:id="1738" w:author="vchoi" w:date="2012-04-23T18:43:00Z"/>
              </w:rPr>
            </w:pPr>
            <w:del w:id="1739" w:author="vchoi" w:date="2012-04-23T18:43:00Z">
              <w:r w:rsidRPr="00AB414A" w:rsidDel="00A30870">
                <w:delText>vfd_F.h5</w:delText>
              </w:r>
            </w:del>
          </w:p>
        </w:tc>
        <w:tc>
          <w:tcPr>
            <w:tcW w:w="895" w:type="dxa"/>
            <w:shd w:val="clear" w:color="auto" w:fill="auto"/>
          </w:tcPr>
          <w:p w:rsidR="00AB2DD0" w:rsidRPr="00AB414A" w:rsidDel="00A30870" w:rsidRDefault="00AB2DD0" w:rsidP="00AB2DD0">
            <w:pPr>
              <w:pStyle w:val="Normal9"/>
              <w:rPr>
                <w:del w:id="1740" w:author="vchoi" w:date="2012-04-23T18:43:00Z"/>
              </w:rPr>
            </w:pPr>
            <w:del w:id="1741" w:author="vchoi" w:date="2012-04-23T18:43:00Z">
              <w:r w:rsidRPr="00AB414A" w:rsidDel="00A30870">
                <w:delText>127120</w:delText>
              </w:r>
            </w:del>
          </w:p>
        </w:tc>
        <w:tc>
          <w:tcPr>
            <w:tcW w:w="1170" w:type="dxa"/>
            <w:shd w:val="clear" w:color="auto" w:fill="auto"/>
          </w:tcPr>
          <w:p w:rsidR="00AB2DD0" w:rsidRPr="00AB414A" w:rsidDel="00A30870" w:rsidRDefault="00AB2DD0" w:rsidP="00AB2DD0">
            <w:pPr>
              <w:pStyle w:val="Normal9"/>
              <w:rPr>
                <w:del w:id="1742" w:author="vchoi" w:date="2012-04-23T18:43:00Z"/>
              </w:rPr>
            </w:pPr>
            <w:del w:id="1743" w:author="vchoi" w:date="2012-04-23T18:43:00Z">
              <w:r w:rsidRPr="00AB414A" w:rsidDel="00A30870">
                <w:delText>2208</w:delText>
              </w:r>
            </w:del>
          </w:p>
        </w:tc>
        <w:tc>
          <w:tcPr>
            <w:tcW w:w="1260" w:type="dxa"/>
            <w:shd w:val="clear" w:color="auto" w:fill="auto"/>
          </w:tcPr>
          <w:p w:rsidR="00AB2DD0" w:rsidRPr="00AB414A" w:rsidDel="00A30870" w:rsidRDefault="00AB2DD0" w:rsidP="00AB2DD0">
            <w:pPr>
              <w:pStyle w:val="Normal9"/>
              <w:rPr>
                <w:del w:id="1744" w:author="vchoi" w:date="2012-04-23T18:43:00Z"/>
              </w:rPr>
            </w:pPr>
            <w:del w:id="1745" w:author="vchoi" w:date="2012-04-23T18:43:00Z">
              <w:r w:rsidRPr="00AB414A" w:rsidDel="00A30870">
                <w:delText>4640</w:delText>
              </w:r>
            </w:del>
          </w:p>
        </w:tc>
        <w:tc>
          <w:tcPr>
            <w:tcW w:w="1469" w:type="dxa"/>
            <w:shd w:val="clear" w:color="auto" w:fill="auto"/>
          </w:tcPr>
          <w:p w:rsidR="00AB2DD0" w:rsidRPr="00AB414A" w:rsidDel="00A30870" w:rsidRDefault="00AB2DD0" w:rsidP="00AB2DD0">
            <w:pPr>
              <w:pStyle w:val="Normal9"/>
              <w:rPr>
                <w:del w:id="1746" w:author="vchoi" w:date="2012-04-23T18:43:00Z"/>
              </w:rPr>
            </w:pPr>
            <w:del w:id="1747" w:author="vchoi" w:date="2012-04-23T18:43:00Z">
              <w:r w:rsidRPr="00AB414A" w:rsidDel="00A30870">
                <w:delText>0</w:delText>
              </w:r>
            </w:del>
          </w:p>
        </w:tc>
        <w:tc>
          <w:tcPr>
            <w:tcW w:w="1256" w:type="dxa"/>
            <w:shd w:val="clear" w:color="auto" w:fill="auto"/>
          </w:tcPr>
          <w:p w:rsidR="00AB2DD0" w:rsidRPr="00AB414A" w:rsidDel="00A30870" w:rsidRDefault="00AB2DD0" w:rsidP="00AB2DD0">
            <w:pPr>
              <w:pStyle w:val="Normal9"/>
              <w:rPr>
                <w:del w:id="1748" w:author="vchoi" w:date="2012-04-23T18:43:00Z"/>
              </w:rPr>
            </w:pPr>
            <w:del w:id="1749" w:author="vchoi" w:date="2012-04-23T18:43:00Z">
              <w:r w:rsidRPr="00AB414A" w:rsidDel="00A30870">
                <w:delText>120272</w:delText>
              </w:r>
            </w:del>
          </w:p>
        </w:tc>
      </w:tr>
    </w:tbl>
    <w:p w:rsidR="00AB2DD0" w:rsidRPr="00562C10" w:rsidDel="00A30870" w:rsidRDefault="00AB2DD0" w:rsidP="00957413">
      <w:pPr>
        <w:rPr>
          <w:del w:id="1750" w:author="vchoi" w:date="2012-04-23T18:43:00Z"/>
        </w:rPr>
      </w:pPr>
    </w:p>
    <w:p w:rsidR="003238E1" w:rsidRPr="00062D5E" w:rsidDel="00A30870" w:rsidRDefault="00A07336" w:rsidP="00957413">
      <w:pPr>
        <w:rPr>
          <w:del w:id="1751" w:author="vchoi" w:date="2012-04-23T18:43:00Z"/>
        </w:rPr>
      </w:pPr>
      <w:del w:id="1752" w:author="vchoi" w:date="2012-04-23T18:43:00Z">
        <w:r w:rsidDel="00A30870">
          <w:delText>The file</w:delText>
        </w:r>
      </w:del>
      <w:del w:id="1753" w:author="vchoi" w:date="2012-04-23T12:16:00Z">
        <w:r w:rsidDel="005C782C">
          <w:delText>s</w:delText>
        </w:r>
      </w:del>
      <w:del w:id="1754" w:author="vchoi" w:date="2012-04-23T18:43:00Z">
        <w:r w:rsidDel="00A30870">
          <w:delText xml:space="preserve"> from scenarios A </w:delText>
        </w:r>
      </w:del>
      <w:del w:id="1755" w:author="vchoi" w:date="2012-04-23T12:16:00Z">
        <w:r w:rsidDel="005C782C">
          <w:delText>and B</w:delText>
        </w:r>
        <w:r w:rsidRPr="00A07336" w:rsidDel="005C782C">
          <w:delText xml:space="preserve"> </w:delText>
        </w:r>
        <w:r w:rsidR="003238E1" w:rsidDel="005C782C">
          <w:delText>were</w:delText>
        </w:r>
      </w:del>
      <w:del w:id="1756" w:author="vchoi" w:date="2012-04-23T18:43:00Z">
        <w:r w:rsidR="003238E1" w:rsidDel="00A30870">
          <w:delText xml:space="preserve"> written over three sessions</w:delText>
        </w:r>
        <w:r w:rsidDel="00A30870">
          <w:delText xml:space="preserve"> and</w:delText>
        </w:r>
        <w:r w:rsidR="003238E1" w:rsidDel="00A30870">
          <w:delText xml:space="preserve"> </w:delText>
        </w:r>
      </w:del>
      <w:del w:id="1757" w:author="vchoi" w:date="2012-04-23T12:16:00Z">
        <w:r w:rsidR="003238E1" w:rsidDel="005C782C">
          <w:delText xml:space="preserve">have </w:delText>
        </w:r>
      </w:del>
      <w:del w:id="1758" w:author="vchoi" w:date="2012-04-23T18:43:00Z">
        <w:r w:rsidR="003238E1" w:rsidDel="00A30870">
          <w:delText>the largest file size</w:delText>
        </w:r>
      </w:del>
      <w:del w:id="1759" w:author="vchoi" w:date="2012-04-23T12:16:00Z">
        <w:r w:rsidR="003238E1" w:rsidDel="005C782C">
          <w:delText>s</w:delText>
        </w:r>
      </w:del>
      <w:del w:id="1760" w:author="vchoi" w:date="2012-04-23T18:43:00Z">
        <w:r w:rsidR="003238E1" w:rsidDel="00A30870">
          <w:delText xml:space="preserve">. </w:delText>
        </w:r>
      </w:del>
      <w:del w:id="1761" w:author="vchoi" w:date="2012-04-23T12:17:00Z">
        <w:r w:rsidR="003238E1" w:rsidDel="005C782C">
          <w:delText xml:space="preserve">Since </w:delText>
        </w:r>
      </w:del>
      <w:del w:id="1762" w:author="vchoi" w:date="2012-04-23T18:43:00Z">
        <w:r w:rsidR="003238E1" w:rsidDel="00A30870">
          <w:delText xml:space="preserve">the unused space in </w:delText>
        </w:r>
        <w:r w:rsidR="003238E1" w:rsidDel="00A30870">
          <w:rPr>
            <w:i/>
          </w:rPr>
          <w:delText>persist_B.h5</w:delText>
        </w:r>
        <w:r w:rsidR="003238E1" w:rsidDel="00A30870">
          <w:delText xml:space="preserve"> </w:delText>
        </w:r>
      </w:del>
      <w:del w:id="1763" w:author="vchoi" w:date="2012-04-23T12:17:00Z">
        <w:r w:rsidR="003238E1" w:rsidDel="005C782C">
          <w:delText>i</w:delText>
        </w:r>
      </w:del>
      <w:del w:id="1764" w:author="vchoi" w:date="2012-04-23T18:43:00Z">
        <w:r w:rsidR="003238E1" w:rsidDel="00A30870">
          <w:delText>s tracked free space</w:delText>
        </w:r>
      </w:del>
      <w:del w:id="1765" w:author="vchoi" w:date="2012-04-23T12:18:00Z">
        <w:r w:rsidR="003238E1" w:rsidDel="005C782C">
          <w:delText xml:space="preserve">, it </w:delText>
        </w:r>
      </w:del>
      <w:del w:id="1766" w:author="vchoi" w:date="2012-04-23T18:43:00Z">
        <w:r w:rsidR="003238E1" w:rsidDel="00A30870">
          <w:delText>may be reused in later sessions if more HDF5 objects are added to the file.</w:delText>
        </w:r>
        <w:r w:rsidR="003238E1" w:rsidRPr="00062D5E" w:rsidDel="00A30870">
          <w:delText xml:space="preserve"> </w:delText>
        </w:r>
      </w:del>
    </w:p>
    <w:p w:rsidR="003238E1" w:rsidDel="00A30870" w:rsidRDefault="003238E1" w:rsidP="00957413">
      <w:pPr>
        <w:rPr>
          <w:del w:id="1767" w:author="vchoi" w:date="2012-04-23T18:43:00Z"/>
        </w:rPr>
      </w:pPr>
    </w:p>
    <w:p w:rsidR="003238E1" w:rsidRPr="00E45EE1" w:rsidDel="00A30870" w:rsidRDefault="00A07336" w:rsidP="00957413">
      <w:pPr>
        <w:rPr>
          <w:del w:id="1768" w:author="vchoi" w:date="2012-04-23T18:43:00Z"/>
        </w:rPr>
      </w:pPr>
      <w:del w:id="1769" w:author="vchoi" w:date="2012-04-23T18:43:00Z">
        <w:r w:rsidDel="00A30870">
          <w:delText xml:space="preserve">The files from scenarios E and F </w:delText>
        </w:r>
        <w:r w:rsidR="003238E1" w:rsidDel="00A30870">
          <w:delText xml:space="preserve">are larger </w:delText>
        </w:r>
        <w:r w:rsidDel="00A30870">
          <w:delText>than the files from scenarios C and D. These four</w:delText>
        </w:r>
        <w:r w:rsidR="003238E1" w:rsidDel="00A30870">
          <w:delText xml:space="preserve"> files were created in a single session. This is because </w:delText>
        </w:r>
        <w:r w:rsidDel="00A30870">
          <w:delText xml:space="preserve">the Aggregator VFD and VFD </w:delText>
        </w:r>
        <w:r w:rsidR="003238E1" w:rsidDel="00A30870">
          <w:delText>strateg</w:delText>
        </w:r>
        <w:r w:rsidDel="00A30870">
          <w:delText>ies</w:delText>
        </w:r>
        <w:r w:rsidR="003238E1" w:rsidDel="00A30870">
          <w:delText xml:space="preserve"> do not track free space, even within a single session, and therefore do not reuse any space that is released as HDF5 objects are manipulated.</w:delText>
        </w:r>
        <w:r w:rsidDel="00A30870">
          <w:delText xml:space="preserve"> The file in scenario E,</w:delText>
        </w:r>
        <w:r w:rsidR="003238E1" w:rsidDel="00A30870">
          <w:delText xml:space="preserve"> </w:delText>
        </w:r>
        <w:r w:rsidR="003238E1" w:rsidDel="00A30870">
          <w:rPr>
            <w:i/>
          </w:rPr>
          <w:delText>aggrvfd_E.h5</w:delText>
        </w:r>
        <w:r w:rsidRPr="00A07336" w:rsidDel="00A30870">
          <w:delText>,</w:delText>
        </w:r>
        <w:r w:rsidR="003238E1" w:rsidRPr="00A07336" w:rsidDel="00A30870">
          <w:delText xml:space="preserve"> </w:delText>
        </w:r>
        <w:r w:rsidR="003238E1" w:rsidDel="00A30870">
          <w:delText>is larger than</w:delText>
        </w:r>
        <w:r w:rsidDel="00A30870">
          <w:delText xml:space="preserve"> the file in scenario F,</w:delText>
        </w:r>
        <w:r w:rsidR="003238E1" w:rsidDel="00A30870">
          <w:delText xml:space="preserve"> </w:delText>
        </w:r>
        <w:r w:rsidR="003238E1" w:rsidDel="00A30870">
          <w:rPr>
            <w:i/>
          </w:rPr>
          <w:delText>vfd_F.h5</w:delText>
        </w:r>
        <w:r w:rsidRPr="00A07336" w:rsidDel="00A30870">
          <w:delText>,</w:delText>
        </w:r>
        <w:r w:rsidR="003238E1" w:rsidRPr="00A07336" w:rsidDel="00A30870">
          <w:delText xml:space="preserve"> </w:delText>
        </w:r>
        <w:r w:rsidR="003238E1" w:rsidDel="00A30870">
          <w:delText>because bytes in the aggregators’ blocks have become unaccounted in the process of managing space. The VFD strategy does not use the aggregators, but allocates space directly from the file driver.</w:delText>
        </w:r>
      </w:del>
    </w:p>
    <w:p w:rsidR="003238E1" w:rsidDel="00A30870" w:rsidRDefault="003238E1" w:rsidP="00957413">
      <w:pPr>
        <w:rPr>
          <w:del w:id="1770" w:author="vchoi" w:date="2012-04-23T18:43:00Z"/>
        </w:rPr>
      </w:pPr>
    </w:p>
    <w:p w:rsidR="003238E1" w:rsidDel="00A30870" w:rsidRDefault="003238E1" w:rsidP="00957413">
      <w:pPr>
        <w:rPr>
          <w:del w:id="1771" w:author="vchoi" w:date="2012-04-23T18:43:00Z"/>
        </w:rPr>
      </w:pPr>
      <w:del w:id="1772" w:author="vchoi" w:date="2012-04-23T18:43:00Z">
        <w:r w:rsidDel="00A30870">
          <w:delText xml:space="preserve">The final Scenarios G and H illustrate that the </w:delText>
        </w:r>
        <w:r w:rsidR="00062D5E" w:rsidDel="00A30870">
          <w:delText xml:space="preserve">Aggregator VFD and VFD </w:delText>
        </w:r>
        <w:r w:rsidDel="00A30870">
          <w:delText xml:space="preserve">strategies have the benefit of saving file space when the usage pattern is adding HDF5 objects without </w:delText>
        </w:r>
        <w:commentRangeStart w:id="1773"/>
        <w:r w:rsidR="00062D5E" w:rsidDel="00A30870">
          <w:delText>deletion</w:delText>
        </w:r>
        <w:r w:rsidDel="00A30870">
          <w:delText>.</w:delText>
        </w:r>
        <w:commentRangeEnd w:id="1773"/>
        <w:r w:rsidDel="00A30870">
          <w:rPr>
            <w:rStyle w:val="CommentReference"/>
            <w:vanish/>
          </w:rPr>
          <w:commentReference w:id="1773"/>
        </w:r>
        <w:r w:rsidR="00062D5E" w:rsidDel="00A30870">
          <w:delText xml:space="preserve"> </w:delText>
        </w:r>
      </w:del>
    </w:p>
    <w:p w:rsidR="003238E1" w:rsidDel="00A30870" w:rsidRDefault="003238E1" w:rsidP="00957413">
      <w:pPr>
        <w:rPr>
          <w:del w:id="1774" w:author="vchoi" w:date="2012-04-23T18:43:00Z"/>
        </w:rPr>
      </w:pPr>
    </w:p>
    <w:p w:rsidR="00ED28D7" w:rsidDel="00A30870" w:rsidRDefault="00ED28D7" w:rsidP="00957413">
      <w:pPr>
        <w:rPr>
          <w:del w:id="1775" w:author="vchoi" w:date="2012-04-23T18:43:00Z"/>
        </w:rPr>
      </w:pPr>
    </w:p>
    <w:p w:rsidR="00ED28D7" w:rsidRDefault="00ED28D7" w:rsidP="00957413"/>
    <w:p w:rsidR="0010705A" w:rsidRDefault="00957413" w:rsidP="0010705A">
      <w:pPr>
        <w:pStyle w:val="Heading3"/>
        <w:rPr>
          <w:ins w:id="1776" w:author="vchoi" w:date="2012-04-23T17:19:00Z"/>
        </w:rPr>
        <w:pPrChange w:id="1777" w:author="vchoi" w:date="2012-04-24T13:37:00Z">
          <w:pPr>
            <w:pStyle w:val="Heading2"/>
          </w:pPr>
        </w:pPrChange>
      </w:pPr>
      <w:r>
        <w:br w:type="page"/>
      </w:r>
      <w:ins w:id="1778" w:author="vchoi" w:date="2012-04-23T17:19:00Z">
        <w:r w:rsidR="00E41DF9">
          <w:lastRenderedPageBreak/>
          <w:t xml:space="preserve">Comparing Scenarios A, B, G </w:t>
        </w:r>
      </w:ins>
      <w:ins w:id="1779" w:author="vchoi" w:date="2012-04-23T17:55:00Z">
        <w:r w:rsidR="000553DE">
          <w:t>-</w:t>
        </w:r>
      </w:ins>
      <w:ins w:id="1780" w:author="vchoi" w:date="2012-04-23T17:19:00Z">
        <w:r w:rsidR="00E41DF9">
          <w:t xml:space="preserve"> J </w:t>
        </w:r>
      </w:ins>
    </w:p>
    <w:p w:rsidR="00E41DF9" w:rsidRDefault="00E41DF9" w:rsidP="00E41DF9">
      <w:pPr>
        <w:rPr>
          <w:ins w:id="1781" w:author="vchoi" w:date="2012-04-23T17:19:00Z"/>
        </w:rPr>
      </w:pPr>
      <w:ins w:id="1782" w:author="vchoi" w:date="2012-04-23T17:19:00Z">
        <w:r>
          <w:t xml:space="preserve">The table below compares the various scenarios that have been described so far in this document. </w:t>
        </w:r>
      </w:ins>
    </w:p>
    <w:p w:rsidR="00E41DF9" w:rsidRDefault="00E41DF9" w:rsidP="00E41DF9">
      <w:pPr>
        <w:rPr>
          <w:ins w:id="1783" w:author="vchoi" w:date="2012-04-23T17:19:00Z"/>
        </w:rPr>
      </w:pPr>
    </w:p>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9"/>
        <w:gridCol w:w="950"/>
        <w:gridCol w:w="1170"/>
        <w:gridCol w:w="1260"/>
        <w:gridCol w:w="1469"/>
        <w:gridCol w:w="1256"/>
      </w:tblGrid>
      <w:tr w:rsidR="00E41DF9" w:rsidRPr="00AB414A" w:rsidTr="00506B1E">
        <w:trPr>
          <w:tblHeader/>
          <w:jc w:val="center"/>
          <w:ins w:id="1784" w:author="vchoi" w:date="2012-04-23T17:19:00Z"/>
        </w:trPr>
        <w:tc>
          <w:tcPr>
            <w:tcW w:w="9915" w:type="dxa"/>
            <w:gridSpan w:val="8"/>
            <w:shd w:val="clear" w:color="auto" w:fill="auto"/>
          </w:tcPr>
          <w:p w:rsidR="0010705A" w:rsidRDefault="00E41DF9">
            <w:pPr>
              <w:rPr>
                <w:ins w:id="1785" w:author="vchoi" w:date="2012-04-23T17:19:00Z"/>
                <w:b/>
              </w:rPr>
            </w:pPr>
            <w:ins w:id="1786" w:author="vchoi" w:date="2012-04-23T17:19:00Z">
              <w:r w:rsidRPr="00AB414A">
                <w:rPr>
                  <w:b/>
                </w:rPr>
                <w:t>Table 4. Comparing Scenarios A</w:t>
              </w:r>
              <w:r>
                <w:rPr>
                  <w:b/>
                </w:rPr>
                <w:t>, B, G</w:t>
              </w:r>
              <w:r w:rsidRPr="00AB414A">
                <w:rPr>
                  <w:b/>
                </w:rPr>
                <w:t xml:space="preserve"> </w:t>
              </w:r>
            </w:ins>
            <w:ins w:id="1787" w:author="vchoi" w:date="2012-04-23T17:55:00Z">
              <w:r w:rsidR="000553DE">
                <w:rPr>
                  <w:b/>
                </w:rPr>
                <w:t>-</w:t>
              </w:r>
            </w:ins>
            <w:ins w:id="1788" w:author="vchoi" w:date="2012-04-23T17:19:00Z">
              <w:r w:rsidRPr="00AB414A">
                <w:rPr>
                  <w:b/>
                </w:rPr>
                <w:t xml:space="preserve"> </w:t>
              </w:r>
              <w:r>
                <w:rPr>
                  <w:b/>
                </w:rPr>
                <w:t>J</w:t>
              </w:r>
            </w:ins>
          </w:p>
        </w:tc>
      </w:tr>
      <w:tr w:rsidR="00E41DF9" w:rsidRPr="00AB414A" w:rsidTr="00506B1E">
        <w:trPr>
          <w:tblHeader/>
          <w:jc w:val="center"/>
          <w:ins w:id="1789" w:author="vchoi" w:date="2012-04-23T17:19:00Z"/>
        </w:trPr>
        <w:tc>
          <w:tcPr>
            <w:tcW w:w="977" w:type="dxa"/>
            <w:shd w:val="clear" w:color="auto" w:fill="auto"/>
          </w:tcPr>
          <w:p w:rsidR="00E41DF9" w:rsidRPr="00AB414A" w:rsidRDefault="00E41DF9" w:rsidP="00506B1E">
            <w:pPr>
              <w:pStyle w:val="Normal9"/>
              <w:rPr>
                <w:ins w:id="1790" w:author="vchoi" w:date="2012-04-23T17:19:00Z"/>
                <w:b/>
              </w:rPr>
            </w:pPr>
            <w:ins w:id="1791" w:author="vchoi" w:date="2012-04-23T17:19:00Z">
              <w:r w:rsidRPr="00AB414A">
                <w:rPr>
                  <w:b/>
                </w:rPr>
                <w:t>Scenario / # Sessions</w:t>
              </w:r>
            </w:ins>
          </w:p>
        </w:tc>
        <w:tc>
          <w:tcPr>
            <w:tcW w:w="1471" w:type="dxa"/>
            <w:shd w:val="clear" w:color="auto" w:fill="auto"/>
          </w:tcPr>
          <w:p w:rsidR="00E41DF9" w:rsidRPr="00AB414A" w:rsidRDefault="00E41DF9" w:rsidP="00506B1E">
            <w:pPr>
              <w:pStyle w:val="Normal9"/>
              <w:rPr>
                <w:ins w:id="1792" w:author="vchoi" w:date="2012-04-23T17:19:00Z"/>
                <w:b/>
              </w:rPr>
            </w:pPr>
            <w:ins w:id="1793" w:author="vchoi" w:date="2012-04-23T17:19:00Z">
              <w:r w:rsidRPr="00AB414A">
                <w:rPr>
                  <w:b/>
                </w:rPr>
                <w:t>Strategy</w:t>
              </w:r>
            </w:ins>
          </w:p>
        </w:tc>
        <w:tc>
          <w:tcPr>
            <w:tcW w:w="1417" w:type="dxa"/>
            <w:shd w:val="clear" w:color="auto" w:fill="auto"/>
          </w:tcPr>
          <w:p w:rsidR="00E41DF9" w:rsidRPr="00AB414A" w:rsidRDefault="00E41DF9" w:rsidP="00506B1E">
            <w:pPr>
              <w:pStyle w:val="Normal9"/>
              <w:rPr>
                <w:ins w:id="1794" w:author="vchoi" w:date="2012-04-23T17:19:00Z"/>
                <w:b/>
              </w:rPr>
            </w:pPr>
            <w:ins w:id="1795" w:author="vchoi" w:date="2012-04-23T17:19:00Z">
              <w:r w:rsidRPr="00AB414A">
                <w:rPr>
                  <w:b/>
                </w:rPr>
                <w:t>File Name</w:t>
              </w:r>
            </w:ins>
          </w:p>
        </w:tc>
        <w:tc>
          <w:tcPr>
            <w:tcW w:w="895" w:type="dxa"/>
            <w:shd w:val="clear" w:color="auto" w:fill="auto"/>
          </w:tcPr>
          <w:p w:rsidR="00E41DF9" w:rsidRPr="00AB414A" w:rsidRDefault="00E41DF9" w:rsidP="00506B1E">
            <w:pPr>
              <w:pStyle w:val="Normal9"/>
              <w:rPr>
                <w:ins w:id="1796" w:author="vchoi" w:date="2012-04-23T17:19:00Z"/>
                <w:b/>
              </w:rPr>
            </w:pPr>
            <w:commentRangeStart w:id="1797"/>
            <w:ins w:id="1798" w:author="vchoi" w:date="2012-04-23T17:19:00Z">
              <w:r w:rsidRPr="00AB414A">
                <w:rPr>
                  <w:b/>
                </w:rPr>
                <w:t>File</w:t>
              </w:r>
              <w:commentRangeEnd w:id="1797"/>
              <w:r w:rsidRPr="00AB414A">
                <w:rPr>
                  <w:rStyle w:val="CommentReference"/>
                </w:rPr>
                <w:commentReference w:id="1797"/>
              </w:r>
              <w:r w:rsidRPr="00AB414A">
                <w:rPr>
                  <w:b/>
                </w:rPr>
                <w:t xml:space="preserve"> Size</w:t>
              </w:r>
            </w:ins>
          </w:p>
          <w:p w:rsidR="00E41DF9" w:rsidRPr="00AB414A" w:rsidRDefault="00E41DF9" w:rsidP="00506B1E">
            <w:pPr>
              <w:pStyle w:val="Normal9"/>
              <w:rPr>
                <w:ins w:id="1799" w:author="vchoi" w:date="2012-04-23T17:19:00Z"/>
                <w:b/>
              </w:rPr>
            </w:pPr>
            <w:ins w:id="1800" w:author="vchoi" w:date="2012-04-23T17:19:00Z">
              <w:r w:rsidRPr="00AB414A">
                <w:rPr>
                  <w:b/>
                </w:rPr>
                <w:t>(bytes)</w:t>
              </w:r>
            </w:ins>
          </w:p>
        </w:tc>
        <w:tc>
          <w:tcPr>
            <w:tcW w:w="1170" w:type="dxa"/>
            <w:shd w:val="clear" w:color="auto" w:fill="auto"/>
          </w:tcPr>
          <w:p w:rsidR="00E41DF9" w:rsidRPr="00AB414A" w:rsidRDefault="00E41DF9" w:rsidP="00506B1E">
            <w:pPr>
              <w:pStyle w:val="Normal9"/>
              <w:rPr>
                <w:ins w:id="1801" w:author="vchoi" w:date="2012-04-23T17:19:00Z"/>
                <w:b/>
              </w:rPr>
            </w:pPr>
            <w:ins w:id="1802" w:author="vchoi" w:date="2012-04-23T17:19:00Z">
              <w:r w:rsidRPr="00AB414A">
                <w:rPr>
                  <w:b/>
                </w:rPr>
                <w:t>File Metadata</w:t>
              </w:r>
            </w:ins>
          </w:p>
          <w:p w:rsidR="00E41DF9" w:rsidRPr="00AB414A" w:rsidRDefault="00E41DF9" w:rsidP="00506B1E">
            <w:pPr>
              <w:pStyle w:val="Normal9"/>
              <w:rPr>
                <w:ins w:id="1803" w:author="vchoi" w:date="2012-04-23T17:19:00Z"/>
                <w:b/>
              </w:rPr>
            </w:pPr>
            <w:ins w:id="1804" w:author="vchoi" w:date="2012-04-23T17:19:00Z">
              <w:r w:rsidRPr="00AB414A">
                <w:rPr>
                  <w:b/>
                </w:rPr>
                <w:t>(bytes)</w:t>
              </w:r>
            </w:ins>
          </w:p>
        </w:tc>
        <w:tc>
          <w:tcPr>
            <w:tcW w:w="1260" w:type="dxa"/>
            <w:shd w:val="clear" w:color="auto" w:fill="auto"/>
          </w:tcPr>
          <w:p w:rsidR="00E41DF9" w:rsidRPr="00AB414A" w:rsidRDefault="00E41DF9" w:rsidP="00506B1E">
            <w:pPr>
              <w:pStyle w:val="Normal9"/>
              <w:rPr>
                <w:ins w:id="1805" w:author="vchoi" w:date="2012-04-23T17:19:00Z"/>
                <w:b/>
              </w:rPr>
            </w:pPr>
            <w:ins w:id="1806" w:author="vchoi" w:date="2012-04-23T17:19:00Z">
              <w:r w:rsidRPr="00AB414A">
                <w:rPr>
                  <w:b/>
                </w:rPr>
                <w:t>Raw Data</w:t>
              </w:r>
            </w:ins>
          </w:p>
          <w:p w:rsidR="00E41DF9" w:rsidRPr="00AB414A" w:rsidRDefault="00E41DF9" w:rsidP="00506B1E">
            <w:pPr>
              <w:pStyle w:val="Normal9"/>
              <w:rPr>
                <w:ins w:id="1807" w:author="vchoi" w:date="2012-04-23T17:19:00Z"/>
                <w:b/>
              </w:rPr>
            </w:pPr>
            <w:ins w:id="1808" w:author="vchoi" w:date="2012-04-23T17:19:00Z">
              <w:r w:rsidRPr="00AB414A">
                <w:rPr>
                  <w:b/>
                </w:rPr>
                <w:t>(bytes)</w:t>
              </w:r>
            </w:ins>
          </w:p>
        </w:tc>
        <w:tc>
          <w:tcPr>
            <w:tcW w:w="1469" w:type="dxa"/>
            <w:shd w:val="clear" w:color="auto" w:fill="auto"/>
          </w:tcPr>
          <w:p w:rsidR="00E41DF9" w:rsidRPr="00AB414A" w:rsidRDefault="00E41DF9" w:rsidP="00506B1E">
            <w:pPr>
              <w:pStyle w:val="Normal9"/>
              <w:rPr>
                <w:ins w:id="1809" w:author="vchoi" w:date="2012-04-23T17:19:00Z"/>
                <w:b/>
              </w:rPr>
            </w:pPr>
            <w:ins w:id="1810" w:author="vchoi" w:date="2012-04-23T17:19:00Z">
              <w:r w:rsidRPr="00AB414A">
                <w:rPr>
                  <w:b/>
                </w:rPr>
                <w:t>Tracked Free Space</w:t>
              </w:r>
            </w:ins>
          </w:p>
          <w:p w:rsidR="00E41DF9" w:rsidRPr="00AB414A" w:rsidRDefault="00E41DF9" w:rsidP="00506B1E">
            <w:pPr>
              <w:pStyle w:val="Normal9"/>
              <w:rPr>
                <w:ins w:id="1811" w:author="vchoi" w:date="2012-04-23T17:19:00Z"/>
                <w:b/>
              </w:rPr>
            </w:pPr>
            <w:ins w:id="1812" w:author="vchoi" w:date="2012-04-23T17:19:00Z">
              <w:r w:rsidRPr="00AB414A">
                <w:rPr>
                  <w:b/>
                </w:rPr>
                <w:t>(bytes)</w:t>
              </w:r>
            </w:ins>
          </w:p>
        </w:tc>
        <w:tc>
          <w:tcPr>
            <w:tcW w:w="1256" w:type="dxa"/>
            <w:shd w:val="clear" w:color="auto" w:fill="auto"/>
          </w:tcPr>
          <w:p w:rsidR="00E41DF9" w:rsidRPr="00AB414A" w:rsidRDefault="00E41DF9" w:rsidP="00506B1E">
            <w:pPr>
              <w:pStyle w:val="Normal9"/>
              <w:rPr>
                <w:ins w:id="1813" w:author="vchoi" w:date="2012-04-23T17:19:00Z"/>
                <w:b/>
              </w:rPr>
            </w:pPr>
            <w:ins w:id="1814" w:author="vchoi" w:date="2012-04-23T17:19:00Z">
              <w:r w:rsidRPr="00AB414A">
                <w:rPr>
                  <w:b/>
                </w:rPr>
                <w:t>Unaccounted Space (bytes)</w:t>
              </w:r>
            </w:ins>
          </w:p>
        </w:tc>
      </w:tr>
      <w:tr w:rsidR="00E41DF9" w:rsidRPr="00AB414A" w:rsidTr="00506B1E">
        <w:trPr>
          <w:jc w:val="center"/>
          <w:ins w:id="1815" w:author="vchoi" w:date="2012-04-23T17:19:00Z"/>
        </w:trPr>
        <w:tc>
          <w:tcPr>
            <w:tcW w:w="977" w:type="dxa"/>
            <w:shd w:val="clear" w:color="auto" w:fill="auto"/>
          </w:tcPr>
          <w:p w:rsidR="0010705A" w:rsidRDefault="00E41DF9">
            <w:pPr>
              <w:pStyle w:val="Normal9"/>
              <w:rPr>
                <w:ins w:id="1816" w:author="vchoi" w:date="2012-04-23T17:19:00Z"/>
              </w:rPr>
            </w:pPr>
            <w:ins w:id="1817" w:author="vchoi" w:date="2012-04-23T17:19:00Z">
              <w:r w:rsidRPr="00AB414A">
                <w:t xml:space="preserve">A / </w:t>
              </w:r>
            </w:ins>
            <w:ins w:id="1818" w:author="vchoi" w:date="2012-04-23T17:20:00Z">
              <w:r>
                <w:t>4</w:t>
              </w:r>
            </w:ins>
          </w:p>
        </w:tc>
        <w:tc>
          <w:tcPr>
            <w:tcW w:w="1471" w:type="dxa"/>
            <w:shd w:val="clear" w:color="auto" w:fill="auto"/>
          </w:tcPr>
          <w:p w:rsidR="00E41DF9" w:rsidRPr="00AB414A" w:rsidRDefault="00E41DF9" w:rsidP="00506B1E">
            <w:pPr>
              <w:pStyle w:val="Normal9"/>
              <w:rPr>
                <w:ins w:id="1819" w:author="vchoi" w:date="2012-04-23T17:19:00Z"/>
              </w:rPr>
            </w:pPr>
            <w:ins w:id="1820" w:author="vchoi" w:date="2012-04-23T17:19:00Z">
              <w:r w:rsidRPr="00AB414A">
                <w:t>All</w:t>
              </w:r>
            </w:ins>
          </w:p>
        </w:tc>
        <w:tc>
          <w:tcPr>
            <w:tcW w:w="1417" w:type="dxa"/>
            <w:shd w:val="clear" w:color="auto" w:fill="auto"/>
          </w:tcPr>
          <w:p w:rsidR="00E41DF9" w:rsidRPr="00AB414A" w:rsidRDefault="00E41DF9" w:rsidP="00506B1E">
            <w:pPr>
              <w:pStyle w:val="Normal9"/>
              <w:rPr>
                <w:ins w:id="1821" w:author="vchoi" w:date="2012-04-23T17:19:00Z"/>
              </w:rPr>
            </w:pPr>
            <w:ins w:id="1822" w:author="vchoi" w:date="2012-04-23T17:19:00Z">
              <w:r w:rsidRPr="00AB414A">
                <w:t>no_persist_A.h5</w:t>
              </w:r>
            </w:ins>
          </w:p>
        </w:tc>
        <w:tc>
          <w:tcPr>
            <w:tcW w:w="895" w:type="dxa"/>
            <w:shd w:val="clear" w:color="auto" w:fill="auto"/>
          </w:tcPr>
          <w:p w:rsidR="00E41DF9" w:rsidRPr="00AB414A" w:rsidRDefault="004D6225" w:rsidP="00506B1E">
            <w:pPr>
              <w:pStyle w:val="Normal9"/>
              <w:rPr>
                <w:ins w:id="1823" w:author="vchoi" w:date="2012-04-23T17:19:00Z"/>
              </w:rPr>
            </w:pPr>
            <w:ins w:id="1824" w:author="vchoi" w:date="2012-04-23T17:30:00Z">
              <w:r>
                <w:t>244928</w:t>
              </w:r>
            </w:ins>
          </w:p>
        </w:tc>
        <w:tc>
          <w:tcPr>
            <w:tcW w:w="1170" w:type="dxa"/>
            <w:shd w:val="clear" w:color="auto" w:fill="auto"/>
          </w:tcPr>
          <w:p w:rsidR="00E41DF9" w:rsidRPr="00AB414A" w:rsidRDefault="004D6225" w:rsidP="00506B1E">
            <w:pPr>
              <w:pStyle w:val="Normal9"/>
              <w:rPr>
                <w:ins w:id="1825" w:author="vchoi" w:date="2012-04-23T17:19:00Z"/>
              </w:rPr>
            </w:pPr>
            <w:ins w:id="1826" w:author="vchoi" w:date="2012-04-23T17:28:00Z">
              <w:r>
                <w:t>2488</w:t>
              </w:r>
            </w:ins>
          </w:p>
        </w:tc>
        <w:tc>
          <w:tcPr>
            <w:tcW w:w="1260" w:type="dxa"/>
            <w:shd w:val="clear" w:color="auto" w:fill="auto"/>
          </w:tcPr>
          <w:p w:rsidR="00E41DF9" w:rsidRPr="00AB414A" w:rsidRDefault="004D6225" w:rsidP="00506B1E">
            <w:pPr>
              <w:pStyle w:val="Normal9"/>
              <w:rPr>
                <w:ins w:id="1827" w:author="vchoi" w:date="2012-04-23T17:19:00Z"/>
              </w:rPr>
            </w:pPr>
            <w:ins w:id="1828" w:author="vchoi" w:date="2012-04-23T17:28:00Z">
              <w:r>
                <w:t>116640</w:t>
              </w:r>
            </w:ins>
          </w:p>
        </w:tc>
        <w:tc>
          <w:tcPr>
            <w:tcW w:w="1469" w:type="dxa"/>
            <w:shd w:val="clear" w:color="auto" w:fill="auto"/>
          </w:tcPr>
          <w:p w:rsidR="00E41DF9" w:rsidRPr="00AB414A" w:rsidRDefault="00E41DF9" w:rsidP="00506B1E">
            <w:pPr>
              <w:pStyle w:val="Normal9"/>
              <w:rPr>
                <w:ins w:id="1829" w:author="vchoi" w:date="2012-04-23T17:19:00Z"/>
              </w:rPr>
            </w:pPr>
            <w:ins w:id="1830" w:author="vchoi" w:date="2012-04-23T17:19:00Z">
              <w:r w:rsidRPr="00AB414A">
                <w:t>0</w:t>
              </w:r>
            </w:ins>
          </w:p>
        </w:tc>
        <w:tc>
          <w:tcPr>
            <w:tcW w:w="1256" w:type="dxa"/>
            <w:shd w:val="clear" w:color="auto" w:fill="auto"/>
          </w:tcPr>
          <w:p w:rsidR="00E41DF9" w:rsidRPr="00AB414A" w:rsidRDefault="004D6225" w:rsidP="00506B1E">
            <w:pPr>
              <w:pStyle w:val="Normal9"/>
              <w:rPr>
                <w:ins w:id="1831" w:author="vchoi" w:date="2012-04-23T17:19:00Z"/>
              </w:rPr>
            </w:pPr>
            <w:ins w:id="1832" w:author="vchoi" w:date="2012-04-23T17:28:00Z">
              <w:r>
                <w:t>125800</w:t>
              </w:r>
            </w:ins>
          </w:p>
        </w:tc>
      </w:tr>
      <w:tr w:rsidR="00E41DF9" w:rsidRPr="00AB414A" w:rsidTr="00506B1E">
        <w:trPr>
          <w:jc w:val="center"/>
          <w:ins w:id="1833" w:author="vchoi" w:date="2012-04-23T17:19:00Z"/>
        </w:trPr>
        <w:tc>
          <w:tcPr>
            <w:tcW w:w="977" w:type="dxa"/>
            <w:shd w:val="clear" w:color="auto" w:fill="auto"/>
          </w:tcPr>
          <w:p w:rsidR="0010705A" w:rsidRDefault="00E41DF9">
            <w:pPr>
              <w:pStyle w:val="Normal9"/>
              <w:rPr>
                <w:ins w:id="1834" w:author="vchoi" w:date="2012-04-23T17:19:00Z"/>
              </w:rPr>
            </w:pPr>
            <w:ins w:id="1835" w:author="vchoi" w:date="2012-04-23T17:19:00Z">
              <w:r w:rsidRPr="00AB414A">
                <w:t xml:space="preserve">B / </w:t>
              </w:r>
            </w:ins>
            <w:ins w:id="1836" w:author="vchoi" w:date="2012-04-23T17:20:00Z">
              <w:r>
                <w:t>4</w:t>
              </w:r>
            </w:ins>
          </w:p>
        </w:tc>
        <w:tc>
          <w:tcPr>
            <w:tcW w:w="1471" w:type="dxa"/>
            <w:shd w:val="clear" w:color="auto" w:fill="auto"/>
          </w:tcPr>
          <w:p w:rsidR="00E41DF9" w:rsidRPr="00AB414A" w:rsidRDefault="00E41DF9" w:rsidP="00506B1E">
            <w:pPr>
              <w:pStyle w:val="Normal9"/>
              <w:rPr>
                <w:ins w:id="1837" w:author="vchoi" w:date="2012-04-23T17:19:00Z"/>
              </w:rPr>
            </w:pPr>
            <w:ins w:id="1838" w:author="vchoi" w:date="2012-04-23T17:19:00Z">
              <w:r w:rsidRPr="00AB414A">
                <w:t>All Persist</w:t>
              </w:r>
            </w:ins>
          </w:p>
        </w:tc>
        <w:tc>
          <w:tcPr>
            <w:tcW w:w="1417" w:type="dxa"/>
            <w:shd w:val="clear" w:color="auto" w:fill="auto"/>
          </w:tcPr>
          <w:p w:rsidR="00E41DF9" w:rsidRPr="00AB414A" w:rsidRDefault="00E41DF9" w:rsidP="00506B1E">
            <w:pPr>
              <w:pStyle w:val="Normal9"/>
              <w:rPr>
                <w:ins w:id="1839" w:author="vchoi" w:date="2012-04-23T17:19:00Z"/>
              </w:rPr>
            </w:pPr>
            <w:ins w:id="1840" w:author="vchoi" w:date="2012-04-23T17:19:00Z">
              <w:r w:rsidRPr="00AB414A">
                <w:t>persist_B.h5</w:t>
              </w:r>
            </w:ins>
          </w:p>
        </w:tc>
        <w:tc>
          <w:tcPr>
            <w:tcW w:w="895" w:type="dxa"/>
            <w:shd w:val="clear" w:color="auto" w:fill="auto"/>
          </w:tcPr>
          <w:p w:rsidR="00E41DF9" w:rsidRPr="00AB414A" w:rsidRDefault="00E41DF9" w:rsidP="00506B1E">
            <w:pPr>
              <w:pStyle w:val="Normal9"/>
              <w:rPr>
                <w:ins w:id="1841" w:author="vchoi" w:date="2012-04-23T17:19:00Z"/>
              </w:rPr>
            </w:pPr>
            <w:ins w:id="1842" w:author="vchoi" w:date="2012-04-23T17:19:00Z">
              <w:r w:rsidRPr="00AB414A">
                <w:t>12</w:t>
              </w:r>
              <w:r>
                <w:t>4903</w:t>
              </w:r>
            </w:ins>
          </w:p>
        </w:tc>
        <w:tc>
          <w:tcPr>
            <w:tcW w:w="1170" w:type="dxa"/>
            <w:shd w:val="clear" w:color="auto" w:fill="auto"/>
          </w:tcPr>
          <w:p w:rsidR="00E41DF9" w:rsidRPr="00AB414A" w:rsidRDefault="004D6225" w:rsidP="00506B1E">
            <w:pPr>
              <w:pStyle w:val="Normal9"/>
              <w:rPr>
                <w:ins w:id="1843" w:author="vchoi" w:date="2012-04-23T17:19:00Z"/>
              </w:rPr>
            </w:pPr>
            <w:ins w:id="1844" w:author="vchoi" w:date="2012-04-23T17:30:00Z">
              <w:r>
                <w:t>2681</w:t>
              </w:r>
            </w:ins>
          </w:p>
        </w:tc>
        <w:tc>
          <w:tcPr>
            <w:tcW w:w="1260" w:type="dxa"/>
            <w:shd w:val="clear" w:color="auto" w:fill="auto"/>
          </w:tcPr>
          <w:p w:rsidR="00E41DF9" w:rsidRPr="00AB414A" w:rsidRDefault="004D6225" w:rsidP="00506B1E">
            <w:pPr>
              <w:pStyle w:val="Normal9"/>
              <w:rPr>
                <w:ins w:id="1845" w:author="vchoi" w:date="2012-04-23T17:19:00Z"/>
              </w:rPr>
            </w:pPr>
            <w:ins w:id="1846" w:author="vchoi" w:date="2012-04-23T17:31:00Z">
              <w:r>
                <w:t>116640</w:t>
              </w:r>
            </w:ins>
          </w:p>
        </w:tc>
        <w:tc>
          <w:tcPr>
            <w:tcW w:w="1469" w:type="dxa"/>
            <w:shd w:val="clear" w:color="auto" w:fill="auto"/>
          </w:tcPr>
          <w:p w:rsidR="00E41DF9" w:rsidRPr="00AB414A" w:rsidRDefault="004D6225" w:rsidP="00506B1E">
            <w:pPr>
              <w:pStyle w:val="Normal9"/>
              <w:rPr>
                <w:ins w:id="1847" w:author="vchoi" w:date="2012-04-23T17:19:00Z"/>
              </w:rPr>
            </w:pPr>
            <w:ins w:id="1848" w:author="vchoi" w:date="2012-04-23T17:31:00Z">
              <w:r>
                <w:t>5582</w:t>
              </w:r>
            </w:ins>
          </w:p>
        </w:tc>
        <w:tc>
          <w:tcPr>
            <w:tcW w:w="1256" w:type="dxa"/>
            <w:shd w:val="clear" w:color="auto" w:fill="auto"/>
          </w:tcPr>
          <w:p w:rsidR="00E41DF9" w:rsidRPr="00AB414A" w:rsidRDefault="00E41DF9" w:rsidP="00506B1E">
            <w:pPr>
              <w:pStyle w:val="Normal9"/>
              <w:rPr>
                <w:ins w:id="1849" w:author="vchoi" w:date="2012-04-23T17:19:00Z"/>
              </w:rPr>
            </w:pPr>
            <w:ins w:id="1850" w:author="vchoi" w:date="2012-04-23T17:19:00Z">
              <w:r w:rsidRPr="00AB414A">
                <w:t>0</w:t>
              </w:r>
            </w:ins>
          </w:p>
        </w:tc>
      </w:tr>
      <w:tr w:rsidR="00E41DF9" w:rsidRPr="00AB414A" w:rsidTr="00506B1E">
        <w:trPr>
          <w:jc w:val="center"/>
          <w:ins w:id="1851" w:author="vchoi" w:date="2012-04-23T17:19:00Z"/>
        </w:trPr>
        <w:tc>
          <w:tcPr>
            <w:tcW w:w="977" w:type="dxa"/>
            <w:shd w:val="clear" w:color="auto" w:fill="auto"/>
          </w:tcPr>
          <w:p w:rsidR="00E41DF9" w:rsidRPr="00AB414A" w:rsidRDefault="00E41DF9" w:rsidP="00506B1E">
            <w:pPr>
              <w:pStyle w:val="Normal9"/>
              <w:rPr>
                <w:ins w:id="1852" w:author="vchoi" w:date="2012-04-23T17:19:00Z"/>
              </w:rPr>
            </w:pPr>
            <w:ins w:id="1853" w:author="vchoi" w:date="2012-04-23T17:20:00Z">
              <w:r>
                <w:t>G</w:t>
              </w:r>
            </w:ins>
            <w:ins w:id="1854" w:author="vchoi" w:date="2012-04-23T17:19:00Z">
              <w:r w:rsidRPr="00AB414A">
                <w:t xml:space="preserve"> / 1</w:t>
              </w:r>
            </w:ins>
          </w:p>
        </w:tc>
        <w:tc>
          <w:tcPr>
            <w:tcW w:w="1471" w:type="dxa"/>
            <w:shd w:val="clear" w:color="auto" w:fill="auto"/>
          </w:tcPr>
          <w:p w:rsidR="0010705A" w:rsidRDefault="00E41DF9">
            <w:pPr>
              <w:pStyle w:val="Normal9"/>
              <w:rPr>
                <w:ins w:id="1855" w:author="vchoi" w:date="2012-04-23T17:19:00Z"/>
              </w:rPr>
            </w:pPr>
            <w:ins w:id="1856" w:author="vchoi" w:date="2012-04-23T17:19:00Z">
              <w:r w:rsidRPr="00AB414A">
                <w:t xml:space="preserve">All </w:t>
              </w:r>
            </w:ins>
          </w:p>
        </w:tc>
        <w:tc>
          <w:tcPr>
            <w:tcW w:w="1417" w:type="dxa"/>
            <w:shd w:val="clear" w:color="auto" w:fill="auto"/>
          </w:tcPr>
          <w:p w:rsidR="0010705A" w:rsidRDefault="00E41DF9">
            <w:pPr>
              <w:pStyle w:val="Normal9"/>
              <w:rPr>
                <w:ins w:id="1857" w:author="vchoi" w:date="2012-04-23T17:19:00Z"/>
              </w:rPr>
            </w:pPr>
            <w:ins w:id="1858" w:author="vchoi" w:date="2012-04-23T17:22:00Z">
              <w:r>
                <w:t>n</w:t>
              </w:r>
            </w:ins>
            <w:ins w:id="1859" w:author="vchoi" w:date="2012-04-23T17:21:00Z">
              <w:r>
                <w:t>o_</w:t>
              </w:r>
            </w:ins>
            <w:ins w:id="1860" w:author="vchoi" w:date="2012-04-23T17:19:00Z">
              <w:r w:rsidRPr="00AB414A">
                <w:t>persist_</w:t>
              </w:r>
            </w:ins>
            <w:ins w:id="1861" w:author="vchoi" w:date="2012-04-23T17:21:00Z">
              <w:r>
                <w:t>G</w:t>
              </w:r>
            </w:ins>
            <w:ins w:id="1862" w:author="vchoi" w:date="2012-04-23T17:19:00Z">
              <w:r w:rsidRPr="00AB414A">
                <w:t>.h5</w:t>
              </w:r>
            </w:ins>
          </w:p>
        </w:tc>
        <w:tc>
          <w:tcPr>
            <w:tcW w:w="895" w:type="dxa"/>
            <w:shd w:val="clear" w:color="auto" w:fill="auto"/>
          </w:tcPr>
          <w:p w:rsidR="00E41DF9" w:rsidRPr="00AB414A" w:rsidRDefault="004C0716" w:rsidP="00506B1E">
            <w:pPr>
              <w:pStyle w:val="Normal9"/>
              <w:rPr>
                <w:ins w:id="1863" w:author="vchoi" w:date="2012-04-23T17:19:00Z"/>
              </w:rPr>
            </w:pPr>
            <w:ins w:id="1864" w:author="vchoi" w:date="2012-04-23T18:50:00Z">
              <w:r>
                <w:t>124832</w:t>
              </w:r>
            </w:ins>
          </w:p>
        </w:tc>
        <w:tc>
          <w:tcPr>
            <w:tcW w:w="1170" w:type="dxa"/>
            <w:shd w:val="clear" w:color="auto" w:fill="auto"/>
          </w:tcPr>
          <w:p w:rsidR="0010705A" w:rsidRDefault="004C0716">
            <w:pPr>
              <w:pStyle w:val="Normal9"/>
              <w:rPr>
                <w:ins w:id="1865" w:author="vchoi" w:date="2012-04-23T17:19:00Z"/>
              </w:rPr>
            </w:pPr>
            <w:ins w:id="1866" w:author="vchoi" w:date="2012-04-23T18:50:00Z">
              <w:r>
                <w:t>2488</w:t>
              </w:r>
            </w:ins>
          </w:p>
        </w:tc>
        <w:tc>
          <w:tcPr>
            <w:tcW w:w="1260" w:type="dxa"/>
            <w:shd w:val="clear" w:color="auto" w:fill="auto"/>
          </w:tcPr>
          <w:p w:rsidR="00E41DF9" w:rsidRPr="00AB414A" w:rsidRDefault="004D6225" w:rsidP="00506B1E">
            <w:pPr>
              <w:pStyle w:val="Normal9"/>
              <w:rPr>
                <w:ins w:id="1867" w:author="vchoi" w:date="2012-04-23T17:19:00Z"/>
              </w:rPr>
            </w:pPr>
            <w:ins w:id="1868" w:author="vchoi" w:date="2012-04-23T17:32:00Z">
              <w:r>
                <w:t>116640</w:t>
              </w:r>
            </w:ins>
          </w:p>
        </w:tc>
        <w:tc>
          <w:tcPr>
            <w:tcW w:w="1469" w:type="dxa"/>
            <w:shd w:val="clear" w:color="auto" w:fill="auto"/>
          </w:tcPr>
          <w:p w:rsidR="00E41DF9" w:rsidRPr="00AB414A" w:rsidRDefault="004C0716" w:rsidP="00506B1E">
            <w:pPr>
              <w:pStyle w:val="Normal9"/>
              <w:rPr>
                <w:ins w:id="1869" w:author="vchoi" w:date="2012-04-23T17:19:00Z"/>
              </w:rPr>
            </w:pPr>
            <w:ins w:id="1870" w:author="vchoi" w:date="2012-04-23T18:50:00Z">
              <w:r>
                <w:t>0</w:t>
              </w:r>
            </w:ins>
          </w:p>
        </w:tc>
        <w:tc>
          <w:tcPr>
            <w:tcW w:w="1256" w:type="dxa"/>
            <w:shd w:val="clear" w:color="auto" w:fill="auto"/>
          </w:tcPr>
          <w:p w:rsidR="00E41DF9" w:rsidRPr="00AB414A" w:rsidRDefault="004C0716" w:rsidP="00506B1E">
            <w:pPr>
              <w:pStyle w:val="Normal9"/>
              <w:rPr>
                <w:ins w:id="1871" w:author="vchoi" w:date="2012-04-23T17:19:00Z"/>
              </w:rPr>
            </w:pPr>
            <w:ins w:id="1872" w:author="vchoi" w:date="2012-04-23T18:50:00Z">
              <w:r>
                <w:t>5704</w:t>
              </w:r>
            </w:ins>
          </w:p>
        </w:tc>
      </w:tr>
      <w:tr w:rsidR="00E41DF9" w:rsidRPr="00AB414A" w:rsidTr="00506B1E">
        <w:trPr>
          <w:jc w:val="center"/>
          <w:ins w:id="1873" w:author="vchoi" w:date="2012-04-23T17:19:00Z"/>
        </w:trPr>
        <w:tc>
          <w:tcPr>
            <w:tcW w:w="977" w:type="dxa"/>
            <w:shd w:val="clear" w:color="auto" w:fill="auto"/>
          </w:tcPr>
          <w:p w:rsidR="00E41DF9" w:rsidRPr="00AB414A" w:rsidRDefault="00E41DF9" w:rsidP="00506B1E">
            <w:pPr>
              <w:pStyle w:val="Normal9"/>
              <w:rPr>
                <w:ins w:id="1874" w:author="vchoi" w:date="2012-04-23T17:19:00Z"/>
              </w:rPr>
            </w:pPr>
            <w:ins w:id="1875" w:author="vchoi" w:date="2012-04-23T17:20:00Z">
              <w:r>
                <w:t>H</w:t>
              </w:r>
            </w:ins>
            <w:ins w:id="1876" w:author="vchoi" w:date="2012-04-23T17:19:00Z">
              <w:r w:rsidRPr="00AB414A">
                <w:t xml:space="preserve"> / 1</w:t>
              </w:r>
            </w:ins>
          </w:p>
        </w:tc>
        <w:tc>
          <w:tcPr>
            <w:tcW w:w="1471" w:type="dxa"/>
            <w:shd w:val="clear" w:color="auto" w:fill="auto"/>
          </w:tcPr>
          <w:p w:rsidR="00E41DF9" w:rsidRPr="00AB414A" w:rsidRDefault="00E41DF9" w:rsidP="00506B1E">
            <w:pPr>
              <w:pStyle w:val="Normal9"/>
              <w:rPr>
                <w:ins w:id="1877" w:author="vchoi" w:date="2012-04-23T17:19:00Z"/>
              </w:rPr>
            </w:pPr>
            <w:ins w:id="1878" w:author="vchoi" w:date="2012-04-23T17:19:00Z">
              <w:r w:rsidRPr="00AB414A">
                <w:t>All</w:t>
              </w:r>
            </w:ins>
            <w:ins w:id="1879" w:author="vchoi" w:date="2012-04-23T17:20:00Z">
              <w:r w:rsidRPr="00AB414A">
                <w:t xml:space="preserve"> Persist</w:t>
              </w:r>
            </w:ins>
          </w:p>
        </w:tc>
        <w:tc>
          <w:tcPr>
            <w:tcW w:w="1417" w:type="dxa"/>
            <w:shd w:val="clear" w:color="auto" w:fill="auto"/>
          </w:tcPr>
          <w:p w:rsidR="0010705A" w:rsidRDefault="00E41DF9">
            <w:pPr>
              <w:pStyle w:val="Normal9"/>
              <w:rPr>
                <w:ins w:id="1880" w:author="vchoi" w:date="2012-04-23T17:19:00Z"/>
              </w:rPr>
            </w:pPr>
            <w:ins w:id="1881" w:author="vchoi" w:date="2012-04-23T17:19:00Z">
              <w:r w:rsidRPr="00AB414A">
                <w:t>persist_</w:t>
              </w:r>
            </w:ins>
            <w:ins w:id="1882" w:author="vchoi" w:date="2012-04-23T17:21:00Z">
              <w:r>
                <w:t>H</w:t>
              </w:r>
            </w:ins>
            <w:ins w:id="1883" w:author="vchoi" w:date="2012-04-23T17:19:00Z">
              <w:r w:rsidRPr="00AB414A">
                <w:t>.h5</w:t>
              </w:r>
            </w:ins>
          </w:p>
        </w:tc>
        <w:tc>
          <w:tcPr>
            <w:tcW w:w="895" w:type="dxa"/>
            <w:shd w:val="clear" w:color="auto" w:fill="auto"/>
          </w:tcPr>
          <w:p w:rsidR="0010705A" w:rsidRDefault="00E41DF9">
            <w:pPr>
              <w:pStyle w:val="Normal9"/>
              <w:rPr>
                <w:ins w:id="1884" w:author="vchoi" w:date="2012-04-23T17:19:00Z"/>
              </w:rPr>
            </w:pPr>
            <w:ins w:id="1885" w:author="vchoi" w:date="2012-04-23T17:19:00Z">
              <w:r w:rsidRPr="00AB414A">
                <w:t>124</w:t>
              </w:r>
            </w:ins>
            <w:ins w:id="1886" w:author="vchoi" w:date="2012-04-23T17:32:00Z">
              <w:r w:rsidR="004D6225">
                <w:t>903</w:t>
              </w:r>
            </w:ins>
          </w:p>
        </w:tc>
        <w:tc>
          <w:tcPr>
            <w:tcW w:w="1170" w:type="dxa"/>
            <w:shd w:val="clear" w:color="auto" w:fill="auto"/>
          </w:tcPr>
          <w:p w:rsidR="0010705A" w:rsidRDefault="00E41DF9">
            <w:pPr>
              <w:pStyle w:val="Normal9"/>
              <w:rPr>
                <w:ins w:id="1887" w:author="vchoi" w:date="2012-04-23T17:19:00Z"/>
              </w:rPr>
            </w:pPr>
            <w:ins w:id="1888" w:author="vchoi" w:date="2012-04-23T17:19:00Z">
              <w:r w:rsidRPr="00AB414A">
                <w:t>2</w:t>
              </w:r>
            </w:ins>
            <w:ins w:id="1889" w:author="vchoi" w:date="2012-04-23T17:33:00Z">
              <w:r w:rsidR="004D6225">
                <w:t>681</w:t>
              </w:r>
            </w:ins>
          </w:p>
        </w:tc>
        <w:tc>
          <w:tcPr>
            <w:tcW w:w="1260" w:type="dxa"/>
            <w:shd w:val="clear" w:color="auto" w:fill="auto"/>
          </w:tcPr>
          <w:p w:rsidR="00E41DF9" w:rsidRPr="00AB414A" w:rsidRDefault="004D6225" w:rsidP="00506B1E">
            <w:pPr>
              <w:pStyle w:val="Normal9"/>
              <w:rPr>
                <w:ins w:id="1890" w:author="vchoi" w:date="2012-04-23T17:19:00Z"/>
              </w:rPr>
            </w:pPr>
            <w:ins w:id="1891" w:author="vchoi" w:date="2012-04-23T17:33:00Z">
              <w:r>
                <w:t>116640</w:t>
              </w:r>
            </w:ins>
          </w:p>
        </w:tc>
        <w:tc>
          <w:tcPr>
            <w:tcW w:w="1469" w:type="dxa"/>
            <w:shd w:val="clear" w:color="auto" w:fill="auto"/>
          </w:tcPr>
          <w:p w:rsidR="00E41DF9" w:rsidRPr="00AB414A" w:rsidRDefault="004D6225" w:rsidP="00506B1E">
            <w:pPr>
              <w:pStyle w:val="Normal9"/>
              <w:rPr>
                <w:ins w:id="1892" w:author="vchoi" w:date="2012-04-23T17:19:00Z"/>
              </w:rPr>
            </w:pPr>
            <w:ins w:id="1893" w:author="vchoi" w:date="2012-04-23T17:33:00Z">
              <w:r>
                <w:t>5582</w:t>
              </w:r>
            </w:ins>
          </w:p>
        </w:tc>
        <w:tc>
          <w:tcPr>
            <w:tcW w:w="1256" w:type="dxa"/>
            <w:shd w:val="clear" w:color="auto" w:fill="auto"/>
          </w:tcPr>
          <w:p w:rsidR="00E41DF9" w:rsidRPr="00AB414A" w:rsidRDefault="004C0716" w:rsidP="00506B1E">
            <w:pPr>
              <w:pStyle w:val="Normal9"/>
              <w:rPr>
                <w:ins w:id="1894" w:author="vchoi" w:date="2012-04-23T17:19:00Z"/>
              </w:rPr>
            </w:pPr>
            <w:ins w:id="1895" w:author="vchoi" w:date="2012-04-23T18:51:00Z">
              <w:r>
                <w:t>0</w:t>
              </w:r>
            </w:ins>
          </w:p>
        </w:tc>
      </w:tr>
      <w:tr w:rsidR="00E41DF9" w:rsidRPr="00AB414A" w:rsidTr="00506B1E">
        <w:trPr>
          <w:jc w:val="center"/>
          <w:ins w:id="1896" w:author="vchoi" w:date="2012-04-23T17:19:00Z"/>
        </w:trPr>
        <w:tc>
          <w:tcPr>
            <w:tcW w:w="977" w:type="dxa"/>
            <w:shd w:val="clear" w:color="auto" w:fill="auto"/>
          </w:tcPr>
          <w:p w:rsidR="00E41DF9" w:rsidRPr="00AB414A" w:rsidRDefault="00E41DF9" w:rsidP="00506B1E">
            <w:pPr>
              <w:pStyle w:val="Normal9"/>
              <w:rPr>
                <w:ins w:id="1897" w:author="vchoi" w:date="2012-04-23T17:19:00Z"/>
              </w:rPr>
            </w:pPr>
            <w:ins w:id="1898" w:author="vchoi" w:date="2012-04-23T17:20:00Z">
              <w:r>
                <w:t>I</w:t>
              </w:r>
            </w:ins>
            <w:ins w:id="1899" w:author="vchoi" w:date="2012-04-23T17:19:00Z">
              <w:r w:rsidRPr="00AB414A">
                <w:t xml:space="preserve"> / 1</w:t>
              </w:r>
            </w:ins>
          </w:p>
        </w:tc>
        <w:tc>
          <w:tcPr>
            <w:tcW w:w="1471" w:type="dxa"/>
            <w:shd w:val="clear" w:color="auto" w:fill="auto"/>
          </w:tcPr>
          <w:p w:rsidR="00E41DF9" w:rsidRPr="00AB414A" w:rsidRDefault="00E41DF9" w:rsidP="00506B1E">
            <w:pPr>
              <w:pStyle w:val="Normal9"/>
              <w:rPr>
                <w:ins w:id="1900" w:author="vchoi" w:date="2012-04-23T17:19:00Z"/>
              </w:rPr>
            </w:pPr>
            <w:ins w:id="1901" w:author="vchoi" w:date="2012-04-23T17:19:00Z">
              <w:r w:rsidRPr="00AB414A">
                <w:t>Aggregator VFD</w:t>
              </w:r>
            </w:ins>
          </w:p>
        </w:tc>
        <w:tc>
          <w:tcPr>
            <w:tcW w:w="1417" w:type="dxa"/>
            <w:shd w:val="clear" w:color="auto" w:fill="auto"/>
          </w:tcPr>
          <w:p w:rsidR="0010705A" w:rsidRDefault="00E41DF9">
            <w:pPr>
              <w:pStyle w:val="Normal9"/>
              <w:rPr>
                <w:ins w:id="1902" w:author="vchoi" w:date="2012-04-23T17:19:00Z"/>
              </w:rPr>
            </w:pPr>
            <w:ins w:id="1903" w:author="vchoi" w:date="2012-04-23T17:19:00Z">
              <w:r w:rsidRPr="00AB414A">
                <w:t>aggrvfd_</w:t>
              </w:r>
            </w:ins>
            <w:ins w:id="1904" w:author="vchoi" w:date="2012-04-23T17:22:00Z">
              <w:r>
                <w:t>I</w:t>
              </w:r>
            </w:ins>
            <w:ins w:id="1905" w:author="vchoi" w:date="2012-04-23T17:19:00Z">
              <w:r w:rsidRPr="00AB414A">
                <w:t>.h5</w:t>
              </w:r>
            </w:ins>
          </w:p>
        </w:tc>
        <w:tc>
          <w:tcPr>
            <w:tcW w:w="895" w:type="dxa"/>
            <w:shd w:val="clear" w:color="auto" w:fill="auto"/>
          </w:tcPr>
          <w:p w:rsidR="00E41DF9" w:rsidRPr="00AB414A" w:rsidRDefault="004D6225" w:rsidP="00506B1E">
            <w:pPr>
              <w:pStyle w:val="Normal9"/>
              <w:rPr>
                <w:ins w:id="1906" w:author="vchoi" w:date="2012-04-23T17:19:00Z"/>
              </w:rPr>
            </w:pPr>
            <w:ins w:id="1907" w:author="vchoi" w:date="2012-04-23T17:33:00Z">
              <w:r>
                <w:t>240784</w:t>
              </w:r>
            </w:ins>
          </w:p>
        </w:tc>
        <w:tc>
          <w:tcPr>
            <w:tcW w:w="1170" w:type="dxa"/>
            <w:shd w:val="clear" w:color="auto" w:fill="auto"/>
          </w:tcPr>
          <w:p w:rsidR="00E41DF9" w:rsidRPr="00AB414A" w:rsidRDefault="004D6225" w:rsidP="00506B1E">
            <w:pPr>
              <w:pStyle w:val="Normal9"/>
              <w:rPr>
                <w:ins w:id="1908" w:author="vchoi" w:date="2012-04-23T17:19:00Z"/>
              </w:rPr>
            </w:pPr>
            <w:ins w:id="1909" w:author="vchoi" w:date="2012-04-23T17:34:00Z">
              <w:r>
                <w:t>2480</w:t>
              </w:r>
            </w:ins>
          </w:p>
        </w:tc>
        <w:tc>
          <w:tcPr>
            <w:tcW w:w="1260" w:type="dxa"/>
            <w:shd w:val="clear" w:color="auto" w:fill="auto"/>
          </w:tcPr>
          <w:p w:rsidR="00E41DF9" w:rsidRPr="00AB414A" w:rsidRDefault="004D6225" w:rsidP="00506B1E">
            <w:pPr>
              <w:pStyle w:val="Normal9"/>
              <w:rPr>
                <w:ins w:id="1910" w:author="vchoi" w:date="2012-04-23T17:19:00Z"/>
              </w:rPr>
            </w:pPr>
            <w:ins w:id="1911" w:author="vchoi" w:date="2012-04-23T17:34:00Z">
              <w:r>
                <w:t>116640</w:t>
              </w:r>
            </w:ins>
          </w:p>
        </w:tc>
        <w:tc>
          <w:tcPr>
            <w:tcW w:w="1469" w:type="dxa"/>
            <w:shd w:val="clear" w:color="auto" w:fill="auto"/>
          </w:tcPr>
          <w:p w:rsidR="00E41DF9" w:rsidRPr="00AB414A" w:rsidRDefault="00E41DF9" w:rsidP="00506B1E">
            <w:pPr>
              <w:pStyle w:val="Normal9"/>
              <w:rPr>
                <w:ins w:id="1912" w:author="vchoi" w:date="2012-04-23T17:19:00Z"/>
              </w:rPr>
            </w:pPr>
            <w:ins w:id="1913" w:author="vchoi" w:date="2012-04-23T17:19:00Z">
              <w:r w:rsidRPr="00AB414A">
                <w:t>0</w:t>
              </w:r>
            </w:ins>
          </w:p>
        </w:tc>
        <w:tc>
          <w:tcPr>
            <w:tcW w:w="1256" w:type="dxa"/>
            <w:shd w:val="clear" w:color="auto" w:fill="auto"/>
          </w:tcPr>
          <w:p w:rsidR="00E41DF9" w:rsidRPr="00AB414A" w:rsidRDefault="004D6225" w:rsidP="00506B1E">
            <w:pPr>
              <w:pStyle w:val="Normal9"/>
              <w:rPr>
                <w:ins w:id="1914" w:author="vchoi" w:date="2012-04-23T17:19:00Z"/>
              </w:rPr>
            </w:pPr>
            <w:ins w:id="1915" w:author="vchoi" w:date="2012-04-23T17:34:00Z">
              <w:r>
                <w:t>121664</w:t>
              </w:r>
            </w:ins>
          </w:p>
        </w:tc>
      </w:tr>
      <w:tr w:rsidR="00E41DF9" w:rsidRPr="00AB414A" w:rsidTr="00506B1E">
        <w:trPr>
          <w:jc w:val="center"/>
          <w:ins w:id="1916" w:author="vchoi" w:date="2012-04-23T17:19:00Z"/>
        </w:trPr>
        <w:tc>
          <w:tcPr>
            <w:tcW w:w="977" w:type="dxa"/>
            <w:shd w:val="clear" w:color="auto" w:fill="auto"/>
          </w:tcPr>
          <w:p w:rsidR="00E41DF9" w:rsidRPr="00AB414A" w:rsidRDefault="00E41DF9" w:rsidP="00506B1E">
            <w:pPr>
              <w:pStyle w:val="Normal9"/>
              <w:rPr>
                <w:ins w:id="1917" w:author="vchoi" w:date="2012-04-23T17:19:00Z"/>
              </w:rPr>
            </w:pPr>
            <w:ins w:id="1918" w:author="vchoi" w:date="2012-04-23T17:20:00Z">
              <w:r>
                <w:t>J</w:t>
              </w:r>
            </w:ins>
            <w:ins w:id="1919" w:author="vchoi" w:date="2012-04-23T17:19:00Z">
              <w:r w:rsidRPr="00AB414A">
                <w:t xml:space="preserve"> / 1</w:t>
              </w:r>
            </w:ins>
          </w:p>
        </w:tc>
        <w:tc>
          <w:tcPr>
            <w:tcW w:w="1471" w:type="dxa"/>
            <w:shd w:val="clear" w:color="auto" w:fill="auto"/>
          </w:tcPr>
          <w:p w:rsidR="00E41DF9" w:rsidRPr="00AB414A" w:rsidRDefault="00E41DF9" w:rsidP="00506B1E">
            <w:pPr>
              <w:pStyle w:val="Normal9"/>
              <w:rPr>
                <w:ins w:id="1920" w:author="vchoi" w:date="2012-04-23T17:19:00Z"/>
              </w:rPr>
            </w:pPr>
            <w:ins w:id="1921" w:author="vchoi" w:date="2012-04-23T17:19:00Z">
              <w:r w:rsidRPr="00AB414A">
                <w:t>VFD</w:t>
              </w:r>
            </w:ins>
          </w:p>
        </w:tc>
        <w:tc>
          <w:tcPr>
            <w:tcW w:w="1417" w:type="dxa"/>
            <w:shd w:val="clear" w:color="auto" w:fill="auto"/>
          </w:tcPr>
          <w:p w:rsidR="0010705A" w:rsidRDefault="00E41DF9">
            <w:pPr>
              <w:pStyle w:val="Normal9"/>
              <w:rPr>
                <w:ins w:id="1922" w:author="vchoi" w:date="2012-04-23T17:19:00Z"/>
              </w:rPr>
            </w:pPr>
            <w:ins w:id="1923" w:author="vchoi" w:date="2012-04-23T17:19:00Z">
              <w:r w:rsidRPr="00AB414A">
                <w:t>vfd_</w:t>
              </w:r>
            </w:ins>
            <w:ins w:id="1924" w:author="vchoi" w:date="2012-04-23T17:22:00Z">
              <w:r>
                <w:t>J</w:t>
              </w:r>
            </w:ins>
            <w:ins w:id="1925" w:author="vchoi" w:date="2012-04-23T17:19:00Z">
              <w:r w:rsidRPr="00AB414A">
                <w:t>.h5</w:t>
              </w:r>
            </w:ins>
          </w:p>
        </w:tc>
        <w:tc>
          <w:tcPr>
            <w:tcW w:w="895" w:type="dxa"/>
            <w:shd w:val="clear" w:color="auto" w:fill="auto"/>
          </w:tcPr>
          <w:p w:rsidR="00E41DF9" w:rsidRPr="00AB414A" w:rsidRDefault="004D6225" w:rsidP="00506B1E">
            <w:pPr>
              <w:pStyle w:val="Normal9"/>
              <w:rPr>
                <w:ins w:id="1926" w:author="vchoi" w:date="2012-04-23T17:19:00Z"/>
              </w:rPr>
            </w:pPr>
            <w:ins w:id="1927" w:author="vchoi" w:date="2012-04-23T17:34:00Z">
              <w:r>
                <w:t>239392</w:t>
              </w:r>
            </w:ins>
          </w:p>
        </w:tc>
        <w:tc>
          <w:tcPr>
            <w:tcW w:w="1170" w:type="dxa"/>
            <w:shd w:val="clear" w:color="auto" w:fill="auto"/>
          </w:tcPr>
          <w:p w:rsidR="00E41DF9" w:rsidRPr="00AB414A" w:rsidRDefault="004D6225" w:rsidP="00506B1E">
            <w:pPr>
              <w:pStyle w:val="Normal9"/>
              <w:rPr>
                <w:ins w:id="1928" w:author="vchoi" w:date="2012-04-23T17:19:00Z"/>
              </w:rPr>
            </w:pPr>
            <w:ins w:id="1929" w:author="vchoi" w:date="2012-04-23T17:34:00Z">
              <w:r>
                <w:t>2480</w:t>
              </w:r>
            </w:ins>
          </w:p>
        </w:tc>
        <w:tc>
          <w:tcPr>
            <w:tcW w:w="1260" w:type="dxa"/>
            <w:shd w:val="clear" w:color="auto" w:fill="auto"/>
          </w:tcPr>
          <w:p w:rsidR="00E41DF9" w:rsidRPr="00AB414A" w:rsidRDefault="004D6225" w:rsidP="00506B1E">
            <w:pPr>
              <w:pStyle w:val="Normal9"/>
              <w:rPr>
                <w:ins w:id="1930" w:author="vchoi" w:date="2012-04-23T17:19:00Z"/>
              </w:rPr>
            </w:pPr>
            <w:ins w:id="1931" w:author="vchoi" w:date="2012-04-23T17:34:00Z">
              <w:r>
                <w:t>116640</w:t>
              </w:r>
            </w:ins>
          </w:p>
        </w:tc>
        <w:tc>
          <w:tcPr>
            <w:tcW w:w="1469" w:type="dxa"/>
            <w:shd w:val="clear" w:color="auto" w:fill="auto"/>
          </w:tcPr>
          <w:p w:rsidR="00E41DF9" w:rsidRPr="00AB414A" w:rsidRDefault="004D6225" w:rsidP="00506B1E">
            <w:pPr>
              <w:pStyle w:val="Normal9"/>
              <w:rPr>
                <w:ins w:id="1932" w:author="vchoi" w:date="2012-04-23T17:19:00Z"/>
              </w:rPr>
            </w:pPr>
            <w:ins w:id="1933" w:author="vchoi" w:date="2012-04-23T17:34:00Z">
              <w:r>
                <w:t>0</w:t>
              </w:r>
            </w:ins>
          </w:p>
        </w:tc>
        <w:tc>
          <w:tcPr>
            <w:tcW w:w="1256" w:type="dxa"/>
            <w:shd w:val="clear" w:color="auto" w:fill="auto"/>
          </w:tcPr>
          <w:p w:rsidR="00E41DF9" w:rsidRPr="00AB414A" w:rsidRDefault="00E41DF9" w:rsidP="00506B1E">
            <w:pPr>
              <w:pStyle w:val="Normal9"/>
              <w:rPr>
                <w:ins w:id="1934" w:author="vchoi" w:date="2012-04-23T17:19:00Z"/>
              </w:rPr>
            </w:pPr>
            <w:ins w:id="1935" w:author="vchoi" w:date="2012-04-23T17:19:00Z">
              <w:r w:rsidRPr="00AB414A">
                <w:t>120272</w:t>
              </w:r>
            </w:ins>
          </w:p>
        </w:tc>
      </w:tr>
    </w:tbl>
    <w:p w:rsidR="00E41DF9" w:rsidRPr="00562C10" w:rsidRDefault="00E41DF9" w:rsidP="00E41DF9">
      <w:pPr>
        <w:rPr>
          <w:ins w:id="1936" w:author="vchoi" w:date="2012-04-23T17:19:00Z"/>
        </w:rPr>
      </w:pPr>
    </w:p>
    <w:p w:rsidR="00E41DF9" w:rsidRDefault="00E41DF9" w:rsidP="00E41DF9">
      <w:pPr>
        <w:rPr>
          <w:ins w:id="1937" w:author="vchoi" w:date="2012-04-23T17:19:00Z"/>
        </w:rPr>
      </w:pPr>
      <w:ins w:id="1938" w:author="vchoi" w:date="2012-04-23T17:19:00Z">
        <w:r>
          <w:t xml:space="preserve">The file from scenarios A was written over three sessions and has the largest file size. </w:t>
        </w:r>
      </w:ins>
    </w:p>
    <w:p w:rsidR="00E41DF9" w:rsidRPr="00062D5E" w:rsidRDefault="00E41DF9" w:rsidP="00E41DF9">
      <w:pPr>
        <w:rPr>
          <w:ins w:id="1939" w:author="vchoi" w:date="2012-04-23T17:19:00Z"/>
        </w:rPr>
      </w:pPr>
      <w:ins w:id="1940" w:author="vchoi" w:date="2012-04-23T17:19:00Z">
        <w:r>
          <w:t xml:space="preserve">The files from scenarios B and </w:t>
        </w:r>
      </w:ins>
      <w:ins w:id="1941" w:author="vchoi" w:date="2012-04-24T12:19:00Z">
        <w:r w:rsidR="0005138C">
          <w:t>H</w:t>
        </w:r>
      </w:ins>
      <w:ins w:id="1942" w:author="vchoi" w:date="2012-04-23T17:19:00Z">
        <w:r>
          <w:t xml:space="preserve"> are a bit larger than the file in scenario </w:t>
        </w:r>
      </w:ins>
      <w:ins w:id="1943" w:author="vchoi" w:date="2012-04-24T12:20:00Z">
        <w:r w:rsidR="0005138C">
          <w:t>G</w:t>
        </w:r>
      </w:ins>
      <w:ins w:id="1944" w:author="vchoi" w:date="2012-04-23T17:19:00Z">
        <w:r>
          <w:t xml:space="preserve">, but the unused space in </w:t>
        </w:r>
        <w:r>
          <w:rPr>
            <w:i/>
          </w:rPr>
          <w:t>persist_B.h5</w:t>
        </w:r>
        <w:r>
          <w:t xml:space="preserve"> and </w:t>
        </w:r>
        <w:r w:rsidRPr="005C782C">
          <w:rPr>
            <w:i/>
          </w:rPr>
          <w:t>persist_</w:t>
        </w:r>
      </w:ins>
      <w:ins w:id="1945" w:author="vchoi" w:date="2012-04-24T12:20:00Z">
        <w:r w:rsidR="0005138C">
          <w:rPr>
            <w:i/>
          </w:rPr>
          <w:t>H</w:t>
        </w:r>
      </w:ins>
      <w:ins w:id="1946" w:author="vchoi" w:date="2012-04-23T17:19:00Z">
        <w:r w:rsidRPr="005C782C">
          <w:rPr>
            <w:i/>
          </w:rPr>
          <w:t>.h5</w:t>
        </w:r>
        <w:r>
          <w:t xml:space="preserve"> is tracked free space.  The space may be reused in later sessions if more HDF5 objects are added to the file.</w:t>
        </w:r>
        <w:r w:rsidRPr="00062D5E">
          <w:t xml:space="preserve"> </w:t>
        </w:r>
      </w:ins>
    </w:p>
    <w:p w:rsidR="00E41DF9" w:rsidRDefault="00E41DF9" w:rsidP="00E41DF9">
      <w:pPr>
        <w:rPr>
          <w:ins w:id="1947" w:author="vchoi" w:date="2012-04-23T17:19:00Z"/>
        </w:rPr>
      </w:pPr>
    </w:p>
    <w:p w:rsidR="00E41DF9" w:rsidRPr="00E45EE1" w:rsidRDefault="00E41DF9" w:rsidP="00E41DF9">
      <w:pPr>
        <w:rPr>
          <w:ins w:id="1948" w:author="vchoi" w:date="2012-04-23T17:19:00Z"/>
        </w:rPr>
      </w:pPr>
      <w:ins w:id="1949" w:author="vchoi" w:date="2012-04-23T17:19:00Z">
        <w:r>
          <w:t xml:space="preserve">The files from scenarios </w:t>
        </w:r>
      </w:ins>
      <w:ins w:id="1950" w:author="vchoi" w:date="2012-04-24T12:20:00Z">
        <w:r w:rsidR="0005138C">
          <w:t>I</w:t>
        </w:r>
      </w:ins>
      <w:ins w:id="1951" w:author="vchoi" w:date="2012-04-23T17:19:00Z">
        <w:r>
          <w:t xml:space="preserve"> and </w:t>
        </w:r>
      </w:ins>
      <w:ins w:id="1952" w:author="vchoi" w:date="2012-04-24T12:20:00Z">
        <w:r w:rsidR="0005138C">
          <w:t>J</w:t>
        </w:r>
      </w:ins>
      <w:ins w:id="1953" w:author="vchoi" w:date="2012-04-23T17:19:00Z">
        <w:r>
          <w:t xml:space="preserve"> are larger than the files from scenarios </w:t>
        </w:r>
      </w:ins>
      <w:ins w:id="1954" w:author="vchoi" w:date="2012-04-24T12:20:00Z">
        <w:r w:rsidR="0005138C">
          <w:t>G</w:t>
        </w:r>
      </w:ins>
      <w:ins w:id="1955" w:author="vchoi" w:date="2012-04-23T17:19:00Z">
        <w:r>
          <w:t xml:space="preserve"> and </w:t>
        </w:r>
      </w:ins>
      <w:ins w:id="1956" w:author="vchoi" w:date="2012-04-24T12:20:00Z">
        <w:r w:rsidR="0005138C">
          <w:t>H</w:t>
        </w:r>
      </w:ins>
      <w:ins w:id="1957" w:author="vchoi" w:date="2012-04-23T17:19:00Z">
        <w:r>
          <w:t xml:space="preserve">. These four files were created in a single session. This is because the Aggregator VFD and VFD strategies do not track free space, even within a single session, and therefore do not reuse any space that is released as HDF5 objects are manipulated. The file in scenario </w:t>
        </w:r>
      </w:ins>
      <w:ins w:id="1958" w:author="vchoi" w:date="2012-04-24T12:20:00Z">
        <w:r w:rsidR="0005138C">
          <w:t>I</w:t>
        </w:r>
      </w:ins>
      <w:ins w:id="1959" w:author="vchoi" w:date="2012-04-23T17:19:00Z">
        <w:r>
          <w:t xml:space="preserve">, </w:t>
        </w:r>
        <w:r>
          <w:rPr>
            <w:i/>
          </w:rPr>
          <w:t>aggrvfd_</w:t>
        </w:r>
      </w:ins>
      <w:ins w:id="1960" w:author="vchoi" w:date="2012-04-24T12:20:00Z">
        <w:r w:rsidR="0005138C">
          <w:rPr>
            <w:i/>
          </w:rPr>
          <w:t>I</w:t>
        </w:r>
      </w:ins>
      <w:ins w:id="1961" w:author="vchoi" w:date="2012-04-23T17:19:00Z">
        <w:r>
          <w:rPr>
            <w:i/>
          </w:rPr>
          <w:t>.h5</w:t>
        </w:r>
        <w:r w:rsidRPr="00A07336">
          <w:t xml:space="preserve">, </w:t>
        </w:r>
        <w:r>
          <w:t xml:space="preserve">is larger than the file in scenario </w:t>
        </w:r>
      </w:ins>
      <w:ins w:id="1962" w:author="vchoi" w:date="2012-04-24T12:20:00Z">
        <w:r w:rsidR="0005138C">
          <w:t>J</w:t>
        </w:r>
      </w:ins>
      <w:ins w:id="1963" w:author="vchoi" w:date="2012-04-23T17:19:00Z">
        <w:r>
          <w:t xml:space="preserve">, </w:t>
        </w:r>
        <w:r>
          <w:rPr>
            <w:i/>
          </w:rPr>
          <w:t>vfd_</w:t>
        </w:r>
      </w:ins>
      <w:ins w:id="1964" w:author="vchoi" w:date="2012-04-24T12:20:00Z">
        <w:r w:rsidR="0005138C">
          <w:rPr>
            <w:i/>
          </w:rPr>
          <w:t>J</w:t>
        </w:r>
      </w:ins>
      <w:ins w:id="1965" w:author="vchoi" w:date="2012-04-23T17:19:00Z">
        <w:r>
          <w:rPr>
            <w:i/>
          </w:rPr>
          <w:t>.h5</w:t>
        </w:r>
        <w:r w:rsidRPr="00A07336">
          <w:t xml:space="preserve">, </w:t>
        </w:r>
        <w:r>
          <w:t>because bytes in the aggregators’ blocks have become unaccounted in the process of managing space. The VFD strategy does not use the aggregators, but allocates space directly from the file driver.</w:t>
        </w:r>
      </w:ins>
    </w:p>
    <w:p w:rsidR="00E41DF9" w:rsidRDefault="00E41DF9" w:rsidP="00E41DF9">
      <w:pPr>
        <w:rPr>
          <w:ins w:id="1966" w:author="vchoi" w:date="2012-04-23T17:19:00Z"/>
        </w:rPr>
      </w:pPr>
    </w:p>
    <w:p w:rsidR="00E41DF9" w:rsidRDefault="0005138C" w:rsidP="00E41DF9">
      <w:pPr>
        <w:rPr>
          <w:ins w:id="1967" w:author="vchoi" w:date="2012-04-23T17:19:00Z"/>
        </w:rPr>
      </w:pPr>
      <w:ins w:id="1968" w:author="vchoi" w:date="2012-04-24T12:21:00Z">
        <w:r>
          <w:t>The Scenarios K - N described later will illustrate that the Aggregator VFD and VFD strategies have the benefit of saving file space when the usage pattern is adding HDF5 objects without deletion.</w:t>
        </w:r>
      </w:ins>
      <w:ins w:id="1969" w:author="vchoi" w:date="2012-04-23T17:19:00Z">
        <w:r w:rsidR="00E41DF9">
          <w:rPr>
            <w:rStyle w:val="CommentReference"/>
            <w:vanish/>
          </w:rPr>
          <w:commentReference w:id="1970"/>
        </w:r>
        <w:r w:rsidR="00E41DF9">
          <w:t xml:space="preserve"> </w:t>
        </w:r>
      </w:ins>
    </w:p>
    <w:p w:rsidR="00957413" w:rsidRPr="00AB414A" w:rsidRDefault="00957413">
      <w:pPr>
        <w:rPr>
          <w:rFonts w:eastAsia="MS Mincho"/>
          <w:b/>
          <w:bCs/>
          <w:color w:val="000000"/>
          <w:sz w:val="26"/>
          <w:szCs w:val="26"/>
        </w:rPr>
      </w:pPr>
    </w:p>
    <w:p w:rsidR="0010705A" w:rsidRDefault="00ED28D7">
      <w:pPr>
        <w:pStyle w:val="Heading2"/>
      </w:pPr>
      <w:bookmarkStart w:id="1971" w:name="_Toc322526741"/>
      <w:r>
        <w:t>Scenario</w:t>
      </w:r>
      <w:r w:rsidR="00A91FD4">
        <w:t>s</w:t>
      </w:r>
      <w:r>
        <w:t xml:space="preserve"> </w:t>
      </w:r>
      <w:del w:id="1972" w:author="vchoi" w:date="2012-04-23T17:35:00Z">
        <w:r w:rsidDel="004D6225">
          <w:delText>G</w:delText>
        </w:r>
        <w:r w:rsidR="00A91FD4" w:rsidDel="004D6225">
          <w:delText xml:space="preserve"> </w:delText>
        </w:r>
      </w:del>
      <w:ins w:id="1973" w:author="vchoi" w:date="2012-04-23T17:35:00Z">
        <w:r w:rsidR="004D6225">
          <w:t xml:space="preserve">K – </w:t>
        </w:r>
      </w:ins>
      <w:ins w:id="1974" w:author="vchoi" w:date="2012-04-23T18:55:00Z">
        <w:r w:rsidR="00DB40CD">
          <w:t>N</w:t>
        </w:r>
      </w:ins>
      <w:del w:id="1975" w:author="vchoi" w:date="2012-04-23T17:35:00Z">
        <w:r w:rsidR="00A91FD4" w:rsidDel="004D6225">
          <w:delText>and H</w:delText>
        </w:r>
      </w:del>
      <w:r w:rsidR="00A91FD4">
        <w:t>, no Objects Deleted</w:t>
      </w:r>
      <w:bookmarkEnd w:id="1971"/>
    </w:p>
    <w:p w:rsidR="00ED28D7" w:rsidRDefault="00A91FD4" w:rsidP="00A91FD4">
      <w:r>
        <w:t xml:space="preserve">In scenarios </w:t>
      </w:r>
      <w:del w:id="1976" w:author="vchoi" w:date="2012-04-23T17:35:00Z">
        <w:r w:rsidDel="004D6225">
          <w:delText>G and H</w:delText>
        </w:r>
      </w:del>
      <w:ins w:id="1977" w:author="vchoi" w:date="2012-04-23T17:35:00Z">
        <w:r w:rsidR="004D6225">
          <w:t>K - M</w:t>
        </w:r>
      </w:ins>
      <w:r>
        <w:t xml:space="preserve">, datasets are added to each file and no objects are deleted. Scenario </w:t>
      </w:r>
      <w:del w:id="1978" w:author="vchoi" w:date="2012-04-23T17:36:00Z">
        <w:r w:rsidDel="004D6225">
          <w:delText xml:space="preserve">G </w:delText>
        </w:r>
      </w:del>
      <w:ins w:id="1979" w:author="vchoi" w:date="2012-04-23T17:36:00Z">
        <w:r w:rsidR="004D6225">
          <w:t xml:space="preserve">K </w:t>
        </w:r>
      </w:ins>
      <w:r>
        <w:t>uses th</w:t>
      </w:r>
      <w:ins w:id="1980" w:author="vchoi" w:date="2012-04-23T17:36:00Z">
        <w:r w:rsidR="004D6225">
          <w:t xml:space="preserve">e </w:t>
        </w:r>
      </w:ins>
      <w:del w:id="1981" w:author="vchoi" w:date="2012-04-23T17:36:00Z">
        <w:r w:rsidDel="004D6225">
          <w:delText xml:space="preserve">e </w:delText>
        </w:r>
      </w:del>
      <w:ins w:id="1982" w:author="vchoi" w:date="2012-04-23T17:36:00Z">
        <w:r w:rsidR="004D6225">
          <w:t xml:space="preserve">All strategy, scenario L uses the All Persist strategy, scenario M uses the </w:t>
        </w:r>
      </w:ins>
      <w:r>
        <w:t xml:space="preserve">Aggregator VFD strategy, and scenario </w:t>
      </w:r>
      <w:del w:id="1983" w:author="vchoi" w:date="2012-04-23T17:36:00Z">
        <w:r w:rsidDel="004D6225">
          <w:delText xml:space="preserve">H </w:delText>
        </w:r>
      </w:del>
      <w:ins w:id="1984" w:author="vchoi" w:date="2012-04-23T17:36:00Z">
        <w:r w:rsidR="004D6225">
          <w:t xml:space="preserve">N </w:t>
        </w:r>
      </w:ins>
      <w:r>
        <w:t xml:space="preserve">uses the VFD strategy. The activity in each scenario occurs in one session. </w:t>
      </w:r>
      <w:del w:id="1985" w:author="vchoi" w:date="2012-04-23T17:37:00Z">
        <w:r w:rsidDel="00243B9E">
          <w:delText xml:space="preserve">After </w:delText>
        </w:r>
      </w:del>
      <w:ins w:id="1986" w:author="vchoi" w:date="2012-04-23T17:37:00Z">
        <w:r w:rsidR="00243B9E">
          <w:t xml:space="preserve">All the </w:t>
        </w:r>
      </w:ins>
      <w:r>
        <w:t xml:space="preserve">scenarios </w:t>
      </w:r>
      <w:del w:id="1987" w:author="vchoi" w:date="2012-04-23T17:37:00Z">
        <w:r w:rsidDel="00243B9E">
          <w:delText xml:space="preserve">G and H </w:delText>
        </w:r>
      </w:del>
      <w:r>
        <w:t>are described</w:t>
      </w:r>
      <w:ins w:id="1988" w:author="vchoi" w:date="2012-04-23T17:37:00Z">
        <w:r w:rsidR="00243B9E">
          <w:t xml:space="preserve"> below and compared.  </w:t>
        </w:r>
      </w:ins>
      <w:del w:id="1989" w:author="vchoi" w:date="2012-04-23T17:37:00Z">
        <w:r w:rsidDel="00243B9E">
          <w:delText>, they are compared with scenarios A and B.</w:delText>
        </w:r>
      </w:del>
    </w:p>
    <w:p w:rsidR="00ED28D7" w:rsidDel="00F97348" w:rsidRDefault="00ED28D7" w:rsidP="00957413">
      <w:pPr>
        <w:rPr>
          <w:del w:id="1990" w:author="vchoi" w:date="2012-04-24T12:22:00Z"/>
        </w:rPr>
      </w:pPr>
    </w:p>
    <w:p w:rsidR="00ED28D7" w:rsidDel="00F97348" w:rsidRDefault="00ED28D7" w:rsidP="00957413">
      <w:pPr>
        <w:rPr>
          <w:del w:id="1991" w:author="vchoi" w:date="2012-04-24T12:22:00Z"/>
        </w:rPr>
      </w:pPr>
    </w:p>
    <w:p w:rsidR="00ED28D7" w:rsidRPr="00ED28D7" w:rsidRDefault="00ED28D7" w:rsidP="00957413"/>
    <w:p w:rsidR="003238E1" w:rsidRPr="00C8661B" w:rsidRDefault="00A91FD4" w:rsidP="003238E1">
      <w:pPr>
        <w:pStyle w:val="Heading3"/>
      </w:pPr>
      <w:bookmarkStart w:id="1992" w:name="_Toc322526742"/>
      <w:r>
        <w:t xml:space="preserve">Scenario </w:t>
      </w:r>
      <w:del w:id="1993" w:author="vchoi" w:date="2012-04-23T17:38:00Z">
        <w:r w:rsidDel="00243B9E">
          <w:delText>G</w:delText>
        </w:r>
      </w:del>
      <w:ins w:id="1994" w:author="vchoi" w:date="2012-04-24T12:22:00Z">
        <w:r w:rsidR="00F97348">
          <w:t>K</w:t>
        </w:r>
      </w:ins>
      <w:r>
        <w:t xml:space="preserve">, </w:t>
      </w:r>
      <w:r w:rsidR="003238E1">
        <w:t xml:space="preserve">Session 1: Create </w:t>
      </w:r>
      <w:r w:rsidR="00ED28D7">
        <w:t>File</w:t>
      </w:r>
      <w:r w:rsidR="003238E1">
        <w:t xml:space="preserve">, </w:t>
      </w:r>
      <w:r w:rsidR="00ED28D7">
        <w:t>Add Objects</w:t>
      </w:r>
      <w:bookmarkEnd w:id="1992"/>
      <w:ins w:id="1995" w:author="vchoi" w:date="2012-04-23T19:24:00Z">
        <w:r w:rsidR="000607EE">
          <w:t>—All strategy</w:t>
        </w:r>
      </w:ins>
    </w:p>
    <w:p w:rsidR="003238E1" w:rsidRDefault="003238E1" w:rsidP="00957413">
      <w:r>
        <w:t xml:space="preserve">In the only session of this scenario, a user creates an HDF5 file named </w:t>
      </w:r>
      <w:del w:id="1996" w:author="vchoi" w:date="2012-04-23T17:38:00Z">
        <w:r w:rsidR="001022E1" w:rsidRPr="001022E1">
          <w:rPr>
            <w:i/>
            <w:rPrChange w:id="1997" w:author="vchoi" w:date="2012-04-23T17:38:00Z">
              <w:rPr>
                <w:rFonts w:eastAsia="MS Mincho"/>
                <w:b/>
                <w:bCs/>
                <w:color w:val="000000"/>
                <w:sz w:val="26"/>
                <w:szCs w:val="26"/>
              </w:rPr>
            </w:rPrChange>
          </w:rPr>
          <w:delText>aggrvfd</w:delText>
        </w:r>
      </w:del>
      <w:ins w:id="1998" w:author="vchoi" w:date="2012-04-23T17:38:00Z">
        <w:r w:rsidR="001022E1" w:rsidRPr="001022E1">
          <w:rPr>
            <w:i/>
            <w:rPrChange w:id="1999" w:author="vchoi" w:date="2012-04-23T17:38:00Z">
              <w:rPr>
                <w:rFonts w:eastAsia="MS Mincho"/>
                <w:b/>
                <w:bCs/>
                <w:color w:val="000000"/>
                <w:sz w:val="26"/>
                <w:szCs w:val="26"/>
              </w:rPr>
            </w:rPrChange>
          </w:rPr>
          <w:t>no_persist</w:t>
        </w:r>
      </w:ins>
      <w:r w:rsidR="001022E1" w:rsidRPr="001022E1">
        <w:rPr>
          <w:i/>
          <w:rPrChange w:id="2000" w:author="vchoi" w:date="2012-04-23T17:38:00Z">
            <w:rPr>
              <w:rFonts w:eastAsia="MS Mincho"/>
              <w:b/>
              <w:bCs/>
              <w:color w:val="000000"/>
              <w:sz w:val="26"/>
              <w:szCs w:val="26"/>
            </w:rPr>
          </w:rPrChange>
        </w:rPr>
        <w:t>_</w:t>
      </w:r>
      <w:ins w:id="2001" w:author="vchoi" w:date="2012-04-23T17:38:00Z">
        <w:r w:rsidR="00243B9E">
          <w:rPr>
            <w:i/>
          </w:rPr>
          <w:t>K</w:t>
        </w:r>
      </w:ins>
      <w:del w:id="2002" w:author="vchoi" w:date="2012-04-23T17:38:00Z">
        <w:r w:rsidR="001022E1" w:rsidRPr="001022E1">
          <w:rPr>
            <w:i/>
            <w:rPrChange w:id="2003" w:author="vchoi" w:date="2012-04-23T17:38:00Z">
              <w:rPr>
                <w:rFonts w:eastAsia="MS Mincho"/>
                <w:b/>
                <w:bCs/>
                <w:color w:val="000000"/>
                <w:sz w:val="26"/>
                <w:szCs w:val="26"/>
              </w:rPr>
            </w:rPrChange>
          </w:rPr>
          <w:delText>G</w:delText>
        </w:r>
      </w:del>
      <w:r w:rsidR="001022E1">
        <w:rPr>
          <w:i/>
        </w:rPr>
        <w:t>.</w:t>
      </w:r>
      <w:r>
        <w:rPr>
          <w:i/>
        </w:rPr>
        <w:t>h5</w:t>
      </w:r>
      <w:r>
        <w:t xml:space="preserve"> using the </w:t>
      </w:r>
      <w:del w:id="2004" w:author="vchoi" w:date="2012-04-23T17:38:00Z">
        <w:r w:rsidR="00957413" w:rsidDel="00243B9E">
          <w:delText xml:space="preserve">Aggregator </w:delText>
        </w:r>
      </w:del>
      <w:ins w:id="2005" w:author="vchoi" w:date="2012-04-23T17:38:00Z">
        <w:r w:rsidR="00243B9E">
          <w:t xml:space="preserve">All </w:t>
        </w:r>
      </w:ins>
      <w:del w:id="2006" w:author="vchoi" w:date="2012-04-23T17:39:00Z">
        <w:r w:rsidR="00957413" w:rsidDel="00243B9E">
          <w:delText xml:space="preserve">VFD </w:delText>
        </w:r>
      </w:del>
      <w:r>
        <w:t xml:space="preserve">strategy. </w:t>
      </w:r>
      <w:r w:rsidR="00957413">
        <w:t xml:space="preserve">See page </w:t>
      </w:r>
      <w:r w:rsidR="001022E1">
        <w:fldChar w:fldCharType="begin"/>
      </w:r>
      <w:r w:rsidR="00957413">
        <w:instrText xml:space="preserve"> PAGEREF AggregatorVfdStrategy \h </w:instrText>
      </w:r>
      <w:r w:rsidR="001022E1">
        <w:fldChar w:fldCharType="separate"/>
      </w:r>
      <w:r w:rsidR="00085E40">
        <w:rPr>
          <w:noProof/>
        </w:rPr>
        <w:t>9</w:t>
      </w:r>
      <w:r w:rsidR="001022E1">
        <w:fldChar w:fldCharType="end"/>
      </w:r>
      <w:r w:rsidR="00957413">
        <w:t xml:space="preserve"> for more information. </w:t>
      </w:r>
      <w:r>
        <w:t xml:space="preserve">The user then adds </w:t>
      </w:r>
      <w:del w:id="2007" w:author="vchoi" w:date="2012-04-23T17:39:00Z">
        <w:r w:rsidDel="00243B9E">
          <w:delText xml:space="preserve">four </w:delText>
        </w:r>
      </w:del>
      <w:ins w:id="2008" w:author="vchoi" w:date="2012-04-23T17:39:00Z">
        <w:r w:rsidR="00243B9E">
          <w:t xml:space="preserve">six </w:t>
        </w:r>
      </w:ins>
      <w:r>
        <w:t>datasets (</w:t>
      </w:r>
      <w:r w:rsidRPr="00733DBA">
        <w:rPr>
          <w:i/>
        </w:rPr>
        <w:t>dset1, dset2, dset3</w:t>
      </w:r>
      <w:r>
        <w:rPr>
          <w:i/>
        </w:rPr>
        <w:t>,</w:t>
      </w:r>
      <w:r w:rsidRPr="00733DBA">
        <w:rPr>
          <w:i/>
        </w:rPr>
        <w:t xml:space="preserve"> </w:t>
      </w:r>
      <w:del w:id="2009" w:author="vchoi" w:date="2012-04-23T17:39:00Z">
        <w:r w:rsidRPr="00733DBA" w:rsidDel="00243B9E">
          <w:delText>and</w:delText>
        </w:r>
        <w:r w:rsidDel="00243B9E">
          <w:rPr>
            <w:i/>
          </w:rPr>
          <w:delText xml:space="preserve"> </w:delText>
        </w:r>
      </w:del>
      <w:r w:rsidRPr="00733DBA">
        <w:rPr>
          <w:i/>
        </w:rPr>
        <w:t>dset4</w:t>
      </w:r>
      <w:ins w:id="2010" w:author="vchoi" w:date="2012-04-23T17:39:00Z">
        <w:r w:rsidR="00243B9E">
          <w:rPr>
            <w:i/>
          </w:rPr>
          <w:t>, dset5 and dset6</w:t>
        </w:r>
      </w:ins>
      <w:r>
        <w:t xml:space="preserve">) and closes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del w:id="2011" w:author="vchoi" w:date="2012-04-23T17:39:00Z">
        <w:r w:rsidDel="00243B9E">
          <w:rPr>
            <w:rFonts w:ascii="Courier New" w:hAnsi="Courier New" w:cs="Courier New"/>
            <w:sz w:val="20"/>
            <w:szCs w:val="20"/>
          </w:rPr>
          <w:delText>aggrvfd</w:delText>
        </w:r>
      </w:del>
      <w:ins w:id="2012" w:author="vchoi" w:date="2012-04-23T17:39:00Z">
        <w:r w:rsidR="00243B9E">
          <w:rPr>
            <w:rFonts w:ascii="Courier New" w:hAnsi="Courier New" w:cs="Courier New"/>
            <w:sz w:val="20"/>
            <w:szCs w:val="20"/>
          </w:rPr>
          <w:t>no_persist</w:t>
        </w:r>
      </w:ins>
      <w:r w:rsidRPr="00B65450">
        <w:rPr>
          <w:rFonts w:ascii="Courier New" w:hAnsi="Courier New" w:cs="Courier New"/>
          <w:sz w:val="20"/>
          <w:szCs w:val="20"/>
        </w:rPr>
        <w:t>_</w:t>
      </w:r>
      <w:del w:id="2013" w:author="vchoi" w:date="2012-04-23T17:39:00Z">
        <w:r w:rsidDel="00243B9E">
          <w:rPr>
            <w:rFonts w:ascii="Courier New" w:hAnsi="Courier New" w:cs="Courier New"/>
            <w:sz w:val="20"/>
            <w:szCs w:val="20"/>
          </w:rPr>
          <w:delText>G</w:delText>
        </w:r>
      </w:del>
      <w:ins w:id="2014" w:author="vchoi" w:date="2012-04-23T17:39:00Z">
        <w:r w:rsidR="00243B9E">
          <w:rPr>
            <w:rFonts w:ascii="Courier New" w:hAnsi="Courier New" w:cs="Courier New"/>
            <w:sz w:val="20"/>
            <w:szCs w:val="20"/>
          </w:rPr>
          <w:t>K</w:t>
        </w:r>
      </w:ins>
      <w:r w:rsidRPr="00B65450">
        <w:rPr>
          <w:rFonts w:ascii="Courier New" w:hAnsi="Courier New" w:cs="Courier New"/>
          <w:sz w:val="20"/>
          <w:szCs w:val="20"/>
        </w:rPr>
        <w:t>.h5</w:t>
      </w:r>
      <w:r>
        <w:t xml:space="preserve"> produces the following output:</w:t>
      </w:r>
    </w:p>
    <w:p w:rsidR="00957413" w:rsidRDefault="00957413" w:rsidP="00957413"/>
    <w:p w:rsidR="0010705A" w:rsidRDefault="00243B9E" w:rsidP="0010705A">
      <w:pPr>
        <w:ind w:left="720"/>
        <w:rPr>
          <w:ins w:id="2015" w:author="vchoi" w:date="2012-04-23T17:41:00Z"/>
          <w:rFonts w:ascii="Courier New" w:hAnsi="Courier New"/>
          <w:sz w:val="20"/>
          <w:szCs w:val="21"/>
        </w:rPr>
        <w:pPrChange w:id="2016" w:author="vchoi" w:date="2012-04-24T13:37:00Z">
          <w:pPr/>
        </w:pPrChange>
      </w:pPr>
      <w:ins w:id="2017" w:author="vchoi" w:date="2012-04-23T17:41:00Z">
        <w:r w:rsidRPr="00243B9E">
          <w:rPr>
            <w:rFonts w:ascii="Courier New" w:hAnsi="Courier New"/>
            <w:sz w:val="20"/>
            <w:szCs w:val="21"/>
          </w:rPr>
          <w:t>Filename: no_persist_K.h5</w:t>
        </w:r>
      </w:ins>
    </w:p>
    <w:p w:rsidR="0010705A" w:rsidRDefault="00243B9E" w:rsidP="0010705A">
      <w:pPr>
        <w:ind w:left="720"/>
        <w:rPr>
          <w:ins w:id="2018" w:author="vchoi" w:date="2012-04-23T17:41:00Z"/>
          <w:rFonts w:ascii="Courier New" w:hAnsi="Courier New"/>
          <w:sz w:val="20"/>
          <w:szCs w:val="21"/>
        </w:rPr>
        <w:pPrChange w:id="2019" w:author="vchoi" w:date="2012-04-24T13:37:00Z">
          <w:pPr/>
        </w:pPrChange>
      </w:pPr>
      <w:ins w:id="2020" w:author="vchoi" w:date="2012-04-23T17:41:00Z">
        <w:r w:rsidRPr="00243B9E">
          <w:rPr>
            <w:rFonts w:ascii="Courier New" w:hAnsi="Courier New"/>
            <w:sz w:val="20"/>
            <w:szCs w:val="21"/>
          </w:rPr>
          <w:t>File space management strategy: H5F_FILE_SPACE_ALL</w:t>
        </w:r>
      </w:ins>
    </w:p>
    <w:p w:rsidR="0010705A" w:rsidRDefault="00243B9E" w:rsidP="0010705A">
      <w:pPr>
        <w:ind w:left="720"/>
        <w:rPr>
          <w:ins w:id="2021" w:author="vchoi" w:date="2012-04-23T17:41:00Z"/>
          <w:rFonts w:ascii="Courier New" w:hAnsi="Courier New"/>
          <w:sz w:val="20"/>
          <w:szCs w:val="21"/>
        </w:rPr>
        <w:pPrChange w:id="2022" w:author="vchoi" w:date="2012-04-24T13:37:00Z">
          <w:pPr/>
        </w:pPrChange>
      </w:pPr>
      <w:ins w:id="2023" w:author="vchoi" w:date="2012-04-23T17:41:00Z">
        <w:r w:rsidRPr="00243B9E">
          <w:rPr>
            <w:rFonts w:ascii="Courier New" w:hAnsi="Courier New"/>
            <w:sz w:val="20"/>
            <w:szCs w:val="21"/>
          </w:rPr>
          <w:t>Summary of file space information:</w:t>
        </w:r>
      </w:ins>
    </w:p>
    <w:p w:rsidR="0010705A" w:rsidRDefault="00243B9E" w:rsidP="0010705A">
      <w:pPr>
        <w:ind w:left="720"/>
        <w:rPr>
          <w:ins w:id="2024" w:author="vchoi" w:date="2012-04-23T17:41:00Z"/>
          <w:rFonts w:ascii="Courier New" w:hAnsi="Courier New"/>
          <w:sz w:val="20"/>
          <w:szCs w:val="21"/>
        </w:rPr>
        <w:pPrChange w:id="2025" w:author="vchoi" w:date="2012-04-24T13:37:00Z">
          <w:pPr/>
        </w:pPrChange>
      </w:pPr>
      <w:ins w:id="2026" w:author="vchoi" w:date="2012-04-23T17:41:00Z">
        <w:r w:rsidRPr="00243B9E">
          <w:rPr>
            <w:rFonts w:ascii="Courier New" w:hAnsi="Courier New"/>
            <w:sz w:val="20"/>
            <w:szCs w:val="21"/>
          </w:rPr>
          <w:t xml:space="preserve">  File metadata: 2488 bytes</w:t>
        </w:r>
      </w:ins>
    </w:p>
    <w:p w:rsidR="0010705A" w:rsidRDefault="00243B9E" w:rsidP="0010705A">
      <w:pPr>
        <w:ind w:left="720"/>
        <w:rPr>
          <w:ins w:id="2027" w:author="vchoi" w:date="2012-04-23T17:41:00Z"/>
          <w:rFonts w:ascii="Courier New" w:hAnsi="Courier New"/>
          <w:sz w:val="20"/>
          <w:szCs w:val="21"/>
        </w:rPr>
        <w:pPrChange w:id="2028" w:author="vchoi" w:date="2012-04-24T13:37:00Z">
          <w:pPr/>
        </w:pPrChange>
      </w:pPr>
      <w:ins w:id="2029" w:author="vchoi" w:date="2012-04-23T17:41:00Z">
        <w:r w:rsidRPr="00243B9E">
          <w:rPr>
            <w:rFonts w:ascii="Courier New" w:hAnsi="Courier New"/>
            <w:sz w:val="20"/>
            <w:szCs w:val="21"/>
          </w:rPr>
          <w:lastRenderedPageBreak/>
          <w:t xml:space="preserve">  Raw data: 232640 bytes</w:t>
        </w:r>
      </w:ins>
    </w:p>
    <w:p w:rsidR="0010705A" w:rsidRDefault="00243B9E" w:rsidP="0010705A">
      <w:pPr>
        <w:ind w:left="720"/>
        <w:rPr>
          <w:ins w:id="2030" w:author="vchoi" w:date="2012-04-23T17:41:00Z"/>
          <w:rFonts w:ascii="Courier New" w:hAnsi="Courier New"/>
          <w:sz w:val="20"/>
          <w:szCs w:val="21"/>
        </w:rPr>
        <w:pPrChange w:id="2031" w:author="vchoi" w:date="2012-04-24T13:37:00Z">
          <w:pPr/>
        </w:pPrChange>
      </w:pPr>
      <w:ins w:id="2032" w:author="vchoi" w:date="2012-04-23T17:41:00Z">
        <w:r w:rsidRPr="00243B9E">
          <w:rPr>
            <w:rFonts w:ascii="Courier New" w:hAnsi="Courier New"/>
            <w:sz w:val="20"/>
            <w:szCs w:val="21"/>
          </w:rPr>
          <w:t xml:space="preserve">  Amount/Percent of tracked free space: 0 bytes/0.0%</w:t>
        </w:r>
      </w:ins>
    </w:p>
    <w:p w:rsidR="0010705A" w:rsidRDefault="00243B9E" w:rsidP="0010705A">
      <w:pPr>
        <w:ind w:left="720"/>
        <w:rPr>
          <w:ins w:id="2033" w:author="vchoi" w:date="2012-04-23T17:41:00Z"/>
          <w:rFonts w:ascii="Courier New" w:hAnsi="Courier New"/>
          <w:sz w:val="20"/>
          <w:szCs w:val="21"/>
        </w:rPr>
        <w:pPrChange w:id="2034" w:author="vchoi" w:date="2012-04-24T13:37:00Z">
          <w:pPr/>
        </w:pPrChange>
      </w:pPr>
      <w:ins w:id="2035" w:author="vchoi" w:date="2012-04-23T17:41:00Z">
        <w:r w:rsidRPr="00243B9E">
          <w:rPr>
            <w:rFonts w:ascii="Courier New" w:hAnsi="Courier New"/>
            <w:sz w:val="20"/>
            <w:szCs w:val="21"/>
          </w:rPr>
          <w:t xml:space="preserve">  Unaccounted space: 1704 bytes</w:t>
        </w:r>
      </w:ins>
    </w:p>
    <w:p w:rsidR="0010705A" w:rsidRDefault="00243B9E" w:rsidP="0010705A">
      <w:pPr>
        <w:pStyle w:val="Courier10"/>
        <w:ind w:left="1440"/>
        <w:rPr>
          <w:del w:id="2036" w:author="vchoi" w:date="2012-04-23T11:13:00Z"/>
        </w:rPr>
        <w:pPrChange w:id="2037" w:author="vchoi" w:date="2012-04-24T13:37:00Z">
          <w:pPr>
            <w:pStyle w:val="Courier10"/>
            <w:ind w:left="720"/>
          </w:pPr>
        </w:pPrChange>
      </w:pPr>
      <w:ins w:id="2038" w:author="vchoi" w:date="2012-04-23T17:41:00Z">
        <w:r w:rsidRPr="00243B9E">
          <w:t>Total space: 236832 bytes</w:t>
        </w:r>
      </w:ins>
      <w:del w:id="2039" w:author="vchoi" w:date="2012-04-23T11:13:00Z">
        <w:r w:rsidR="003238E1" w:rsidRPr="00957413" w:rsidDel="00AF3BA7">
          <w:delText>Filename: ./aggrvfd_G.h5</w:delText>
        </w:r>
      </w:del>
    </w:p>
    <w:p w:rsidR="0010705A" w:rsidRDefault="003238E1" w:rsidP="0010705A">
      <w:pPr>
        <w:pStyle w:val="Courier10"/>
        <w:ind w:left="1440"/>
        <w:rPr>
          <w:del w:id="2040" w:author="vchoi" w:date="2012-04-23T11:13:00Z"/>
        </w:rPr>
        <w:pPrChange w:id="2041" w:author="vchoi" w:date="2012-04-24T13:37:00Z">
          <w:pPr>
            <w:pStyle w:val="Courier10"/>
            <w:ind w:left="720"/>
          </w:pPr>
        </w:pPrChange>
      </w:pPr>
      <w:del w:id="2042" w:author="vchoi" w:date="2012-04-23T11:13:00Z">
        <w:r w:rsidRPr="00957413" w:rsidDel="00AF3BA7">
          <w:delText>Summary of file space information:</w:delText>
        </w:r>
      </w:del>
    </w:p>
    <w:p w:rsidR="0010705A" w:rsidRDefault="003238E1" w:rsidP="0010705A">
      <w:pPr>
        <w:pStyle w:val="Courier10"/>
        <w:ind w:left="1440"/>
        <w:rPr>
          <w:del w:id="2043" w:author="vchoi" w:date="2012-04-23T11:13:00Z"/>
        </w:rPr>
        <w:pPrChange w:id="2044" w:author="vchoi" w:date="2012-04-24T13:37:00Z">
          <w:pPr>
            <w:pStyle w:val="Courier10"/>
            <w:ind w:left="720"/>
          </w:pPr>
        </w:pPrChange>
      </w:pPr>
      <w:del w:id="2045" w:author="vchoi" w:date="2012-04-23T11:13:00Z">
        <w:r w:rsidRPr="00957413" w:rsidDel="00AF3BA7">
          <w:delText xml:space="preserve">  File metadata: 2208 bytes</w:delText>
        </w:r>
      </w:del>
    </w:p>
    <w:p w:rsidR="0010705A" w:rsidRDefault="003238E1" w:rsidP="0010705A">
      <w:pPr>
        <w:pStyle w:val="Courier10"/>
        <w:ind w:left="1440"/>
        <w:rPr>
          <w:del w:id="2046" w:author="vchoi" w:date="2012-04-23T11:13:00Z"/>
        </w:rPr>
        <w:pPrChange w:id="2047" w:author="vchoi" w:date="2012-04-24T13:37:00Z">
          <w:pPr>
            <w:pStyle w:val="Courier10"/>
            <w:ind w:left="720"/>
          </w:pPr>
        </w:pPrChange>
      </w:pPr>
      <w:del w:id="2048" w:author="vchoi" w:date="2012-04-23T11:13:00Z">
        <w:r w:rsidRPr="00957413" w:rsidDel="00AF3BA7">
          <w:delText xml:space="preserve">  Raw data: 120640 bytes</w:delText>
        </w:r>
      </w:del>
    </w:p>
    <w:p w:rsidR="0010705A" w:rsidRDefault="003238E1" w:rsidP="0010705A">
      <w:pPr>
        <w:pStyle w:val="Courier10"/>
        <w:ind w:left="1440"/>
        <w:rPr>
          <w:del w:id="2049" w:author="vchoi" w:date="2012-04-23T11:13:00Z"/>
        </w:rPr>
        <w:pPrChange w:id="2050" w:author="vchoi" w:date="2012-04-24T13:37:00Z">
          <w:pPr>
            <w:pStyle w:val="Courier10"/>
            <w:ind w:left="720"/>
          </w:pPr>
        </w:pPrChange>
      </w:pPr>
      <w:del w:id="2051" w:author="vchoi" w:date="2012-04-23T11:13:00Z">
        <w:r w:rsidRPr="00957413" w:rsidDel="00AF3BA7">
          <w:delText xml:space="preserve">  Amount/Percent of tracked free space: 0 bytes/0.0%</w:delText>
        </w:r>
      </w:del>
    </w:p>
    <w:p w:rsidR="0010705A" w:rsidRDefault="003238E1" w:rsidP="0010705A">
      <w:pPr>
        <w:pStyle w:val="Courier10"/>
        <w:ind w:left="1440"/>
        <w:rPr>
          <w:del w:id="2052" w:author="vchoi" w:date="2012-04-23T11:13:00Z"/>
        </w:rPr>
        <w:pPrChange w:id="2053" w:author="vchoi" w:date="2012-04-24T13:37:00Z">
          <w:pPr>
            <w:pStyle w:val="Courier10"/>
            <w:ind w:left="720"/>
          </w:pPr>
        </w:pPrChange>
      </w:pPr>
      <w:del w:id="2054" w:author="vchoi" w:date="2012-04-23T11:13:00Z">
        <w:r w:rsidRPr="00957413" w:rsidDel="00AF3BA7">
          <w:delText xml:space="preserve">  Unaccounted space: 1936 bytes</w:delText>
        </w:r>
      </w:del>
    </w:p>
    <w:p w:rsidR="0010705A" w:rsidRDefault="003238E1" w:rsidP="0010705A">
      <w:pPr>
        <w:pStyle w:val="Courier10"/>
        <w:ind w:left="1440"/>
        <w:rPr>
          <w:del w:id="2055" w:author="vchoi" w:date="2012-04-23T17:41:00Z"/>
        </w:rPr>
        <w:pPrChange w:id="2056" w:author="vchoi" w:date="2012-04-24T13:37:00Z">
          <w:pPr>
            <w:pStyle w:val="Courier10"/>
            <w:ind w:left="720"/>
          </w:pPr>
        </w:pPrChange>
      </w:pPr>
      <w:del w:id="2057" w:author="vchoi" w:date="2012-04-23T11:13:00Z">
        <w:r w:rsidRPr="00957413" w:rsidDel="00AF3BA7">
          <w:delText>Total space: 124784 bytes</w:delText>
        </w:r>
      </w:del>
    </w:p>
    <w:p w:rsidR="0010705A" w:rsidRDefault="0010705A" w:rsidP="0010705A">
      <w:pPr>
        <w:ind w:left="720"/>
        <w:rPr>
          <w:del w:id="2058" w:author="vchoi" w:date="2012-04-23T17:41:00Z"/>
        </w:rPr>
        <w:pPrChange w:id="2059" w:author="vchoi" w:date="2012-04-24T13:37:00Z">
          <w:pPr/>
        </w:pPrChange>
      </w:pPr>
    </w:p>
    <w:p w:rsidR="0010705A" w:rsidRDefault="0010705A" w:rsidP="0010705A">
      <w:pPr>
        <w:pStyle w:val="Courier10"/>
        <w:ind w:left="1440"/>
        <w:pPrChange w:id="2060" w:author="vchoi" w:date="2012-04-24T13:37:00Z">
          <w:pPr/>
        </w:pPrChange>
      </w:pPr>
    </w:p>
    <w:p w:rsidR="00ED28D7" w:rsidRPr="00ED28D7" w:rsidRDefault="00ED28D7" w:rsidP="002B757B"/>
    <w:p w:rsidR="003238E1" w:rsidRPr="00C8661B" w:rsidRDefault="00A91FD4" w:rsidP="003238E1">
      <w:pPr>
        <w:pStyle w:val="Heading3"/>
      </w:pPr>
      <w:bookmarkStart w:id="2061" w:name="_Toc322526743"/>
      <w:r>
        <w:t xml:space="preserve">Scenario </w:t>
      </w:r>
      <w:del w:id="2062" w:author="vchoi" w:date="2012-04-23T17:41:00Z">
        <w:r w:rsidDel="00243B9E">
          <w:delText>H</w:delText>
        </w:r>
      </w:del>
      <w:ins w:id="2063" w:author="vchoi" w:date="2012-04-23T17:41:00Z">
        <w:r w:rsidR="00243B9E">
          <w:t>L</w:t>
        </w:r>
      </w:ins>
      <w:r>
        <w:t xml:space="preserve">, </w:t>
      </w:r>
      <w:r w:rsidR="003238E1">
        <w:t xml:space="preserve">Session 1: Create </w:t>
      </w:r>
      <w:r w:rsidR="00ED28D7">
        <w:t>File, Add Objects</w:t>
      </w:r>
      <w:bookmarkEnd w:id="2061"/>
      <w:ins w:id="2064" w:author="vchoi" w:date="2012-04-23T19:24:00Z">
        <w:r w:rsidR="000607EE">
          <w:t>—All Persist strategy</w:t>
        </w:r>
      </w:ins>
    </w:p>
    <w:p w:rsidR="003238E1" w:rsidRDefault="003238E1" w:rsidP="002B757B">
      <w:r>
        <w:t xml:space="preserve">In the only session of this scenario, a user creates an HDF5 file named </w:t>
      </w:r>
      <w:del w:id="2065" w:author="vchoi" w:date="2012-04-23T17:41:00Z">
        <w:r w:rsidR="001022E1" w:rsidRPr="001022E1">
          <w:rPr>
            <w:i/>
            <w:rPrChange w:id="2066" w:author="vchoi" w:date="2012-04-23T17:41:00Z">
              <w:rPr/>
            </w:rPrChange>
          </w:rPr>
          <w:delText>vfd_H.</w:delText>
        </w:r>
      </w:del>
      <w:ins w:id="2067" w:author="vchoi" w:date="2012-04-23T17:41:00Z">
        <w:r w:rsidR="001022E1" w:rsidRPr="001022E1">
          <w:rPr>
            <w:i/>
            <w:rPrChange w:id="2068" w:author="vchoi" w:date="2012-04-23T17:41:00Z">
              <w:rPr/>
            </w:rPrChange>
          </w:rPr>
          <w:t>persist_L.</w:t>
        </w:r>
      </w:ins>
      <w:r>
        <w:rPr>
          <w:i/>
        </w:rPr>
        <w:t>h5</w:t>
      </w:r>
      <w:r>
        <w:t xml:space="preserve"> using the </w:t>
      </w:r>
      <w:del w:id="2069" w:author="vchoi" w:date="2012-04-23T17:41:00Z">
        <w:r w:rsidR="002B757B" w:rsidDel="00243B9E">
          <w:delText xml:space="preserve">VFD </w:delText>
        </w:r>
      </w:del>
      <w:ins w:id="2070" w:author="vchoi" w:date="2012-04-23T17:41:00Z">
        <w:r w:rsidR="00243B9E">
          <w:t xml:space="preserve">All Persist </w:t>
        </w:r>
      </w:ins>
      <w:r>
        <w:t xml:space="preserve">strategy. The user then adds </w:t>
      </w:r>
      <w:del w:id="2071" w:author="vchoi" w:date="2012-04-23T17:42:00Z">
        <w:r w:rsidDel="00243B9E">
          <w:delText xml:space="preserve">four </w:delText>
        </w:r>
      </w:del>
      <w:ins w:id="2072" w:author="vchoi" w:date="2012-04-23T17:42:00Z">
        <w:r w:rsidR="00243B9E">
          <w:t xml:space="preserve">six </w:t>
        </w:r>
      </w:ins>
      <w:r>
        <w:t>datasets (</w:t>
      </w:r>
      <w:r w:rsidRPr="00733DBA">
        <w:rPr>
          <w:i/>
        </w:rPr>
        <w:t>dset1, dset2, dset3</w:t>
      </w:r>
      <w:r>
        <w:rPr>
          <w:i/>
        </w:rPr>
        <w:t>,</w:t>
      </w:r>
      <w:r w:rsidRPr="00733DBA">
        <w:rPr>
          <w:i/>
        </w:rPr>
        <w:t xml:space="preserve"> </w:t>
      </w:r>
      <w:del w:id="2073" w:author="vchoi" w:date="2012-04-23T17:42:00Z">
        <w:r w:rsidRPr="00733DBA" w:rsidDel="00243B9E">
          <w:delText>and</w:delText>
        </w:r>
        <w:r w:rsidDel="00243B9E">
          <w:rPr>
            <w:i/>
          </w:rPr>
          <w:delText xml:space="preserve"> </w:delText>
        </w:r>
      </w:del>
      <w:r w:rsidRPr="00733DBA">
        <w:rPr>
          <w:i/>
        </w:rPr>
        <w:t>dset4</w:t>
      </w:r>
      <w:ins w:id="2074" w:author="vchoi" w:date="2012-04-23T17:42:00Z">
        <w:r w:rsidR="00243B9E">
          <w:rPr>
            <w:i/>
          </w:rPr>
          <w:t>, dset5 and dset6</w:t>
        </w:r>
      </w:ins>
      <w:r>
        <w:t xml:space="preserve">) and closes the file. </w:t>
      </w:r>
    </w:p>
    <w:p w:rsidR="00ED28D7" w:rsidRDefault="00ED28D7" w:rsidP="00ED28D7"/>
    <w:p w:rsidR="002B757B" w:rsidRDefault="002B757B" w:rsidP="002B757B">
      <w:r>
        <w:t xml:space="preserve">The command line </w:t>
      </w:r>
      <w:r w:rsidRPr="00B65450">
        <w:rPr>
          <w:rFonts w:ascii="Courier New" w:hAnsi="Courier New" w:cs="Courier New"/>
          <w:sz w:val="20"/>
          <w:szCs w:val="20"/>
        </w:rPr>
        <w:t xml:space="preserve">h5stat –S </w:t>
      </w:r>
      <w:del w:id="2075" w:author="vchoi" w:date="2012-04-23T17:42:00Z">
        <w:r w:rsidDel="00243B9E">
          <w:rPr>
            <w:rFonts w:ascii="Courier New" w:hAnsi="Courier New" w:cs="Courier New"/>
            <w:sz w:val="20"/>
            <w:szCs w:val="20"/>
          </w:rPr>
          <w:delText>vfd</w:delText>
        </w:r>
      </w:del>
      <w:ins w:id="2076" w:author="vchoi" w:date="2012-04-23T17:42:00Z">
        <w:r w:rsidR="00243B9E">
          <w:rPr>
            <w:rFonts w:ascii="Courier New" w:hAnsi="Courier New" w:cs="Courier New"/>
            <w:sz w:val="20"/>
            <w:szCs w:val="20"/>
          </w:rPr>
          <w:t>persist</w:t>
        </w:r>
      </w:ins>
      <w:r w:rsidRPr="00B65450">
        <w:rPr>
          <w:rFonts w:ascii="Courier New" w:hAnsi="Courier New" w:cs="Courier New"/>
          <w:sz w:val="20"/>
          <w:szCs w:val="20"/>
        </w:rPr>
        <w:t>_</w:t>
      </w:r>
      <w:del w:id="2077" w:author="vchoi" w:date="2012-04-23T17:42:00Z">
        <w:r w:rsidDel="00243B9E">
          <w:rPr>
            <w:rFonts w:ascii="Courier New" w:hAnsi="Courier New" w:cs="Courier New"/>
            <w:sz w:val="20"/>
            <w:szCs w:val="20"/>
          </w:rPr>
          <w:delText>H</w:delText>
        </w:r>
      </w:del>
      <w:ins w:id="2078" w:author="vchoi" w:date="2012-04-23T17:42:00Z">
        <w:r w:rsidR="00243B9E">
          <w:rPr>
            <w:rFonts w:ascii="Courier New" w:hAnsi="Courier New" w:cs="Courier New"/>
            <w:sz w:val="20"/>
            <w:szCs w:val="20"/>
          </w:rPr>
          <w:t>L</w:t>
        </w:r>
      </w:ins>
      <w:r w:rsidRPr="00B65450">
        <w:rPr>
          <w:rFonts w:ascii="Courier New" w:hAnsi="Courier New" w:cs="Courier New"/>
          <w:sz w:val="20"/>
          <w:szCs w:val="20"/>
        </w:rPr>
        <w:t>.h5</w:t>
      </w:r>
      <w:r>
        <w:t xml:space="preserve"> produces the following output:</w:t>
      </w:r>
    </w:p>
    <w:p w:rsidR="00ED28D7" w:rsidRDefault="00ED28D7" w:rsidP="00ED28D7"/>
    <w:p w:rsidR="00243B9E" w:rsidRDefault="00243B9E" w:rsidP="00243B9E">
      <w:pPr>
        <w:pStyle w:val="Courier10"/>
        <w:ind w:left="720"/>
        <w:rPr>
          <w:ins w:id="2079" w:author="vchoi" w:date="2012-04-23T17:42:00Z"/>
        </w:rPr>
      </w:pPr>
      <w:ins w:id="2080" w:author="vchoi" w:date="2012-04-23T17:42:00Z">
        <w:r>
          <w:t>Filename: persist_L.h5</w:t>
        </w:r>
      </w:ins>
    </w:p>
    <w:p w:rsidR="00243B9E" w:rsidRDefault="00243B9E" w:rsidP="00243B9E">
      <w:pPr>
        <w:pStyle w:val="Courier10"/>
        <w:ind w:left="720"/>
        <w:rPr>
          <w:ins w:id="2081" w:author="vchoi" w:date="2012-04-23T17:42:00Z"/>
        </w:rPr>
      </w:pPr>
      <w:ins w:id="2082" w:author="vchoi" w:date="2012-04-23T17:42:00Z">
        <w:r>
          <w:t>File space management strategy: H5F_FILE_SPACE_ALL_PERSIST</w:t>
        </w:r>
      </w:ins>
    </w:p>
    <w:p w:rsidR="00243B9E" w:rsidRDefault="00243B9E" w:rsidP="00243B9E">
      <w:pPr>
        <w:pStyle w:val="Courier10"/>
        <w:ind w:left="720"/>
        <w:rPr>
          <w:ins w:id="2083" w:author="vchoi" w:date="2012-04-23T17:42:00Z"/>
        </w:rPr>
      </w:pPr>
      <w:ins w:id="2084" w:author="vchoi" w:date="2012-04-23T17:42:00Z">
        <w:r>
          <w:t>Summary of file space information:</w:t>
        </w:r>
      </w:ins>
    </w:p>
    <w:p w:rsidR="00243B9E" w:rsidRDefault="00243B9E" w:rsidP="00243B9E">
      <w:pPr>
        <w:pStyle w:val="Courier10"/>
        <w:ind w:left="720"/>
        <w:rPr>
          <w:ins w:id="2085" w:author="vchoi" w:date="2012-04-23T17:42:00Z"/>
        </w:rPr>
      </w:pPr>
      <w:ins w:id="2086" w:author="vchoi" w:date="2012-04-23T17:42:00Z">
        <w:r>
          <w:t xml:space="preserve">  File metadata: 2663 bytes</w:t>
        </w:r>
      </w:ins>
    </w:p>
    <w:p w:rsidR="00243B9E" w:rsidRDefault="00243B9E" w:rsidP="00243B9E">
      <w:pPr>
        <w:pStyle w:val="Courier10"/>
        <w:ind w:left="720"/>
        <w:rPr>
          <w:ins w:id="2087" w:author="vchoi" w:date="2012-04-23T17:42:00Z"/>
        </w:rPr>
      </w:pPr>
      <w:ins w:id="2088" w:author="vchoi" w:date="2012-04-23T17:42:00Z">
        <w:r>
          <w:t xml:space="preserve">  Raw data: 232640 bytes</w:t>
        </w:r>
      </w:ins>
    </w:p>
    <w:p w:rsidR="00243B9E" w:rsidRDefault="00243B9E" w:rsidP="00243B9E">
      <w:pPr>
        <w:pStyle w:val="Courier10"/>
        <w:ind w:left="720"/>
        <w:rPr>
          <w:ins w:id="2089" w:author="vchoi" w:date="2012-04-23T17:42:00Z"/>
        </w:rPr>
      </w:pPr>
      <w:ins w:id="2090" w:author="vchoi" w:date="2012-04-23T17:42:00Z">
        <w:r>
          <w:t xml:space="preserve">  Amount/Percent of tracked free space: 1582 bytes/0.7%</w:t>
        </w:r>
      </w:ins>
    </w:p>
    <w:p w:rsidR="00243B9E" w:rsidRDefault="00243B9E" w:rsidP="00243B9E">
      <w:pPr>
        <w:pStyle w:val="Courier10"/>
        <w:ind w:left="720"/>
        <w:rPr>
          <w:ins w:id="2091" w:author="vchoi" w:date="2012-04-23T17:42:00Z"/>
        </w:rPr>
      </w:pPr>
      <w:ins w:id="2092" w:author="vchoi" w:date="2012-04-23T17:42:00Z">
        <w:r>
          <w:t xml:space="preserve">  Unaccounted space: 0 bytes</w:t>
        </w:r>
      </w:ins>
    </w:p>
    <w:p w:rsidR="00AF3BA7" w:rsidRDefault="00243B9E" w:rsidP="00243B9E">
      <w:pPr>
        <w:pStyle w:val="Courier10"/>
        <w:ind w:left="720"/>
        <w:rPr>
          <w:ins w:id="2093" w:author="vchoi" w:date="2012-04-23T11:14:00Z"/>
        </w:rPr>
      </w:pPr>
      <w:ins w:id="2094" w:author="vchoi" w:date="2012-04-23T17:42:00Z">
        <w:r>
          <w:t>Total space: 236885 bytes</w:t>
        </w:r>
      </w:ins>
    </w:p>
    <w:p w:rsidR="00243B9E" w:rsidRDefault="00243B9E" w:rsidP="00243B9E">
      <w:pPr>
        <w:pStyle w:val="Heading3"/>
        <w:rPr>
          <w:ins w:id="2095" w:author="vchoi" w:date="2012-04-23T17:43:00Z"/>
        </w:rPr>
      </w:pPr>
      <w:ins w:id="2096" w:author="vchoi" w:date="2012-04-23T17:43:00Z">
        <w:r>
          <w:t>Scenario M, Session 1: Create File, Add Objects</w:t>
        </w:r>
      </w:ins>
      <w:ins w:id="2097" w:author="vchoi" w:date="2012-04-23T19:25:00Z">
        <w:r w:rsidR="000607EE">
          <w:t>—Aggregator VFD strategy</w:t>
        </w:r>
      </w:ins>
    </w:p>
    <w:p w:rsidR="00243B9E" w:rsidRDefault="00243B9E" w:rsidP="00243B9E">
      <w:pPr>
        <w:rPr>
          <w:ins w:id="2098" w:author="vchoi" w:date="2012-04-23T17:43:00Z"/>
        </w:rPr>
      </w:pPr>
      <w:ins w:id="2099" w:author="vchoi" w:date="2012-04-23T17:43:00Z">
        <w:r>
          <w:t xml:space="preserve">In the only session of this scenario, a user creates an HDF5 file named </w:t>
        </w:r>
        <w:r>
          <w:rPr>
            <w:i/>
          </w:rPr>
          <w:t>aggrv</w:t>
        </w:r>
      </w:ins>
      <w:ins w:id="2100" w:author="vchoi" w:date="2012-04-23T17:45:00Z">
        <w:r>
          <w:rPr>
            <w:i/>
          </w:rPr>
          <w:t>f</w:t>
        </w:r>
      </w:ins>
      <w:ins w:id="2101" w:author="vchoi" w:date="2012-04-23T17:43:00Z">
        <w:r>
          <w:rPr>
            <w:i/>
          </w:rPr>
          <w:t>d_M</w:t>
        </w:r>
        <w:r w:rsidRPr="00243B9E">
          <w:rPr>
            <w:i/>
          </w:rPr>
          <w:t>.</w:t>
        </w:r>
        <w:r>
          <w:rPr>
            <w:i/>
          </w:rPr>
          <w:t>h5</w:t>
        </w:r>
        <w:r>
          <w:t xml:space="preserve"> using the Aggr</w:t>
        </w:r>
      </w:ins>
      <w:ins w:id="2102" w:author="vchoi" w:date="2012-04-23T17:44:00Z">
        <w:r>
          <w:t>egator</w:t>
        </w:r>
      </w:ins>
      <w:ins w:id="2103" w:author="vchoi" w:date="2012-04-23T17:43:00Z">
        <w:r>
          <w:t xml:space="preserve"> VFD strategy. The user then adds six datasets (</w:t>
        </w:r>
        <w:r w:rsidRPr="00733DBA">
          <w:rPr>
            <w:i/>
          </w:rPr>
          <w:t>dset1, dset2, dset3</w:t>
        </w:r>
        <w:r>
          <w:rPr>
            <w:i/>
          </w:rPr>
          <w:t>,</w:t>
        </w:r>
        <w:r w:rsidRPr="00733DBA">
          <w:rPr>
            <w:i/>
          </w:rPr>
          <w:t xml:space="preserve"> dset4</w:t>
        </w:r>
        <w:r>
          <w:rPr>
            <w:i/>
          </w:rPr>
          <w:t>, dset5 and dset6</w:t>
        </w:r>
        <w:r>
          <w:t xml:space="preserve">) and closes the file. </w:t>
        </w:r>
      </w:ins>
    </w:p>
    <w:p w:rsidR="00243B9E" w:rsidRDefault="00243B9E" w:rsidP="00243B9E">
      <w:pPr>
        <w:rPr>
          <w:ins w:id="2104" w:author="vchoi" w:date="2012-04-23T17:43:00Z"/>
        </w:rPr>
      </w:pPr>
    </w:p>
    <w:p w:rsidR="00243B9E" w:rsidRDefault="00243B9E" w:rsidP="00243B9E">
      <w:pPr>
        <w:rPr>
          <w:ins w:id="2105" w:author="vchoi" w:date="2012-04-23T17:45:00Z"/>
        </w:rPr>
      </w:pPr>
      <w:ins w:id="2106" w:author="vchoi" w:date="2012-04-23T17:43:00Z">
        <w:r>
          <w:t xml:space="preserve">The command line </w:t>
        </w:r>
        <w:r w:rsidRPr="00B65450">
          <w:rPr>
            <w:rFonts w:ascii="Courier New" w:hAnsi="Courier New" w:cs="Courier New"/>
            <w:sz w:val="20"/>
            <w:szCs w:val="20"/>
          </w:rPr>
          <w:t xml:space="preserve">h5stat –S </w:t>
        </w:r>
      </w:ins>
      <w:ins w:id="2107" w:author="vchoi" w:date="2012-04-23T17:44:00Z">
        <w:r>
          <w:rPr>
            <w:rFonts w:ascii="Courier New" w:hAnsi="Courier New" w:cs="Courier New"/>
            <w:sz w:val="20"/>
            <w:szCs w:val="20"/>
          </w:rPr>
          <w:t>aggrvfd</w:t>
        </w:r>
      </w:ins>
      <w:ins w:id="2108" w:author="vchoi" w:date="2012-04-23T17:43:00Z">
        <w:r w:rsidRPr="00B65450">
          <w:rPr>
            <w:rFonts w:ascii="Courier New" w:hAnsi="Courier New" w:cs="Courier New"/>
            <w:sz w:val="20"/>
            <w:szCs w:val="20"/>
          </w:rPr>
          <w:t>_</w:t>
        </w:r>
      </w:ins>
      <w:ins w:id="2109" w:author="vchoi" w:date="2012-04-23T17:44:00Z">
        <w:r>
          <w:rPr>
            <w:rFonts w:ascii="Courier New" w:hAnsi="Courier New" w:cs="Courier New"/>
            <w:sz w:val="20"/>
            <w:szCs w:val="20"/>
          </w:rPr>
          <w:t>M</w:t>
        </w:r>
      </w:ins>
      <w:ins w:id="2110" w:author="vchoi" w:date="2012-04-23T17:43:00Z">
        <w:r w:rsidRPr="00B65450">
          <w:rPr>
            <w:rFonts w:ascii="Courier New" w:hAnsi="Courier New" w:cs="Courier New"/>
            <w:sz w:val="20"/>
            <w:szCs w:val="20"/>
          </w:rPr>
          <w:t>.h5</w:t>
        </w:r>
        <w:r>
          <w:t xml:space="preserve"> produces the following output:</w:t>
        </w:r>
      </w:ins>
    </w:p>
    <w:p w:rsidR="00BA1D49" w:rsidRDefault="00BA1D49" w:rsidP="00BA1D49">
      <w:pPr>
        <w:pStyle w:val="Courier10"/>
        <w:ind w:left="720"/>
        <w:rPr>
          <w:ins w:id="2111" w:author="vchoi" w:date="2012-04-23T18:57:00Z"/>
        </w:rPr>
      </w:pPr>
      <w:ins w:id="2112" w:author="vchoi" w:date="2012-04-23T18:57:00Z">
        <w:r>
          <w:t>Filename: aggrvfd_M.h5</w:t>
        </w:r>
      </w:ins>
    </w:p>
    <w:p w:rsidR="00BA1D49" w:rsidRDefault="00BA1D49" w:rsidP="00BA1D49">
      <w:pPr>
        <w:pStyle w:val="Courier10"/>
        <w:ind w:left="720"/>
        <w:rPr>
          <w:ins w:id="2113" w:author="vchoi" w:date="2012-04-23T18:57:00Z"/>
        </w:rPr>
      </w:pPr>
      <w:ins w:id="2114" w:author="vchoi" w:date="2012-04-23T18:57:00Z">
        <w:r>
          <w:t>File space management strategy: H5F_FILE_SPACE_AGGR_VFD</w:t>
        </w:r>
      </w:ins>
    </w:p>
    <w:p w:rsidR="00BA1D49" w:rsidRDefault="00BA1D49" w:rsidP="00BA1D49">
      <w:pPr>
        <w:pStyle w:val="Courier10"/>
        <w:ind w:left="720"/>
        <w:rPr>
          <w:ins w:id="2115" w:author="vchoi" w:date="2012-04-23T18:57:00Z"/>
        </w:rPr>
      </w:pPr>
      <w:ins w:id="2116" w:author="vchoi" w:date="2012-04-23T18:57:00Z">
        <w:r>
          <w:t>Summary of file space information:</w:t>
        </w:r>
      </w:ins>
    </w:p>
    <w:p w:rsidR="00BA1D49" w:rsidRDefault="00BA1D49" w:rsidP="00BA1D49">
      <w:pPr>
        <w:pStyle w:val="Courier10"/>
        <w:ind w:left="720"/>
        <w:rPr>
          <w:ins w:id="2117" w:author="vchoi" w:date="2012-04-23T18:57:00Z"/>
        </w:rPr>
      </w:pPr>
      <w:ins w:id="2118" w:author="vchoi" w:date="2012-04-23T18:57:00Z">
        <w:r>
          <w:t xml:space="preserve">  File metadata: 2480 bytes</w:t>
        </w:r>
      </w:ins>
    </w:p>
    <w:p w:rsidR="00BA1D49" w:rsidRDefault="00BA1D49" w:rsidP="00BA1D49">
      <w:pPr>
        <w:pStyle w:val="Courier10"/>
        <w:ind w:left="720"/>
        <w:rPr>
          <w:ins w:id="2119" w:author="vchoi" w:date="2012-04-23T18:57:00Z"/>
        </w:rPr>
      </w:pPr>
      <w:ins w:id="2120" w:author="vchoi" w:date="2012-04-23T18:57:00Z">
        <w:r>
          <w:t xml:space="preserve">  Raw data: 232640 bytes</w:t>
        </w:r>
      </w:ins>
    </w:p>
    <w:p w:rsidR="00BA1D49" w:rsidRDefault="00BA1D49" w:rsidP="00BA1D49">
      <w:pPr>
        <w:pStyle w:val="Courier10"/>
        <w:ind w:left="720"/>
        <w:rPr>
          <w:ins w:id="2121" w:author="vchoi" w:date="2012-04-23T18:57:00Z"/>
        </w:rPr>
      </w:pPr>
      <w:ins w:id="2122" w:author="vchoi" w:date="2012-04-23T18:57:00Z">
        <w:r>
          <w:t xml:space="preserve">  Amount/Percent of tracked free space: 0 bytes/0.0%</w:t>
        </w:r>
      </w:ins>
    </w:p>
    <w:p w:rsidR="00BA1D49" w:rsidRDefault="00BA1D49" w:rsidP="00BA1D49">
      <w:pPr>
        <w:pStyle w:val="Courier10"/>
        <w:ind w:left="720"/>
        <w:rPr>
          <w:ins w:id="2123" w:author="vchoi" w:date="2012-04-23T18:57:00Z"/>
        </w:rPr>
      </w:pPr>
      <w:ins w:id="2124" w:author="vchoi" w:date="2012-04-23T18:57:00Z">
        <w:r>
          <w:t xml:space="preserve">  Unaccounted space: 1664 bytes</w:t>
        </w:r>
      </w:ins>
    </w:p>
    <w:p w:rsidR="0010705A" w:rsidRDefault="00BA1D49" w:rsidP="0010705A">
      <w:pPr>
        <w:pStyle w:val="Courier10"/>
        <w:ind w:left="720"/>
        <w:rPr>
          <w:ins w:id="2125" w:author="vchoi" w:date="2012-04-23T17:43:00Z"/>
        </w:rPr>
        <w:pPrChange w:id="2126" w:author="vchoi" w:date="2012-04-23T17:45:00Z">
          <w:pPr/>
        </w:pPrChange>
      </w:pPr>
      <w:ins w:id="2127" w:author="vchoi" w:date="2012-04-23T18:57:00Z">
        <w:r>
          <w:t>Total space: 236784 bytes</w:t>
        </w:r>
      </w:ins>
    </w:p>
    <w:p w:rsidR="0010705A" w:rsidRDefault="0010705A">
      <w:pPr>
        <w:rPr>
          <w:ins w:id="2128" w:author="vchoi" w:date="2012-04-23T17:43:00Z"/>
        </w:rPr>
      </w:pPr>
    </w:p>
    <w:p w:rsidR="00243B9E" w:rsidRPr="00C8661B" w:rsidRDefault="00243B9E" w:rsidP="00243B9E">
      <w:pPr>
        <w:pStyle w:val="Heading3"/>
        <w:rPr>
          <w:ins w:id="2129" w:author="vchoi" w:date="2012-04-23T17:43:00Z"/>
        </w:rPr>
      </w:pPr>
      <w:ins w:id="2130" w:author="vchoi" w:date="2012-04-23T17:43:00Z">
        <w:r>
          <w:t>Scenario N, Session 1: Create File, Add Objects</w:t>
        </w:r>
      </w:ins>
      <w:ins w:id="2131" w:author="vchoi" w:date="2012-04-23T19:25:00Z">
        <w:r w:rsidR="000607EE">
          <w:t>—</w:t>
        </w:r>
      </w:ins>
      <w:ins w:id="2132" w:author="vchoi" w:date="2012-04-23T19:24:00Z">
        <w:r w:rsidR="000607EE">
          <w:t xml:space="preserve">VFD </w:t>
        </w:r>
      </w:ins>
      <w:ins w:id="2133" w:author="vchoi" w:date="2012-04-23T19:25:00Z">
        <w:r w:rsidR="000607EE">
          <w:t>strategy</w:t>
        </w:r>
      </w:ins>
    </w:p>
    <w:p w:rsidR="00243B9E" w:rsidRDefault="00243B9E" w:rsidP="00243B9E">
      <w:pPr>
        <w:rPr>
          <w:ins w:id="2134" w:author="vchoi" w:date="2012-04-23T17:45:00Z"/>
        </w:rPr>
      </w:pPr>
      <w:ins w:id="2135" w:author="vchoi" w:date="2012-04-23T17:45:00Z">
        <w:r>
          <w:t xml:space="preserve">In the only session of this scenario, a user creates an HDF5 file named </w:t>
        </w:r>
        <w:r>
          <w:rPr>
            <w:i/>
          </w:rPr>
          <w:t>vfd_N</w:t>
        </w:r>
        <w:r w:rsidRPr="00243B9E">
          <w:rPr>
            <w:i/>
          </w:rPr>
          <w:t>.</w:t>
        </w:r>
        <w:r>
          <w:rPr>
            <w:i/>
          </w:rPr>
          <w:t>h5</w:t>
        </w:r>
        <w:r>
          <w:t xml:space="preserve"> using the VFD strategy. The user then adds six datasets (</w:t>
        </w:r>
        <w:r w:rsidRPr="00733DBA">
          <w:rPr>
            <w:i/>
          </w:rPr>
          <w:t>dset1, dset2, dset3</w:t>
        </w:r>
        <w:r>
          <w:rPr>
            <w:i/>
          </w:rPr>
          <w:t>,</w:t>
        </w:r>
        <w:r w:rsidRPr="00733DBA">
          <w:rPr>
            <w:i/>
          </w:rPr>
          <w:t xml:space="preserve"> dset4</w:t>
        </w:r>
        <w:r>
          <w:rPr>
            <w:i/>
          </w:rPr>
          <w:t>, dset5 and dset6</w:t>
        </w:r>
        <w:r>
          <w:t xml:space="preserve">) and closes the file. </w:t>
        </w:r>
      </w:ins>
    </w:p>
    <w:p w:rsidR="00243B9E" w:rsidRDefault="00243B9E" w:rsidP="00243B9E">
      <w:pPr>
        <w:rPr>
          <w:ins w:id="2136" w:author="vchoi" w:date="2012-04-23T17:45:00Z"/>
        </w:rPr>
      </w:pPr>
    </w:p>
    <w:p w:rsidR="00243B9E" w:rsidRDefault="00243B9E" w:rsidP="00243B9E">
      <w:pPr>
        <w:rPr>
          <w:ins w:id="2137" w:author="vchoi" w:date="2012-04-23T17:46:00Z"/>
        </w:rPr>
      </w:pPr>
      <w:ins w:id="2138" w:author="vchoi" w:date="2012-04-23T17:45:00Z">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N</w:t>
        </w:r>
        <w:r w:rsidRPr="00B65450">
          <w:rPr>
            <w:rFonts w:ascii="Courier New" w:hAnsi="Courier New" w:cs="Courier New"/>
            <w:sz w:val="20"/>
            <w:szCs w:val="20"/>
          </w:rPr>
          <w:t>.h5</w:t>
        </w:r>
        <w:r>
          <w:t xml:space="preserve"> produces the following output:</w:t>
        </w:r>
      </w:ins>
    </w:p>
    <w:p w:rsidR="0010705A" w:rsidRDefault="00243B9E" w:rsidP="0010705A">
      <w:pPr>
        <w:pStyle w:val="Courier10"/>
        <w:ind w:left="720"/>
        <w:rPr>
          <w:ins w:id="2139" w:author="vchoi" w:date="2012-04-23T17:46:00Z"/>
        </w:rPr>
        <w:pPrChange w:id="2140" w:author="vchoi" w:date="2012-04-23T17:46:00Z">
          <w:pPr/>
        </w:pPrChange>
      </w:pPr>
      <w:ins w:id="2141" w:author="vchoi" w:date="2012-04-23T17:46:00Z">
        <w:r>
          <w:t>Filename: vfd_N.h5</w:t>
        </w:r>
      </w:ins>
    </w:p>
    <w:p w:rsidR="0010705A" w:rsidRDefault="00243B9E" w:rsidP="0010705A">
      <w:pPr>
        <w:pStyle w:val="Courier10"/>
        <w:ind w:left="720"/>
        <w:rPr>
          <w:ins w:id="2142" w:author="vchoi" w:date="2012-04-23T17:46:00Z"/>
        </w:rPr>
        <w:pPrChange w:id="2143" w:author="vchoi" w:date="2012-04-23T17:46:00Z">
          <w:pPr/>
        </w:pPrChange>
      </w:pPr>
      <w:ins w:id="2144" w:author="vchoi" w:date="2012-04-23T17:46:00Z">
        <w:r>
          <w:t>File space management strategy: H5F_FILE_SPACE_VFD</w:t>
        </w:r>
      </w:ins>
    </w:p>
    <w:p w:rsidR="0010705A" w:rsidRDefault="00243B9E" w:rsidP="0010705A">
      <w:pPr>
        <w:pStyle w:val="Courier10"/>
        <w:ind w:left="720"/>
        <w:rPr>
          <w:ins w:id="2145" w:author="vchoi" w:date="2012-04-23T17:46:00Z"/>
        </w:rPr>
        <w:pPrChange w:id="2146" w:author="vchoi" w:date="2012-04-23T17:46:00Z">
          <w:pPr/>
        </w:pPrChange>
      </w:pPr>
      <w:ins w:id="2147" w:author="vchoi" w:date="2012-04-23T17:46:00Z">
        <w:r>
          <w:t>Summary of file space information:</w:t>
        </w:r>
      </w:ins>
    </w:p>
    <w:p w:rsidR="0010705A" w:rsidRDefault="00243B9E" w:rsidP="0010705A">
      <w:pPr>
        <w:pStyle w:val="Courier10"/>
        <w:ind w:left="720"/>
        <w:rPr>
          <w:ins w:id="2148" w:author="vchoi" w:date="2012-04-23T17:46:00Z"/>
        </w:rPr>
        <w:pPrChange w:id="2149" w:author="vchoi" w:date="2012-04-23T17:46:00Z">
          <w:pPr/>
        </w:pPrChange>
      </w:pPr>
      <w:ins w:id="2150" w:author="vchoi" w:date="2012-04-23T17:46:00Z">
        <w:r>
          <w:t xml:space="preserve">  File metadata: 2480 bytes</w:t>
        </w:r>
      </w:ins>
    </w:p>
    <w:p w:rsidR="0010705A" w:rsidRDefault="00243B9E" w:rsidP="0010705A">
      <w:pPr>
        <w:pStyle w:val="Courier10"/>
        <w:ind w:left="720"/>
        <w:rPr>
          <w:ins w:id="2151" w:author="vchoi" w:date="2012-04-23T17:46:00Z"/>
        </w:rPr>
        <w:pPrChange w:id="2152" w:author="vchoi" w:date="2012-04-23T17:46:00Z">
          <w:pPr/>
        </w:pPrChange>
      </w:pPr>
      <w:ins w:id="2153" w:author="vchoi" w:date="2012-04-23T17:46:00Z">
        <w:r>
          <w:t xml:space="preserve">  Raw data: 232640 bytes</w:t>
        </w:r>
      </w:ins>
    </w:p>
    <w:p w:rsidR="0010705A" w:rsidRDefault="00243B9E" w:rsidP="0010705A">
      <w:pPr>
        <w:pStyle w:val="Courier10"/>
        <w:ind w:left="720"/>
        <w:rPr>
          <w:ins w:id="2154" w:author="vchoi" w:date="2012-04-23T17:46:00Z"/>
        </w:rPr>
        <w:pPrChange w:id="2155" w:author="vchoi" w:date="2012-04-23T17:46:00Z">
          <w:pPr/>
        </w:pPrChange>
      </w:pPr>
      <w:ins w:id="2156" w:author="vchoi" w:date="2012-04-23T17:46:00Z">
        <w:r>
          <w:lastRenderedPageBreak/>
          <w:t xml:space="preserve">  Amount/Percent of tracked free space: 0 bytes/0.0%</w:t>
        </w:r>
      </w:ins>
    </w:p>
    <w:p w:rsidR="0010705A" w:rsidRDefault="00243B9E" w:rsidP="0010705A">
      <w:pPr>
        <w:pStyle w:val="Courier10"/>
        <w:ind w:left="720"/>
        <w:rPr>
          <w:ins w:id="2157" w:author="vchoi" w:date="2012-04-23T17:46:00Z"/>
        </w:rPr>
        <w:pPrChange w:id="2158" w:author="vchoi" w:date="2012-04-23T17:46:00Z">
          <w:pPr/>
        </w:pPrChange>
      </w:pPr>
      <w:ins w:id="2159" w:author="vchoi" w:date="2012-04-23T17:46:00Z">
        <w:r>
          <w:t xml:space="preserve">  Unaccounted space: 0 bytes</w:t>
        </w:r>
      </w:ins>
    </w:p>
    <w:p w:rsidR="0010705A" w:rsidRDefault="00243B9E" w:rsidP="0010705A">
      <w:pPr>
        <w:pStyle w:val="Courier10"/>
        <w:ind w:left="720"/>
        <w:rPr>
          <w:ins w:id="2160" w:author="vchoi" w:date="2012-04-23T17:45:00Z"/>
        </w:rPr>
        <w:pPrChange w:id="2161" w:author="vchoi" w:date="2012-04-23T17:46:00Z">
          <w:pPr/>
        </w:pPrChange>
      </w:pPr>
      <w:ins w:id="2162" w:author="vchoi" w:date="2012-04-23T17:46:00Z">
        <w:r>
          <w:t>Total space: 235120 bytes</w:t>
        </w:r>
      </w:ins>
    </w:p>
    <w:p w:rsidR="0010705A" w:rsidRDefault="003238E1" w:rsidP="0010705A">
      <w:pPr>
        <w:pStyle w:val="Heading3"/>
        <w:numPr>
          <w:ilvl w:val="0"/>
          <w:numId w:val="0"/>
        </w:numPr>
        <w:rPr>
          <w:del w:id="2163" w:author="vchoi" w:date="2012-04-23T11:14:00Z"/>
        </w:rPr>
        <w:pPrChange w:id="2164" w:author="vchoi" w:date="2012-04-23T17:43:00Z">
          <w:pPr>
            <w:pStyle w:val="Courier10"/>
            <w:ind w:left="720"/>
          </w:pPr>
        </w:pPrChange>
      </w:pPr>
      <w:del w:id="2165" w:author="vchoi" w:date="2012-04-23T11:14:00Z">
        <w:r w:rsidRPr="00733DBA" w:rsidDel="00AF3BA7">
          <w:delText>Filename: ./vfd</w:delText>
        </w:r>
        <w:r w:rsidDel="00AF3BA7">
          <w:delText>_H</w:delText>
        </w:r>
        <w:r w:rsidRPr="00733DBA" w:rsidDel="00AF3BA7">
          <w:delText>.h5</w:delText>
        </w:r>
      </w:del>
    </w:p>
    <w:p w:rsidR="0010705A" w:rsidRDefault="003238E1" w:rsidP="0010705A">
      <w:pPr>
        <w:pStyle w:val="Heading3"/>
        <w:numPr>
          <w:ilvl w:val="0"/>
          <w:numId w:val="0"/>
        </w:numPr>
        <w:rPr>
          <w:del w:id="2166" w:author="vchoi" w:date="2012-04-23T11:14:00Z"/>
        </w:rPr>
        <w:pPrChange w:id="2167" w:author="vchoi" w:date="2012-04-23T17:43:00Z">
          <w:pPr>
            <w:pStyle w:val="Courier10"/>
            <w:ind w:left="720"/>
          </w:pPr>
        </w:pPrChange>
      </w:pPr>
      <w:del w:id="2168" w:author="vchoi" w:date="2012-04-23T11:14:00Z">
        <w:r w:rsidRPr="00733DBA" w:rsidDel="00AF3BA7">
          <w:delText xml:space="preserve">Summary of </w:delText>
        </w:r>
        <w:r w:rsidDel="00AF3BA7">
          <w:delText>file space</w:delText>
        </w:r>
        <w:r w:rsidRPr="00733DBA" w:rsidDel="00AF3BA7">
          <w:delText xml:space="preserve"> information:</w:delText>
        </w:r>
      </w:del>
    </w:p>
    <w:p w:rsidR="0010705A" w:rsidRDefault="003238E1" w:rsidP="0010705A">
      <w:pPr>
        <w:pStyle w:val="Heading3"/>
        <w:numPr>
          <w:ilvl w:val="0"/>
          <w:numId w:val="0"/>
        </w:numPr>
        <w:rPr>
          <w:del w:id="2169" w:author="vchoi" w:date="2012-04-23T11:14:00Z"/>
        </w:rPr>
        <w:pPrChange w:id="2170" w:author="vchoi" w:date="2012-04-23T17:43:00Z">
          <w:pPr>
            <w:pStyle w:val="Courier10"/>
            <w:ind w:left="720"/>
          </w:pPr>
        </w:pPrChange>
      </w:pPr>
      <w:del w:id="2171" w:author="vchoi" w:date="2012-04-23T11:14:00Z">
        <w:r w:rsidRPr="00733DBA" w:rsidDel="00AF3BA7">
          <w:delText xml:space="preserve">  File metadata: 2208 bytes</w:delText>
        </w:r>
      </w:del>
    </w:p>
    <w:p w:rsidR="0010705A" w:rsidRDefault="003238E1" w:rsidP="0010705A">
      <w:pPr>
        <w:pStyle w:val="Heading3"/>
        <w:numPr>
          <w:ilvl w:val="0"/>
          <w:numId w:val="0"/>
        </w:numPr>
        <w:rPr>
          <w:del w:id="2172" w:author="vchoi" w:date="2012-04-23T11:14:00Z"/>
        </w:rPr>
        <w:pPrChange w:id="2173" w:author="vchoi" w:date="2012-04-23T17:43:00Z">
          <w:pPr>
            <w:pStyle w:val="Courier10"/>
            <w:ind w:left="720"/>
          </w:pPr>
        </w:pPrChange>
      </w:pPr>
      <w:del w:id="2174" w:author="vchoi" w:date="2012-04-23T11:14:00Z">
        <w:r w:rsidRPr="00733DBA" w:rsidDel="00AF3BA7">
          <w:delText xml:space="preserve">  Raw data: 120640 bytes</w:delText>
        </w:r>
      </w:del>
    </w:p>
    <w:p w:rsidR="0010705A" w:rsidRDefault="003238E1" w:rsidP="0010705A">
      <w:pPr>
        <w:pStyle w:val="Heading3"/>
        <w:numPr>
          <w:ilvl w:val="0"/>
          <w:numId w:val="0"/>
        </w:numPr>
        <w:rPr>
          <w:del w:id="2175" w:author="vchoi" w:date="2012-04-23T11:14:00Z"/>
        </w:rPr>
        <w:pPrChange w:id="2176" w:author="vchoi" w:date="2012-04-23T17:43:00Z">
          <w:pPr>
            <w:pStyle w:val="Courier10"/>
            <w:ind w:left="720"/>
          </w:pPr>
        </w:pPrChange>
      </w:pPr>
      <w:del w:id="2177" w:author="vchoi" w:date="2012-04-23T11:14:00Z">
        <w:r w:rsidRPr="00733DBA" w:rsidDel="00AF3BA7">
          <w:delText xml:space="preserve">  Amount/Percent of tracked free space: 0 bytes/0.0%</w:delText>
        </w:r>
      </w:del>
    </w:p>
    <w:p w:rsidR="0010705A" w:rsidRDefault="003238E1" w:rsidP="0010705A">
      <w:pPr>
        <w:pStyle w:val="Heading3"/>
        <w:numPr>
          <w:ilvl w:val="0"/>
          <w:numId w:val="0"/>
        </w:numPr>
        <w:rPr>
          <w:del w:id="2178" w:author="vchoi" w:date="2012-04-23T11:14:00Z"/>
        </w:rPr>
        <w:pPrChange w:id="2179" w:author="vchoi" w:date="2012-04-23T17:43:00Z">
          <w:pPr>
            <w:pStyle w:val="Courier10"/>
            <w:ind w:left="720"/>
          </w:pPr>
        </w:pPrChange>
      </w:pPr>
      <w:del w:id="2180" w:author="vchoi" w:date="2012-04-23T11:14:00Z">
        <w:r w:rsidRPr="00733DBA" w:rsidDel="00AF3BA7">
          <w:delText xml:space="preserve">  Unaccounted space: 0 bytes</w:delText>
        </w:r>
      </w:del>
    </w:p>
    <w:p w:rsidR="0010705A" w:rsidRDefault="003238E1" w:rsidP="0010705A">
      <w:pPr>
        <w:pStyle w:val="Heading3"/>
        <w:numPr>
          <w:ilvl w:val="0"/>
          <w:numId w:val="0"/>
        </w:numPr>
        <w:pPrChange w:id="2181" w:author="vchoi" w:date="2012-04-23T17:43:00Z">
          <w:pPr>
            <w:pStyle w:val="Courier10"/>
            <w:ind w:left="720"/>
          </w:pPr>
        </w:pPrChange>
      </w:pPr>
      <w:del w:id="2182" w:author="vchoi" w:date="2012-04-23T11:14:00Z">
        <w:r w:rsidRPr="00733DBA" w:rsidDel="00AF3BA7">
          <w:delText>Total space: 122848 bytes</w:delText>
        </w:r>
      </w:del>
    </w:p>
    <w:p w:rsidR="003238E1" w:rsidRDefault="003238E1" w:rsidP="00ED28D7"/>
    <w:p w:rsidR="00ED28D7" w:rsidRDefault="00ED28D7" w:rsidP="00ED28D7"/>
    <w:p w:rsidR="00ED28D7" w:rsidRDefault="00ED28D7" w:rsidP="00ED28D7"/>
    <w:p w:rsidR="004908C4" w:rsidRPr="00AB414A" w:rsidRDefault="004908C4">
      <w:pPr>
        <w:rPr>
          <w:rFonts w:eastAsia="MS Mincho"/>
          <w:b/>
          <w:bCs/>
          <w:color w:val="000000"/>
          <w:sz w:val="26"/>
          <w:szCs w:val="26"/>
        </w:rPr>
      </w:pPr>
      <w:r>
        <w:br w:type="page"/>
      </w:r>
    </w:p>
    <w:p w:rsidR="0010705A" w:rsidRDefault="00ED28D7">
      <w:pPr>
        <w:pStyle w:val="Heading3"/>
      </w:pPr>
      <w:bookmarkStart w:id="2183" w:name="_Toc322526744"/>
      <w:del w:id="2184" w:author="vchoi" w:date="2012-04-24T14:14:00Z">
        <w:r w:rsidDel="00264A27">
          <w:lastRenderedPageBreak/>
          <w:delText>Comparison of HDF5 Files from</w:delText>
        </w:r>
      </w:del>
      <w:ins w:id="2185" w:author="vchoi" w:date="2012-04-24T14:14:00Z">
        <w:r w:rsidR="00264A27">
          <w:t>Comparing</w:t>
        </w:r>
      </w:ins>
      <w:r>
        <w:t xml:space="preserve"> Scenarios </w:t>
      </w:r>
      <w:del w:id="2186" w:author="vchoi" w:date="2012-04-23T17:53:00Z">
        <w:r w:rsidDel="000553DE">
          <w:delText xml:space="preserve">A, B, </w:delText>
        </w:r>
      </w:del>
      <w:del w:id="2187" w:author="vchoi" w:date="2012-04-23T17:46:00Z">
        <w:r w:rsidDel="00243B9E">
          <w:delText>G, and H</w:delText>
        </w:r>
      </w:del>
      <w:ins w:id="2188" w:author="vchoi" w:date="2012-04-23T17:46:00Z">
        <w:r w:rsidR="00243B9E">
          <w:t>K-N</w:t>
        </w:r>
      </w:ins>
      <w:r>
        <w:t xml:space="preserve"> </w:t>
      </w:r>
      <w:del w:id="2189" w:author="vchoi" w:date="2012-04-24T14:14:00Z">
        <w:r w:rsidDel="00264A27">
          <w:delText>after HDF5 Objects were Added</w:delText>
        </w:r>
      </w:del>
      <w:bookmarkEnd w:id="2183"/>
    </w:p>
    <w:p w:rsidR="002B757B" w:rsidRDefault="002B757B" w:rsidP="002B757B">
      <w:r>
        <w:t xml:space="preserve">The table below </w:t>
      </w:r>
      <w:r w:rsidR="00A91FD4">
        <w:t xml:space="preserve">compares </w:t>
      </w:r>
      <w:r>
        <w:t xml:space="preserve">scenarios </w:t>
      </w:r>
      <w:del w:id="2190" w:author="vchoi" w:date="2012-04-23T19:25:00Z">
        <w:r w:rsidDel="000607EE">
          <w:delText>A, B, G, and H</w:delText>
        </w:r>
      </w:del>
      <w:ins w:id="2191" w:author="vchoi" w:date="2012-04-23T19:25:00Z">
        <w:r w:rsidR="000607EE">
          <w:t>K, L, M and N</w:t>
        </w:r>
      </w:ins>
      <w:r>
        <w:t xml:space="preserve">. </w:t>
      </w:r>
    </w:p>
    <w:p w:rsidR="002B757B" w:rsidRDefault="006C7D69" w:rsidP="00093EF7">
      <w:ins w:id="2192" w:author="vchoi" w:date="2012-04-24T00:06:00Z">
        <w:r>
          <w:t xml:space="preserve"> </w:t>
        </w:r>
      </w:ins>
    </w:p>
    <w:tbl>
      <w:tblPr>
        <w:tblW w:w="0" w:type="auto"/>
        <w:jc w:val="center"/>
        <w:tblBorders>
          <w:bottom w:val="single" w:sz="4" w:space="0" w:color="000000"/>
          <w:insideH w:val="single" w:sz="4" w:space="0" w:color="000000"/>
        </w:tblBorders>
        <w:tblLook w:val="04A0" w:firstRow="1" w:lastRow="0" w:firstColumn="1" w:lastColumn="0" w:noHBand="0" w:noVBand="1"/>
      </w:tblPr>
      <w:tblGrid>
        <w:gridCol w:w="949"/>
        <w:gridCol w:w="1368"/>
        <w:gridCol w:w="1503"/>
        <w:gridCol w:w="1311"/>
        <w:gridCol w:w="1119"/>
        <w:gridCol w:w="1311"/>
        <w:gridCol w:w="1346"/>
        <w:gridCol w:w="1245"/>
      </w:tblGrid>
      <w:tr w:rsidR="002B757B" w:rsidRPr="00AB414A" w:rsidTr="00AB414A">
        <w:trPr>
          <w:tblHeader/>
          <w:jc w:val="center"/>
        </w:trPr>
        <w:tc>
          <w:tcPr>
            <w:tcW w:w="9915" w:type="dxa"/>
            <w:gridSpan w:val="8"/>
            <w:shd w:val="clear" w:color="auto" w:fill="auto"/>
          </w:tcPr>
          <w:p w:rsidR="0010705A" w:rsidRDefault="002B757B">
            <w:pPr>
              <w:rPr>
                <w:b/>
              </w:rPr>
            </w:pPr>
            <w:r w:rsidRPr="00AB414A">
              <w:rPr>
                <w:b/>
              </w:rPr>
              <w:t xml:space="preserve">Table 5. Summary of Scenarios </w:t>
            </w:r>
            <w:del w:id="2193" w:author="vchoi" w:date="2012-04-23T17:53:00Z">
              <w:r w:rsidRPr="00AB414A" w:rsidDel="000553DE">
                <w:rPr>
                  <w:b/>
                </w:rPr>
                <w:delText xml:space="preserve">A, B, </w:delText>
              </w:r>
            </w:del>
            <w:del w:id="2194" w:author="vchoi" w:date="2012-04-23T17:47:00Z">
              <w:r w:rsidRPr="00AB414A" w:rsidDel="000553DE">
                <w:rPr>
                  <w:b/>
                </w:rPr>
                <w:delText>G, and H</w:delText>
              </w:r>
            </w:del>
            <w:ins w:id="2195" w:author="vchoi" w:date="2012-04-23T17:47:00Z">
              <w:r w:rsidR="000553DE">
                <w:rPr>
                  <w:b/>
                </w:rPr>
                <w:t>K - N</w:t>
              </w:r>
            </w:ins>
          </w:p>
        </w:tc>
      </w:tr>
      <w:tr w:rsidR="002B757B" w:rsidRPr="00AB414A" w:rsidTr="00AB414A">
        <w:trPr>
          <w:tblHeader/>
          <w:jc w:val="center"/>
        </w:trPr>
        <w:tc>
          <w:tcPr>
            <w:tcW w:w="977" w:type="dxa"/>
            <w:shd w:val="clear" w:color="auto" w:fill="auto"/>
          </w:tcPr>
          <w:p w:rsidR="002B757B" w:rsidRPr="00AB414A" w:rsidRDefault="002B757B" w:rsidP="009F6CFA">
            <w:pPr>
              <w:pStyle w:val="Normal9"/>
              <w:rPr>
                <w:b/>
              </w:rPr>
            </w:pPr>
            <w:r w:rsidRPr="00AB414A">
              <w:rPr>
                <w:b/>
              </w:rPr>
              <w:t>Scenario / # Sessions</w:t>
            </w:r>
          </w:p>
        </w:tc>
        <w:tc>
          <w:tcPr>
            <w:tcW w:w="1471" w:type="dxa"/>
            <w:shd w:val="clear" w:color="auto" w:fill="auto"/>
          </w:tcPr>
          <w:p w:rsidR="002B757B" w:rsidRPr="00AB414A" w:rsidRDefault="002B757B" w:rsidP="009F6CFA">
            <w:pPr>
              <w:pStyle w:val="Normal9"/>
              <w:rPr>
                <w:b/>
              </w:rPr>
            </w:pPr>
            <w:r w:rsidRPr="00AB414A">
              <w:rPr>
                <w:b/>
              </w:rPr>
              <w:t>Strategy</w:t>
            </w:r>
          </w:p>
        </w:tc>
        <w:tc>
          <w:tcPr>
            <w:tcW w:w="1417" w:type="dxa"/>
            <w:shd w:val="clear" w:color="auto" w:fill="auto"/>
          </w:tcPr>
          <w:p w:rsidR="002B757B" w:rsidRPr="00AB414A" w:rsidRDefault="002B757B" w:rsidP="009F6CFA">
            <w:pPr>
              <w:pStyle w:val="Normal9"/>
              <w:rPr>
                <w:b/>
              </w:rPr>
            </w:pPr>
            <w:r w:rsidRPr="00AB414A">
              <w:rPr>
                <w:b/>
              </w:rPr>
              <w:t>File Name</w:t>
            </w:r>
          </w:p>
        </w:tc>
        <w:tc>
          <w:tcPr>
            <w:tcW w:w="895" w:type="dxa"/>
            <w:shd w:val="clear" w:color="auto" w:fill="auto"/>
          </w:tcPr>
          <w:p w:rsidR="002B757B" w:rsidRPr="00AB414A" w:rsidRDefault="002B757B" w:rsidP="009F6CFA">
            <w:pPr>
              <w:pStyle w:val="Normal9"/>
              <w:rPr>
                <w:b/>
              </w:rPr>
            </w:pPr>
            <w:r w:rsidRPr="00AB414A">
              <w:rPr>
                <w:b/>
              </w:rPr>
              <w:t>File Size</w:t>
            </w:r>
          </w:p>
          <w:p w:rsidR="002B757B" w:rsidRPr="00AB414A" w:rsidRDefault="002B757B" w:rsidP="009F6CFA">
            <w:pPr>
              <w:pStyle w:val="Normal9"/>
              <w:rPr>
                <w:b/>
              </w:rPr>
            </w:pPr>
            <w:r w:rsidRPr="00AB414A">
              <w:rPr>
                <w:b/>
              </w:rPr>
              <w:t>(bytes)</w:t>
            </w:r>
          </w:p>
        </w:tc>
        <w:tc>
          <w:tcPr>
            <w:tcW w:w="1170" w:type="dxa"/>
            <w:shd w:val="clear" w:color="auto" w:fill="auto"/>
          </w:tcPr>
          <w:p w:rsidR="002B757B" w:rsidRPr="00AB414A" w:rsidRDefault="002B757B" w:rsidP="009F6CFA">
            <w:pPr>
              <w:pStyle w:val="Normal9"/>
              <w:rPr>
                <w:b/>
              </w:rPr>
            </w:pPr>
            <w:r w:rsidRPr="00AB414A">
              <w:rPr>
                <w:b/>
              </w:rPr>
              <w:t>File Metadata</w:t>
            </w:r>
          </w:p>
          <w:p w:rsidR="002B757B" w:rsidRPr="00AB414A" w:rsidRDefault="002B757B" w:rsidP="009F6CFA">
            <w:pPr>
              <w:pStyle w:val="Normal9"/>
              <w:rPr>
                <w:b/>
              </w:rPr>
            </w:pPr>
            <w:r w:rsidRPr="00AB414A">
              <w:rPr>
                <w:b/>
              </w:rPr>
              <w:t>(bytes)</w:t>
            </w:r>
          </w:p>
        </w:tc>
        <w:tc>
          <w:tcPr>
            <w:tcW w:w="1260" w:type="dxa"/>
            <w:shd w:val="clear" w:color="auto" w:fill="auto"/>
          </w:tcPr>
          <w:p w:rsidR="002B757B" w:rsidRPr="00AB414A" w:rsidRDefault="002B757B" w:rsidP="009F6CFA">
            <w:pPr>
              <w:pStyle w:val="Normal9"/>
              <w:rPr>
                <w:b/>
              </w:rPr>
            </w:pPr>
            <w:r w:rsidRPr="00AB414A">
              <w:rPr>
                <w:b/>
              </w:rPr>
              <w:t>Raw Data</w:t>
            </w:r>
          </w:p>
          <w:p w:rsidR="002B757B" w:rsidRPr="00AB414A" w:rsidRDefault="002B757B" w:rsidP="009F6CFA">
            <w:pPr>
              <w:pStyle w:val="Normal9"/>
              <w:rPr>
                <w:b/>
              </w:rPr>
            </w:pPr>
            <w:r w:rsidRPr="00AB414A">
              <w:rPr>
                <w:b/>
              </w:rPr>
              <w:t>(bytes)</w:t>
            </w:r>
          </w:p>
        </w:tc>
        <w:tc>
          <w:tcPr>
            <w:tcW w:w="1469" w:type="dxa"/>
            <w:shd w:val="clear" w:color="auto" w:fill="auto"/>
          </w:tcPr>
          <w:p w:rsidR="002B757B" w:rsidRPr="00AB414A" w:rsidRDefault="002B757B" w:rsidP="009F6CFA">
            <w:pPr>
              <w:pStyle w:val="Normal9"/>
              <w:rPr>
                <w:b/>
              </w:rPr>
            </w:pPr>
            <w:r w:rsidRPr="00AB414A">
              <w:rPr>
                <w:b/>
              </w:rPr>
              <w:t>Tracked Free Space</w:t>
            </w:r>
          </w:p>
          <w:p w:rsidR="002B757B" w:rsidRPr="00AB414A" w:rsidRDefault="002B757B" w:rsidP="009F6CFA">
            <w:pPr>
              <w:pStyle w:val="Normal9"/>
              <w:rPr>
                <w:b/>
              </w:rPr>
            </w:pPr>
            <w:r w:rsidRPr="00AB414A">
              <w:rPr>
                <w:b/>
              </w:rPr>
              <w:t>(bytes)</w:t>
            </w:r>
          </w:p>
        </w:tc>
        <w:tc>
          <w:tcPr>
            <w:tcW w:w="1256" w:type="dxa"/>
            <w:shd w:val="clear" w:color="auto" w:fill="auto"/>
          </w:tcPr>
          <w:p w:rsidR="002B757B" w:rsidRPr="00AB414A" w:rsidRDefault="002B757B" w:rsidP="009F6CFA">
            <w:pPr>
              <w:pStyle w:val="Normal9"/>
              <w:rPr>
                <w:b/>
              </w:rPr>
            </w:pPr>
            <w:r w:rsidRPr="00AB414A">
              <w:rPr>
                <w:b/>
              </w:rPr>
              <w:t>Unaccounted Space (bytes)</w:t>
            </w:r>
          </w:p>
        </w:tc>
      </w:tr>
      <w:tr w:rsidR="00093EF7" w:rsidRPr="00AB414A" w:rsidTr="00AB414A">
        <w:trPr>
          <w:jc w:val="center"/>
        </w:trPr>
        <w:tc>
          <w:tcPr>
            <w:tcW w:w="977" w:type="dxa"/>
            <w:shd w:val="clear" w:color="auto" w:fill="auto"/>
          </w:tcPr>
          <w:p w:rsidR="00093EF7" w:rsidRPr="00AB414A" w:rsidRDefault="00093EF7" w:rsidP="007750C1">
            <w:pPr>
              <w:pStyle w:val="Normal9"/>
            </w:pPr>
            <w:del w:id="2196" w:author="vchoi" w:date="2012-04-23T17:47:00Z">
              <w:r w:rsidRPr="00AB414A" w:rsidDel="000553DE">
                <w:delText xml:space="preserve">A </w:delText>
              </w:r>
            </w:del>
            <w:ins w:id="2197" w:author="vchoi" w:date="2012-04-23T17:47:00Z">
              <w:r w:rsidR="000553DE">
                <w:t xml:space="preserve">K </w:t>
              </w:r>
            </w:ins>
            <w:r w:rsidRPr="00AB414A">
              <w:t>/</w:t>
            </w:r>
            <w:del w:id="2198" w:author="vchoi" w:date="2012-04-23T17:47:00Z">
              <w:r w:rsidRPr="00AB414A" w:rsidDel="000553DE">
                <w:delText xml:space="preserve"> </w:delText>
              </w:r>
            </w:del>
            <w:del w:id="2199" w:author="vchoi" w:date="2012-04-23T11:16:00Z">
              <w:r w:rsidRPr="00AB414A" w:rsidDel="007750C1">
                <w:delText>2</w:delText>
              </w:r>
            </w:del>
            <w:ins w:id="2200" w:author="vchoi" w:date="2012-04-23T11:16:00Z">
              <w:r w:rsidR="007750C1">
                <w:t>1</w:t>
              </w:r>
            </w:ins>
          </w:p>
        </w:tc>
        <w:tc>
          <w:tcPr>
            <w:tcW w:w="1471" w:type="dxa"/>
            <w:shd w:val="clear" w:color="auto" w:fill="auto"/>
          </w:tcPr>
          <w:p w:rsidR="00093EF7" w:rsidRPr="00AB414A" w:rsidRDefault="00093EF7" w:rsidP="00093EF7">
            <w:pPr>
              <w:pStyle w:val="Normal9"/>
            </w:pPr>
            <w:r w:rsidRPr="00AB414A">
              <w:t>All</w:t>
            </w:r>
          </w:p>
        </w:tc>
        <w:tc>
          <w:tcPr>
            <w:tcW w:w="1417" w:type="dxa"/>
            <w:shd w:val="clear" w:color="auto" w:fill="auto"/>
          </w:tcPr>
          <w:p w:rsidR="0010705A" w:rsidRDefault="00093EF7">
            <w:pPr>
              <w:pStyle w:val="Normal9"/>
            </w:pPr>
            <w:r w:rsidRPr="00AB414A">
              <w:t>no_persist_</w:t>
            </w:r>
            <w:del w:id="2201" w:author="vchoi" w:date="2012-04-23T17:48:00Z">
              <w:r w:rsidRPr="00AB414A" w:rsidDel="000553DE">
                <w:delText>A</w:delText>
              </w:r>
            </w:del>
            <w:ins w:id="2202" w:author="vchoi" w:date="2012-04-23T17:48:00Z">
              <w:r w:rsidR="000553DE">
                <w:t>K</w:t>
              </w:r>
            </w:ins>
            <w:r w:rsidRPr="00AB414A">
              <w:t>.h5</w:t>
            </w:r>
          </w:p>
        </w:tc>
        <w:tc>
          <w:tcPr>
            <w:tcW w:w="895" w:type="dxa"/>
            <w:shd w:val="clear" w:color="auto" w:fill="auto"/>
          </w:tcPr>
          <w:p w:rsidR="00093EF7" w:rsidRPr="00AB414A" w:rsidRDefault="00093EF7" w:rsidP="00093EF7">
            <w:pPr>
              <w:pStyle w:val="Normal9"/>
            </w:pPr>
            <w:del w:id="2203" w:author="vchoi" w:date="2012-04-23T17:48:00Z">
              <w:r w:rsidRPr="00AB414A" w:rsidDel="000553DE">
                <w:delText>124832</w:delText>
              </w:r>
            </w:del>
            <w:ins w:id="2204" w:author="vchoi" w:date="2012-04-23T17:48:00Z">
              <w:r w:rsidR="000553DE">
                <w:t>236832</w:t>
              </w:r>
            </w:ins>
          </w:p>
        </w:tc>
        <w:tc>
          <w:tcPr>
            <w:tcW w:w="1170" w:type="dxa"/>
            <w:shd w:val="clear" w:color="auto" w:fill="auto"/>
          </w:tcPr>
          <w:p w:rsidR="00093EF7" w:rsidRPr="00AB414A" w:rsidRDefault="00093EF7" w:rsidP="00093EF7">
            <w:pPr>
              <w:pStyle w:val="Normal9"/>
            </w:pPr>
            <w:del w:id="2205" w:author="vchoi" w:date="2012-04-23T17:48:00Z">
              <w:r w:rsidRPr="00AB414A" w:rsidDel="000553DE">
                <w:delText>2216</w:delText>
              </w:r>
            </w:del>
            <w:ins w:id="2206" w:author="vchoi" w:date="2012-04-23T17:48:00Z">
              <w:r w:rsidR="000553DE">
                <w:t>2488</w:t>
              </w:r>
            </w:ins>
          </w:p>
        </w:tc>
        <w:tc>
          <w:tcPr>
            <w:tcW w:w="1260" w:type="dxa"/>
            <w:shd w:val="clear" w:color="auto" w:fill="auto"/>
          </w:tcPr>
          <w:p w:rsidR="00093EF7" w:rsidRPr="00AB414A" w:rsidRDefault="00093EF7" w:rsidP="00093EF7">
            <w:pPr>
              <w:pStyle w:val="Normal9"/>
            </w:pPr>
            <w:del w:id="2207" w:author="vchoi" w:date="2012-04-23T17:49:00Z">
              <w:r w:rsidRPr="00AB414A" w:rsidDel="000553DE">
                <w:delText>120640</w:delText>
              </w:r>
            </w:del>
            <w:ins w:id="2208" w:author="vchoi" w:date="2012-04-23T17:49:00Z">
              <w:r w:rsidR="000553DE">
                <w:t>232640</w:t>
              </w:r>
            </w:ins>
          </w:p>
        </w:tc>
        <w:tc>
          <w:tcPr>
            <w:tcW w:w="1469" w:type="dxa"/>
            <w:shd w:val="clear" w:color="auto" w:fill="auto"/>
          </w:tcPr>
          <w:p w:rsidR="00093EF7" w:rsidRPr="00AB414A" w:rsidRDefault="00093EF7" w:rsidP="00093EF7">
            <w:pPr>
              <w:pStyle w:val="Normal9"/>
            </w:pPr>
            <w:r w:rsidRPr="00AB414A">
              <w:t>0</w:t>
            </w:r>
          </w:p>
        </w:tc>
        <w:tc>
          <w:tcPr>
            <w:tcW w:w="1256" w:type="dxa"/>
            <w:shd w:val="clear" w:color="auto" w:fill="auto"/>
          </w:tcPr>
          <w:p w:rsidR="00093EF7" w:rsidRPr="00AB414A" w:rsidRDefault="00093EF7" w:rsidP="00093EF7">
            <w:pPr>
              <w:pStyle w:val="Normal9"/>
            </w:pPr>
            <w:del w:id="2209" w:author="vchoi" w:date="2012-04-23T17:49:00Z">
              <w:r w:rsidRPr="00AB414A" w:rsidDel="000553DE">
                <w:delText>1976</w:delText>
              </w:r>
            </w:del>
            <w:ins w:id="2210" w:author="vchoi" w:date="2012-04-23T17:49:00Z">
              <w:r w:rsidR="000553DE">
                <w:t>1704</w:t>
              </w:r>
            </w:ins>
          </w:p>
        </w:tc>
      </w:tr>
      <w:tr w:rsidR="00093EF7" w:rsidRPr="00AB414A" w:rsidTr="00AB414A">
        <w:trPr>
          <w:jc w:val="center"/>
        </w:trPr>
        <w:tc>
          <w:tcPr>
            <w:tcW w:w="977" w:type="dxa"/>
            <w:shd w:val="clear" w:color="auto" w:fill="auto"/>
          </w:tcPr>
          <w:p w:rsidR="00093EF7" w:rsidRPr="00AB414A" w:rsidRDefault="00093EF7" w:rsidP="007750C1">
            <w:pPr>
              <w:pStyle w:val="Normal9"/>
            </w:pPr>
            <w:del w:id="2211" w:author="vchoi" w:date="2012-04-23T17:47:00Z">
              <w:r w:rsidRPr="00AB414A" w:rsidDel="000553DE">
                <w:delText xml:space="preserve">B </w:delText>
              </w:r>
            </w:del>
            <w:ins w:id="2212" w:author="vchoi" w:date="2012-04-23T17:47:00Z">
              <w:r w:rsidR="000553DE">
                <w:t>L</w:t>
              </w:r>
              <w:r w:rsidR="000553DE" w:rsidRPr="00AB414A">
                <w:t xml:space="preserve"> </w:t>
              </w:r>
            </w:ins>
            <w:r w:rsidRPr="00AB414A">
              <w:t>/</w:t>
            </w:r>
            <w:ins w:id="2213" w:author="vchoi" w:date="2012-04-23T17:47:00Z">
              <w:r w:rsidR="000553DE">
                <w:t xml:space="preserve"> </w:t>
              </w:r>
            </w:ins>
            <w:del w:id="2214" w:author="vchoi" w:date="2012-04-23T17:47:00Z">
              <w:r w:rsidRPr="00AB414A" w:rsidDel="000553DE">
                <w:delText xml:space="preserve"> </w:delText>
              </w:r>
            </w:del>
            <w:del w:id="2215" w:author="vchoi" w:date="2012-04-23T11:16:00Z">
              <w:r w:rsidRPr="00AB414A" w:rsidDel="007750C1">
                <w:delText>2</w:delText>
              </w:r>
            </w:del>
            <w:ins w:id="2216" w:author="vchoi" w:date="2012-04-23T11:16:00Z">
              <w:r w:rsidR="007750C1">
                <w:t>1</w:t>
              </w:r>
            </w:ins>
          </w:p>
        </w:tc>
        <w:tc>
          <w:tcPr>
            <w:tcW w:w="1471" w:type="dxa"/>
            <w:shd w:val="clear" w:color="auto" w:fill="auto"/>
          </w:tcPr>
          <w:p w:rsidR="00093EF7" w:rsidRPr="00AB414A" w:rsidRDefault="00093EF7" w:rsidP="00093EF7">
            <w:pPr>
              <w:pStyle w:val="Normal9"/>
            </w:pPr>
            <w:r w:rsidRPr="00AB414A">
              <w:t>All Persist</w:t>
            </w:r>
          </w:p>
        </w:tc>
        <w:tc>
          <w:tcPr>
            <w:tcW w:w="1417" w:type="dxa"/>
            <w:shd w:val="clear" w:color="auto" w:fill="auto"/>
          </w:tcPr>
          <w:p w:rsidR="0010705A" w:rsidRDefault="00093EF7">
            <w:pPr>
              <w:pStyle w:val="Normal9"/>
            </w:pPr>
            <w:r w:rsidRPr="00AB414A">
              <w:t>persist_</w:t>
            </w:r>
            <w:del w:id="2217" w:author="vchoi" w:date="2012-04-23T17:48:00Z">
              <w:r w:rsidRPr="00AB414A" w:rsidDel="000553DE">
                <w:delText>B</w:delText>
              </w:r>
            </w:del>
            <w:ins w:id="2218" w:author="vchoi" w:date="2012-04-23T17:48:00Z">
              <w:r w:rsidR="000553DE">
                <w:t>L</w:t>
              </w:r>
            </w:ins>
            <w:r w:rsidRPr="00AB414A">
              <w:t>.h5</w:t>
            </w:r>
          </w:p>
        </w:tc>
        <w:tc>
          <w:tcPr>
            <w:tcW w:w="895" w:type="dxa"/>
            <w:shd w:val="clear" w:color="auto" w:fill="auto"/>
          </w:tcPr>
          <w:p w:rsidR="00093EF7" w:rsidRPr="00AB414A" w:rsidRDefault="00093EF7" w:rsidP="00093EF7">
            <w:pPr>
              <w:pStyle w:val="Normal9"/>
            </w:pPr>
            <w:del w:id="2219" w:author="vchoi" w:date="2012-04-23T17:48:00Z">
              <w:r w:rsidRPr="00AB414A" w:rsidDel="000553DE">
                <w:delText>124885</w:delText>
              </w:r>
            </w:del>
            <w:ins w:id="2220" w:author="vchoi" w:date="2012-04-23T17:48:00Z">
              <w:r w:rsidR="000553DE">
                <w:t>236885</w:t>
              </w:r>
            </w:ins>
          </w:p>
        </w:tc>
        <w:tc>
          <w:tcPr>
            <w:tcW w:w="1170" w:type="dxa"/>
            <w:shd w:val="clear" w:color="auto" w:fill="auto"/>
          </w:tcPr>
          <w:p w:rsidR="00093EF7" w:rsidRPr="00AB414A" w:rsidRDefault="00093EF7" w:rsidP="007750C1">
            <w:pPr>
              <w:pStyle w:val="Normal9"/>
            </w:pPr>
            <w:del w:id="2221" w:author="vchoi" w:date="2012-04-23T11:17:00Z">
              <w:r w:rsidRPr="00AB414A" w:rsidDel="007750C1">
                <w:delText>2319</w:delText>
              </w:r>
            </w:del>
            <w:ins w:id="2222" w:author="vchoi" w:date="2012-04-23T17:48:00Z">
              <w:r w:rsidR="000553DE">
                <w:t>2663</w:t>
              </w:r>
            </w:ins>
          </w:p>
        </w:tc>
        <w:tc>
          <w:tcPr>
            <w:tcW w:w="1260" w:type="dxa"/>
            <w:shd w:val="clear" w:color="auto" w:fill="auto"/>
          </w:tcPr>
          <w:p w:rsidR="00093EF7" w:rsidRPr="00AB414A" w:rsidRDefault="00093EF7" w:rsidP="00093EF7">
            <w:pPr>
              <w:pStyle w:val="Normal9"/>
            </w:pPr>
            <w:del w:id="2223" w:author="vchoi" w:date="2012-04-23T17:49:00Z">
              <w:r w:rsidRPr="00AB414A" w:rsidDel="000553DE">
                <w:delText>120640</w:delText>
              </w:r>
            </w:del>
            <w:ins w:id="2224" w:author="vchoi" w:date="2012-04-23T17:49:00Z">
              <w:r w:rsidR="000553DE">
                <w:t>232640</w:t>
              </w:r>
            </w:ins>
          </w:p>
        </w:tc>
        <w:tc>
          <w:tcPr>
            <w:tcW w:w="1469" w:type="dxa"/>
            <w:shd w:val="clear" w:color="auto" w:fill="auto"/>
          </w:tcPr>
          <w:p w:rsidR="00093EF7" w:rsidRPr="00AB414A" w:rsidRDefault="00093EF7" w:rsidP="00093EF7">
            <w:pPr>
              <w:pStyle w:val="Normal9"/>
            </w:pPr>
            <w:del w:id="2225" w:author="vchoi" w:date="2012-04-23T17:49:00Z">
              <w:r w:rsidRPr="00AB414A" w:rsidDel="000553DE">
                <w:delText>1854</w:delText>
              </w:r>
            </w:del>
            <w:ins w:id="2226" w:author="vchoi" w:date="2012-04-23T17:49:00Z">
              <w:r w:rsidR="000553DE">
                <w:t>1582</w:t>
              </w:r>
            </w:ins>
          </w:p>
        </w:tc>
        <w:tc>
          <w:tcPr>
            <w:tcW w:w="1256" w:type="dxa"/>
            <w:shd w:val="clear" w:color="auto" w:fill="auto"/>
          </w:tcPr>
          <w:p w:rsidR="00093EF7" w:rsidRPr="00AB414A" w:rsidRDefault="00093EF7" w:rsidP="00093EF7">
            <w:pPr>
              <w:pStyle w:val="Normal9"/>
            </w:pPr>
            <w:r w:rsidRPr="00AB414A">
              <w:t>0</w:t>
            </w:r>
          </w:p>
        </w:tc>
      </w:tr>
      <w:tr w:rsidR="002B757B" w:rsidRPr="00AB414A" w:rsidTr="00AB414A">
        <w:trPr>
          <w:jc w:val="center"/>
        </w:trPr>
        <w:tc>
          <w:tcPr>
            <w:tcW w:w="977" w:type="dxa"/>
            <w:shd w:val="clear" w:color="auto" w:fill="auto"/>
          </w:tcPr>
          <w:p w:rsidR="002B757B" w:rsidRPr="00AB414A" w:rsidRDefault="002B757B" w:rsidP="002B757B">
            <w:pPr>
              <w:pStyle w:val="Normal9"/>
            </w:pPr>
            <w:del w:id="2227" w:author="vchoi" w:date="2012-04-23T17:47:00Z">
              <w:r w:rsidRPr="00AB414A" w:rsidDel="000553DE">
                <w:delText xml:space="preserve">G </w:delText>
              </w:r>
            </w:del>
            <w:ins w:id="2228" w:author="vchoi" w:date="2012-04-23T17:47:00Z">
              <w:r w:rsidR="000553DE">
                <w:t>M</w:t>
              </w:r>
            </w:ins>
            <w:r w:rsidRPr="00AB414A">
              <w:t>/</w:t>
            </w:r>
            <w:del w:id="2229" w:author="vchoi" w:date="2012-04-23T17:47:00Z">
              <w:r w:rsidRPr="00AB414A" w:rsidDel="000553DE">
                <w:delText xml:space="preserve"> </w:delText>
              </w:r>
            </w:del>
            <w:r w:rsidRPr="00AB414A">
              <w:t>1</w:t>
            </w:r>
          </w:p>
        </w:tc>
        <w:tc>
          <w:tcPr>
            <w:tcW w:w="1471" w:type="dxa"/>
            <w:shd w:val="clear" w:color="auto" w:fill="auto"/>
          </w:tcPr>
          <w:p w:rsidR="002B757B" w:rsidRPr="00AB414A" w:rsidRDefault="002B757B" w:rsidP="002B757B">
            <w:pPr>
              <w:pStyle w:val="Normal9"/>
            </w:pPr>
            <w:r w:rsidRPr="00AB414A">
              <w:t>Aggregator VFD</w:t>
            </w:r>
          </w:p>
        </w:tc>
        <w:tc>
          <w:tcPr>
            <w:tcW w:w="1417" w:type="dxa"/>
            <w:shd w:val="clear" w:color="auto" w:fill="auto"/>
          </w:tcPr>
          <w:p w:rsidR="0010705A" w:rsidRDefault="002B757B">
            <w:pPr>
              <w:pStyle w:val="Normal9"/>
            </w:pPr>
            <w:r w:rsidRPr="00AB414A">
              <w:t>aggrvfd_</w:t>
            </w:r>
            <w:del w:id="2230" w:author="vchoi" w:date="2012-04-23T17:48:00Z">
              <w:r w:rsidRPr="00AB414A" w:rsidDel="000553DE">
                <w:delText>G</w:delText>
              </w:r>
            </w:del>
            <w:ins w:id="2231" w:author="vchoi" w:date="2012-04-23T17:48:00Z">
              <w:r w:rsidR="000553DE">
                <w:t>M</w:t>
              </w:r>
            </w:ins>
            <w:r w:rsidRPr="00AB414A">
              <w:t>.h5</w:t>
            </w:r>
          </w:p>
        </w:tc>
        <w:tc>
          <w:tcPr>
            <w:tcW w:w="895" w:type="dxa"/>
            <w:shd w:val="clear" w:color="auto" w:fill="auto"/>
          </w:tcPr>
          <w:p w:rsidR="002B757B" w:rsidRPr="00AB414A" w:rsidRDefault="002B757B" w:rsidP="002B757B">
            <w:pPr>
              <w:pStyle w:val="Normal9"/>
            </w:pPr>
            <w:del w:id="2232" w:author="vchoi" w:date="2012-04-23T17:48:00Z">
              <w:r w:rsidRPr="00AB414A" w:rsidDel="000553DE">
                <w:delText>124784</w:delText>
              </w:r>
            </w:del>
            <w:ins w:id="2233" w:author="vchoi" w:date="2012-04-23T17:48:00Z">
              <w:r w:rsidR="000553DE">
                <w:t>236784</w:t>
              </w:r>
            </w:ins>
          </w:p>
        </w:tc>
        <w:tc>
          <w:tcPr>
            <w:tcW w:w="1170" w:type="dxa"/>
            <w:shd w:val="clear" w:color="auto" w:fill="auto"/>
          </w:tcPr>
          <w:p w:rsidR="002B757B" w:rsidRPr="00AB414A" w:rsidRDefault="002B757B" w:rsidP="002B757B">
            <w:pPr>
              <w:pStyle w:val="Normal9"/>
            </w:pPr>
            <w:del w:id="2234" w:author="vchoi" w:date="2012-04-23T11:15:00Z">
              <w:r w:rsidRPr="00AB414A" w:rsidDel="007750C1">
                <w:delText>1936</w:delText>
              </w:r>
            </w:del>
            <w:ins w:id="2235" w:author="vchoi" w:date="2012-04-23T17:49:00Z">
              <w:r w:rsidR="000553DE">
                <w:t>2480</w:t>
              </w:r>
            </w:ins>
          </w:p>
        </w:tc>
        <w:tc>
          <w:tcPr>
            <w:tcW w:w="1260" w:type="dxa"/>
            <w:shd w:val="clear" w:color="auto" w:fill="auto"/>
          </w:tcPr>
          <w:p w:rsidR="002B757B" w:rsidRPr="00AB414A" w:rsidRDefault="002B757B" w:rsidP="002B757B">
            <w:pPr>
              <w:pStyle w:val="Normal9"/>
            </w:pPr>
            <w:del w:id="2236" w:author="vchoi" w:date="2012-04-23T17:49:00Z">
              <w:r w:rsidRPr="00AB414A" w:rsidDel="000553DE">
                <w:delText>120640</w:delText>
              </w:r>
            </w:del>
            <w:ins w:id="2237" w:author="vchoi" w:date="2012-04-23T17:49:00Z">
              <w:r w:rsidR="000553DE">
                <w:t>232640</w:t>
              </w:r>
            </w:ins>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del w:id="2238" w:author="vchoi" w:date="2012-04-23T17:49:00Z">
              <w:r w:rsidRPr="00AB414A" w:rsidDel="000553DE">
                <w:delText>1936</w:delText>
              </w:r>
            </w:del>
            <w:ins w:id="2239" w:author="vchoi" w:date="2012-04-23T17:49:00Z">
              <w:r w:rsidR="000553DE">
                <w:t>1664</w:t>
              </w:r>
            </w:ins>
          </w:p>
        </w:tc>
      </w:tr>
      <w:tr w:rsidR="002B757B" w:rsidRPr="00AB414A" w:rsidTr="00AB414A">
        <w:trPr>
          <w:jc w:val="center"/>
        </w:trPr>
        <w:tc>
          <w:tcPr>
            <w:tcW w:w="977" w:type="dxa"/>
            <w:shd w:val="clear" w:color="auto" w:fill="auto"/>
          </w:tcPr>
          <w:p w:rsidR="002B757B" w:rsidRPr="00AB414A" w:rsidRDefault="002B757B" w:rsidP="002B757B">
            <w:pPr>
              <w:pStyle w:val="Normal9"/>
            </w:pPr>
            <w:del w:id="2240" w:author="vchoi" w:date="2012-04-23T17:47:00Z">
              <w:r w:rsidRPr="00AB414A" w:rsidDel="000553DE">
                <w:delText xml:space="preserve">H </w:delText>
              </w:r>
            </w:del>
            <w:ins w:id="2241" w:author="vchoi" w:date="2012-04-23T17:47:00Z">
              <w:r w:rsidR="000553DE">
                <w:t>N</w:t>
              </w:r>
            </w:ins>
            <w:r w:rsidRPr="00AB414A">
              <w:t>/ 1</w:t>
            </w:r>
          </w:p>
        </w:tc>
        <w:tc>
          <w:tcPr>
            <w:tcW w:w="1471" w:type="dxa"/>
            <w:shd w:val="clear" w:color="auto" w:fill="auto"/>
          </w:tcPr>
          <w:p w:rsidR="002B757B" w:rsidRPr="00AB414A" w:rsidRDefault="002B757B" w:rsidP="002B757B">
            <w:pPr>
              <w:pStyle w:val="Normal9"/>
            </w:pPr>
            <w:r w:rsidRPr="00AB414A">
              <w:t>VFD</w:t>
            </w:r>
          </w:p>
        </w:tc>
        <w:tc>
          <w:tcPr>
            <w:tcW w:w="1417" w:type="dxa"/>
            <w:shd w:val="clear" w:color="auto" w:fill="auto"/>
          </w:tcPr>
          <w:p w:rsidR="0010705A" w:rsidRDefault="002B757B">
            <w:pPr>
              <w:pStyle w:val="Normal9"/>
            </w:pPr>
            <w:r w:rsidRPr="00AB414A">
              <w:t>vfd_</w:t>
            </w:r>
            <w:del w:id="2242" w:author="vchoi" w:date="2012-04-23T17:48:00Z">
              <w:r w:rsidRPr="00AB414A" w:rsidDel="000553DE">
                <w:delText>H</w:delText>
              </w:r>
            </w:del>
            <w:ins w:id="2243" w:author="vchoi" w:date="2012-04-23T17:48:00Z">
              <w:r w:rsidR="000553DE">
                <w:t>N</w:t>
              </w:r>
            </w:ins>
            <w:r w:rsidRPr="00AB414A">
              <w:t>.h5</w:t>
            </w:r>
          </w:p>
        </w:tc>
        <w:tc>
          <w:tcPr>
            <w:tcW w:w="895" w:type="dxa"/>
            <w:shd w:val="clear" w:color="auto" w:fill="auto"/>
          </w:tcPr>
          <w:p w:rsidR="002B757B" w:rsidRPr="00AB414A" w:rsidRDefault="002B757B" w:rsidP="002B757B">
            <w:pPr>
              <w:pStyle w:val="Normal9"/>
            </w:pPr>
            <w:del w:id="2244" w:author="vchoi" w:date="2012-04-23T17:48:00Z">
              <w:r w:rsidRPr="00AB414A" w:rsidDel="000553DE">
                <w:delText>122848</w:delText>
              </w:r>
            </w:del>
            <w:ins w:id="2245" w:author="vchoi" w:date="2012-04-23T17:48:00Z">
              <w:r w:rsidR="000553DE">
                <w:t>235120</w:t>
              </w:r>
            </w:ins>
          </w:p>
        </w:tc>
        <w:tc>
          <w:tcPr>
            <w:tcW w:w="1170" w:type="dxa"/>
            <w:shd w:val="clear" w:color="auto" w:fill="auto"/>
          </w:tcPr>
          <w:p w:rsidR="002B757B" w:rsidRPr="00AB414A" w:rsidRDefault="002B757B" w:rsidP="002B757B">
            <w:pPr>
              <w:pStyle w:val="Normal9"/>
            </w:pPr>
            <w:del w:id="2246" w:author="vchoi" w:date="2012-04-23T17:49:00Z">
              <w:r w:rsidRPr="00AB414A" w:rsidDel="000553DE">
                <w:delText>2208</w:delText>
              </w:r>
            </w:del>
            <w:ins w:id="2247" w:author="vchoi" w:date="2012-04-23T17:49:00Z">
              <w:r w:rsidR="000553DE">
                <w:t>2480</w:t>
              </w:r>
            </w:ins>
          </w:p>
        </w:tc>
        <w:tc>
          <w:tcPr>
            <w:tcW w:w="1260" w:type="dxa"/>
            <w:shd w:val="clear" w:color="auto" w:fill="auto"/>
          </w:tcPr>
          <w:p w:rsidR="002B757B" w:rsidRPr="00AB414A" w:rsidRDefault="002B757B" w:rsidP="002B757B">
            <w:pPr>
              <w:pStyle w:val="Normal9"/>
            </w:pPr>
            <w:del w:id="2248" w:author="vchoi" w:date="2012-04-23T17:49:00Z">
              <w:r w:rsidRPr="00AB414A" w:rsidDel="000553DE">
                <w:delText>120640</w:delText>
              </w:r>
            </w:del>
            <w:ins w:id="2249" w:author="vchoi" w:date="2012-04-23T17:49:00Z">
              <w:r w:rsidR="000553DE">
                <w:t>232640</w:t>
              </w:r>
            </w:ins>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0</w:t>
            </w:r>
          </w:p>
        </w:tc>
      </w:tr>
    </w:tbl>
    <w:p w:rsidR="002B757B" w:rsidRPr="00562C10" w:rsidRDefault="002B757B" w:rsidP="00093EF7"/>
    <w:p w:rsidR="003238E1" w:rsidRDefault="003238E1" w:rsidP="00093EF7">
      <w:r>
        <w:t xml:space="preserve">The table above shows the file space information for HDF5 files after </w:t>
      </w:r>
      <w:del w:id="2250" w:author="vchoi" w:date="2012-04-24T12:25:00Z">
        <w:r w:rsidDel="005B00BE">
          <w:delText xml:space="preserve">four </w:delText>
        </w:r>
      </w:del>
      <w:ins w:id="2251" w:author="vchoi" w:date="2012-04-24T12:25:00Z">
        <w:r w:rsidR="005B00BE">
          <w:t xml:space="preserve">six </w:t>
        </w:r>
      </w:ins>
      <w:r>
        <w:t xml:space="preserve">datasets have been added. </w:t>
      </w:r>
      <w:del w:id="2252" w:author="vchoi" w:date="2012-04-24T12:25:00Z">
        <w:r w:rsidDel="005B00BE">
          <w:delText xml:space="preserve">This corresponds to the state of the files after Session </w:delText>
        </w:r>
      </w:del>
      <w:del w:id="2253" w:author="vchoi" w:date="2012-04-23T11:18:00Z">
        <w:r w:rsidDel="007750C1">
          <w:delText xml:space="preserve">2 </w:delText>
        </w:r>
      </w:del>
      <w:del w:id="2254" w:author="vchoi" w:date="2012-04-24T12:25:00Z">
        <w:r w:rsidDel="005B00BE">
          <w:delText>in Scenarios A and B.</w:delText>
        </w:r>
      </w:del>
    </w:p>
    <w:p w:rsidR="00ED28D7" w:rsidRDefault="00ED28D7" w:rsidP="00724155"/>
    <w:p w:rsidR="003238E1" w:rsidRDefault="003238E1" w:rsidP="00093EF7">
      <w:r>
        <w:t xml:space="preserve">The </w:t>
      </w:r>
      <w:r w:rsidRPr="00733DBA">
        <w:rPr>
          <w:i/>
        </w:rPr>
        <w:t>aggrvfd</w:t>
      </w:r>
      <w:r>
        <w:rPr>
          <w:i/>
        </w:rPr>
        <w:t>_</w:t>
      </w:r>
      <w:del w:id="2255" w:author="vchoi" w:date="2012-04-24T12:26:00Z">
        <w:r w:rsidDel="005B00BE">
          <w:rPr>
            <w:i/>
          </w:rPr>
          <w:delText>G</w:delText>
        </w:r>
      </w:del>
      <w:ins w:id="2256" w:author="vchoi" w:date="2012-04-24T12:26:00Z">
        <w:r w:rsidR="005B00BE">
          <w:rPr>
            <w:i/>
          </w:rPr>
          <w:t>M</w:t>
        </w:r>
      </w:ins>
      <w:r w:rsidRPr="00733DBA">
        <w:rPr>
          <w:i/>
        </w:rPr>
        <w:t>.h5</w:t>
      </w:r>
      <w:r>
        <w:t xml:space="preserve"> and </w:t>
      </w:r>
      <w:r w:rsidRPr="00733DBA">
        <w:rPr>
          <w:i/>
        </w:rPr>
        <w:t>vfd</w:t>
      </w:r>
      <w:r>
        <w:rPr>
          <w:i/>
        </w:rPr>
        <w:t>_</w:t>
      </w:r>
      <w:del w:id="2257" w:author="vchoi" w:date="2012-04-24T12:26:00Z">
        <w:r w:rsidDel="005B00BE">
          <w:rPr>
            <w:i/>
          </w:rPr>
          <w:delText>H</w:delText>
        </w:r>
      </w:del>
      <w:ins w:id="2258" w:author="vchoi" w:date="2012-04-24T12:26:00Z">
        <w:r w:rsidR="005B00BE">
          <w:rPr>
            <w:i/>
          </w:rPr>
          <w:t>N</w:t>
        </w:r>
      </w:ins>
      <w:r w:rsidRPr="00733DBA">
        <w:rPr>
          <w:i/>
        </w:rPr>
        <w:t>.h5</w:t>
      </w:r>
      <w:r>
        <w:t xml:space="preserve"> files are smaller than </w:t>
      </w:r>
      <w:r>
        <w:rPr>
          <w:i/>
        </w:rPr>
        <w:t>no_</w:t>
      </w:r>
      <w:r w:rsidRPr="00733DBA">
        <w:rPr>
          <w:i/>
        </w:rPr>
        <w:t>persist</w:t>
      </w:r>
      <w:r>
        <w:rPr>
          <w:i/>
        </w:rPr>
        <w:t>_</w:t>
      </w:r>
      <w:del w:id="2259" w:author="vchoi" w:date="2012-04-24T12:26:00Z">
        <w:r w:rsidDel="005B00BE">
          <w:rPr>
            <w:i/>
          </w:rPr>
          <w:delText>A</w:delText>
        </w:r>
      </w:del>
      <w:ins w:id="2260" w:author="vchoi" w:date="2012-04-24T12:26:00Z">
        <w:r w:rsidR="005B00BE">
          <w:rPr>
            <w:i/>
          </w:rPr>
          <w:t>K</w:t>
        </w:r>
      </w:ins>
      <w:r w:rsidRPr="00733DBA">
        <w:rPr>
          <w:i/>
        </w:rPr>
        <w:t>.h5</w:t>
      </w:r>
      <w:r>
        <w:t xml:space="preserve"> and </w:t>
      </w:r>
      <w:r w:rsidRPr="00733DBA">
        <w:rPr>
          <w:i/>
        </w:rPr>
        <w:t>persist</w:t>
      </w:r>
      <w:r>
        <w:rPr>
          <w:i/>
        </w:rPr>
        <w:t>_</w:t>
      </w:r>
      <w:del w:id="2261" w:author="vchoi" w:date="2012-04-24T12:26:00Z">
        <w:r w:rsidDel="005B00BE">
          <w:rPr>
            <w:i/>
          </w:rPr>
          <w:delText>B</w:delText>
        </w:r>
      </w:del>
      <w:ins w:id="2262" w:author="vchoi" w:date="2012-04-24T12:26:00Z">
        <w:r w:rsidR="005B00BE">
          <w:rPr>
            <w:i/>
          </w:rPr>
          <w:t>L</w:t>
        </w:r>
      </w:ins>
      <w:r w:rsidRPr="00733DBA">
        <w:rPr>
          <w:i/>
        </w:rPr>
        <w:t>.h5</w:t>
      </w:r>
      <w:r>
        <w:t xml:space="preserve">. The </w:t>
      </w:r>
      <w:r>
        <w:rPr>
          <w:i/>
        </w:rPr>
        <w:t>v</w:t>
      </w:r>
      <w:r w:rsidRPr="00733DBA">
        <w:rPr>
          <w:i/>
        </w:rPr>
        <w:t>fd</w:t>
      </w:r>
      <w:r>
        <w:rPr>
          <w:i/>
        </w:rPr>
        <w:t>_</w:t>
      </w:r>
      <w:del w:id="2263" w:author="vchoi" w:date="2012-04-24T12:27:00Z">
        <w:r w:rsidDel="005B00BE">
          <w:rPr>
            <w:i/>
          </w:rPr>
          <w:delText>H</w:delText>
        </w:r>
      </w:del>
      <w:ins w:id="2264" w:author="vchoi" w:date="2012-04-24T12:27:00Z">
        <w:r w:rsidR="005B00BE">
          <w:rPr>
            <w:i/>
          </w:rPr>
          <w:t>N</w:t>
        </w:r>
      </w:ins>
      <w:r w:rsidRPr="00733DBA">
        <w:rPr>
          <w:i/>
        </w:rPr>
        <w:t>.h5</w:t>
      </w:r>
      <w:r w:rsidR="00724155" w:rsidRPr="00724155">
        <w:t xml:space="preserve"> file</w:t>
      </w:r>
      <w:r w:rsidRPr="00724155">
        <w:t xml:space="preserve">, </w:t>
      </w:r>
      <w:r>
        <w:t xml:space="preserve">managed with the VFD strategy, has the smallest size with no tracked free space or unaccounted space. Even though </w:t>
      </w:r>
      <w:r w:rsidRPr="00733DBA">
        <w:rPr>
          <w:i/>
        </w:rPr>
        <w:t>aggrvfd</w:t>
      </w:r>
      <w:r>
        <w:rPr>
          <w:i/>
        </w:rPr>
        <w:t>_</w:t>
      </w:r>
      <w:del w:id="2265" w:author="vchoi" w:date="2012-04-24T12:27:00Z">
        <w:r w:rsidDel="005B00BE">
          <w:rPr>
            <w:i/>
          </w:rPr>
          <w:delText>G</w:delText>
        </w:r>
      </w:del>
      <w:ins w:id="2266" w:author="vchoi" w:date="2012-04-24T12:27:00Z">
        <w:r w:rsidR="005B00BE">
          <w:rPr>
            <w:i/>
          </w:rPr>
          <w:t>M</w:t>
        </w:r>
      </w:ins>
      <w:r w:rsidRPr="00733DBA">
        <w:rPr>
          <w:i/>
        </w:rPr>
        <w:t>.h5</w:t>
      </w:r>
      <w:r>
        <w:t xml:space="preserve"> has less saving in file space than </w:t>
      </w:r>
      <w:r w:rsidRPr="00733DBA">
        <w:rPr>
          <w:i/>
        </w:rPr>
        <w:t>vfd</w:t>
      </w:r>
      <w:r>
        <w:rPr>
          <w:i/>
        </w:rPr>
        <w:t>_</w:t>
      </w:r>
      <w:del w:id="2267" w:author="vchoi" w:date="2012-04-24T12:27:00Z">
        <w:r w:rsidDel="005B00BE">
          <w:rPr>
            <w:i/>
          </w:rPr>
          <w:delText>H</w:delText>
        </w:r>
      </w:del>
      <w:ins w:id="2268" w:author="vchoi" w:date="2012-04-24T12:27:00Z">
        <w:r w:rsidR="005B00BE">
          <w:rPr>
            <w:i/>
          </w:rPr>
          <w:t>N</w:t>
        </w:r>
      </w:ins>
      <w:r w:rsidRPr="00733DBA">
        <w:rPr>
          <w:i/>
        </w:rPr>
        <w:t>.h5</w:t>
      </w:r>
      <w:r>
        <w:t xml:space="preserve">, it will have the benefit of better I/O performance due to the use of aggregators for servicing space allocation requests. Metadata in </w:t>
      </w:r>
      <w:r w:rsidRPr="00733DBA">
        <w:rPr>
          <w:i/>
        </w:rPr>
        <w:t>aggrvfd</w:t>
      </w:r>
      <w:r>
        <w:rPr>
          <w:i/>
        </w:rPr>
        <w:t>_</w:t>
      </w:r>
      <w:del w:id="2269" w:author="vchoi" w:date="2012-04-24T12:27:00Z">
        <w:r w:rsidDel="005B00BE">
          <w:rPr>
            <w:i/>
          </w:rPr>
          <w:delText>G</w:delText>
        </w:r>
      </w:del>
      <w:ins w:id="2270" w:author="vchoi" w:date="2012-04-24T12:27:00Z">
        <w:r w:rsidR="005B00BE">
          <w:rPr>
            <w:i/>
          </w:rPr>
          <w:t>M</w:t>
        </w:r>
      </w:ins>
      <w:r w:rsidRPr="00733DBA">
        <w:rPr>
          <w:i/>
        </w:rPr>
        <w:t>.h5</w:t>
      </w:r>
      <w:r>
        <w:t xml:space="preserve"> will also tend to be more concentrated in contiguous blocks than in </w:t>
      </w:r>
      <w:r w:rsidRPr="00733DBA">
        <w:rPr>
          <w:i/>
        </w:rPr>
        <w:t>vfd</w:t>
      </w:r>
      <w:r>
        <w:rPr>
          <w:i/>
        </w:rPr>
        <w:t>_</w:t>
      </w:r>
      <w:del w:id="2271" w:author="vchoi" w:date="2012-04-24T12:27:00Z">
        <w:r w:rsidDel="005B00BE">
          <w:rPr>
            <w:i/>
          </w:rPr>
          <w:delText>H</w:delText>
        </w:r>
      </w:del>
      <w:ins w:id="2272" w:author="vchoi" w:date="2012-04-24T12:27:00Z">
        <w:r w:rsidR="005B00BE">
          <w:rPr>
            <w:i/>
          </w:rPr>
          <w:t>N</w:t>
        </w:r>
      </w:ins>
      <w:r w:rsidRPr="00733DBA">
        <w:rPr>
          <w:i/>
        </w:rPr>
        <w:t>.h5</w:t>
      </w:r>
      <w:r>
        <w:t>.</w:t>
      </w:r>
    </w:p>
    <w:p w:rsidR="00ED28D7" w:rsidRPr="00703AEE" w:rsidRDefault="00ED28D7" w:rsidP="00093EF7"/>
    <w:p w:rsidR="003238E1" w:rsidRDefault="003238E1" w:rsidP="00093EF7"/>
    <w:p w:rsidR="00E76C78" w:rsidRDefault="00E76C78" w:rsidP="00093EF7"/>
    <w:p w:rsidR="00E76C78" w:rsidRDefault="00E76C78" w:rsidP="00093EF7"/>
    <w:p w:rsidR="0010705A" w:rsidRDefault="00E76C78">
      <w:pPr>
        <w:pStyle w:val="Heading1"/>
      </w:pPr>
      <w:bookmarkStart w:id="2273" w:name="_Toc322526745"/>
      <w:r w:rsidRPr="00174F35">
        <w:lastRenderedPageBreak/>
        <w:t>Changes, 4.18.2012+</w:t>
      </w:r>
      <w:bookmarkEnd w:id="2273"/>
    </w:p>
    <w:p w:rsidR="00E76C78" w:rsidRDefault="00E76C78" w:rsidP="00E76C78"/>
    <w:p w:rsidR="0010705A" w:rsidRDefault="00E76C78">
      <w:pPr>
        <w:pStyle w:val="Heading2"/>
      </w:pPr>
      <w:bookmarkStart w:id="2274" w:name="_Toc322526746"/>
      <w:r>
        <w:t>Threshold</w:t>
      </w:r>
      <w:bookmarkEnd w:id="2274"/>
    </w:p>
    <w:p w:rsidR="00E76C78" w:rsidRDefault="00174F35" w:rsidP="00E76C78">
      <w:r>
        <w:t>x</w:t>
      </w:r>
      <w:r w:rsidR="00E76C78">
        <w:t>_ define threshold, email sent to vailin 4.18.2012, section 4.1 in doc</w:t>
      </w:r>
    </w:p>
    <w:p w:rsidR="00E76C78" w:rsidRDefault="00E76C78" w:rsidP="00E76C78"/>
    <w:p w:rsidR="00E76C78" w:rsidRDefault="00E76C78" w:rsidP="00E76C78"/>
    <w:p w:rsidR="00E76C78" w:rsidRDefault="00E76C78" w:rsidP="00E76C78"/>
    <w:p w:rsidR="0010705A" w:rsidRDefault="00E76C78">
      <w:pPr>
        <w:pStyle w:val="Heading2"/>
      </w:pPr>
      <w:bookmarkStart w:id="2275" w:name="_Toc322526747"/>
      <w:r>
        <w:t>Compare empty files that have different strategies</w:t>
      </w:r>
      <w:bookmarkEnd w:id="2275"/>
    </w:p>
    <w:p w:rsidR="00E76C78" w:rsidRDefault="00E76C78" w:rsidP="00E76C78">
      <w:r>
        <w:t xml:space="preserve">_ in 5.2.1 is a test. i sent the test to Jonathan 4.18.2012. Jonathan says tools don't have the new features yet. </w:t>
      </w:r>
    </w:p>
    <w:p w:rsidR="00E76C78" w:rsidRDefault="00E76C78" w:rsidP="00E76C78"/>
    <w:p w:rsidR="00702E06" w:rsidRDefault="00702E06" w:rsidP="00702E06">
      <w:r>
        <w:t>Here are the steps in the test:</w:t>
      </w:r>
    </w:p>
    <w:p w:rsidR="00702E06" w:rsidRDefault="00702E06" w:rsidP="00702E06"/>
    <w:p w:rsidR="00702E06" w:rsidRDefault="00702E06" w:rsidP="00702E06">
      <w:r>
        <w:t>1. Create an empty file using the All file space management strategy. An arbitrary name might be AllPersist.h5.</w:t>
      </w:r>
    </w:p>
    <w:p w:rsidR="00702E06" w:rsidRDefault="00702E06" w:rsidP="00702E06">
      <w:r>
        <w:t>2. Create an empty file using the All Persist file space management strategy. An arbitrary name might be All.h5.</w:t>
      </w:r>
    </w:p>
    <w:p w:rsidR="00702E06" w:rsidRDefault="00702E06" w:rsidP="00702E06">
      <w:r>
        <w:t>3. Run these command lines:</w:t>
      </w:r>
    </w:p>
    <w:p w:rsidR="00702E06" w:rsidRDefault="00702E06" w:rsidP="00702E06">
      <w:r>
        <w:t xml:space="preserve">    a. h5stat -S AllPersist.h5</w:t>
      </w:r>
    </w:p>
    <w:p w:rsidR="00702E06" w:rsidRDefault="00702E06" w:rsidP="00702E06">
      <w:r>
        <w:t xml:space="preserve">    b. h5dump -H AllPersist.h5</w:t>
      </w:r>
    </w:p>
    <w:p w:rsidR="00702E06" w:rsidRDefault="00702E06" w:rsidP="00702E06">
      <w:r>
        <w:t xml:space="preserve">    c. h5stat -S All.h5</w:t>
      </w:r>
    </w:p>
    <w:p w:rsidR="00702E06" w:rsidRDefault="00702E06" w:rsidP="00702E06">
      <w:r>
        <w:t xml:space="preserve">    d. h5dump -H All.h5</w:t>
      </w:r>
    </w:p>
    <w:p w:rsidR="00E76C78" w:rsidRDefault="00702E06" w:rsidP="00702E06">
      <w:r>
        <w:t>4. Send me the output from the command lines.</w:t>
      </w:r>
    </w:p>
    <w:p w:rsidR="00702E06" w:rsidRDefault="00702E06" w:rsidP="00E76C78"/>
    <w:p w:rsidR="00702E06" w:rsidRDefault="00702E06" w:rsidP="00E76C78"/>
    <w:p w:rsidR="00702E06" w:rsidRDefault="00702E06" w:rsidP="00E76C78"/>
    <w:p w:rsidR="00567837" w:rsidRDefault="00567837" w:rsidP="00E76C78"/>
    <w:p w:rsidR="00567837" w:rsidRDefault="00567837" w:rsidP="00E76C78"/>
    <w:p w:rsidR="00567837" w:rsidRDefault="00567837" w:rsidP="00E76C78"/>
    <w:p w:rsidR="00567837" w:rsidRDefault="00567837" w:rsidP="00E76C78"/>
    <w:p w:rsidR="00567837" w:rsidRDefault="00567837" w:rsidP="00567837">
      <w:r>
        <w:t>_ 5.2.3, how add a 4th session? This also affects Table 4 in section 5.7.</w:t>
      </w:r>
    </w:p>
    <w:p w:rsidR="00567837" w:rsidRDefault="00567837" w:rsidP="00567837">
      <w:r>
        <w:t>_ Sections 5.7 and 5.8, how add another session to scenarios G and H? How adjust sections 5.7, 5.8, and 5.8.3?</w:t>
      </w:r>
    </w:p>
    <w:p w:rsidR="00567837" w:rsidRDefault="00567837" w:rsidP="00E76C78"/>
    <w:p w:rsidR="00E76C78" w:rsidRDefault="00E76C78" w:rsidP="00E76C78"/>
    <w:p w:rsidR="00702E06" w:rsidRDefault="00702E06" w:rsidP="0051412D">
      <w:pPr>
        <w:pStyle w:val="Heading2"/>
        <w:sectPr w:rsidR="00702E06" w:rsidSect="005A0F21">
          <w:headerReference w:type="first" r:id="rId23"/>
          <w:type w:val="continuous"/>
          <w:pgSz w:w="12240" w:h="15840" w:code="1"/>
          <w:pgMar w:top="1152" w:right="1152" w:bottom="1440" w:left="1152" w:header="432" w:footer="720" w:gutter="0"/>
          <w:cols w:space="720"/>
          <w:titlePg/>
          <w:docGrid w:linePitch="360"/>
        </w:sectPr>
      </w:pPr>
    </w:p>
    <w:p w:rsidR="0010705A" w:rsidRDefault="00567837">
      <w:pPr>
        <w:pStyle w:val="Heading2"/>
      </w:pPr>
      <w:bookmarkStart w:id="2276" w:name="_Toc322526748"/>
      <w:r w:rsidRPr="00174F35">
        <w:lastRenderedPageBreak/>
        <w:t>Extended Scenarios</w:t>
      </w:r>
      <w:bookmarkEnd w:id="2276"/>
      <w:ins w:id="2277" w:author="vchoi" w:date="2012-04-24T15:36:00Z">
        <w:r w:rsidR="00AC0B94">
          <w:t xml:space="preserve"> (can be deleted)</w:t>
        </w:r>
      </w:ins>
    </w:p>
    <w:p w:rsidR="00DD3F14" w:rsidRDefault="00DD3F14" w:rsidP="00ED28D7">
      <w:r>
        <w:t>In the table below, the Actions column assumes that at the end of each session, h5dump –H</w:t>
      </w:r>
      <w:r w:rsidR="00C21EFB">
        <w:t>,</w:t>
      </w:r>
      <w:r>
        <w:t xml:space="preserve"> h5stat –S</w:t>
      </w:r>
      <w:r w:rsidR="00C21EFB">
        <w:t>, and h5stat -s</w:t>
      </w:r>
      <w:r>
        <w:t xml:space="preserve"> will be run on the file. Show the output in the doc.</w:t>
      </w:r>
      <w:r w:rsidR="00C21EFB">
        <w:t xml:space="preserve"> There are six datasets used in the scenarios. They are dset1, dset2, dset3, dset4, dset5, and dset6. It would be good if the datasets could be of different sizes. The size of dset6 should be a little smaller than dset2.</w:t>
      </w:r>
      <w:r w:rsidR="007231DB">
        <w:t xml:space="preserve"> Set threshold to 1 for all scenarios.</w:t>
      </w:r>
      <w:r w:rsidR="004952DE">
        <w:t xml:space="preserve"> The files that are created in each scenario can be named scenario.h5. For example, the name of the file in scenario A could be A.h5.</w:t>
      </w:r>
    </w:p>
    <w:p w:rsidR="00DD3F14" w:rsidRDefault="00DD3F14" w:rsidP="00ED28D7"/>
    <w:tbl>
      <w:tblPr>
        <w:tblStyle w:val="TableGrid"/>
        <w:tblW w:w="0" w:type="auto"/>
        <w:tblLook w:val="04A0" w:firstRow="1" w:lastRow="0" w:firstColumn="1" w:lastColumn="0" w:noHBand="0" w:noVBand="1"/>
      </w:tblPr>
      <w:tblGrid>
        <w:gridCol w:w="1008"/>
        <w:gridCol w:w="1800"/>
        <w:gridCol w:w="900"/>
        <w:gridCol w:w="4230"/>
        <w:gridCol w:w="5130"/>
      </w:tblGrid>
      <w:tr w:rsidR="00DD3F14" w:rsidRPr="00702E06" w:rsidTr="00567837">
        <w:trPr>
          <w:cantSplit/>
          <w:tblHeader/>
        </w:trPr>
        <w:tc>
          <w:tcPr>
            <w:tcW w:w="1008" w:type="dxa"/>
          </w:tcPr>
          <w:p w:rsidR="00DD3F14" w:rsidRPr="00702E06" w:rsidRDefault="00DD3F14" w:rsidP="00ED28D7">
            <w:pPr>
              <w:rPr>
                <w:b/>
              </w:rPr>
            </w:pPr>
            <w:r w:rsidRPr="00702E06">
              <w:rPr>
                <w:b/>
              </w:rPr>
              <w:t>Scenario</w:t>
            </w:r>
          </w:p>
        </w:tc>
        <w:tc>
          <w:tcPr>
            <w:tcW w:w="1800" w:type="dxa"/>
          </w:tcPr>
          <w:p w:rsidR="00DD3F14" w:rsidRPr="00702E06" w:rsidRDefault="00DD3F14" w:rsidP="00ED28D7">
            <w:pPr>
              <w:rPr>
                <w:b/>
              </w:rPr>
            </w:pPr>
            <w:r w:rsidRPr="00702E06">
              <w:rPr>
                <w:b/>
              </w:rPr>
              <w:t>Strategy</w:t>
            </w:r>
          </w:p>
        </w:tc>
        <w:tc>
          <w:tcPr>
            <w:tcW w:w="900" w:type="dxa"/>
          </w:tcPr>
          <w:p w:rsidR="00DD3F14" w:rsidRPr="00702E06" w:rsidRDefault="00DD3F14" w:rsidP="00ED28D7">
            <w:pPr>
              <w:rPr>
                <w:b/>
              </w:rPr>
            </w:pPr>
            <w:r w:rsidRPr="00702E06">
              <w:rPr>
                <w:b/>
              </w:rPr>
              <w:t>Session</w:t>
            </w:r>
          </w:p>
        </w:tc>
        <w:tc>
          <w:tcPr>
            <w:tcW w:w="4230" w:type="dxa"/>
          </w:tcPr>
          <w:p w:rsidR="00DD3F14" w:rsidRPr="00702E06" w:rsidRDefault="00DD3F14" w:rsidP="00DD3F14">
            <w:pPr>
              <w:rPr>
                <w:b/>
              </w:rPr>
            </w:pPr>
            <w:r w:rsidRPr="00702E06">
              <w:rPr>
                <w:b/>
              </w:rPr>
              <w:t>Actions</w:t>
            </w:r>
          </w:p>
        </w:tc>
        <w:tc>
          <w:tcPr>
            <w:tcW w:w="5130" w:type="dxa"/>
          </w:tcPr>
          <w:p w:rsidR="00DD3F14" w:rsidRPr="00702E06" w:rsidRDefault="00DD3F14" w:rsidP="00ED28D7">
            <w:pPr>
              <w:rPr>
                <w:b/>
              </w:rPr>
            </w:pPr>
            <w:r w:rsidRPr="00702E06">
              <w:rPr>
                <w:b/>
              </w:rPr>
              <w:t>Comments</w:t>
            </w:r>
          </w:p>
        </w:tc>
      </w:tr>
      <w:tr w:rsidR="00DD3F14" w:rsidTr="00567837">
        <w:trPr>
          <w:cantSplit/>
        </w:trPr>
        <w:tc>
          <w:tcPr>
            <w:tcW w:w="1008" w:type="dxa"/>
          </w:tcPr>
          <w:p w:rsidR="00DD3F14" w:rsidRDefault="00DD3F14" w:rsidP="00ED28D7">
            <w:r>
              <w:t>A</w:t>
            </w:r>
          </w:p>
        </w:tc>
        <w:tc>
          <w:tcPr>
            <w:tcW w:w="1800" w:type="dxa"/>
          </w:tcPr>
          <w:p w:rsidR="00DD3F14" w:rsidRDefault="00DD3F14" w:rsidP="00ED28D7">
            <w:r>
              <w:t>All</w:t>
            </w:r>
          </w:p>
        </w:tc>
        <w:tc>
          <w:tcPr>
            <w:tcW w:w="900" w:type="dxa"/>
          </w:tcPr>
          <w:p w:rsidR="00DD3F14" w:rsidRDefault="00DD3F14" w:rsidP="00ED28D7">
            <w:r>
              <w:t>1</w:t>
            </w:r>
          </w:p>
        </w:tc>
        <w:tc>
          <w:tcPr>
            <w:tcW w:w="4230" w:type="dxa"/>
          </w:tcPr>
          <w:p w:rsidR="00DD3F14" w:rsidRDefault="00DD3F14" w:rsidP="00702E06">
            <w:r>
              <w:t xml:space="preserve">Create an empty file. </w:t>
            </w:r>
          </w:p>
        </w:tc>
        <w:tc>
          <w:tcPr>
            <w:tcW w:w="5130" w:type="dxa"/>
          </w:tcPr>
          <w:p w:rsidR="00DD3F14" w:rsidRDefault="00DD3F14" w:rsidP="00ED28D7"/>
        </w:tc>
      </w:tr>
      <w:tr w:rsidR="00DD3F14" w:rsidTr="00567837">
        <w:trPr>
          <w:cantSplit/>
        </w:trPr>
        <w:tc>
          <w:tcPr>
            <w:tcW w:w="1008" w:type="dxa"/>
          </w:tcPr>
          <w:p w:rsidR="00DD3F14" w:rsidRDefault="00DD3F14" w:rsidP="00CC7125">
            <w:r>
              <w:t>A</w:t>
            </w:r>
          </w:p>
        </w:tc>
        <w:tc>
          <w:tcPr>
            <w:tcW w:w="1800" w:type="dxa"/>
          </w:tcPr>
          <w:p w:rsidR="00DD3F14" w:rsidRDefault="00DD3F14" w:rsidP="00CC7125">
            <w:r>
              <w:t>All</w:t>
            </w:r>
          </w:p>
        </w:tc>
        <w:tc>
          <w:tcPr>
            <w:tcW w:w="900" w:type="dxa"/>
          </w:tcPr>
          <w:p w:rsidR="00DD3F14" w:rsidRDefault="00DD3F14" w:rsidP="00ED28D7">
            <w:r>
              <w:t>2</w:t>
            </w:r>
          </w:p>
        </w:tc>
        <w:tc>
          <w:tcPr>
            <w:tcW w:w="4230" w:type="dxa"/>
          </w:tcPr>
          <w:p w:rsidR="00DD3F14" w:rsidRDefault="00DD3F14" w:rsidP="00DD3F14">
            <w:r>
              <w:t xml:space="preserve">Add datasets dset1, dset2, dset3, and dset4. </w:t>
            </w:r>
          </w:p>
        </w:tc>
        <w:tc>
          <w:tcPr>
            <w:tcW w:w="5130" w:type="dxa"/>
          </w:tcPr>
          <w:p w:rsidR="00DD3F14" w:rsidRDefault="00DD3F14" w:rsidP="00ED28D7"/>
        </w:tc>
      </w:tr>
      <w:tr w:rsidR="00DD3F14" w:rsidTr="00567837">
        <w:trPr>
          <w:cantSplit/>
        </w:trPr>
        <w:tc>
          <w:tcPr>
            <w:tcW w:w="1008" w:type="dxa"/>
          </w:tcPr>
          <w:p w:rsidR="00DD3F14" w:rsidRDefault="00DD3F14" w:rsidP="00CC7125">
            <w:r>
              <w:t>A</w:t>
            </w:r>
          </w:p>
        </w:tc>
        <w:tc>
          <w:tcPr>
            <w:tcW w:w="1800" w:type="dxa"/>
          </w:tcPr>
          <w:p w:rsidR="00DD3F14" w:rsidRDefault="00DD3F14" w:rsidP="00CC7125">
            <w:r>
              <w:t>All</w:t>
            </w:r>
          </w:p>
        </w:tc>
        <w:tc>
          <w:tcPr>
            <w:tcW w:w="900" w:type="dxa"/>
          </w:tcPr>
          <w:p w:rsidR="00DD3F14" w:rsidRDefault="00DD3F14" w:rsidP="00ED28D7">
            <w:r>
              <w:t>3</w:t>
            </w:r>
          </w:p>
        </w:tc>
        <w:tc>
          <w:tcPr>
            <w:tcW w:w="4230" w:type="dxa"/>
          </w:tcPr>
          <w:p w:rsidR="00DD3F14" w:rsidRDefault="00DD3F14" w:rsidP="00ED28D7">
            <w:r>
              <w:t>Add dset5. Delete dset2.</w:t>
            </w:r>
          </w:p>
        </w:tc>
        <w:tc>
          <w:tcPr>
            <w:tcW w:w="5130" w:type="dxa"/>
          </w:tcPr>
          <w:p w:rsidR="00DD3F14" w:rsidRDefault="00DD3F14" w:rsidP="00ED28D7"/>
        </w:tc>
      </w:tr>
      <w:tr w:rsidR="00DD3F14" w:rsidTr="00567837">
        <w:trPr>
          <w:cantSplit/>
        </w:trPr>
        <w:tc>
          <w:tcPr>
            <w:tcW w:w="1008" w:type="dxa"/>
          </w:tcPr>
          <w:p w:rsidR="00DD3F14" w:rsidRDefault="00DD3F14" w:rsidP="00CC7125">
            <w:r>
              <w:t>A</w:t>
            </w:r>
          </w:p>
        </w:tc>
        <w:tc>
          <w:tcPr>
            <w:tcW w:w="1800" w:type="dxa"/>
          </w:tcPr>
          <w:p w:rsidR="00DD3F14" w:rsidRDefault="00DD3F14" w:rsidP="00CC7125">
            <w:r>
              <w:t>All</w:t>
            </w:r>
          </w:p>
        </w:tc>
        <w:tc>
          <w:tcPr>
            <w:tcW w:w="900" w:type="dxa"/>
          </w:tcPr>
          <w:p w:rsidR="00DD3F14" w:rsidRDefault="00DD3F14" w:rsidP="00ED28D7">
            <w:r>
              <w:t>4</w:t>
            </w:r>
          </w:p>
        </w:tc>
        <w:tc>
          <w:tcPr>
            <w:tcW w:w="4230" w:type="dxa"/>
          </w:tcPr>
          <w:p w:rsidR="00DD3F14" w:rsidRDefault="00DD3F14" w:rsidP="00ED28D7">
            <w:r>
              <w:t xml:space="preserve">Add dset6. </w:t>
            </w:r>
          </w:p>
        </w:tc>
        <w:tc>
          <w:tcPr>
            <w:tcW w:w="5130" w:type="dxa"/>
          </w:tcPr>
          <w:p w:rsidR="00DD3F14" w:rsidRDefault="00C21EFB" w:rsidP="00C21EFB">
            <w:r>
              <w:t xml:space="preserve">Adding </w:t>
            </w:r>
            <w:r w:rsidR="00DD3F14">
              <w:t xml:space="preserve">dset6 </w:t>
            </w:r>
            <w:r>
              <w:t xml:space="preserve">in this session should make the size of the file </w:t>
            </w:r>
            <w:r w:rsidR="00DD3F14">
              <w:t>grow to accommodate dset6.</w:t>
            </w:r>
          </w:p>
        </w:tc>
      </w:tr>
      <w:tr w:rsidR="009D5029" w:rsidTr="00567837">
        <w:trPr>
          <w:cantSplit/>
        </w:trPr>
        <w:tc>
          <w:tcPr>
            <w:tcW w:w="1008" w:type="dxa"/>
          </w:tcPr>
          <w:p w:rsidR="009D5029" w:rsidRDefault="009D5029" w:rsidP="00CC7125">
            <w:r>
              <w:t>B</w:t>
            </w:r>
          </w:p>
        </w:tc>
        <w:tc>
          <w:tcPr>
            <w:tcW w:w="1800" w:type="dxa"/>
          </w:tcPr>
          <w:p w:rsidR="009D5029" w:rsidRDefault="009D5029" w:rsidP="00CC7125">
            <w:r>
              <w:t>All Persist</w:t>
            </w:r>
          </w:p>
        </w:tc>
        <w:tc>
          <w:tcPr>
            <w:tcW w:w="900" w:type="dxa"/>
          </w:tcPr>
          <w:p w:rsidR="009D5029" w:rsidRDefault="009D5029" w:rsidP="00CC7125">
            <w:r>
              <w:t>1</w:t>
            </w:r>
          </w:p>
        </w:tc>
        <w:tc>
          <w:tcPr>
            <w:tcW w:w="4230" w:type="dxa"/>
          </w:tcPr>
          <w:p w:rsidR="009D5029" w:rsidRDefault="009D5029" w:rsidP="00CC7125">
            <w:r>
              <w:t xml:space="preserve">Create an empty file. </w:t>
            </w:r>
          </w:p>
        </w:tc>
        <w:tc>
          <w:tcPr>
            <w:tcW w:w="5130" w:type="dxa"/>
          </w:tcPr>
          <w:p w:rsidR="009D5029" w:rsidRDefault="009D5029" w:rsidP="00CC7125"/>
        </w:tc>
      </w:tr>
      <w:tr w:rsidR="009D5029" w:rsidTr="00567837">
        <w:trPr>
          <w:cantSplit/>
        </w:trPr>
        <w:tc>
          <w:tcPr>
            <w:tcW w:w="1008" w:type="dxa"/>
          </w:tcPr>
          <w:p w:rsidR="009D5029" w:rsidRDefault="009D5029" w:rsidP="00CC7125">
            <w:r>
              <w:t>B</w:t>
            </w:r>
          </w:p>
        </w:tc>
        <w:tc>
          <w:tcPr>
            <w:tcW w:w="1800" w:type="dxa"/>
          </w:tcPr>
          <w:p w:rsidR="009D5029" w:rsidRDefault="009D5029">
            <w:r w:rsidRPr="001F4536">
              <w:t>All Persist</w:t>
            </w:r>
          </w:p>
        </w:tc>
        <w:tc>
          <w:tcPr>
            <w:tcW w:w="900" w:type="dxa"/>
          </w:tcPr>
          <w:p w:rsidR="009D5029" w:rsidRDefault="009D5029" w:rsidP="00CC7125">
            <w:r>
              <w:t>2</w:t>
            </w:r>
          </w:p>
        </w:tc>
        <w:tc>
          <w:tcPr>
            <w:tcW w:w="4230" w:type="dxa"/>
          </w:tcPr>
          <w:p w:rsidR="009D5029" w:rsidRDefault="009D5029" w:rsidP="00C21EFB">
            <w:r>
              <w:t xml:space="preserve">Add datasets dset1, dset2, dset3, and dset4. </w:t>
            </w:r>
          </w:p>
        </w:tc>
        <w:tc>
          <w:tcPr>
            <w:tcW w:w="5130" w:type="dxa"/>
          </w:tcPr>
          <w:p w:rsidR="00C21EFB" w:rsidRDefault="00C21EFB" w:rsidP="00C21EFB">
            <w:r>
              <w:t>Use h5stat –s (lower case S) for the comparison.</w:t>
            </w:r>
          </w:p>
          <w:p w:rsidR="009D5029" w:rsidRDefault="009D5029" w:rsidP="00CC7125"/>
        </w:tc>
      </w:tr>
      <w:tr w:rsidR="009D5029" w:rsidTr="00567837">
        <w:trPr>
          <w:cantSplit/>
        </w:trPr>
        <w:tc>
          <w:tcPr>
            <w:tcW w:w="1008" w:type="dxa"/>
          </w:tcPr>
          <w:p w:rsidR="009D5029" w:rsidRDefault="009D5029" w:rsidP="00CC7125">
            <w:r>
              <w:t>B</w:t>
            </w:r>
          </w:p>
        </w:tc>
        <w:tc>
          <w:tcPr>
            <w:tcW w:w="1800" w:type="dxa"/>
          </w:tcPr>
          <w:p w:rsidR="009D5029" w:rsidRDefault="009D5029">
            <w:r w:rsidRPr="001F4536">
              <w:t>All Persist</w:t>
            </w:r>
          </w:p>
        </w:tc>
        <w:tc>
          <w:tcPr>
            <w:tcW w:w="900" w:type="dxa"/>
          </w:tcPr>
          <w:p w:rsidR="009D5029" w:rsidRDefault="009D5029" w:rsidP="00CC7125">
            <w:r>
              <w:t>3</w:t>
            </w:r>
          </w:p>
        </w:tc>
        <w:tc>
          <w:tcPr>
            <w:tcW w:w="4230" w:type="dxa"/>
          </w:tcPr>
          <w:p w:rsidR="009D5029" w:rsidRDefault="009D5029" w:rsidP="00CC7125">
            <w:r>
              <w:t>Add dset5. Delete dset2.</w:t>
            </w:r>
          </w:p>
        </w:tc>
        <w:tc>
          <w:tcPr>
            <w:tcW w:w="5130" w:type="dxa"/>
          </w:tcPr>
          <w:p w:rsidR="009D5029" w:rsidRDefault="009D5029" w:rsidP="00CC7125"/>
        </w:tc>
      </w:tr>
      <w:tr w:rsidR="009D5029" w:rsidTr="00567837">
        <w:trPr>
          <w:cantSplit/>
        </w:trPr>
        <w:tc>
          <w:tcPr>
            <w:tcW w:w="1008" w:type="dxa"/>
          </w:tcPr>
          <w:p w:rsidR="009D5029" w:rsidRDefault="009D5029" w:rsidP="00CC7125">
            <w:r>
              <w:t>B</w:t>
            </w:r>
          </w:p>
        </w:tc>
        <w:tc>
          <w:tcPr>
            <w:tcW w:w="1800" w:type="dxa"/>
          </w:tcPr>
          <w:p w:rsidR="009D5029" w:rsidRDefault="009D5029">
            <w:r w:rsidRPr="001F4536">
              <w:t>All Persist</w:t>
            </w:r>
          </w:p>
        </w:tc>
        <w:tc>
          <w:tcPr>
            <w:tcW w:w="900" w:type="dxa"/>
          </w:tcPr>
          <w:p w:rsidR="009D5029" w:rsidRDefault="009D5029" w:rsidP="00CC7125">
            <w:r>
              <w:t>4</w:t>
            </w:r>
          </w:p>
        </w:tc>
        <w:tc>
          <w:tcPr>
            <w:tcW w:w="4230" w:type="dxa"/>
          </w:tcPr>
          <w:p w:rsidR="009D5029" w:rsidRDefault="009D5029" w:rsidP="00CC7125">
            <w:r>
              <w:t xml:space="preserve">Add dset6. </w:t>
            </w:r>
          </w:p>
        </w:tc>
        <w:tc>
          <w:tcPr>
            <w:tcW w:w="5130" w:type="dxa"/>
          </w:tcPr>
          <w:p w:rsidR="009D5029" w:rsidRDefault="00C21EFB" w:rsidP="00C21EFB">
            <w:r>
              <w:t xml:space="preserve">Adding dset6 should fit into space left by dset2. </w:t>
            </w:r>
          </w:p>
        </w:tc>
      </w:tr>
      <w:tr w:rsidR="009D5029" w:rsidTr="00567837">
        <w:trPr>
          <w:cantSplit/>
        </w:trPr>
        <w:tc>
          <w:tcPr>
            <w:tcW w:w="1008" w:type="dxa"/>
          </w:tcPr>
          <w:p w:rsidR="009D5029" w:rsidRDefault="009D5029" w:rsidP="00ED28D7">
            <w:r>
              <w:t>C</w:t>
            </w:r>
          </w:p>
        </w:tc>
        <w:tc>
          <w:tcPr>
            <w:tcW w:w="1800" w:type="dxa"/>
          </w:tcPr>
          <w:p w:rsidR="009D5029" w:rsidRDefault="009D5029" w:rsidP="00CC7125">
            <w:r w:rsidRPr="001F4536">
              <w:t>All Persist</w:t>
            </w:r>
          </w:p>
        </w:tc>
        <w:tc>
          <w:tcPr>
            <w:tcW w:w="900" w:type="dxa"/>
          </w:tcPr>
          <w:p w:rsidR="009D5029" w:rsidRDefault="009D5029" w:rsidP="00ED28D7">
            <w:r>
              <w:t>1</w:t>
            </w:r>
          </w:p>
        </w:tc>
        <w:tc>
          <w:tcPr>
            <w:tcW w:w="4230" w:type="dxa"/>
          </w:tcPr>
          <w:p w:rsidR="009D5029" w:rsidRDefault="009D5029" w:rsidP="009D5029">
            <w:r>
              <w:t xml:space="preserve">Create a file, add datasets dset1, dset2, dset3, and dset4, delete dset2, </w:t>
            </w:r>
            <w:r w:rsidR="00C278E1">
              <w:t xml:space="preserve">and </w:t>
            </w:r>
            <w:r>
              <w:t>add datasets dset5 and dset6.</w:t>
            </w:r>
          </w:p>
        </w:tc>
        <w:tc>
          <w:tcPr>
            <w:tcW w:w="5130" w:type="dxa"/>
          </w:tcPr>
          <w:p w:rsidR="009D5029" w:rsidRDefault="00C278E1" w:rsidP="00ED28D7">
            <w:r>
              <w:t>Adding dset6 to this file is new. If dset6 is not included, then compare this to the results of scenario B session 3.</w:t>
            </w:r>
          </w:p>
          <w:p w:rsidR="00C8715C" w:rsidRDefault="00C8715C" w:rsidP="00ED28D7"/>
          <w:p w:rsidR="00C8715C" w:rsidRDefault="00C8715C" w:rsidP="00ED28D7">
            <w:r>
              <w:t>Should the order of adding and deleting datasets always be the same? In this scenario, dset2 is deleted before dset5 is added. In scenarios A and B, dset5 was added before dset2 was removed.</w:t>
            </w:r>
          </w:p>
        </w:tc>
      </w:tr>
      <w:tr w:rsidR="00C278E1" w:rsidTr="00567837">
        <w:trPr>
          <w:cantSplit/>
        </w:trPr>
        <w:tc>
          <w:tcPr>
            <w:tcW w:w="1008" w:type="dxa"/>
          </w:tcPr>
          <w:p w:rsidR="00C278E1" w:rsidRDefault="00C278E1" w:rsidP="00ED28D7">
            <w:r>
              <w:t>D</w:t>
            </w:r>
          </w:p>
        </w:tc>
        <w:tc>
          <w:tcPr>
            <w:tcW w:w="1800" w:type="dxa"/>
          </w:tcPr>
          <w:p w:rsidR="00C278E1" w:rsidRDefault="00C278E1" w:rsidP="00ED28D7">
            <w:r>
              <w:t>All</w:t>
            </w:r>
          </w:p>
        </w:tc>
        <w:tc>
          <w:tcPr>
            <w:tcW w:w="900" w:type="dxa"/>
          </w:tcPr>
          <w:p w:rsidR="00C278E1" w:rsidRDefault="00C278E1" w:rsidP="00ED28D7">
            <w:r>
              <w:t>1</w:t>
            </w:r>
          </w:p>
        </w:tc>
        <w:tc>
          <w:tcPr>
            <w:tcW w:w="4230" w:type="dxa"/>
          </w:tcPr>
          <w:p w:rsidR="00C278E1" w:rsidRDefault="00C278E1" w:rsidP="00CC7125">
            <w:r>
              <w:t>Create a file, add datasets dset1, dset2, dset3, and dset4, delete dset2, and add datasets dset5 and dset6.</w:t>
            </w:r>
          </w:p>
        </w:tc>
        <w:tc>
          <w:tcPr>
            <w:tcW w:w="5130" w:type="dxa"/>
          </w:tcPr>
          <w:p w:rsidR="00C8715C" w:rsidRDefault="00C278E1" w:rsidP="00C8715C">
            <w:r>
              <w:t>Adding dset6 to this file is new. If dset6 is not included, then compare this to the results of scenario B session 3. In either case, compare to scenario C.</w:t>
            </w:r>
            <w:r w:rsidR="00C8715C">
              <w:t xml:space="preserve"> </w:t>
            </w:r>
          </w:p>
          <w:p w:rsidR="00C8715C" w:rsidRDefault="00C8715C" w:rsidP="00C8715C"/>
          <w:p w:rsidR="00C278E1" w:rsidRDefault="00C8715C" w:rsidP="00C8715C">
            <w:r>
              <w:t>Should the order of adding and deleting datasets always be the same? In this scenario, dset2 is deleted before dset5 is added. In scenarios A and B, dset5 was added before dset2 was removed.</w:t>
            </w:r>
          </w:p>
        </w:tc>
      </w:tr>
      <w:tr w:rsidR="00C8715C" w:rsidTr="00567837">
        <w:trPr>
          <w:cantSplit/>
        </w:trPr>
        <w:tc>
          <w:tcPr>
            <w:tcW w:w="1008" w:type="dxa"/>
          </w:tcPr>
          <w:p w:rsidR="00C8715C" w:rsidRDefault="00C8715C" w:rsidP="00CC7125">
            <w:r>
              <w:lastRenderedPageBreak/>
              <w:t>C2</w:t>
            </w:r>
          </w:p>
        </w:tc>
        <w:tc>
          <w:tcPr>
            <w:tcW w:w="1800" w:type="dxa"/>
          </w:tcPr>
          <w:p w:rsidR="00C8715C" w:rsidRDefault="00C8715C" w:rsidP="00CC7125">
            <w:r w:rsidRPr="001F4536">
              <w:t>All Persist</w:t>
            </w:r>
          </w:p>
        </w:tc>
        <w:tc>
          <w:tcPr>
            <w:tcW w:w="900" w:type="dxa"/>
          </w:tcPr>
          <w:p w:rsidR="00C8715C" w:rsidRDefault="00C8715C" w:rsidP="00CC7125">
            <w:r>
              <w:t>1</w:t>
            </w:r>
          </w:p>
        </w:tc>
        <w:tc>
          <w:tcPr>
            <w:tcW w:w="4230" w:type="dxa"/>
          </w:tcPr>
          <w:p w:rsidR="00C8715C" w:rsidRDefault="00C8715C" w:rsidP="00C8715C">
            <w:r>
              <w:t>Create a file, add datasets dset1, dset2, dset3, and dset4, delete dset2, and add dataset dset5.</w:t>
            </w:r>
            <w:r w:rsidR="00DA445C">
              <w:t>5</w:t>
            </w:r>
          </w:p>
        </w:tc>
        <w:tc>
          <w:tcPr>
            <w:tcW w:w="5130" w:type="dxa"/>
          </w:tcPr>
          <w:p w:rsidR="00C8715C" w:rsidRDefault="00C8715C" w:rsidP="00CC7125">
            <w:r>
              <w:t>This is a new scenario. dset6 is not included. Compare this to the results of scenario B session 3.</w:t>
            </w:r>
            <w:r w:rsidR="00DA445C">
              <w:t xml:space="preserve"> Use this variation of scenario C to compare with E – G.</w:t>
            </w:r>
          </w:p>
        </w:tc>
      </w:tr>
      <w:tr w:rsidR="00C8715C" w:rsidTr="00567837">
        <w:trPr>
          <w:cantSplit/>
        </w:trPr>
        <w:tc>
          <w:tcPr>
            <w:tcW w:w="1008" w:type="dxa"/>
          </w:tcPr>
          <w:p w:rsidR="00C8715C" w:rsidRDefault="00C8715C" w:rsidP="00CC7125">
            <w:r>
              <w:t>D2</w:t>
            </w:r>
          </w:p>
        </w:tc>
        <w:tc>
          <w:tcPr>
            <w:tcW w:w="1800" w:type="dxa"/>
          </w:tcPr>
          <w:p w:rsidR="00C8715C" w:rsidRDefault="00C8715C" w:rsidP="00CC7125">
            <w:r>
              <w:t>All</w:t>
            </w:r>
          </w:p>
        </w:tc>
        <w:tc>
          <w:tcPr>
            <w:tcW w:w="900" w:type="dxa"/>
          </w:tcPr>
          <w:p w:rsidR="00C8715C" w:rsidRDefault="00C8715C" w:rsidP="00CC7125">
            <w:r>
              <w:t>1</w:t>
            </w:r>
          </w:p>
        </w:tc>
        <w:tc>
          <w:tcPr>
            <w:tcW w:w="4230" w:type="dxa"/>
          </w:tcPr>
          <w:p w:rsidR="00C8715C" w:rsidRDefault="00C8715C" w:rsidP="00C8715C">
            <w:r>
              <w:t>Create a file, add datasets dset1, dset2, dset3, and dset4, delete dset2, and add dataset dset5.</w:t>
            </w:r>
          </w:p>
        </w:tc>
        <w:tc>
          <w:tcPr>
            <w:tcW w:w="5130" w:type="dxa"/>
          </w:tcPr>
          <w:p w:rsidR="00C8715C" w:rsidRDefault="00C8715C" w:rsidP="00C8715C">
            <w:r>
              <w:t>This is a new scenario. dset6 is not included. Compare this to the results of scenario B session 3.</w:t>
            </w:r>
            <w:r w:rsidR="00DA445C">
              <w:t xml:space="preserve"> Use this variation of scenario C to compare with E – G.</w:t>
            </w:r>
          </w:p>
        </w:tc>
      </w:tr>
      <w:tr w:rsidR="00C8715C" w:rsidTr="00567837">
        <w:trPr>
          <w:cantSplit/>
        </w:trPr>
        <w:tc>
          <w:tcPr>
            <w:tcW w:w="1008" w:type="dxa"/>
          </w:tcPr>
          <w:p w:rsidR="00C8715C" w:rsidRDefault="00C8715C" w:rsidP="00ED28D7">
            <w:r>
              <w:t>E</w:t>
            </w:r>
          </w:p>
        </w:tc>
        <w:tc>
          <w:tcPr>
            <w:tcW w:w="1800" w:type="dxa"/>
          </w:tcPr>
          <w:p w:rsidR="00C8715C" w:rsidRDefault="00C8715C" w:rsidP="00ED28D7">
            <w:r>
              <w:t>Aggregator VFD</w:t>
            </w:r>
          </w:p>
        </w:tc>
        <w:tc>
          <w:tcPr>
            <w:tcW w:w="900" w:type="dxa"/>
          </w:tcPr>
          <w:p w:rsidR="00C8715C" w:rsidRDefault="00C8715C" w:rsidP="00ED28D7">
            <w:r>
              <w:t>1</w:t>
            </w:r>
          </w:p>
        </w:tc>
        <w:tc>
          <w:tcPr>
            <w:tcW w:w="4230" w:type="dxa"/>
          </w:tcPr>
          <w:p w:rsidR="00C8715C" w:rsidRDefault="00C8715C" w:rsidP="005B2E0F">
            <w:r>
              <w:t>Create a file, add datasets dset1, dset2, dset3, and dset4, delete dset2, and add dataset dset5.</w:t>
            </w:r>
          </w:p>
        </w:tc>
        <w:tc>
          <w:tcPr>
            <w:tcW w:w="5130" w:type="dxa"/>
          </w:tcPr>
          <w:p w:rsidR="00C8715C" w:rsidRDefault="005B2E0F" w:rsidP="00ED28D7">
            <w:r>
              <w:t xml:space="preserve"> ??????? </w:t>
            </w:r>
          </w:p>
        </w:tc>
      </w:tr>
      <w:tr w:rsidR="005B2E0F" w:rsidTr="00567837">
        <w:trPr>
          <w:cantSplit/>
        </w:trPr>
        <w:tc>
          <w:tcPr>
            <w:tcW w:w="1008" w:type="dxa"/>
          </w:tcPr>
          <w:p w:rsidR="005B2E0F" w:rsidRDefault="005B2E0F" w:rsidP="00CC7125">
            <w:r>
              <w:t>E</w:t>
            </w:r>
          </w:p>
        </w:tc>
        <w:tc>
          <w:tcPr>
            <w:tcW w:w="1800" w:type="dxa"/>
          </w:tcPr>
          <w:p w:rsidR="005B2E0F" w:rsidRDefault="005B2E0F" w:rsidP="00CC7125">
            <w:r>
              <w:t>Aggregator VFD</w:t>
            </w:r>
          </w:p>
        </w:tc>
        <w:tc>
          <w:tcPr>
            <w:tcW w:w="900" w:type="dxa"/>
          </w:tcPr>
          <w:p w:rsidR="005B2E0F" w:rsidRDefault="005B2E0F" w:rsidP="00ED28D7">
            <w:r>
              <w:t>2</w:t>
            </w:r>
          </w:p>
        </w:tc>
        <w:tc>
          <w:tcPr>
            <w:tcW w:w="4230" w:type="dxa"/>
          </w:tcPr>
          <w:p w:rsidR="005B2E0F" w:rsidRDefault="005B2E0F" w:rsidP="005B2E0F">
            <w:r>
              <w:t>Add dset6.</w:t>
            </w:r>
          </w:p>
        </w:tc>
        <w:tc>
          <w:tcPr>
            <w:tcW w:w="5130" w:type="dxa"/>
          </w:tcPr>
          <w:p w:rsidR="005B2E0F" w:rsidRDefault="005B2E0F" w:rsidP="00ED28D7">
            <w:r>
              <w:t>This is a new session.</w:t>
            </w:r>
          </w:p>
        </w:tc>
      </w:tr>
      <w:tr w:rsidR="005B2E0F" w:rsidTr="00567837">
        <w:trPr>
          <w:cantSplit/>
        </w:trPr>
        <w:tc>
          <w:tcPr>
            <w:tcW w:w="1008" w:type="dxa"/>
          </w:tcPr>
          <w:p w:rsidR="005B2E0F" w:rsidRDefault="005B2E0F" w:rsidP="00CC7125">
            <w:r>
              <w:t>F</w:t>
            </w:r>
          </w:p>
        </w:tc>
        <w:tc>
          <w:tcPr>
            <w:tcW w:w="1800" w:type="dxa"/>
          </w:tcPr>
          <w:p w:rsidR="005B2E0F" w:rsidRDefault="005B2E0F" w:rsidP="00CC7125">
            <w:r>
              <w:t>VFD</w:t>
            </w:r>
          </w:p>
        </w:tc>
        <w:tc>
          <w:tcPr>
            <w:tcW w:w="900" w:type="dxa"/>
          </w:tcPr>
          <w:p w:rsidR="005B2E0F" w:rsidRDefault="005B2E0F" w:rsidP="00CC7125">
            <w:r>
              <w:t>1</w:t>
            </w:r>
          </w:p>
        </w:tc>
        <w:tc>
          <w:tcPr>
            <w:tcW w:w="4230" w:type="dxa"/>
          </w:tcPr>
          <w:p w:rsidR="005B2E0F" w:rsidRDefault="005B2E0F" w:rsidP="00CC7125">
            <w:r>
              <w:t>Create a file, add datasets dset1, dset2, dset3, and dset4, delete dset2, and add dataset dset5.</w:t>
            </w:r>
          </w:p>
        </w:tc>
        <w:tc>
          <w:tcPr>
            <w:tcW w:w="5130" w:type="dxa"/>
          </w:tcPr>
          <w:p w:rsidR="005B2E0F" w:rsidRDefault="005B2E0F" w:rsidP="00CC7125">
            <w:r>
              <w:t xml:space="preserve"> ??????? </w:t>
            </w:r>
          </w:p>
        </w:tc>
      </w:tr>
      <w:tr w:rsidR="005B2E0F" w:rsidTr="00567837">
        <w:trPr>
          <w:cantSplit/>
        </w:trPr>
        <w:tc>
          <w:tcPr>
            <w:tcW w:w="1008" w:type="dxa"/>
          </w:tcPr>
          <w:p w:rsidR="005B2E0F" w:rsidRDefault="005B2E0F" w:rsidP="00CC7125">
            <w:r>
              <w:t>F</w:t>
            </w:r>
          </w:p>
        </w:tc>
        <w:tc>
          <w:tcPr>
            <w:tcW w:w="1800" w:type="dxa"/>
          </w:tcPr>
          <w:p w:rsidR="005B2E0F" w:rsidRDefault="005B2E0F" w:rsidP="00CC7125">
            <w:r>
              <w:t>VFD</w:t>
            </w:r>
          </w:p>
        </w:tc>
        <w:tc>
          <w:tcPr>
            <w:tcW w:w="900" w:type="dxa"/>
          </w:tcPr>
          <w:p w:rsidR="005B2E0F" w:rsidRDefault="005B2E0F" w:rsidP="00CC7125">
            <w:r>
              <w:t>2</w:t>
            </w:r>
          </w:p>
        </w:tc>
        <w:tc>
          <w:tcPr>
            <w:tcW w:w="4230" w:type="dxa"/>
          </w:tcPr>
          <w:p w:rsidR="005B2E0F" w:rsidRDefault="005B2E0F" w:rsidP="00CC7125">
            <w:r>
              <w:t>Add dset6.</w:t>
            </w:r>
          </w:p>
        </w:tc>
        <w:tc>
          <w:tcPr>
            <w:tcW w:w="5130" w:type="dxa"/>
          </w:tcPr>
          <w:p w:rsidR="005B2E0F" w:rsidRDefault="005B2E0F" w:rsidP="00CC7125">
            <w:r>
              <w:t>This is a new session.</w:t>
            </w:r>
          </w:p>
        </w:tc>
      </w:tr>
      <w:tr w:rsidR="005B2E0F" w:rsidTr="00567837">
        <w:trPr>
          <w:cantSplit/>
        </w:trPr>
        <w:tc>
          <w:tcPr>
            <w:tcW w:w="1008" w:type="dxa"/>
          </w:tcPr>
          <w:p w:rsidR="005B2E0F" w:rsidRDefault="005B2E0F" w:rsidP="00CC7125">
            <w:r>
              <w:t>G</w:t>
            </w:r>
          </w:p>
        </w:tc>
        <w:tc>
          <w:tcPr>
            <w:tcW w:w="1800" w:type="dxa"/>
          </w:tcPr>
          <w:p w:rsidR="005B2E0F" w:rsidRDefault="005B2E0F" w:rsidP="00CC7125">
            <w:r>
              <w:t>Aggregator VFD</w:t>
            </w:r>
          </w:p>
        </w:tc>
        <w:tc>
          <w:tcPr>
            <w:tcW w:w="900" w:type="dxa"/>
          </w:tcPr>
          <w:p w:rsidR="005B2E0F" w:rsidRDefault="005B2E0F" w:rsidP="00CC7125">
            <w:r>
              <w:t>1</w:t>
            </w:r>
          </w:p>
        </w:tc>
        <w:tc>
          <w:tcPr>
            <w:tcW w:w="4230" w:type="dxa"/>
          </w:tcPr>
          <w:p w:rsidR="005B2E0F" w:rsidRDefault="005B2E0F" w:rsidP="005B2E0F">
            <w:r>
              <w:t xml:space="preserve">Create a file, add datasets dset1, dset2, dset3, and dset4. </w:t>
            </w:r>
          </w:p>
        </w:tc>
        <w:tc>
          <w:tcPr>
            <w:tcW w:w="5130" w:type="dxa"/>
          </w:tcPr>
          <w:p w:rsidR="005B2E0F" w:rsidRDefault="005B2E0F" w:rsidP="00CC7125">
            <w:r>
              <w:t xml:space="preserve">Compare with A and B perhaps ??????? compare with E session 1 ??????? </w:t>
            </w:r>
          </w:p>
        </w:tc>
      </w:tr>
      <w:tr w:rsidR="005B2E0F" w:rsidTr="00567837">
        <w:trPr>
          <w:cantSplit/>
        </w:trPr>
        <w:tc>
          <w:tcPr>
            <w:tcW w:w="1008" w:type="dxa"/>
          </w:tcPr>
          <w:p w:rsidR="005B2E0F" w:rsidRDefault="005B2E0F" w:rsidP="00CC7125">
            <w:r>
              <w:t>G</w:t>
            </w:r>
          </w:p>
        </w:tc>
        <w:tc>
          <w:tcPr>
            <w:tcW w:w="1800" w:type="dxa"/>
          </w:tcPr>
          <w:p w:rsidR="005B2E0F" w:rsidRDefault="005B2E0F" w:rsidP="00CC7125">
            <w:r>
              <w:t>Aggregator VFD</w:t>
            </w:r>
          </w:p>
        </w:tc>
        <w:tc>
          <w:tcPr>
            <w:tcW w:w="900" w:type="dxa"/>
          </w:tcPr>
          <w:p w:rsidR="005B2E0F" w:rsidRDefault="005B2E0F" w:rsidP="00CC7125">
            <w:r>
              <w:t>2</w:t>
            </w:r>
          </w:p>
        </w:tc>
        <w:tc>
          <w:tcPr>
            <w:tcW w:w="4230" w:type="dxa"/>
          </w:tcPr>
          <w:p w:rsidR="005B2E0F" w:rsidRDefault="005B2E0F" w:rsidP="005B2E0F">
            <w:r>
              <w:t>Add dset5.</w:t>
            </w:r>
          </w:p>
        </w:tc>
        <w:tc>
          <w:tcPr>
            <w:tcW w:w="5130" w:type="dxa"/>
          </w:tcPr>
          <w:p w:rsidR="005B2E0F" w:rsidRDefault="005B2E0F" w:rsidP="00CC7125">
            <w:r>
              <w:t>This is a new session.</w:t>
            </w:r>
          </w:p>
        </w:tc>
      </w:tr>
      <w:tr w:rsidR="005B2E0F" w:rsidTr="00567837">
        <w:trPr>
          <w:cantSplit/>
        </w:trPr>
        <w:tc>
          <w:tcPr>
            <w:tcW w:w="1008" w:type="dxa"/>
          </w:tcPr>
          <w:p w:rsidR="005B2E0F" w:rsidRDefault="005B2E0F" w:rsidP="00CC7125">
            <w:r>
              <w:t>G</w:t>
            </w:r>
          </w:p>
        </w:tc>
        <w:tc>
          <w:tcPr>
            <w:tcW w:w="1800" w:type="dxa"/>
          </w:tcPr>
          <w:p w:rsidR="005B2E0F" w:rsidRDefault="005B2E0F" w:rsidP="00CC7125">
            <w:r>
              <w:t>Aggregator VFD</w:t>
            </w:r>
          </w:p>
        </w:tc>
        <w:tc>
          <w:tcPr>
            <w:tcW w:w="900" w:type="dxa"/>
          </w:tcPr>
          <w:p w:rsidR="005B2E0F" w:rsidRDefault="005B2E0F" w:rsidP="00CC7125">
            <w:r>
              <w:t>3</w:t>
            </w:r>
          </w:p>
        </w:tc>
        <w:tc>
          <w:tcPr>
            <w:tcW w:w="4230" w:type="dxa"/>
          </w:tcPr>
          <w:p w:rsidR="005B2E0F" w:rsidRDefault="005B2E0F" w:rsidP="00CC7125">
            <w:r>
              <w:t>Add dset6.</w:t>
            </w:r>
          </w:p>
        </w:tc>
        <w:tc>
          <w:tcPr>
            <w:tcW w:w="5130" w:type="dxa"/>
          </w:tcPr>
          <w:p w:rsidR="005B2E0F" w:rsidRDefault="005B2E0F" w:rsidP="00CC7125">
            <w:r>
              <w:t>This is a new session. Compare with scenarios E and F session 2.</w:t>
            </w:r>
          </w:p>
        </w:tc>
      </w:tr>
      <w:tr w:rsidR="006E129E" w:rsidTr="00567837">
        <w:trPr>
          <w:cantSplit/>
        </w:trPr>
        <w:tc>
          <w:tcPr>
            <w:tcW w:w="1008" w:type="dxa"/>
          </w:tcPr>
          <w:p w:rsidR="006E129E" w:rsidRDefault="006E129E" w:rsidP="00CC7125">
            <w:r>
              <w:t>H</w:t>
            </w:r>
          </w:p>
        </w:tc>
        <w:tc>
          <w:tcPr>
            <w:tcW w:w="1800" w:type="dxa"/>
          </w:tcPr>
          <w:p w:rsidR="006E129E" w:rsidRDefault="006E129E" w:rsidP="00CC7125">
            <w:r>
              <w:t>VFD</w:t>
            </w:r>
          </w:p>
        </w:tc>
        <w:tc>
          <w:tcPr>
            <w:tcW w:w="900" w:type="dxa"/>
          </w:tcPr>
          <w:p w:rsidR="006E129E" w:rsidRDefault="006E129E" w:rsidP="00CC7125">
            <w:r>
              <w:t>1</w:t>
            </w:r>
          </w:p>
        </w:tc>
        <w:tc>
          <w:tcPr>
            <w:tcW w:w="4230" w:type="dxa"/>
          </w:tcPr>
          <w:p w:rsidR="006E129E" w:rsidRDefault="006E129E" w:rsidP="005B2E0F">
            <w:r>
              <w:t xml:space="preserve">Create a file, add datasets dset1, dset2, dset3, and dset4. </w:t>
            </w:r>
          </w:p>
        </w:tc>
        <w:tc>
          <w:tcPr>
            <w:tcW w:w="5130" w:type="dxa"/>
          </w:tcPr>
          <w:p w:rsidR="006E129E" w:rsidRDefault="006E129E" w:rsidP="00CC7125">
            <w:r>
              <w:t xml:space="preserve">Compare with A and B perhaps ??????? compare with E session 1 ??????? </w:t>
            </w:r>
          </w:p>
        </w:tc>
      </w:tr>
      <w:tr w:rsidR="006E129E" w:rsidTr="00567837">
        <w:trPr>
          <w:cantSplit/>
        </w:trPr>
        <w:tc>
          <w:tcPr>
            <w:tcW w:w="1008" w:type="dxa"/>
          </w:tcPr>
          <w:p w:rsidR="006E129E" w:rsidRDefault="006E129E" w:rsidP="00CC7125">
            <w:r>
              <w:t>H</w:t>
            </w:r>
          </w:p>
        </w:tc>
        <w:tc>
          <w:tcPr>
            <w:tcW w:w="1800" w:type="dxa"/>
          </w:tcPr>
          <w:p w:rsidR="006E129E" w:rsidRDefault="006E129E" w:rsidP="00CC7125">
            <w:r>
              <w:t>VFD</w:t>
            </w:r>
          </w:p>
        </w:tc>
        <w:tc>
          <w:tcPr>
            <w:tcW w:w="900" w:type="dxa"/>
          </w:tcPr>
          <w:p w:rsidR="006E129E" w:rsidRDefault="006E129E" w:rsidP="00CC7125">
            <w:r>
              <w:t>2</w:t>
            </w:r>
          </w:p>
        </w:tc>
        <w:tc>
          <w:tcPr>
            <w:tcW w:w="4230" w:type="dxa"/>
          </w:tcPr>
          <w:p w:rsidR="006E129E" w:rsidRDefault="006E129E" w:rsidP="005B2E0F">
            <w:r>
              <w:t>Add dset5.</w:t>
            </w:r>
          </w:p>
        </w:tc>
        <w:tc>
          <w:tcPr>
            <w:tcW w:w="5130" w:type="dxa"/>
          </w:tcPr>
          <w:p w:rsidR="006E129E" w:rsidRDefault="006E129E" w:rsidP="00CC7125">
            <w:r>
              <w:t>This is a new session.</w:t>
            </w:r>
          </w:p>
        </w:tc>
      </w:tr>
      <w:tr w:rsidR="006E129E" w:rsidTr="00567837">
        <w:trPr>
          <w:cantSplit/>
        </w:trPr>
        <w:tc>
          <w:tcPr>
            <w:tcW w:w="1008" w:type="dxa"/>
          </w:tcPr>
          <w:p w:rsidR="006E129E" w:rsidRDefault="006E129E" w:rsidP="00CC7125">
            <w:r>
              <w:t>H</w:t>
            </w:r>
          </w:p>
        </w:tc>
        <w:tc>
          <w:tcPr>
            <w:tcW w:w="1800" w:type="dxa"/>
          </w:tcPr>
          <w:p w:rsidR="006E129E" w:rsidRDefault="006E129E" w:rsidP="00CC7125">
            <w:r>
              <w:t>VFD</w:t>
            </w:r>
          </w:p>
        </w:tc>
        <w:tc>
          <w:tcPr>
            <w:tcW w:w="900" w:type="dxa"/>
          </w:tcPr>
          <w:p w:rsidR="006E129E" w:rsidRDefault="006E129E" w:rsidP="00CC7125">
            <w:r>
              <w:t>3</w:t>
            </w:r>
          </w:p>
        </w:tc>
        <w:tc>
          <w:tcPr>
            <w:tcW w:w="4230" w:type="dxa"/>
          </w:tcPr>
          <w:p w:rsidR="006E129E" w:rsidRDefault="006E129E" w:rsidP="00CC7125">
            <w:r>
              <w:t>Add dset6.</w:t>
            </w:r>
          </w:p>
        </w:tc>
        <w:tc>
          <w:tcPr>
            <w:tcW w:w="5130" w:type="dxa"/>
          </w:tcPr>
          <w:p w:rsidR="006E129E" w:rsidRDefault="006E129E" w:rsidP="00CC7125">
            <w:r>
              <w:t>This is a new session. Compare with scenarios E and F session 2.</w:t>
            </w:r>
          </w:p>
        </w:tc>
      </w:tr>
      <w:tr w:rsidR="005B2E0F" w:rsidTr="00567837">
        <w:trPr>
          <w:cantSplit/>
        </w:trPr>
        <w:tc>
          <w:tcPr>
            <w:tcW w:w="1008" w:type="dxa"/>
          </w:tcPr>
          <w:p w:rsidR="005B2E0F" w:rsidRDefault="005B2E0F" w:rsidP="00ED28D7"/>
        </w:tc>
        <w:tc>
          <w:tcPr>
            <w:tcW w:w="1800" w:type="dxa"/>
          </w:tcPr>
          <w:p w:rsidR="005B2E0F" w:rsidRDefault="005B2E0F" w:rsidP="00ED28D7"/>
        </w:tc>
        <w:tc>
          <w:tcPr>
            <w:tcW w:w="900" w:type="dxa"/>
          </w:tcPr>
          <w:p w:rsidR="005B2E0F" w:rsidRDefault="005B2E0F" w:rsidP="00ED28D7"/>
        </w:tc>
        <w:tc>
          <w:tcPr>
            <w:tcW w:w="4230" w:type="dxa"/>
          </w:tcPr>
          <w:p w:rsidR="005B2E0F" w:rsidRDefault="005B2E0F" w:rsidP="00ED28D7"/>
        </w:tc>
        <w:tc>
          <w:tcPr>
            <w:tcW w:w="5130" w:type="dxa"/>
          </w:tcPr>
          <w:p w:rsidR="005B2E0F" w:rsidRDefault="005B2E0F" w:rsidP="00ED28D7"/>
        </w:tc>
      </w:tr>
    </w:tbl>
    <w:p w:rsidR="00702E06" w:rsidRDefault="00702E06" w:rsidP="00ED28D7"/>
    <w:p w:rsidR="00702E06" w:rsidRDefault="00702E06" w:rsidP="00ED28D7"/>
    <w:p w:rsidR="00702E06" w:rsidRDefault="00702E06" w:rsidP="00ED28D7"/>
    <w:sectPr w:rsidR="00702E06" w:rsidSect="00702E06">
      <w:pgSz w:w="15840" w:h="12240" w:orient="landscape" w:code="1"/>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vans, Mark" w:date="2012-04-16T10:39:00Z" w:initials="MEE">
    <w:p w:rsidR="00506B1E" w:rsidRDefault="00506B1E">
      <w:pPr>
        <w:pStyle w:val="CommentText"/>
      </w:pPr>
      <w:r>
        <w:rPr>
          <w:rStyle w:val="CommentReference"/>
        </w:rPr>
        <w:annotationRef/>
      </w:r>
      <w:r>
        <w:t>Change to the date of the release.</w:t>
      </w:r>
    </w:p>
  </w:comment>
  <w:comment w:id="713" w:author="Evans, Mark" w:date="2012-04-18T14:56:00Z" w:initials="MEE">
    <w:p w:rsidR="00506B1E" w:rsidRDefault="00506B1E" w:rsidP="00C21EFB">
      <w:pPr>
        <w:pStyle w:val="CommentText"/>
      </w:pPr>
      <w:r>
        <w:rPr>
          <w:rStyle w:val="CommentReference"/>
        </w:rPr>
        <w:annotationRef/>
      </w:r>
      <w:r>
        <w:t>4.18.2012. After Vailin reruns the scenarios, compare A and B after session 1 to see if this is true.</w:t>
      </w:r>
    </w:p>
  </w:comment>
  <w:comment w:id="885" w:author="Frank Baker" w:date="2012-04-02T14:57:00Z" w:initials="FMB">
    <w:p w:rsidR="00506B1E" w:rsidRDefault="00506B1E"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886" w:author="Quincey Koziol" w:date="2012-04-02T14:49:00Z" w:initials="QAK">
    <w:p w:rsidR="00506B1E" w:rsidRDefault="00506B1E" w:rsidP="003238E1">
      <w:pPr>
        <w:pStyle w:val="CommentText"/>
      </w:pPr>
      <w:r>
        <w:rPr>
          <w:rStyle w:val="CommentReference"/>
        </w:rPr>
        <w:annotationRef/>
      </w:r>
      <w:r>
        <w:t>I think this would be useful for users/readers.</w:t>
      </w:r>
    </w:p>
  </w:comment>
  <w:comment w:id="1298" w:author="Evans, Mark" w:date="2012-04-23T18:43:00Z" w:initials="MEE">
    <w:p w:rsidR="00A30870" w:rsidRDefault="00A30870" w:rsidP="00A30870">
      <w:pPr>
        <w:pStyle w:val="CommentText"/>
      </w:pPr>
      <w:r>
        <w:rPr>
          <w:rStyle w:val="CommentReference"/>
        </w:rPr>
        <w:annotationRef/>
      </w:r>
      <w:r>
        <w:t>This used to be comment FMB8. The text of the comment is the following:</w:t>
      </w:r>
    </w:p>
    <w:p w:rsidR="00A30870" w:rsidRDefault="00A30870" w:rsidP="00A30870">
      <w:pPr>
        <w:pStyle w:val="CommentText"/>
      </w:pPr>
    </w:p>
    <w:p w:rsidR="00A30870" w:rsidRDefault="00A30870" w:rsidP="00A30870">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1444" w:author="Quincey Koziol" w:date="2012-04-23T18:43:00Z" w:initials="QAK">
    <w:p w:rsidR="00A30870" w:rsidRDefault="00A30870" w:rsidP="00A30870">
      <w:pPr>
        <w:pStyle w:val="CommentText"/>
      </w:pPr>
      <w:r>
        <w:rPr>
          <w:rStyle w:val="CommentReference"/>
        </w:rPr>
        <w:annotationRef/>
      </w:r>
      <w:r>
        <w:t>I think an example of the results from using these two strategies over multiple sessions might be useful.</w:t>
      </w:r>
    </w:p>
  </w:comment>
  <w:comment w:id="1628" w:author="Evans, Mark" w:date="2012-04-16T11:01:00Z" w:initials="MEE">
    <w:p w:rsidR="00506B1E" w:rsidRDefault="00506B1E">
      <w:pPr>
        <w:pStyle w:val="CommentText"/>
      </w:pPr>
      <w:r>
        <w:rPr>
          <w:rStyle w:val="CommentReference"/>
        </w:rPr>
        <w:annotationRef/>
      </w:r>
      <w:r>
        <w:t>This used to be comment FMB8. The text of the comment is the following:</w:t>
      </w:r>
    </w:p>
    <w:p w:rsidR="00506B1E" w:rsidRDefault="00506B1E">
      <w:pPr>
        <w:pStyle w:val="CommentText"/>
      </w:pPr>
    </w:p>
    <w:p w:rsidR="00506B1E" w:rsidRDefault="00506B1E">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1773" w:author="Quincey Koziol" w:date="2012-04-02T14:51:00Z" w:initials="QAK">
    <w:p w:rsidR="00506B1E" w:rsidRDefault="00506B1E" w:rsidP="003238E1">
      <w:pPr>
        <w:pStyle w:val="CommentText"/>
      </w:pPr>
      <w:r>
        <w:rPr>
          <w:rStyle w:val="CommentReference"/>
        </w:rPr>
        <w:annotationRef/>
      </w:r>
      <w:r>
        <w:t>I think an example of the results from using these two strategies over multiple sessions might be useful.</w:t>
      </w:r>
    </w:p>
  </w:comment>
  <w:comment w:id="1797" w:author="Evans, Mark" w:date="2012-04-23T17:19:00Z" w:initials="MEE">
    <w:p w:rsidR="00506B1E" w:rsidRDefault="00506B1E" w:rsidP="00E41DF9">
      <w:pPr>
        <w:pStyle w:val="CommentText"/>
      </w:pPr>
      <w:r>
        <w:rPr>
          <w:rStyle w:val="CommentReference"/>
        </w:rPr>
        <w:annotationRef/>
      </w:r>
      <w:r>
        <w:t>This used to be comment FMB8. The text of the comment is the following:</w:t>
      </w:r>
    </w:p>
    <w:p w:rsidR="00506B1E" w:rsidRDefault="00506B1E" w:rsidP="00E41DF9">
      <w:pPr>
        <w:pStyle w:val="CommentText"/>
      </w:pPr>
    </w:p>
    <w:p w:rsidR="00506B1E" w:rsidRDefault="00506B1E" w:rsidP="00E41DF9">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1970" w:author="Quincey Koziol" w:date="2012-04-23T17:19:00Z" w:initials="QAK">
    <w:p w:rsidR="00506B1E" w:rsidRDefault="00506B1E" w:rsidP="00E41DF9">
      <w:pPr>
        <w:pStyle w:val="CommentText"/>
      </w:pPr>
      <w:r>
        <w:rPr>
          <w:rStyle w:val="CommentReference"/>
        </w:rPr>
        <w:annotationRef/>
      </w:r>
      <w:r>
        <w:t>I think an example of the results from using these two strategies over multiple sessions might be useful.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1D" w:rsidRDefault="005E721D" w:rsidP="00621809">
      <w:r>
        <w:separator/>
      </w:r>
    </w:p>
  </w:endnote>
  <w:endnote w:type="continuationSeparator" w:id="0">
    <w:p w:rsidR="005E721D" w:rsidRDefault="005E721D"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506B1E" w:rsidP="00621809">
    <w:pPr>
      <w:pStyle w:val="HDFFooter"/>
    </w:pPr>
    <w:r>
      <w:rPr>
        <w:noProof/>
      </w:rPr>
      <w:drawing>
        <wp:anchor distT="0" distB="0" distL="0" distR="0" simplePos="0" relativeHeight="251657216"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2"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anchor>
      </w:drawing>
    </w:r>
    <w:r>
      <w:t xml:space="preserve">Page </w:t>
    </w:r>
    <w:r w:rsidR="005E721D">
      <w:fldChar w:fldCharType="begin"/>
    </w:r>
    <w:r w:rsidR="005E721D">
      <w:instrText xml:space="preserve"> PAGE </w:instrText>
    </w:r>
    <w:r w:rsidR="005E721D">
      <w:fldChar w:fldCharType="separate"/>
    </w:r>
    <w:r w:rsidR="00BF778A">
      <w:rPr>
        <w:noProof/>
      </w:rPr>
      <w:t>40</w:t>
    </w:r>
    <w:r w:rsidR="005E721D">
      <w:rPr>
        <w:noProof/>
      </w:rPr>
      <w:fldChar w:fldCharType="end"/>
    </w:r>
    <w:r>
      <w:t xml:space="preserve"> of </w:t>
    </w:r>
    <w:r w:rsidR="005E721D">
      <w:fldChar w:fldCharType="begin"/>
    </w:r>
    <w:r w:rsidR="005E721D">
      <w:instrText xml:space="preserve"> NUMPAGES  </w:instrText>
    </w:r>
    <w:r w:rsidR="005E721D">
      <w:fldChar w:fldCharType="separate"/>
    </w:r>
    <w:r w:rsidR="00BF778A">
      <w:rPr>
        <w:noProof/>
      </w:rPr>
      <w:t>40</w:t>
    </w:r>
    <w:r w:rsidR="005E721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506B1E" w:rsidP="00621809">
    <w:pPr>
      <w:pStyle w:val="HDFFooter"/>
    </w:pPr>
    <w:r>
      <w:rPr>
        <w:noProof/>
      </w:rPr>
      <w:drawing>
        <wp:anchor distT="0" distB="0" distL="0" distR="0" simplePos="0" relativeHeight="251658240"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1"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anchor>
      </w:drawing>
    </w:r>
    <w:r>
      <w:t xml:space="preserve">Page </w:t>
    </w:r>
    <w:r w:rsidR="005E721D">
      <w:fldChar w:fldCharType="begin"/>
    </w:r>
    <w:r w:rsidR="005E721D">
      <w:instrText xml:space="preserve"> PAGE </w:instrText>
    </w:r>
    <w:r w:rsidR="005E721D">
      <w:fldChar w:fldCharType="separate"/>
    </w:r>
    <w:r w:rsidR="00BF778A">
      <w:rPr>
        <w:noProof/>
      </w:rPr>
      <w:t>39</w:t>
    </w:r>
    <w:r w:rsidR="005E721D">
      <w:rPr>
        <w:noProof/>
      </w:rPr>
      <w:fldChar w:fldCharType="end"/>
    </w:r>
    <w:r>
      <w:t xml:space="preserve"> of </w:t>
    </w:r>
    <w:r w:rsidR="005E721D">
      <w:fldChar w:fldCharType="begin"/>
    </w:r>
    <w:r w:rsidR="005E721D">
      <w:instrText xml:space="preserve"> NUMPAGES  </w:instrText>
    </w:r>
    <w:r w:rsidR="005E721D">
      <w:fldChar w:fldCharType="separate"/>
    </w:r>
    <w:r w:rsidR="00BF778A">
      <w:rPr>
        <w:noProof/>
      </w:rPr>
      <w:t>39</w:t>
    </w:r>
    <w:r w:rsidR="005E721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1D" w:rsidRDefault="005E721D" w:rsidP="00621809">
      <w:r>
        <w:separator/>
      </w:r>
    </w:p>
  </w:footnote>
  <w:footnote w:type="continuationSeparator" w:id="0">
    <w:p w:rsidR="005E721D" w:rsidRDefault="005E721D"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Default="005E721D" w:rsidP="00801D68">
    <w:pPr>
      <w:pStyle w:val="THGHeader2"/>
      <w:jc w:val="right"/>
    </w:pPr>
    <w:r>
      <w:fldChar w:fldCharType="begin"/>
    </w:r>
    <w:r>
      <w:instrText xml:space="preserve"> STYLEREF  "Heading 1"  \* MERGEFORMAT </w:instrText>
    </w:r>
    <w:r w:rsidR="00BF778A">
      <w:fldChar w:fldCharType="separate"/>
    </w:r>
    <w:r w:rsidR="00BF778A">
      <w:rPr>
        <w:noProof/>
      </w:rPr>
      <w:t>Changes, 4.18.2012+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AB414A">
    <w:pPr>
      <w:pStyle w:val="THG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AB414A">
    <w:pPr>
      <w:pStyle w:val="THGHeader2"/>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06B1E"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1E" w:rsidRPr="006D4EA4" w:rsidRDefault="005E721D" w:rsidP="00326919">
    <w:pPr>
      <w:pStyle w:val="THGHeader2"/>
      <w:jc w:val="right"/>
    </w:pPr>
    <w:r>
      <w:fldChar w:fldCharType="begin"/>
    </w:r>
    <w:r>
      <w:instrText xml:space="preserve"> STYLEREF  "Heading 1"  \* MERGEFORMAT </w:instrText>
    </w:r>
    <w:r>
      <w:fldChar w:fldCharType="separate"/>
    </w:r>
    <w:r w:rsidR="00BF778A">
      <w:rPr>
        <w:noProof/>
      </w:rPr>
      <w:t>Changes, 4.18.2012+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10640CA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69A"/>
    <w:rsid w:val="000279A0"/>
    <w:rsid w:val="00040738"/>
    <w:rsid w:val="00050890"/>
    <w:rsid w:val="0005138C"/>
    <w:rsid w:val="0005140D"/>
    <w:rsid w:val="000553DE"/>
    <w:rsid w:val="00056FA9"/>
    <w:rsid w:val="000607EE"/>
    <w:rsid w:val="00062D5E"/>
    <w:rsid w:val="00064580"/>
    <w:rsid w:val="00085E40"/>
    <w:rsid w:val="00093EF7"/>
    <w:rsid w:val="000A0A7D"/>
    <w:rsid w:val="000A0CDD"/>
    <w:rsid w:val="000B4568"/>
    <w:rsid w:val="000C650D"/>
    <w:rsid w:val="000E784E"/>
    <w:rsid w:val="001022E1"/>
    <w:rsid w:val="0010705A"/>
    <w:rsid w:val="00110268"/>
    <w:rsid w:val="001160AB"/>
    <w:rsid w:val="001310B9"/>
    <w:rsid w:val="00131541"/>
    <w:rsid w:val="00137C51"/>
    <w:rsid w:val="001454BD"/>
    <w:rsid w:val="0015305B"/>
    <w:rsid w:val="00156277"/>
    <w:rsid w:val="00157E5A"/>
    <w:rsid w:val="00164139"/>
    <w:rsid w:val="001657C1"/>
    <w:rsid w:val="00173C7C"/>
    <w:rsid w:val="00174F35"/>
    <w:rsid w:val="00175226"/>
    <w:rsid w:val="001800F5"/>
    <w:rsid w:val="00186743"/>
    <w:rsid w:val="00187F0B"/>
    <w:rsid w:val="0019675E"/>
    <w:rsid w:val="001A4737"/>
    <w:rsid w:val="001A52F2"/>
    <w:rsid w:val="001C6451"/>
    <w:rsid w:val="001C6F22"/>
    <w:rsid w:val="001E28A1"/>
    <w:rsid w:val="001E5CA0"/>
    <w:rsid w:val="00221B64"/>
    <w:rsid w:val="00221BF6"/>
    <w:rsid w:val="002237FE"/>
    <w:rsid w:val="002354A4"/>
    <w:rsid w:val="0023618E"/>
    <w:rsid w:val="00237DBA"/>
    <w:rsid w:val="00240C02"/>
    <w:rsid w:val="00243B9E"/>
    <w:rsid w:val="00264A27"/>
    <w:rsid w:val="00266F28"/>
    <w:rsid w:val="002A41AC"/>
    <w:rsid w:val="002B757B"/>
    <w:rsid w:val="002C5C25"/>
    <w:rsid w:val="002D0E0A"/>
    <w:rsid w:val="002D46DB"/>
    <w:rsid w:val="002E2C16"/>
    <w:rsid w:val="002F0098"/>
    <w:rsid w:val="00300BE1"/>
    <w:rsid w:val="0030257A"/>
    <w:rsid w:val="003209C7"/>
    <w:rsid w:val="00322820"/>
    <w:rsid w:val="00323678"/>
    <w:rsid w:val="003238E1"/>
    <w:rsid w:val="003262BB"/>
    <w:rsid w:val="00326919"/>
    <w:rsid w:val="00326BA6"/>
    <w:rsid w:val="003310A2"/>
    <w:rsid w:val="00346F96"/>
    <w:rsid w:val="00351DB1"/>
    <w:rsid w:val="0035606B"/>
    <w:rsid w:val="003633AB"/>
    <w:rsid w:val="00364E79"/>
    <w:rsid w:val="00370974"/>
    <w:rsid w:val="0038060E"/>
    <w:rsid w:val="00387644"/>
    <w:rsid w:val="003919F0"/>
    <w:rsid w:val="003A0997"/>
    <w:rsid w:val="003A684B"/>
    <w:rsid w:val="003B47E3"/>
    <w:rsid w:val="003C12D9"/>
    <w:rsid w:val="003C3CEE"/>
    <w:rsid w:val="003C5951"/>
    <w:rsid w:val="003D00C8"/>
    <w:rsid w:val="003D191D"/>
    <w:rsid w:val="003E56A9"/>
    <w:rsid w:val="003F0E61"/>
    <w:rsid w:val="003F1DD5"/>
    <w:rsid w:val="003F72C5"/>
    <w:rsid w:val="00401BCE"/>
    <w:rsid w:val="00403E27"/>
    <w:rsid w:val="00413BFE"/>
    <w:rsid w:val="00420406"/>
    <w:rsid w:val="004356B1"/>
    <w:rsid w:val="00442746"/>
    <w:rsid w:val="00442FB1"/>
    <w:rsid w:val="00455607"/>
    <w:rsid w:val="004664F9"/>
    <w:rsid w:val="00476A61"/>
    <w:rsid w:val="00481B5D"/>
    <w:rsid w:val="00485751"/>
    <w:rsid w:val="004908C4"/>
    <w:rsid w:val="004952DE"/>
    <w:rsid w:val="00496D3E"/>
    <w:rsid w:val="004B32E7"/>
    <w:rsid w:val="004B635D"/>
    <w:rsid w:val="004B6FB8"/>
    <w:rsid w:val="004B75B9"/>
    <w:rsid w:val="004C0716"/>
    <w:rsid w:val="004C498A"/>
    <w:rsid w:val="004D6225"/>
    <w:rsid w:val="004D6735"/>
    <w:rsid w:val="004D6E1C"/>
    <w:rsid w:val="004E6650"/>
    <w:rsid w:val="005029CA"/>
    <w:rsid w:val="005033AA"/>
    <w:rsid w:val="00505EAF"/>
    <w:rsid w:val="00506B1E"/>
    <w:rsid w:val="0051412D"/>
    <w:rsid w:val="0053208B"/>
    <w:rsid w:val="0053342D"/>
    <w:rsid w:val="00537CA2"/>
    <w:rsid w:val="0055169A"/>
    <w:rsid w:val="005547B8"/>
    <w:rsid w:val="00567837"/>
    <w:rsid w:val="005750AC"/>
    <w:rsid w:val="00575CB8"/>
    <w:rsid w:val="00586B51"/>
    <w:rsid w:val="005A0F21"/>
    <w:rsid w:val="005B00BE"/>
    <w:rsid w:val="005B2E0F"/>
    <w:rsid w:val="005B4697"/>
    <w:rsid w:val="005B5AEE"/>
    <w:rsid w:val="005C5EA9"/>
    <w:rsid w:val="005C6D72"/>
    <w:rsid w:val="005C782C"/>
    <w:rsid w:val="005D2638"/>
    <w:rsid w:val="005D3991"/>
    <w:rsid w:val="005E721D"/>
    <w:rsid w:val="006131A1"/>
    <w:rsid w:val="00621809"/>
    <w:rsid w:val="006257DA"/>
    <w:rsid w:val="00641805"/>
    <w:rsid w:val="006614E5"/>
    <w:rsid w:val="0066528A"/>
    <w:rsid w:val="0067121E"/>
    <w:rsid w:val="00680A76"/>
    <w:rsid w:val="006B30F9"/>
    <w:rsid w:val="006B4C79"/>
    <w:rsid w:val="006B7A63"/>
    <w:rsid w:val="006C60C6"/>
    <w:rsid w:val="006C7D69"/>
    <w:rsid w:val="006E129E"/>
    <w:rsid w:val="006E53F7"/>
    <w:rsid w:val="006F3137"/>
    <w:rsid w:val="00702E06"/>
    <w:rsid w:val="0071099E"/>
    <w:rsid w:val="00712D10"/>
    <w:rsid w:val="007231DB"/>
    <w:rsid w:val="00724155"/>
    <w:rsid w:val="007352C9"/>
    <w:rsid w:val="007625C5"/>
    <w:rsid w:val="00771444"/>
    <w:rsid w:val="007750C1"/>
    <w:rsid w:val="00791AB4"/>
    <w:rsid w:val="00792118"/>
    <w:rsid w:val="00793F1A"/>
    <w:rsid w:val="007A1E8A"/>
    <w:rsid w:val="007A7267"/>
    <w:rsid w:val="007A7581"/>
    <w:rsid w:val="007B176A"/>
    <w:rsid w:val="007C59DE"/>
    <w:rsid w:val="007D0D0E"/>
    <w:rsid w:val="007D2635"/>
    <w:rsid w:val="007D4032"/>
    <w:rsid w:val="007D6A43"/>
    <w:rsid w:val="007E6149"/>
    <w:rsid w:val="007E67DF"/>
    <w:rsid w:val="00801D68"/>
    <w:rsid w:val="00802B89"/>
    <w:rsid w:val="00803FC8"/>
    <w:rsid w:val="00813AC0"/>
    <w:rsid w:val="00830A15"/>
    <w:rsid w:val="0083201E"/>
    <w:rsid w:val="00840098"/>
    <w:rsid w:val="00842E26"/>
    <w:rsid w:val="0084460C"/>
    <w:rsid w:val="00846E25"/>
    <w:rsid w:val="00850531"/>
    <w:rsid w:val="008639E3"/>
    <w:rsid w:val="00874E7A"/>
    <w:rsid w:val="008838F3"/>
    <w:rsid w:val="008853FE"/>
    <w:rsid w:val="008B27B9"/>
    <w:rsid w:val="008B45C7"/>
    <w:rsid w:val="008B4FA6"/>
    <w:rsid w:val="008B6AF0"/>
    <w:rsid w:val="008C3BEC"/>
    <w:rsid w:val="008C477F"/>
    <w:rsid w:val="008D1E44"/>
    <w:rsid w:val="008E51CB"/>
    <w:rsid w:val="008E76DC"/>
    <w:rsid w:val="00905945"/>
    <w:rsid w:val="00911ABB"/>
    <w:rsid w:val="0091533A"/>
    <w:rsid w:val="00915832"/>
    <w:rsid w:val="00926637"/>
    <w:rsid w:val="00931CB2"/>
    <w:rsid w:val="00957413"/>
    <w:rsid w:val="00962809"/>
    <w:rsid w:val="00966EBB"/>
    <w:rsid w:val="00970C00"/>
    <w:rsid w:val="00973EB1"/>
    <w:rsid w:val="009744CB"/>
    <w:rsid w:val="00980A1E"/>
    <w:rsid w:val="009834DC"/>
    <w:rsid w:val="00990E3A"/>
    <w:rsid w:val="009A66F3"/>
    <w:rsid w:val="009B1CDD"/>
    <w:rsid w:val="009B40CC"/>
    <w:rsid w:val="009B46EF"/>
    <w:rsid w:val="009C5C33"/>
    <w:rsid w:val="009D5029"/>
    <w:rsid w:val="009D7E25"/>
    <w:rsid w:val="009E12A9"/>
    <w:rsid w:val="009E3847"/>
    <w:rsid w:val="009E5FA4"/>
    <w:rsid w:val="009E77A9"/>
    <w:rsid w:val="009F4E3F"/>
    <w:rsid w:val="009F6CFA"/>
    <w:rsid w:val="00A07336"/>
    <w:rsid w:val="00A104D0"/>
    <w:rsid w:val="00A13E79"/>
    <w:rsid w:val="00A14305"/>
    <w:rsid w:val="00A14DE9"/>
    <w:rsid w:val="00A15271"/>
    <w:rsid w:val="00A230DD"/>
    <w:rsid w:val="00A24834"/>
    <w:rsid w:val="00A25ED1"/>
    <w:rsid w:val="00A30870"/>
    <w:rsid w:val="00A37107"/>
    <w:rsid w:val="00A415BC"/>
    <w:rsid w:val="00A47E9B"/>
    <w:rsid w:val="00A54F00"/>
    <w:rsid w:val="00A553EB"/>
    <w:rsid w:val="00A55610"/>
    <w:rsid w:val="00A64CCE"/>
    <w:rsid w:val="00A86A3D"/>
    <w:rsid w:val="00A9131E"/>
    <w:rsid w:val="00A91FD4"/>
    <w:rsid w:val="00AA5553"/>
    <w:rsid w:val="00AB2DD0"/>
    <w:rsid w:val="00AB414A"/>
    <w:rsid w:val="00AB4ACD"/>
    <w:rsid w:val="00AB5454"/>
    <w:rsid w:val="00AC0B94"/>
    <w:rsid w:val="00AC7E91"/>
    <w:rsid w:val="00AD5A56"/>
    <w:rsid w:val="00AF3BA7"/>
    <w:rsid w:val="00B044EC"/>
    <w:rsid w:val="00B04E61"/>
    <w:rsid w:val="00B101CF"/>
    <w:rsid w:val="00B20A18"/>
    <w:rsid w:val="00B24139"/>
    <w:rsid w:val="00B2437E"/>
    <w:rsid w:val="00B27422"/>
    <w:rsid w:val="00B4004F"/>
    <w:rsid w:val="00B50D63"/>
    <w:rsid w:val="00B51698"/>
    <w:rsid w:val="00B64A9F"/>
    <w:rsid w:val="00B64C13"/>
    <w:rsid w:val="00B65450"/>
    <w:rsid w:val="00B66D30"/>
    <w:rsid w:val="00B70D2C"/>
    <w:rsid w:val="00B8194A"/>
    <w:rsid w:val="00B8495B"/>
    <w:rsid w:val="00B84E13"/>
    <w:rsid w:val="00BA1D49"/>
    <w:rsid w:val="00BB3BC7"/>
    <w:rsid w:val="00BB55EE"/>
    <w:rsid w:val="00BC2926"/>
    <w:rsid w:val="00BC419D"/>
    <w:rsid w:val="00BC4A50"/>
    <w:rsid w:val="00BC6FCC"/>
    <w:rsid w:val="00BD207B"/>
    <w:rsid w:val="00BD4EC0"/>
    <w:rsid w:val="00BD7D40"/>
    <w:rsid w:val="00BE2D69"/>
    <w:rsid w:val="00BE77AE"/>
    <w:rsid w:val="00BF778A"/>
    <w:rsid w:val="00C06884"/>
    <w:rsid w:val="00C11014"/>
    <w:rsid w:val="00C15570"/>
    <w:rsid w:val="00C215A2"/>
    <w:rsid w:val="00C21EFB"/>
    <w:rsid w:val="00C2427D"/>
    <w:rsid w:val="00C278E1"/>
    <w:rsid w:val="00C27E3A"/>
    <w:rsid w:val="00C33696"/>
    <w:rsid w:val="00C37D3C"/>
    <w:rsid w:val="00C41541"/>
    <w:rsid w:val="00C417E8"/>
    <w:rsid w:val="00C41E4B"/>
    <w:rsid w:val="00C45BBF"/>
    <w:rsid w:val="00C70060"/>
    <w:rsid w:val="00C75775"/>
    <w:rsid w:val="00C75A16"/>
    <w:rsid w:val="00C824E7"/>
    <w:rsid w:val="00C8715C"/>
    <w:rsid w:val="00CB0E41"/>
    <w:rsid w:val="00CC46FB"/>
    <w:rsid w:val="00CC7125"/>
    <w:rsid w:val="00CD078A"/>
    <w:rsid w:val="00CD6FA2"/>
    <w:rsid w:val="00CE69CA"/>
    <w:rsid w:val="00D0424D"/>
    <w:rsid w:val="00D0487D"/>
    <w:rsid w:val="00D078DA"/>
    <w:rsid w:val="00D12687"/>
    <w:rsid w:val="00D150F3"/>
    <w:rsid w:val="00D30387"/>
    <w:rsid w:val="00D633C9"/>
    <w:rsid w:val="00D67E50"/>
    <w:rsid w:val="00D72D7D"/>
    <w:rsid w:val="00D82A79"/>
    <w:rsid w:val="00D90961"/>
    <w:rsid w:val="00D9653E"/>
    <w:rsid w:val="00DA445C"/>
    <w:rsid w:val="00DB1778"/>
    <w:rsid w:val="00DB40CD"/>
    <w:rsid w:val="00DC3886"/>
    <w:rsid w:val="00DD0D81"/>
    <w:rsid w:val="00DD3993"/>
    <w:rsid w:val="00DD3F14"/>
    <w:rsid w:val="00DF4F64"/>
    <w:rsid w:val="00E13586"/>
    <w:rsid w:val="00E17B67"/>
    <w:rsid w:val="00E24BD3"/>
    <w:rsid w:val="00E358B7"/>
    <w:rsid w:val="00E35AA8"/>
    <w:rsid w:val="00E41DF9"/>
    <w:rsid w:val="00E4710C"/>
    <w:rsid w:val="00E47F3A"/>
    <w:rsid w:val="00E55E8A"/>
    <w:rsid w:val="00E5784D"/>
    <w:rsid w:val="00E6696E"/>
    <w:rsid w:val="00E71068"/>
    <w:rsid w:val="00E7140E"/>
    <w:rsid w:val="00E76C78"/>
    <w:rsid w:val="00E81C3F"/>
    <w:rsid w:val="00E85681"/>
    <w:rsid w:val="00E935B1"/>
    <w:rsid w:val="00EB60CC"/>
    <w:rsid w:val="00EC3680"/>
    <w:rsid w:val="00ED18C1"/>
    <w:rsid w:val="00ED28D7"/>
    <w:rsid w:val="00EE5124"/>
    <w:rsid w:val="00EF1371"/>
    <w:rsid w:val="00EF3385"/>
    <w:rsid w:val="00EF4B01"/>
    <w:rsid w:val="00EF4E40"/>
    <w:rsid w:val="00EF7467"/>
    <w:rsid w:val="00F00224"/>
    <w:rsid w:val="00F0417A"/>
    <w:rsid w:val="00F10920"/>
    <w:rsid w:val="00F129E7"/>
    <w:rsid w:val="00F13450"/>
    <w:rsid w:val="00F17C50"/>
    <w:rsid w:val="00F369C4"/>
    <w:rsid w:val="00F40FB7"/>
    <w:rsid w:val="00F4132D"/>
    <w:rsid w:val="00F42B88"/>
    <w:rsid w:val="00F475D5"/>
    <w:rsid w:val="00F72D28"/>
    <w:rsid w:val="00F73133"/>
    <w:rsid w:val="00F81DC4"/>
    <w:rsid w:val="00F95E0D"/>
    <w:rsid w:val="00F97348"/>
    <w:rsid w:val="00FB1BEB"/>
    <w:rsid w:val="00FC46A0"/>
    <w:rsid w:val="00FD3BD7"/>
    <w:rsid w:val="00FE22F5"/>
    <w:rsid w:val="00FE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MS Mincho" w:cs="Times New Roman"/>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MS Mincho"/>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MS Mincho"/>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MS Mincho"/>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MS Mincho"/>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MS Mincho"/>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MS Mincho"/>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MS Mincho"/>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MS Mincho"/>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MS Mincho"/>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MS Mincho"/>
      <w:b/>
      <w:color w:val="000000"/>
      <w:spacing w:val="5"/>
      <w:kern w:val="28"/>
      <w:sz w:val="36"/>
      <w:szCs w:val="52"/>
    </w:rPr>
  </w:style>
  <w:style w:type="character" w:customStyle="1" w:styleId="TitleChar">
    <w:name w:val="Title Char"/>
    <w:link w:val="Title"/>
    <w:uiPriority w:val="10"/>
    <w:rsid w:val="00A13E79"/>
    <w:rPr>
      <w:rFonts w:ascii="Calibri" w:eastAsia="MS Mincho" w:hAnsi="Calibri" w:cs="Times New Roman"/>
      <w:b/>
      <w:color w:val="000000"/>
      <w:spacing w:val="5"/>
      <w:kern w:val="28"/>
      <w:sz w:val="36"/>
      <w:szCs w:val="52"/>
    </w:rPr>
  </w:style>
  <w:style w:type="character" w:customStyle="1" w:styleId="Heading1Char">
    <w:name w:val="Heading 1 Char"/>
    <w:link w:val="Heading1"/>
    <w:uiPriority w:val="9"/>
    <w:rsid w:val="00E81C3F"/>
    <w:rPr>
      <w:rFonts w:eastAsia="MS Mincho"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MS Mincho" w:cs="Times New Roman"/>
      <w:b/>
      <w:bCs/>
      <w:color w:val="000000"/>
      <w:sz w:val="26"/>
      <w:szCs w:val="26"/>
    </w:rPr>
  </w:style>
  <w:style w:type="character" w:customStyle="1" w:styleId="Heading3Char">
    <w:name w:val="Heading 3 Char"/>
    <w:link w:val="Heading3"/>
    <w:uiPriority w:val="9"/>
    <w:rsid w:val="005547B8"/>
    <w:rPr>
      <w:rFonts w:eastAsia="MS Mincho" w:cs="Times New Roman"/>
      <w:b/>
      <w:bCs/>
      <w:color w:val="000000"/>
    </w:rPr>
  </w:style>
  <w:style w:type="character" w:customStyle="1" w:styleId="Heading4Char">
    <w:name w:val="Heading 4 Char"/>
    <w:link w:val="Heading4"/>
    <w:uiPriority w:val="9"/>
    <w:rsid w:val="005547B8"/>
    <w:rPr>
      <w:rFonts w:eastAsia="MS Mincho" w:cs="Times New Roman"/>
      <w:b/>
      <w:bCs/>
      <w:i/>
      <w:iCs/>
    </w:rPr>
  </w:style>
  <w:style w:type="character" w:customStyle="1" w:styleId="Heading5Char">
    <w:name w:val="Heading 5 Char"/>
    <w:link w:val="Heading5"/>
    <w:uiPriority w:val="9"/>
    <w:rsid w:val="005547B8"/>
    <w:rPr>
      <w:rFonts w:eastAsia="MS Mincho" w:cs="Times New Roman"/>
      <w:i/>
      <w:color w:val="000000"/>
    </w:rPr>
  </w:style>
  <w:style w:type="character" w:customStyle="1" w:styleId="Heading6Char">
    <w:name w:val="Heading 6 Char"/>
    <w:link w:val="Heading6"/>
    <w:uiPriority w:val="9"/>
    <w:rsid w:val="00985AAE"/>
    <w:rPr>
      <w:rFonts w:eastAsia="MS Mincho" w:cs="Times New Roman"/>
      <w:i/>
      <w:iCs/>
      <w:color w:val="262626"/>
    </w:rPr>
  </w:style>
  <w:style w:type="character" w:customStyle="1" w:styleId="Heading7Char">
    <w:name w:val="Heading 7 Char"/>
    <w:link w:val="Heading7"/>
    <w:uiPriority w:val="9"/>
    <w:semiHidden/>
    <w:rsid w:val="00985AAE"/>
    <w:rPr>
      <w:rFonts w:eastAsia="MS Mincho" w:cs="Times New Roman"/>
      <w:i/>
      <w:iCs/>
      <w:color w:val="404040"/>
    </w:rPr>
  </w:style>
  <w:style w:type="character" w:customStyle="1" w:styleId="Heading8Char">
    <w:name w:val="Heading 8 Char"/>
    <w:link w:val="Heading8"/>
    <w:uiPriority w:val="9"/>
    <w:semiHidden/>
    <w:rsid w:val="00985AAE"/>
    <w:rPr>
      <w:rFonts w:eastAsia="MS Mincho" w:cs="Times New Roman"/>
      <w:color w:val="404040"/>
      <w:sz w:val="20"/>
      <w:szCs w:val="20"/>
    </w:rPr>
  </w:style>
  <w:style w:type="character" w:customStyle="1" w:styleId="Heading9Char">
    <w:name w:val="Heading 9 Char"/>
    <w:link w:val="Heading9"/>
    <w:uiPriority w:val="9"/>
    <w:semiHidden/>
    <w:rsid w:val="00985AAE"/>
    <w:rPr>
      <w:rFonts w:eastAsia="MS Mincho"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MS Mincho"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MS Mincho"/>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MS Mincho"/>
      <w:b/>
      <w:iCs/>
      <w:spacing w:val="15"/>
      <w:sz w:val="28"/>
      <w:szCs w:val="24"/>
      <w:lang w:bidi="en-US"/>
    </w:rPr>
  </w:style>
  <w:style w:type="character" w:customStyle="1" w:styleId="SubtitleChar">
    <w:name w:val="Subtitle Char"/>
    <w:link w:val="Subtitle"/>
    <w:uiPriority w:val="11"/>
    <w:rsid w:val="0053342D"/>
    <w:rPr>
      <w:rFonts w:eastAsia="MS Mincho"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MS Mincho"/>
      <w:b/>
      <w:bCs/>
      <w:i/>
      <w:iCs/>
      <w:color w:val="4F81BD"/>
      <w:lang w:bidi="en-US"/>
    </w:rPr>
  </w:style>
  <w:style w:type="character" w:customStyle="1" w:styleId="IntenseQuoteChar">
    <w:name w:val="Intense Quote Char"/>
    <w:link w:val="IntenseQuote"/>
    <w:uiPriority w:val="30"/>
    <w:rsid w:val="00324926"/>
    <w:rPr>
      <w:rFonts w:ascii="Calibri" w:eastAsia="MS Mincho"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MS Mincho"/>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MS Mincho"/>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MS Mincho"/>
      <w:szCs w:val="24"/>
    </w:rPr>
  </w:style>
  <w:style w:type="paragraph" w:styleId="TOC5">
    <w:name w:val="toc 5"/>
    <w:basedOn w:val="Normal"/>
    <w:next w:val="Normal"/>
    <w:autoRedefine/>
    <w:uiPriority w:val="39"/>
    <w:unhideWhenUsed/>
    <w:rsid w:val="005547B8"/>
    <w:pPr>
      <w:ind w:left="965"/>
    </w:pPr>
    <w:rPr>
      <w:rFonts w:eastAsia="MS Mincho"/>
      <w:szCs w:val="24"/>
    </w:rPr>
  </w:style>
  <w:style w:type="paragraph" w:styleId="TOC6">
    <w:name w:val="toc 6"/>
    <w:basedOn w:val="Normal"/>
    <w:next w:val="Normal"/>
    <w:autoRedefine/>
    <w:uiPriority w:val="39"/>
    <w:semiHidden/>
    <w:unhideWhenUsed/>
    <w:rsid w:val="00324926"/>
    <w:pPr>
      <w:spacing w:after="100"/>
      <w:ind w:left="1200"/>
    </w:pPr>
    <w:rPr>
      <w:rFonts w:eastAsia="MS Mincho"/>
      <w:szCs w:val="24"/>
    </w:rPr>
  </w:style>
  <w:style w:type="paragraph" w:styleId="TOC7">
    <w:name w:val="toc 7"/>
    <w:basedOn w:val="Normal"/>
    <w:next w:val="Normal"/>
    <w:autoRedefine/>
    <w:uiPriority w:val="39"/>
    <w:semiHidden/>
    <w:unhideWhenUsed/>
    <w:rsid w:val="00324926"/>
    <w:pPr>
      <w:spacing w:after="100"/>
      <w:ind w:left="1440"/>
    </w:pPr>
    <w:rPr>
      <w:rFonts w:eastAsia="MS Mincho"/>
      <w:szCs w:val="24"/>
    </w:rPr>
  </w:style>
  <w:style w:type="paragraph" w:styleId="TOC8">
    <w:name w:val="toc 8"/>
    <w:basedOn w:val="Normal"/>
    <w:next w:val="Normal"/>
    <w:autoRedefine/>
    <w:uiPriority w:val="39"/>
    <w:semiHidden/>
    <w:unhideWhenUsed/>
    <w:rsid w:val="00324926"/>
    <w:pPr>
      <w:spacing w:after="100"/>
      <w:ind w:left="1680"/>
    </w:pPr>
    <w:rPr>
      <w:rFonts w:eastAsia="MS Mincho"/>
      <w:szCs w:val="24"/>
    </w:rPr>
  </w:style>
  <w:style w:type="paragraph" w:styleId="TOC9">
    <w:name w:val="toc 9"/>
    <w:basedOn w:val="Normal"/>
    <w:next w:val="Normal"/>
    <w:autoRedefine/>
    <w:uiPriority w:val="39"/>
    <w:semiHidden/>
    <w:unhideWhenUsed/>
    <w:rsid w:val="00324926"/>
    <w:pPr>
      <w:spacing w:after="100"/>
      <w:ind w:left="1920"/>
    </w:pPr>
    <w:rPr>
      <w:rFonts w:eastAsia="MS Mincho"/>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MS Mincho"/>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RM/RM_H5Front.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hyperlink" Target="http://www.hdfgroup.org/HDF5/doc/Advanced/HDF5_Metadata/index.htm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www.hdfgroup.org/HDF5/doc/RM/Tool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1E7-05EA-42C3-89D2-53AC30A6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6</TotalTime>
  <Pages>40</Pages>
  <Words>10588</Words>
  <Characters>60357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70804</CharactersWithSpaces>
  <SharedDoc>false</SharedDoc>
  <HyperlinkBase/>
  <HLinks>
    <vt:vector size="30" baseType="variant">
      <vt:variant>
        <vt:i4>3014700</vt:i4>
      </vt:variant>
      <vt:variant>
        <vt:i4>123</vt:i4>
      </vt:variant>
      <vt:variant>
        <vt:i4>0</vt:i4>
      </vt:variant>
      <vt:variant>
        <vt:i4>5</vt:i4>
      </vt:variant>
      <vt:variant>
        <vt:lpwstr>http://www.hdfgroup.org/HDF5/doc/RM/Tools.html</vt:lpwstr>
      </vt:variant>
      <vt:variant>
        <vt:lpwstr>Tools-Repack</vt:lpwstr>
      </vt:variant>
      <vt:variant>
        <vt:i4>2556026</vt:i4>
      </vt:variant>
      <vt:variant>
        <vt:i4>120</vt:i4>
      </vt:variant>
      <vt:variant>
        <vt:i4>0</vt:i4>
      </vt:variant>
      <vt:variant>
        <vt:i4>5</vt:i4>
      </vt:variant>
      <vt:variant>
        <vt:lpwstr>http://www.hdfgroup.org/HDF5/doc/RM/RM_H5Front.html</vt:lpwstr>
      </vt:variant>
      <vt:variant>
        <vt:lpwstr/>
      </vt:variant>
      <vt:variant>
        <vt:i4>3866717</vt:i4>
      </vt:variant>
      <vt:variant>
        <vt:i4>114</vt:i4>
      </vt:variant>
      <vt:variant>
        <vt:i4>0</vt:i4>
      </vt:variant>
      <vt:variant>
        <vt:i4>5</vt:i4>
      </vt:variant>
      <vt:variant>
        <vt:lpwstr>http://www.hdfgroup.org/HDF5/doc/RM/RM_H5P.html</vt:lpwstr>
      </vt:variant>
      <vt:variant>
        <vt:lpwstr>Property-SetFileSpace</vt:lpwstr>
      </vt:variant>
      <vt:variant>
        <vt:i4>8257538</vt:i4>
      </vt:variant>
      <vt:variant>
        <vt:i4>108</vt:i4>
      </vt:variant>
      <vt:variant>
        <vt:i4>0</vt:i4>
      </vt:variant>
      <vt:variant>
        <vt:i4>5</vt:i4>
      </vt:variant>
      <vt:variant>
        <vt:lpwstr>http://www.hdfgroup.org/HDF5/doc/Advanced/HDF5_Metadata/index.html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cp:revision>
  <cp:lastPrinted>2012-04-24T20:42:00Z</cp:lastPrinted>
  <dcterms:created xsi:type="dcterms:W3CDTF">2012-04-24T21:24:00Z</dcterms:created>
  <dcterms:modified xsi:type="dcterms:W3CDTF">2012-04-24T21:24:00Z</dcterms:modified>
</cp:coreProperties>
</file>