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054B7" w14:textId="77777777" w:rsidR="00A91D1D" w:rsidRDefault="00C00A8B" w:rsidP="40947D6C">
      <w:pPr>
        <w:pStyle w:val="Title"/>
        <w:rPr>
          <w:rFonts w:eastAsia="Batang"/>
          <w:lang w:eastAsia="ko-KR"/>
        </w:rPr>
      </w:pPr>
      <w:r>
        <w:t xml:space="preserve">RFC: </w:t>
      </w:r>
      <w:r w:rsidR="008341B7">
        <w:t>New</w:t>
      </w:r>
      <w:r>
        <w:t xml:space="preserve"> HDF5 API </w:t>
      </w:r>
      <w:r w:rsidR="002F28B5" w:rsidRPr="40947D6C">
        <w:rPr>
          <w:lang w:eastAsia="ko-KR"/>
        </w:rPr>
        <w:t>R</w:t>
      </w:r>
      <w:r>
        <w:t>outines for HPC Applications</w:t>
      </w:r>
    </w:p>
    <w:p w14:paraId="61DEB8B6" w14:textId="011080FC" w:rsidR="00C00A8B" w:rsidRPr="005D211B" w:rsidRDefault="00A91D1D" w:rsidP="40947D6C">
      <w:pPr>
        <w:pStyle w:val="Title"/>
      </w:pPr>
      <w:r w:rsidRPr="40947D6C">
        <w:rPr>
          <w:lang w:eastAsia="ko-KR"/>
        </w:rPr>
        <w:t xml:space="preserve">Read/Write </w:t>
      </w:r>
      <w:r w:rsidR="002F28B5" w:rsidRPr="40947D6C">
        <w:rPr>
          <w:lang w:eastAsia="ko-KR"/>
        </w:rPr>
        <w:t>M</w:t>
      </w:r>
      <w:r w:rsidRPr="40947D6C">
        <w:rPr>
          <w:lang w:eastAsia="ko-KR"/>
        </w:rPr>
        <w:t xml:space="preserve">ultiple </w:t>
      </w:r>
      <w:r w:rsidR="002F28B5" w:rsidRPr="40947D6C">
        <w:rPr>
          <w:lang w:eastAsia="ko-KR"/>
        </w:rPr>
        <w:t>D</w:t>
      </w:r>
      <w:r w:rsidRPr="40947D6C">
        <w:rPr>
          <w:lang w:eastAsia="ko-KR"/>
        </w:rPr>
        <w:t>atasets</w:t>
      </w:r>
      <w:r w:rsidR="00CE1BA5" w:rsidRPr="40947D6C">
        <w:rPr>
          <w:lang w:eastAsia="ko-KR"/>
        </w:rPr>
        <w:t xml:space="preserve"> in </w:t>
      </w:r>
      <w:r w:rsidR="22C35476" w:rsidRPr="40947D6C">
        <w:rPr>
          <w:lang w:eastAsia="ko-KR"/>
        </w:rPr>
        <w:t>an</w:t>
      </w:r>
      <w:r w:rsidR="00CE1BA5" w:rsidRPr="40947D6C">
        <w:rPr>
          <w:lang w:eastAsia="ko-KR"/>
        </w:rPr>
        <w:t xml:space="preserve"> </w:t>
      </w:r>
      <w:r w:rsidR="002B18FA" w:rsidRPr="40947D6C">
        <w:rPr>
          <w:lang w:eastAsia="ko-KR"/>
        </w:rPr>
        <w:t xml:space="preserve">HDF5 </w:t>
      </w:r>
      <w:r w:rsidR="00CE1BA5" w:rsidRPr="40947D6C">
        <w:rPr>
          <w:lang w:eastAsia="ko-KR"/>
        </w:rPr>
        <w:t>file</w:t>
      </w:r>
      <w:r w:rsidR="00C00A8B">
        <w:t xml:space="preserve"> </w:t>
      </w:r>
      <w:bookmarkStart w:id="0" w:name="_GoBack"/>
      <w:bookmarkEnd w:id="0"/>
    </w:p>
    <w:p w14:paraId="3860FBDA" w14:textId="77777777" w:rsidR="00C00A8B" w:rsidRDefault="00D70AE8" w:rsidP="40947D6C">
      <w:pPr>
        <w:pStyle w:val="Author"/>
      </w:pPr>
      <w:r>
        <w:t>Peter Cao</w:t>
      </w:r>
    </w:p>
    <w:p w14:paraId="7BAABCF3" w14:textId="77777777" w:rsidR="00C00A8B" w:rsidRDefault="00C00A8B" w:rsidP="40947D6C">
      <w:pPr>
        <w:pStyle w:val="Author"/>
        <w:rPr>
          <w:rFonts w:eastAsia="Batang"/>
          <w:lang w:eastAsia="ko-KR"/>
        </w:rPr>
      </w:pPr>
      <w:r>
        <w:t xml:space="preserve">Quincey </w:t>
      </w:r>
      <w:proofErr w:type="spellStart"/>
      <w:r>
        <w:t>Koziol</w:t>
      </w:r>
      <w:proofErr w:type="spellEnd"/>
    </w:p>
    <w:p w14:paraId="601F9F8D" w14:textId="77777777" w:rsidR="0079424C" w:rsidRDefault="00805D1D" w:rsidP="40947D6C">
      <w:pPr>
        <w:pStyle w:val="Author"/>
        <w:rPr>
          <w:lang w:eastAsia="ko-KR"/>
        </w:rPr>
      </w:pPr>
      <w:r w:rsidRPr="40947D6C">
        <w:rPr>
          <w:lang w:eastAsia="ko-KR"/>
        </w:rPr>
        <w:t>Jonathan Kim</w:t>
      </w:r>
    </w:p>
    <w:p w14:paraId="3838C601" w14:textId="77777777" w:rsidR="005E433A" w:rsidRPr="004D2DFA" w:rsidRDefault="005E433A" w:rsidP="40947D6C">
      <w:pPr>
        <w:pStyle w:val="Author"/>
        <w:rPr>
          <w:lang w:eastAsia="ko-KR"/>
        </w:rPr>
      </w:pPr>
      <w:r w:rsidRPr="40947D6C">
        <w:rPr>
          <w:lang w:eastAsia="ko-KR"/>
        </w:rPr>
        <w:t>Neil Fortner</w:t>
      </w:r>
    </w:p>
    <w:p w14:paraId="7510EFC6" w14:textId="2A65BC7C" w:rsidR="00D131B9" w:rsidRDefault="008F5752" w:rsidP="00C00A8B">
      <w:pPr>
        <w:pStyle w:val="Abstract"/>
      </w:pPr>
      <w:r w:rsidRPr="008F5752">
        <w:t xml:space="preserve">The HDF5 library allows a data access </w:t>
      </w:r>
      <w:r w:rsidR="00805D1D" w:rsidRPr="008F5752">
        <w:t>operation to</w:t>
      </w:r>
      <w:r w:rsidRPr="008F5752">
        <w:t xml:space="preserve"> access one dataset at a time, whether access is collective or independent. </w:t>
      </w:r>
      <w:r w:rsidR="377EDBCF">
        <w:t>However, accessing</w:t>
      </w:r>
      <w:r w:rsidRPr="008F5752">
        <w:t xml:space="preserve"> multiple datasets will require the user </w:t>
      </w:r>
      <w:r w:rsidR="00493B33">
        <w:t xml:space="preserve">to </w:t>
      </w:r>
      <w:r w:rsidR="69ECE0F1">
        <w:t>issue</w:t>
      </w:r>
      <w:r w:rsidRPr="008F5752">
        <w:t xml:space="preserve"> an I/O call for each dataset.</w:t>
      </w:r>
      <w:r w:rsidR="002A5DBB">
        <w:t xml:space="preserve"> </w:t>
      </w:r>
      <w:r w:rsidR="00805D1D">
        <w:t xml:space="preserve">This RFC proposes new routines to allow users to access multiple datasets with </w:t>
      </w:r>
      <w:r w:rsidR="00331409">
        <w:t xml:space="preserve">a </w:t>
      </w:r>
      <w:r w:rsidR="00AD12A1">
        <w:rPr>
          <w:rFonts w:hint="eastAsia"/>
          <w:lang w:eastAsia="ko-KR"/>
        </w:rPr>
        <w:t>single</w:t>
      </w:r>
      <w:r w:rsidR="00805D1D">
        <w:t xml:space="preserve"> I/O call.</w:t>
      </w:r>
    </w:p>
    <w:p w14:paraId="25CB6FD9" w14:textId="4BC43CD7" w:rsidR="00F6202F" w:rsidRDefault="00C00A8B" w:rsidP="0084293B">
      <w:pPr>
        <w:pStyle w:val="Abstract"/>
      </w:pPr>
      <w:r>
        <w:t>This RFC describes</w:t>
      </w:r>
      <w:r w:rsidR="0084293B">
        <w:t xml:space="preserve"> the n</w:t>
      </w:r>
      <w:r>
        <w:t>ew API routines</w:t>
      </w:r>
      <w:r w:rsidR="0084293B">
        <w:t xml:space="preserve">, </w:t>
      </w:r>
      <w:r w:rsidR="0084293B" w:rsidRPr="00DB54E8">
        <w:rPr>
          <w:i/>
        </w:rPr>
        <w:t>H5Dread_</w:t>
      </w:r>
      <w:proofErr w:type="gramStart"/>
      <w:r w:rsidR="006836A6" w:rsidRPr="00DB54E8">
        <w:rPr>
          <w:i/>
        </w:rPr>
        <w:t>multi(</w:t>
      </w:r>
      <w:proofErr w:type="gramEnd"/>
      <w:r w:rsidR="0084293B" w:rsidRPr="00DB54E8">
        <w:rPr>
          <w:i/>
        </w:rPr>
        <w:t>)</w:t>
      </w:r>
      <w:r w:rsidR="0084293B">
        <w:t xml:space="preserve"> and </w:t>
      </w:r>
      <w:r w:rsidR="0084293B" w:rsidRPr="00DB54E8">
        <w:rPr>
          <w:i/>
        </w:rPr>
        <w:t>H5Dwrite_</w:t>
      </w:r>
      <w:r w:rsidR="006836A6" w:rsidRPr="00DB54E8">
        <w:rPr>
          <w:i/>
        </w:rPr>
        <w:t>multi(</w:t>
      </w:r>
      <w:r w:rsidR="0084293B" w:rsidRPr="00DB54E8">
        <w:rPr>
          <w:i/>
        </w:rPr>
        <w:t>)</w:t>
      </w:r>
      <w:r w:rsidR="0084293B">
        <w:t xml:space="preserve">, </w:t>
      </w:r>
      <w:r w:rsidR="00FB6729">
        <w:t xml:space="preserve">which </w:t>
      </w:r>
      <w:r w:rsidR="0084293B">
        <w:t xml:space="preserve">perform a single access </w:t>
      </w:r>
      <w:r w:rsidR="00A042E7">
        <w:t xml:space="preserve">operation </w:t>
      </w:r>
      <w:r w:rsidR="0084293B">
        <w:t xml:space="preserve">to </w:t>
      </w:r>
      <w:r w:rsidR="009C5134">
        <w:t xml:space="preserve">multiple datasets in </w:t>
      </w:r>
      <w:r w:rsidR="0084293B">
        <w:t xml:space="preserve">the </w:t>
      </w:r>
      <w:r w:rsidR="00FB6729">
        <w:t>file</w:t>
      </w:r>
      <w:r>
        <w:t>.</w:t>
      </w:r>
      <w:r w:rsidR="0084293B">
        <w:t xml:space="preserve"> </w:t>
      </w:r>
      <w:r w:rsidR="00DB5265">
        <w:t xml:space="preserve">The new </w:t>
      </w:r>
      <w:r w:rsidR="00310918">
        <w:t xml:space="preserve">routines </w:t>
      </w:r>
      <w:r w:rsidR="00DB5265">
        <w:t>can improve performance</w:t>
      </w:r>
      <w:r w:rsidR="009C5134">
        <w:t>,</w:t>
      </w:r>
      <w:r w:rsidR="00DB5265">
        <w:t xml:space="preserve"> </w:t>
      </w:r>
      <w:r w:rsidR="00A042E7">
        <w:t>especially when</w:t>
      </w:r>
      <w:r w:rsidR="00310918">
        <w:t xml:space="preserve"> data accessed across several datasets from all </w:t>
      </w:r>
      <w:proofErr w:type="gramStart"/>
      <w:r w:rsidR="00310918">
        <w:t>processes</w:t>
      </w:r>
      <w:proofErr w:type="gramEnd"/>
      <w:r w:rsidR="00310918">
        <w:t xml:space="preserve"> can be aggregated in the HDF5 or MPI-I/O library</w:t>
      </w:r>
      <w:r w:rsidR="00A042E7">
        <w:t>.</w:t>
      </w:r>
    </w:p>
    <w:p w14:paraId="088EA77C" w14:textId="36376C96" w:rsidR="00C00A8B" w:rsidRDefault="00F6202F" w:rsidP="0084293B">
      <w:pPr>
        <w:pStyle w:val="Abstract"/>
      </w:pPr>
      <w:r>
        <w:t xml:space="preserve">This RFC was </w:t>
      </w:r>
      <w:r w:rsidR="003708A4">
        <w:t>initially</w:t>
      </w:r>
      <w:r>
        <w:t xml:space="preserve"> released in 2012, but has now been updated in 2022 to reflect a renewed effort to finish </w:t>
      </w:r>
      <w:r w:rsidR="005317AD">
        <w:t>implementing</w:t>
      </w:r>
      <w:r>
        <w:t xml:space="preserve"> this feature.</w:t>
      </w:r>
    </w:p>
    <w:p w14:paraId="63BBF6BE" w14:textId="77777777" w:rsidR="00C00A8B" w:rsidRPr="00913E2A" w:rsidRDefault="00C00A8B" w:rsidP="40947D6C">
      <w:pPr>
        <w:pStyle w:val="Divider"/>
      </w:pPr>
    </w:p>
    <w:p w14:paraId="3CF5C7CB" w14:textId="77777777" w:rsidR="00B21025" w:rsidRPr="00B16AF9" w:rsidRDefault="00B21025" w:rsidP="00B16AF9">
      <w:pPr>
        <w:pStyle w:val="Heading1"/>
        <w:numPr>
          <w:ilvl w:val="0"/>
          <w:numId w:val="0"/>
        </w:numPr>
        <w:ind w:left="432"/>
      </w:pPr>
    </w:p>
    <w:p w14:paraId="3BFE7862" w14:textId="77777777" w:rsidR="00C00A8B" w:rsidRDefault="00C00A8B" w:rsidP="00C00A8B">
      <w:pPr>
        <w:pStyle w:val="Heading1"/>
      </w:pPr>
      <w:r>
        <w:t xml:space="preserve">Introduction    </w:t>
      </w:r>
    </w:p>
    <w:p w14:paraId="2C5D25F0" w14:textId="5DF32B1B" w:rsidR="0085757E" w:rsidRDefault="0085757E" w:rsidP="0085757E">
      <w:r>
        <w:t>P</w:t>
      </w:r>
      <w:r w:rsidRPr="00D131B9">
        <w:t xml:space="preserve">arallel HDF5 (PHDF5) </w:t>
      </w:r>
      <w:r>
        <w:t>supports both independent and collective dataset access. When collective I/O is used, a</w:t>
      </w:r>
      <w:r w:rsidRPr="00D131B9">
        <w:t xml:space="preserve">ll processes that have opened the dataset may do collective data access by </w:t>
      </w:r>
      <w:r>
        <w:t xml:space="preserve">calling </w:t>
      </w:r>
      <w:proofErr w:type="gramStart"/>
      <w:r w:rsidRPr="00805D1D">
        <w:rPr>
          <w:i/>
        </w:rPr>
        <w:t>H5Dread(</w:t>
      </w:r>
      <w:proofErr w:type="gramEnd"/>
      <w:r w:rsidRPr="00805D1D">
        <w:rPr>
          <w:i/>
        </w:rPr>
        <w:t>)</w:t>
      </w:r>
      <w:r w:rsidRPr="00D131B9">
        <w:t xml:space="preserve"> or </w:t>
      </w:r>
      <w:r w:rsidRPr="00805D1D">
        <w:rPr>
          <w:i/>
        </w:rPr>
        <w:t>H5Dwrite()</w:t>
      </w:r>
      <w:r w:rsidRPr="00D131B9">
        <w:t xml:space="preserve"> </w:t>
      </w:r>
      <w:r>
        <w:t>on</w:t>
      </w:r>
      <w:r w:rsidRPr="00D131B9">
        <w:t xml:space="preserve"> the dataset with the transfer </w:t>
      </w:r>
      <w:r>
        <w:t>property</w:t>
      </w:r>
      <w:r w:rsidRPr="00D131B9">
        <w:t xml:space="preserve"> set for collective access.  </w:t>
      </w:r>
      <w:r w:rsidR="008A68D4">
        <w:rPr>
          <w:rFonts w:hint="eastAsia"/>
          <w:lang w:eastAsia="ko-KR"/>
        </w:rPr>
        <w:t xml:space="preserve">Accessing </w:t>
      </w:r>
      <w:r w:rsidR="7622A1E4">
        <w:t>datasets</w:t>
      </w:r>
      <w:r w:rsidR="008A68D4">
        <w:rPr>
          <w:rFonts w:hint="eastAsia"/>
          <w:lang w:eastAsia="ko-KR"/>
        </w:rPr>
        <w:t xml:space="preserve"> collectively</w:t>
      </w:r>
      <w:r>
        <w:t xml:space="preserve"> using the MPIO VFD </w:t>
      </w:r>
      <w:r w:rsidR="008A68D4">
        <w:rPr>
          <w:rFonts w:hint="eastAsia"/>
          <w:lang w:eastAsia="ko-KR"/>
        </w:rPr>
        <w:t xml:space="preserve">can </w:t>
      </w:r>
      <w:r>
        <w:t>improve I/O performance</w:t>
      </w:r>
      <w:r w:rsidR="008A68D4" w:rsidRPr="00191DA1">
        <w:rPr>
          <w:vertAlign w:val="superscript"/>
        </w:rPr>
        <w:t xml:space="preserve"> [</w:t>
      </w:r>
      <w:r w:rsidRPr="00191DA1">
        <w:rPr>
          <w:vertAlign w:val="superscript"/>
        </w:rPr>
        <w:t>1]</w:t>
      </w:r>
      <w:r>
        <w:t xml:space="preserve"> since </w:t>
      </w:r>
      <w:r w:rsidR="00D5532E">
        <w:t xml:space="preserve">MPI can aggregate </w:t>
      </w:r>
      <w:r w:rsidR="42F823ED">
        <w:t>data</w:t>
      </w:r>
      <w:r>
        <w:t xml:space="preserve"> into large contiguous accesses to disk instead of small</w:t>
      </w:r>
      <w:r w:rsidR="00AD12A1">
        <w:rPr>
          <w:rFonts w:hint="eastAsia"/>
          <w:lang w:eastAsia="ko-KR"/>
        </w:rPr>
        <w:t xml:space="preserve"> </w:t>
      </w:r>
      <w:r>
        <w:t>non-contiguous ones.</w:t>
      </w:r>
    </w:p>
    <w:p w14:paraId="0C8535F7" w14:textId="11D1B974" w:rsidR="0085757E" w:rsidRDefault="079DD689" w:rsidP="00CF4164">
      <w:pPr>
        <w:rPr>
          <w:lang w:eastAsia="ko-KR"/>
        </w:rPr>
      </w:pPr>
      <w:r w:rsidRPr="2CC5CDE0">
        <w:rPr>
          <w:lang w:eastAsia="ko-KR"/>
        </w:rPr>
        <w:t>However</w:t>
      </w:r>
      <w:r w:rsidR="70998109" w:rsidRPr="2CC5CDE0">
        <w:rPr>
          <w:lang w:eastAsia="ko-KR"/>
        </w:rPr>
        <w:t>,</w:t>
      </w:r>
      <w:r w:rsidRPr="2CC5CDE0">
        <w:rPr>
          <w:lang w:eastAsia="ko-KR"/>
        </w:rPr>
        <w:t xml:space="preserve"> t</w:t>
      </w:r>
      <w:r w:rsidR="45C6FD1F">
        <w:t xml:space="preserve">he current HDF5 library does not support a single I/O call for </w:t>
      </w:r>
      <w:r w:rsidR="5FA93F07" w:rsidRPr="2CC5CDE0">
        <w:rPr>
          <w:lang w:eastAsia="ko-KR"/>
        </w:rPr>
        <w:t xml:space="preserve">accessing </w:t>
      </w:r>
      <w:r w:rsidR="45C6FD1F">
        <w:t xml:space="preserve">multiple datasets. </w:t>
      </w:r>
      <w:r w:rsidR="364C2D43">
        <w:t xml:space="preserve">For example, if </w:t>
      </w:r>
      <w:r w:rsidR="5A8E5C92">
        <w:t>one</w:t>
      </w:r>
      <w:r w:rsidR="6AAC94F4">
        <w:t xml:space="preserve"> access</w:t>
      </w:r>
      <w:r w:rsidR="2E3CF930">
        <w:t>es</w:t>
      </w:r>
      <w:r w:rsidR="364C2D43">
        <w:t xml:space="preserve"> five datasets in a file, </w:t>
      </w:r>
      <w:r w:rsidR="793FE0F0">
        <w:t>one will</w:t>
      </w:r>
      <w:r w:rsidR="364C2D43">
        <w:t xml:space="preserve"> need at least five I/O calls</w:t>
      </w:r>
      <w:r w:rsidR="1E73C475">
        <w:t xml:space="preserve"> for each dataset</w:t>
      </w:r>
      <w:r w:rsidR="364C2D43">
        <w:t>.</w:t>
      </w:r>
      <w:r w:rsidR="364C2D43" w:rsidRPr="2CC5CDE0">
        <w:rPr>
          <w:lang w:eastAsia="ko-KR"/>
        </w:rPr>
        <w:t xml:space="preserve"> </w:t>
      </w:r>
    </w:p>
    <w:p w14:paraId="6D740D09" w14:textId="6C611A5A" w:rsidR="00DB5265" w:rsidRDefault="0C91D5FA" w:rsidP="00CF4164">
      <w:pPr>
        <w:rPr>
          <w:lang w:eastAsia="ko-KR"/>
        </w:rPr>
      </w:pPr>
      <w:r>
        <w:t xml:space="preserve">We propose to add </w:t>
      </w:r>
      <w:r w:rsidR="64035057" w:rsidRPr="40947D6C">
        <w:rPr>
          <w:lang w:eastAsia="ko-KR"/>
        </w:rPr>
        <w:t>two</w:t>
      </w:r>
      <w:r w:rsidR="366C3CEF" w:rsidRPr="40947D6C">
        <w:rPr>
          <w:lang w:eastAsia="ko-KR"/>
        </w:rPr>
        <w:t xml:space="preserve"> </w:t>
      </w:r>
      <w:r>
        <w:t xml:space="preserve">new functions to the HDF5 library: </w:t>
      </w:r>
      <w:r w:rsidRPr="40947D6C">
        <w:rPr>
          <w:i/>
          <w:iCs/>
        </w:rPr>
        <w:t>H5Dread_</w:t>
      </w:r>
      <w:proofErr w:type="gramStart"/>
      <w:r w:rsidRPr="40947D6C">
        <w:rPr>
          <w:i/>
          <w:iCs/>
        </w:rPr>
        <w:t>multi(</w:t>
      </w:r>
      <w:proofErr w:type="gramEnd"/>
      <w:r w:rsidRPr="40947D6C">
        <w:rPr>
          <w:i/>
          <w:iCs/>
        </w:rPr>
        <w:t>)</w:t>
      </w:r>
      <w:r w:rsidR="64035057" w:rsidRPr="40947D6C">
        <w:rPr>
          <w:lang w:eastAsia="ko-KR"/>
        </w:rPr>
        <w:t xml:space="preserve"> and</w:t>
      </w:r>
      <w:r>
        <w:t xml:space="preserve"> </w:t>
      </w:r>
      <w:r w:rsidRPr="40947D6C">
        <w:rPr>
          <w:i/>
          <w:iCs/>
        </w:rPr>
        <w:t>H5Dwrite_multi()</w:t>
      </w:r>
      <w:r>
        <w:t xml:space="preserve">. </w:t>
      </w:r>
      <w:r w:rsidRPr="40947D6C">
        <w:rPr>
          <w:lang w:eastAsia="ko-KR"/>
        </w:rPr>
        <w:t xml:space="preserve"> </w:t>
      </w:r>
      <w:r w:rsidR="7C9749BE">
        <w:t>With</w:t>
      </w:r>
      <w:r w:rsidR="65811AA1">
        <w:t xml:space="preserve"> the proposed new</w:t>
      </w:r>
      <w:r w:rsidR="366C3CEF" w:rsidRPr="40947D6C">
        <w:rPr>
          <w:lang w:eastAsia="ko-KR"/>
        </w:rPr>
        <w:t xml:space="preserve"> read/write</w:t>
      </w:r>
      <w:r w:rsidR="65811AA1">
        <w:t xml:space="preserve"> functions, users will make a single function call to read or write data </w:t>
      </w:r>
      <w:r w:rsidR="1F0897E6">
        <w:t xml:space="preserve">to </w:t>
      </w:r>
      <w:r w:rsidR="65811AA1">
        <w:t>multiple datasets</w:t>
      </w:r>
      <w:r w:rsidR="20B51461" w:rsidRPr="40947D6C">
        <w:rPr>
          <w:lang w:eastAsia="ko-KR"/>
        </w:rPr>
        <w:t xml:space="preserve"> in </w:t>
      </w:r>
      <w:r w:rsidR="36593EB2" w:rsidRPr="40947D6C">
        <w:rPr>
          <w:lang w:eastAsia="ko-KR"/>
        </w:rPr>
        <w:t>an</w:t>
      </w:r>
      <w:r w:rsidR="20B51461" w:rsidRPr="40947D6C">
        <w:rPr>
          <w:lang w:eastAsia="ko-KR"/>
        </w:rPr>
        <w:t xml:space="preserve"> HDF5 file</w:t>
      </w:r>
      <w:r w:rsidR="65811AA1">
        <w:t>.</w:t>
      </w:r>
      <w:r w:rsidR="20B51461" w:rsidRPr="40947D6C">
        <w:rPr>
          <w:lang w:eastAsia="ko-KR"/>
        </w:rPr>
        <w:t xml:space="preserve"> Note that </w:t>
      </w:r>
      <w:r w:rsidR="4174DBC9" w:rsidRPr="40947D6C">
        <w:rPr>
          <w:lang w:eastAsia="ko-KR"/>
        </w:rPr>
        <w:t xml:space="preserve">the multiple </w:t>
      </w:r>
      <w:r w:rsidR="20B51461" w:rsidRPr="40947D6C">
        <w:rPr>
          <w:lang w:eastAsia="ko-KR"/>
        </w:rPr>
        <w:t xml:space="preserve">datasets </w:t>
      </w:r>
      <w:r w:rsidR="4174DBC9" w:rsidRPr="40947D6C">
        <w:rPr>
          <w:lang w:eastAsia="ko-KR"/>
        </w:rPr>
        <w:t xml:space="preserve">are located in </w:t>
      </w:r>
      <w:r w:rsidR="20B51461" w:rsidRPr="40947D6C">
        <w:rPr>
          <w:lang w:eastAsia="ko-KR"/>
        </w:rPr>
        <w:t xml:space="preserve">the same HDF5 file for the scope of this task. </w:t>
      </w:r>
      <w:r w:rsidR="5A96B881">
        <w:t>The new functions can be used for both independent and collective I/O access</w:t>
      </w:r>
      <w:r w:rsidR="350390E9">
        <w:t>, but</w:t>
      </w:r>
      <w:r w:rsidR="5A96B881">
        <w:t xml:space="preserve"> </w:t>
      </w:r>
      <w:r w:rsidR="37E75444" w:rsidRPr="40947D6C">
        <w:rPr>
          <w:lang w:eastAsia="ko-KR"/>
        </w:rPr>
        <w:t>this task</w:t>
      </w:r>
      <w:r w:rsidR="52EC750D" w:rsidRPr="40947D6C">
        <w:rPr>
          <w:lang w:eastAsia="ko-KR"/>
        </w:rPr>
        <w:t>’</w:t>
      </w:r>
      <w:r w:rsidR="37E75444" w:rsidRPr="40947D6C">
        <w:rPr>
          <w:lang w:eastAsia="ko-KR"/>
        </w:rPr>
        <w:t>s primary purpose is to utilize</w:t>
      </w:r>
      <w:r w:rsidR="69AC3511" w:rsidRPr="40947D6C">
        <w:rPr>
          <w:lang w:eastAsia="ko-KR"/>
        </w:rPr>
        <w:t xml:space="preserve"> </w:t>
      </w:r>
      <w:r w:rsidR="5A96B881">
        <w:t>the collective</w:t>
      </w:r>
      <w:r w:rsidR="6EC5BA48" w:rsidRPr="40947D6C">
        <w:rPr>
          <w:lang w:eastAsia="ko-KR"/>
        </w:rPr>
        <w:t xml:space="preserve"> I/O</w:t>
      </w:r>
      <w:r w:rsidR="69AC3511" w:rsidRPr="40947D6C">
        <w:rPr>
          <w:lang w:eastAsia="ko-KR"/>
        </w:rPr>
        <w:t xml:space="preserve"> case</w:t>
      </w:r>
      <w:r w:rsidR="5A96B881">
        <w:t>.</w:t>
      </w:r>
    </w:p>
    <w:p w14:paraId="1824F6FA" w14:textId="77777777" w:rsidR="006E7747" w:rsidRDefault="00946743" w:rsidP="00D340D2">
      <w:pPr>
        <w:pStyle w:val="Heading2"/>
        <w:rPr>
          <w:lang w:eastAsia="ko-KR"/>
        </w:rPr>
      </w:pPr>
      <w:r>
        <w:rPr>
          <w:lang w:eastAsia="ko-KR"/>
        </w:rPr>
        <w:lastRenderedPageBreak/>
        <w:t>Purpose</w:t>
      </w:r>
    </w:p>
    <w:p w14:paraId="5D238D17" w14:textId="7ED9B895" w:rsidR="00946743" w:rsidRPr="00D340D2" w:rsidRDefault="003B2A5C" w:rsidP="00D340D2">
      <w:pPr>
        <w:rPr>
          <w:lang w:eastAsia="ko-KR"/>
        </w:rPr>
      </w:pPr>
      <w:r>
        <w:rPr>
          <w:lang w:eastAsia="ko-KR"/>
        </w:rPr>
        <w:t xml:space="preserve">The purpose of the work is to implement </w:t>
      </w:r>
      <w:r>
        <w:rPr>
          <w:rFonts w:hint="eastAsia"/>
          <w:lang w:eastAsia="ko-KR"/>
        </w:rPr>
        <w:t xml:space="preserve">two </w:t>
      </w:r>
      <w:r>
        <w:t xml:space="preserve">new functions to the HDF5 library: </w:t>
      </w:r>
      <w:r w:rsidRPr="0085757E">
        <w:rPr>
          <w:i/>
        </w:rPr>
        <w:t>H5Dread_</w:t>
      </w:r>
      <w:proofErr w:type="gramStart"/>
      <w:r w:rsidRPr="0085757E">
        <w:rPr>
          <w:i/>
        </w:rPr>
        <w:t>multi(</w:t>
      </w:r>
      <w:proofErr w:type="gramEnd"/>
      <w:r w:rsidRPr="0085757E">
        <w:rPr>
          <w:i/>
        </w:rPr>
        <w:t>)</w:t>
      </w:r>
      <w:r>
        <w:rPr>
          <w:rFonts w:hint="eastAsia"/>
          <w:lang w:eastAsia="ko-KR"/>
        </w:rPr>
        <w:t xml:space="preserve"> and</w:t>
      </w:r>
      <w:r>
        <w:t xml:space="preserve"> </w:t>
      </w:r>
      <w:r w:rsidRPr="0085757E">
        <w:rPr>
          <w:i/>
        </w:rPr>
        <w:t>H5Dwrite_multi()</w:t>
      </w:r>
      <w:r>
        <w:t>, which</w:t>
      </w:r>
      <w:r w:rsidR="005634F8">
        <w:t xml:space="preserve"> </w:t>
      </w:r>
      <w:r w:rsidR="00D340D2">
        <w:t xml:space="preserve">should </w:t>
      </w:r>
      <w:r>
        <w:t xml:space="preserve">give better I/O </w:t>
      </w:r>
      <w:r w:rsidR="00D340D2">
        <w:t xml:space="preserve">performance when </w:t>
      </w:r>
      <w:r>
        <w:t xml:space="preserve">collective I/O </w:t>
      </w:r>
      <w:r w:rsidR="00D340D2">
        <w:t>is used</w:t>
      </w:r>
      <w:r>
        <w:t>.</w:t>
      </w:r>
      <w:r>
        <w:rPr>
          <w:rFonts w:hint="eastAsia"/>
          <w:lang w:eastAsia="ko-KR"/>
        </w:rPr>
        <w:t xml:space="preserve"> </w:t>
      </w:r>
    </w:p>
    <w:p w14:paraId="37E89501" w14:textId="77777777" w:rsidR="00946743" w:rsidRDefault="00A459F3" w:rsidP="00D340D2">
      <w:pPr>
        <w:pStyle w:val="Heading2"/>
        <w:rPr>
          <w:lang w:eastAsia="ko-KR"/>
        </w:rPr>
      </w:pPr>
      <w:r>
        <w:rPr>
          <w:lang w:eastAsia="ko-KR"/>
        </w:rPr>
        <w:t>Scope</w:t>
      </w:r>
    </w:p>
    <w:p w14:paraId="70A9258C" w14:textId="16651A0D" w:rsidR="00A459F3" w:rsidRDefault="644AB0B6" w:rsidP="00946743">
      <w:pPr>
        <w:rPr>
          <w:lang w:eastAsia="ko-KR"/>
        </w:rPr>
      </w:pPr>
      <w:r w:rsidRPr="40947D6C">
        <w:rPr>
          <w:lang w:eastAsia="ko-KR"/>
        </w:rPr>
        <w:t>H5Dread_</w:t>
      </w:r>
      <w:proofErr w:type="gramStart"/>
      <w:r w:rsidRPr="40947D6C">
        <w:rPr>
          <w:lang w:eastAsia="ko-KR"/>
        </w:rPr>
        <w:t>multi(</w:t>
      </w:r>
      <w:proofErr w:type="gramEnd"/>
      <w:r w:rsidRPr="40947D6C">
        <w:rPr>
          <w:lang w:eastAsia="ko-KR"/>
        </w:rPr>
        <w:t xml:space="preserve">) </w:t>
      </w:r>
      <w:r w:rsidR="499F3E70" w:rsidRPr="40947D6C">
        <w:rPr>
          <w:lang w:eastAsia="ko-KR"/>
        </w:rPr>
        <w:t xml:space="preserve">will take information from multiple datasets and read data from a file for the datasets requested. If collective I/O is used, a single I/O call is used for better performance. </w:t>
      </w:r>
      <w:r w:rsidR="70807C92" w:rsidRPr="40947D6C">
        <w:rPr>
          <w:lang w:eastAsia="ko-KR"/>
        </w:rPr>
        <w:t>Overlapping data selections are supported</w:t>
      </w:r>
      <w:r w:rsidR="499F3E70" w:rsidRPr="40947D6C">
        <w:rPr>
          <w:lang w:eastAsia="ko-KR"/>
        </w:rPr>
        <w:t>.</w:t>
      </w:r>
    </w:p>
    <w:p w14:paraId="24125210" w14:textId="3FF7BC78" w:rsidR="00A459F3" w:rsidRDefault="499F3E70" w:rsidP="00A459F3">
      <w:pPr>
        <w:rPr>
          <w:lang w:eastAsia="ko-KR"/>
        </w:rPr>
      </w:pPr>
      <w:r w:rsidRPr="40947D6C">
        <w:rPr>
          <w:lang w:eastAsia="ko-KR"/>
        </w:rPr>
        <w:t>H5Dwr</w:t>
      </w:r>
      <w:r w:rsidR="2AE37EB8" w:rsidRPr="40947D6C">
        <w:rPr>
          <w:lang w:eastAsia="ko-KR"/>
        </w:rPr>
        <w:t>i</w:t>
      </w:r>
      <w:r w:rsidRPr="40947D6C">
        <w:rPr>
          <w:lang w:eastAsia="ko-KR"/>
        </w:rPr>
        <w:t>te_</w:t>
      </w:r>
      <w:proofErr w:type="gramStart"/>
      <w:r w:rsidRPr="40947D6C">
        <w:rPr>
          <w:lang w:eastAsia="ko-KR"/>
        </w:rPr>
        <w:t>multi(</w:t>
      </w:r>
      <w:proofErr w:type="gramEnd"/>
      <w:r w:rsidRPr="40947D6C">
        <w:rPr>
          <w:lang w:eastAsia="ko-KR"/>
        </w:rPr>
        <w:t xml:space="preserve">) will take information from multiple datasets and write data to a file for the datasets requested. If collective I/O is used, a single I/O call is used for better performance. If data </w:t>
      </w:r>
      <w:r w:rsidR="0BA37BD2" w:rsidRPr="40947D6C">
        <w:rPr>
          <w:lang w:eastAsia="ko-KR"/>
        </w:rPr>
        <w:t>selections from multiple ranks overlap</w:t>
      </w:r>
      <w:r w:rsidRPr="40947D6C">
        <w:rPr>
          <w:lang w:eastAsia="ko-KR"/>
        </w:rPr>
        <w:t>, the behavior of the H5Dwrite_</w:t>
      </w:r>
      <w:proofErr w:type="gramStart"/>
      <w:r w:rsidRPr="40947D6C">
        <w:rPr>
          <w:lang w:eastAsia="ko-KR"/>
        </w:rPr>
        <w:t>multi(</w:t>
      </w:r>
      <w:proofErr w:type="gramEnd"/>
      <w:r w:rsidRPr="40947D6C">
        <w:rPr>
          <w:lang w:eastAsia="ko-KR"/>
        </w:rPr>
        <w:t>) is not defined.</w:t>
      </w:r>
      <w:r w:rsidR="260EEFB8" w:rsidRPr="40947D6C">
        <w:rPr>
          <w:lang w:eastAsia="ko-KR"/>
        </w:rPr>
        <w:t xml:space="preserve"> </w:t>
      </w:r>
      <w:r w:rsidR="373161E5" w:rsidRPr="40947D6C">
        <w:rPr>
          <w:lang w:eastAsia="ko-KR"/>
        </w:rPr>
        <w:t>Therefore, overlapp</w:t>
      </w:r>
      <w:r w:rsidR="5DA2B5AF" w:rsidRPr="40947D6C">
        <w:rPr>
          <w:lang w:eastAsia="ko-KR"/>
        </w:rPr>
        <w:t>ing</w:t>
      </w:r>
      <w:r w:rsidR="260EEFB8" w:rsidRPr="40947D6C">
        <w:rPr>
          <w:lang w:eastAsia="ko-KR"/>
        </w:rPr>
        <w:t xml:space="preserve"> data </w:t>
      </w:r>
      <w:r w:rsidR="0E17F419" w:rsidRPr="40947D6C">
        <w:rPr>
          <w:lang w:eastAsia="ko-KR"/>
        </w:rPr>
        <w:t xml:space="preserve">selections </w:t>
      </w:r>
      <w:r w:rsidR="260EEFB8" w:rsidRPr="40947D6C">
        <w:rPr>
          <w:lang w:eastAsia="ko-KR"/>
        </w:rPr>
        <w:t xml:space="preserve">should </w:t>
      </w:r>
      <w:r w:rsidR="05B3ABD4" w:rsidRPr="40947D6C">
        <w:rPr>
          <w:lang w:eastAsia="ko-KR"/>
        </w:rPr>
        <w:t>not be</w:t>
      </w:r>
      <w:r w:rsidR="260EEFB8" w:rsidRPr="40947D6C">
        <w:rPr>
          <w:lang w:eastAsia="ko-KR"/>
        </w:rPr>
        <w:t xml:space="preserve"> used.</w:t>
      </w:r>
    </w:p>
    <w:p w14:paraId="6DE3005C" w14:textId="77777777" w:rsidR="00ED43EC" w:rsidRDefault="00A459F3" w:rsidP="00946743">
      <w:pPr>
        <w:rPr>
          <w:lang w:eastAsia="ko-KR"/>
        </w:rPr>
      </w:pPr>
      <w:r>
        <w:rPr>
          <w:lang w:eastAsia="ko-KR"/>
        </w:rPr>
        <w:t xml:space="preserve">Datasets </w:t>
      </w:r>
      <w:r w:rsidR="00DF40B8">
        <w:rPr>
          <w:lang w:eastAsia="ko-KR"/>
        </w:rPr>
        <w:t xml:space="preserve">requested </w:t>
      </w:r>
      <w:r>
        <w:rPr>
          <w:lang w:eastAsia="ko-KR"/>
        </w:rPr>
        <w:t xml:space="preserve">in </w:t>
      </w:r>
      <w:r w:rsidRPr="00A459F3">
        <w:rPr>
          <w:lang w:eastAsia="ko-KR"/>
        </w:rPr>
        <w:t>H5Dread_</w:t>
      </w:r>
      <w:proofErr w:type="gramStart"/>
      <w:r w:rsidRPr="00A459F3">
        <w:rPr>
          <w:lang w:eastAsia="ko-KR"/>
        </w:rPr>
        <w:t>multi(</w:t>
      </w:r>
      <w:proofErr w:type="gramEnd"/>
      <w:r w:rsidRPr="00A459F3">
        <w:rPr>
          <w:lang w:eastAsia="ko-KR"/>
        </w:rPr>
        <w:t>) and H5Dwrite_multi()</w:t>
      </w:r>
      <w:r>
        <w:rPr>
          <w:lang w:eastAsia="ko-KR"/>
        </w:rPr>
        <w:t xml:space="preserve"> must reside in the same file.</w:t>
      </w:r>
      <w:r w:rsidR="00DF40B8">
        <w:rPr>
          <w:lang w:eastAsia="ko-KR"/>
        </w:rPr>
        <w:t xml:space="preserve"> The new functions do not support datasets cross files.</w:t>
      </w:r>
    </w:p>
    <w:p w14:paraId="3891AD61" w14:textId="626F5DA9" w:rsidR="00946743" w:rsidRDefault="13C185FC" w:rsidP="00946743">
      <w:pPr>
        <w:rPr>
          <w:lang w:eastAsia="ko-KR"/>
        </w:rPr>
      </w:pPr>
      <w:r w:rsidRPr="40947D6C">
        <w:rPr>
          <w:lang w:eastAsia="ko-KR"/>
        </w:rPr>
        <w:t xml:space="preserve">Once the </w:t>
      </w:r>
      <w:r w:rsidR="580B9923" w:rsidRPr="40947D6C">
        <w:rPr>
          <w:lang w:eastAsia="ko-KR"/>
        </w:rPr>
        <w:t xml:space="preserve">feature is fully </w:t>
      </w:r>
      <w:r w:rsidR="59EF63F4" w:rsidRPr="40947D6C">
        <w:rPr>
          <w:lang w:eastAsia="ko-KR"/>
        </w:rPr>
        <w:t>productized</w:t>
      </w:r>
      <w:r w:rsidR="580B9923" w:rsidRPr="40947D6C">
        <w:rPr>
          <w:lang w:eastAsia="ko-KR"/>
        </w:rPr>
        <w:t xml:space="preserve">, </w:t>
      </w:r>
      <w:r w:rsidR="539C5AF6" w:rsidRPr="40947D6C">
        <w:rPr>
          <w:lang w:eastAsia="ko-KR"/>
        </w:rPr>
        <w:t>the benchmarks mentioned in this report will be rerun, along with other</w:t>
      </w:r>
      <w:r w:rsidR="1C39D9C0" w:rsidRPr="40947D6C">
        <w:rPr>
          <w:lang w:eastAsia="ko-KR"/>
        </w:rPr>
        <w:t xml:space="preserve"> standard I/O ker</w:t>
      </w:r>
      <w:r w:rsidR="2F35DEAF" w:rsidRPr="40947D6C">
        <w:rPr>
          <w:lang w:eastAsia="ko-KR"/>
        </w:rPr>
        <w:t>nels</w:t>
      </w:r>
      <w:r w:rsidR="49B7FB54" w:rsidRPr="40947D6C">
        <w:rPr>
          <w:lang w:eastAsia="ko-KR"/>
        </w:rPr>
        <w:t>,</w:t>
      </w:r>
      <w:r w:rsidR="2F35DEAF" w:rsidRPr="40947D6C">
        <w:rPr>
          <w:lang w:eastAsia="ko-KR"/>
        </w:rPr>
        <w:t xml:space="preserve"> to</w:t>
      </w:r>
      <w:r w:rsidR="3ED9B805" w:rsidRPr="40947D6C">
        <w:rPr>
          <w:lang w:eastAsia="ko-KR"/>
        </w:rPr>
        <w:t xml:space="preserve"> fully </w:t>
      </w:r>
      <w:r w:rsidR="4F1A0849" w:rsidRPr="40947D6C">
        <w:rPr>
          <w:lang w:eastAsia="ko-KR"/>
        </w:rPr>
        <w:t>determine</w:t>
      </w:r>
      <w:r w:rsidR="78CF0FFE" w:rsidRPr="40947D6C">
        <w:rPr>
          <w:lang w:eastAsia="ko-KR"/>
        </w:rPr>
        <w:t xml:space="preserve"> the</w:t>
      </w:r>
      <w:r w:rsidR="7E1CCDF5" w:rsidRPr="40947D6C">
        <w:rPr>
          <w:lang w:eastAsia="ko-KR"/>
        </w:rPr>
        <w:t xml:space="preserve"> performance of the feature. </w:t>
      </w:r>
      <w:r w:rsidR="2F35DEAF" w:rsidRPr="40947D6C">
        <w:rPr>
          <w:lang w:eastAsia="ko-KR"/>
        </w:rPr>
        <w:t xml:space="preserve"> </w:t>
      </w:r>
      <w:r w:rsidR="6FBA5AB9" w:rsidRPr="40947D6C">
        <w:rPr>
          <w:lang w:eastAsia="ko-KR"/>
        </w:rPr>
        <w:t xml:space="preserve">The final deliverables </w:t>
      </w:r>
      <w:r w:rsidR="260EEFB8" w:rsidRPr="40947D6C">
        <w:rPr>
          <w:lang w:eastAsia="ko-KR"/>
        </w:rPr>
        <w:t xml:space="preserve">will </w:t>
      </w:r>
      <w:r w:rsidR="12000A18" w:rsidRPr="40947D6C">
        <w:rPr>
          <w:lang w:eastAsia="ko-KR"/>
        </w:rPr>
        <w:t xml:space="preserve">also </w:t>
      </w:r>
      <w:r w:rsidR="6FBA5AB9" w:rsidRPr="40947D6C">
        <w:rPr>
          <w:lang w:eastAsia="ko-KR"/>
        </w:rPr>
        <w:t xml:space="preserve">include </w:t>
      </w:r>
      <w:r w:rsidR="260EEFB8" w:rsidRPr="40947D6C">
        <w:rPr>
          <w:lang w:eastAsia="ko-KR"/>
        </w:rPr>
        <w:t xml:space="preserve">a </w:t>
      </w:r>
      <w:r w:rsidR="6FBA5AB9" w:rsidRPr="40947D6C">
        <w:rPr>
          <w:lang w:eastAsia="ko-KR"/>
        </w:rPr>
        <w:t xml:space="preserve">reference manual </w:t>
      </w:r>
      <w:r w:rsidR="018A5B02" w:rsidRPr="40947D6C">
        <w:rPr>
          <w:lang w:eastAsia="ko-KR"/>
        </w:rPr>
        <w:t xml:space="preserve">entry for each function </w:t>
      </w:r>
      <w:r w:rsidR="6FBA5AB9" w:rsidRPr="40947D6C">
        <w:rPr>
          <w:lang w:eastAsia="ko-KR"/>
        </w:rPr>
        <w:t>and regression tests.</w:t>
      </w:r>
    </w:p>
    <w:p w14:paraId="47B521B4" w14:textId="77777777" w:rsidR="00B3097C" w:rsidRDefault="00B3097C" w:rsidP="00710E16">
      <w:pPr>
        <w:pStyle w:val="Heading1"/>
      </w:pPr>
      <w:r>
        <w:t>Use Case</w:t>
      </w:r>
    </w:p>
    <w:p w14:paraId="0ADACA77" w14:textId="3BAC70F4" w:rsidR="00946743" w:rsidRDefault="00946743" w:rsidP="00D340D2">
      <w:r>
        <w:t xml:space="preserve">This section presents two use cases: the FLASH I/O and </w:t>
      </w:r>
      <w:r w:rsidR="00B05229">
        <w:t>E3SM</w:t>
      </w:r>
      <w:r>
        <w:t xml:space="preserve">. The </w:t>
      </w:r>
      <w:r w:rsidR="00177CFB">
        <w:t>primary</w:t>
      </w:r>
      <w:r>
        <w:t xml:space="preserve"> purpose of the use cases is to show how the new library functions can be used to improve I/O.</w:t>
      </w:r>
    </w:p>
    <w:p w14:paraId="0695E311" w14:textId="77777777" w:rsidR="00B3097C" w:rsidRDefault="00C72388" w:rsidP="00710E16">
      <w:pPr>
        <w:pStyle w:val="Heading2"/>
      </w:pPr>
      <w:r>
        <w:t>Improving FLASH I/O</w:t>
      </w:r>
      <w:r w:rsidR="00A03014">
        <w:rPr>
          <w:rFonts w:eastAsia="Batang" w:hint="eastAsia"/>
          <w:lang w:eastAsia="ko-KR"/>
        </w:rPr>
        <w:t xml:space="preserve"> for an ANL project</w:t>
      </w:r>
    </w:p>
    <w:p w14:paraId="3F34C09E" w14:textId="3A5CB497" w:rsidR="00C72388" w:rsidRDefault="001F29B3" w:rsidP="00C72388">
      <w:r w:rsidRPr="001F29B3">
        <w:t xml:space="preserve">FLASH </w:t>
      </w:r>
      <w:r w:rsidR="00392C17">
        <w:t>code was designed to simulate thermonuclear flashes on</w:t>
      </w:r>
      <w:r w:rsidRPr="001F29B3">
        <w:t xml:space="preserve"> a Cartesian, structured mesh. The mesh consists of cells that contain physical quantities</w:t>
      </w:r>
      <w:r>
        <w:t xml:space="preserve"> </w:t>
      </w:r>
      <w:r w:rsidRPr="001F29B3">
        <w:t>such as density, pressure and temperature (also known as mesh variables)</w:t>
      </w:r>
      <w:r w:rsidR="00F05EBB">
        <w:t xml:space="preserve">. </w:t>
      </w:r>
      <w:r w:rsidR="00F05EBB" w:rsidRPr="00F05EBB">
        <w:t>Each cell is assigned to a self-contained</w:t>
      </w:r>
      <w:r w:rsidR="00F05EBB" w:rsidRPr="001F29B3">
        <w:t xml:space="preserve"> </w:t>
      </w:r>
      <w:r w:rsidR="00F05EBB" w:rsidRPr="00F05EBB">
        <w:t>block</w:t>
      </w:r>
      <w:r w:rsidR="00F05EBB">
        <w:t xml:space="preserve">. In </w:t>
      </w:r>
      <w:r w:rsidR="00191DA1">
        <w:t xml:space="preserve">the </w:t>
      </w:r>
      <w:r>
        <w:t>FL</w:t>
      </w:r>
      <w:r w:rsidR="00C72388">
        <w:t xml:space="preserve">ASH file layout, </w:t>
      </w:r>
      <w:r w:rsidR="00191DA1">
        <w:t xml:space="preserve">a </w:t>
      </w:r>
      <w:r w:rsidR="00C72388">
        <w:t>block</w:t>
      </w:r>
      <w:r w:rsidR="00191DA1">
        <w:t xml:space="preserve"> is</w:t>
      </w:r>
      <w:r w:rsidR="00C72388">
        <w:t xml:space="preserve"> stored in </w:t>
      </w:r>
      <w:r w:rsidR="00191DA1">
        <w:t xml:space="preserve">an HDF5 </w:t>
      </w:r>
      <w:r w:rsidR="00C72388">
        <w:t>file</w:t>
      </w:r>
      <w:r w:rsidR="002A5F14">
        <w:t>,</w:t>
      </w:r>
      <w:r w:rsidR="00F05EBB">
        <w:t xml:space="preserve"> and </w:t>
      </w:r>
      <w:r w:rsidR="00C72388">
        <w:t>mesh variables</w:t>
      </w:r>
      <w:r w:rsidR="00F05EBB">
        <w:t xml:space="preserve"> are stored as 4D datasets in </w:t>
      </w:r>
      <w:r w:rsidR="00191DA1">
        <w:t>the</w:t>
      </w:r>
      <w:r w:rsidR="00F05EBB">
        <w:t xml:space="preserve"> file. </w:t>
      </w:r>
    </w:p>
    <w:p w14:paraId="65CE4523" w14:textId="6EF808FB" w:rsidR="00F05EBB" w:rsidRDefault="00B662C1" w:rsidP="00C72388">
      <w:r>
        <w:t>The</w:t>
      </w:r>
      <w:r w:rsidR="00F05EBB" w:rsidRPr="00F05EBB">
        <w:t xml:space="preserve"> time </w:t>
      </w:r>
      <w:r w:rsidR="005D4A1E">
        <w:t xml:space="preserve">spent </w:t>
      </w:r>
      <w:r w:rsidR="00191DA1">
        <w:t>on</w:t>
      </w:r>
      <w:r w:rsidR="00F05EBB">
        <w:t xml:space="preserve"> file I/O</w:t>
      </w:r>
      <w:r w:rsidR="00F05EBB" w:rsidRPr="00F05EBB">
        <w:t xml:space="preserve"> </w:t>
      </w:r>
      <w:r>
        <w:t xml:space="preserve">in a FLASH simulation </w:t>
      </w:r>
      <w:r w:rsidR="00F05EBB" w:rsidRPr="00F05EBB">
        <w:t>is a common bottleneck.</w:t>
      </w:r>
      <w:r w:rsidR="00F03B15" w:rsidRPr="00F03B15">
        <w:t xml:space="preserve"> </w:t>
      </w:r>
      <w:r w:rsidR="00F03B15">
        <w:t>Using c</w:t>
      </w:r>
      <w:r w:rsidR="00F03B15" w:rsidRPr="00F03B15">
        <w:t>ollective I</w:t>
      </w:r>
      <w:r w:rsidR="00F03B15">
        <w:t>/</w:t>
      </w:r>
      <w:proofErr w:type="gramStart"/>
      <w:r w:rsidR="00F03B15" w:rsidRPr="00F03B15">
        <w:t>O</w:t>
      </w:r>
      <w:r w:rsidR="00F03B15" w:rsidRPr="00F03B15">
        <w:rPr>
          <w:vertAlign w:val="superscript"/>
        </w:rPr>
        <w:t>[</w:t>
      </w:r>
      <w:proofErr w:type="gramEnd"/>
      <w:r w:rsidR="00F03B15" w:rsidRPr="00F03B15">
        <w:rPr>
          <w:vertAlign w:val="superscript"/>
        </w:rPr>
        <w:t>1]</w:t>
      </w:r>
      <w:r w:rsidR="00F03B15">
        <w:t xml:space="preserve"> improves I/O performance for HPC applications</w:t>
      </w:r>
      <w:r w:rsidR="00070013">
        <w:t xml:space="preserve"> like FLASH</w:t>
      </w:r>
      <w:r w:rsidR="00F03B15">
        <w:t xml:space="preserve">. </w:t>
      </w:r>
      <w:r w:rsidR="008C3C30">
        <w:t>Current parallel HDF5 performs collective I/O on a single dataset</w:t>
      </w:r>
      <w:r w:rsidR="005D4A1E">
        <w:t xml:space="preserve"> and</w:t>
      </w:r>
      <w:r w:rsidR="00070013">
        <w:t xml:space="preserve"> requires many I/O calls in FLASH simulations since </w:t>
      </w:r>
      <w:r w:rsidR="0056219E">
        <w:t xml:space="preserve">many variables are </w:t>
      </w:r>
      <w:r w:rsidR="005D4A1E" w:rsidDel="0056219E">
        <w:t>frequently</w:t>
      </w:r>
      <w:r w:rsidR="00070013" w:rsidDel="0056219E">
        <w:t xml:space="preserve"> </w:t>
      </w:r>
      <w:r w:rsidR="005D4A1E">
        <w:t xml:space="preserve">accessed during each </w:t>
      </w:r>
      <w:r w:rsidR="008A68D4">
        <w:t>time step</w:t>
      </w:r>
      <w:r w:rsidR="00070013">
        <w:t xml:space="preserve">. </w:t>
      </w:r>
      <w:r w:rsidR="00F3347B">
        <w:t xml:space="preserve">Using the proposed collective </w:t>
      </w:r>
      <w:r w:rsidR="00070013">
        <w:t xml:space="preserve">I/O </w:t>
      </w:r>
      <w:r w:rsidR="00F3347B">
        <w:t>on multiple datasets</w:t>
      </w:r>
      <w:r w:rsidR="00070013">
        <w:t xml:space="preserve"> will reduce the number of I/O calls. </w:t>
      </w:r>
      <w:r w:rsidR="0056056D">
        <w:t xml:space="preserve">In an experimental study, </w:t>
      </w:r>
      <w:r w:rsidR="0056056D" w:rsidRPr="0056056D">
        <w:t xml:space="preserve">Rob Latham, Chris Daley, </w:t>
      </w:r>
      <w:r w:rsidR="008D7245" w:rsidRPr="0056056D">
        <w:t>etc.</w:t>
      </w:r>
      <w:r w:rsidR="008D7245" w:rsidRPr="008D7245">
        <w:rPr>
          <w:vertAlign w:val="superscript"/>
        </w:rPr>
        <w:t>[2]</w:t>
      </w:r>
      <w:r w:rsidR="0056056D">
        <w:t xml:space="preserve"> have </w:t>
      </w:r>
      <w:r w:rsidR="004259AA">
        <w:t>shown</w:t>
      </w:r>
      <w:r w:rsidR="0056056D">
        <w:t xml:space="preserve"> that the average time for writing a file </w:t>
      </w:r>
      <w:r w:rsidR="00563574">
        <w:t>is</w:t>
      </w:r>
      <w:r w:rsidR="0056056D">
        <w:t xml:space="preserve"> reduced by half </w:t>
      </w:r>
      <w:r w:rsidR="00563574">
        <w:t>when</w:t>
      </w:r>
      <w:r w:rsidR="0056056D">
        <w:t xml:space="preserve"> collective I/O on multiple variables</w:t>
      </w:r>
      <w:r w:rsidR="00563574">
        <w:t xml:space="preserve"> is used</w:t>
      </w:r>
      <w:r w:rsidR="000F6302">
        <w:t>:</w:t>
      </w:r>
    </w:p>
    <w:p w14:paraId="353F4474" w14:textId="77777777" w:rsidR="00A04F6C" w:rsidRDefault="00A04F6C" w:rsidP="008F5752">
      <w:pPr>
        <w:ind w:left="432"/>
        <w:rPr>
          <w:vertAlign w:val="superscript"/>
          <w:lang w:eastAsia="ko-KR"/>
        </w:rPr>
      </w:pPr>
      <w:r>
        <w:t>“</w:t>
      </w:r>
      <w:r w:rsidRPr="005239A9">
        <w:rPr>
          <w:i/>
        </w:rPr>
        <w:t>The standard file layout approach (storing application data in multiple library objects), however, offers a slight performance trade-off. Each function call represents a relatively expensive I</w:t>
      </w:r>
      <w:r w:rsidRPr="005239A9">
        <w:rPr>
          <w:rStyle w:val="math-text"/>
          <w:i/>
        </w:rPr>
        <w:t>/</w:t>
      </w:r>
      <w:r w:rsidRPr="005239A9">
        <w:rPr>
          <w:i/>
        </w:rPr>
        <w:t>O operation. All other factors aside, if the goal is to achieve the highest I</w:t>
      </w:r>
      <w:r w:rsidRPr="005239A9">
        <w:rPr>
          <w:rStyle w:val="math-text"/>
          <w:i/>
        </w:rPr>
        <w:t>/</w:t>
      </w:r>
      <w:r w:rsidRPr="005239A9">
        <w:rPr>
          <w:i/>
        </w:rPr>
        <w:t>O performance a better approach would describe the entire application I</w:t>
      </w:r>
      <w:r w:rsidRPr="005239A9">
        <w:rPr>
          <w:rStyle w:val="math-text"/>
          <w:i/>
        </w:rPr>
        <w:t>/</w:t>
      </w:r>
      <w:r w:rsidRPr="005239A9">
        <w:rPr>
          <w:i/>
        </w:rPr>
        <w:t>O pattern</w:t>
      </w:r>
      <w:r w:rsidR="005239A9" w:rsidRPr="005239A9">
        <w:rPr>
          <w:i/>
        </w:rPr>
        <w:t xml:space="preserve"> and then execute a single call</w:t>
      </w:r>
      <w:r w:rsidRPr="005239A9">
        <w:rPr>
          <w:i/>
        </w:rPr>
        <w:t>. If the application places all mesh variables into a single I</w:t>
      </w:r>
      <w:r w:rsidRPr="005239A9">
        <w:rPr>
          <w:rStyle w:val="math-text"/>
          <w:i/>
        </w:rPr>
        <w:t>/</w:t>
      </w:r>
      <w:r w:rsidRPr="005239A9">
        <w:rPr>
          <w:i/>
        </w:rPr>
        <w:t>O library object, as in the experimental file layout approach, then a single I</w:t>
      </w:r>
      <w:r w:rsidRPr="005239A9">
        <w:rPr>
          <w:rStyle w:val="math-text"/>
          <w:i/>
        </w:rPr>
        <w:t>/</w:t>
      </w:r>
      <w:r w:rsidRPr="005239A9">
        <w:rPr>
          <w:i/>
        </w:rPr>
        <w:t xml:space="preserve">O library call could be issued to service all application variables </w:t>
      </w:r>
      <w:r w:rsidRPr="005239A9">
        <w:rPr>
          <w:i/>
        </w:rPr>
        <w:lastRenderedPageBreak/>
        <w:t xml:space="preserve">instead of </w:t>
      </w:r>
      <w:r w:rsidRPr="005239A9">
        <w:rPr>
          <w:rStyle w:val="math-text"/>
          <w:i/>
        </w:rPr>
        <w:t>N</w:t>
      </w:r>
      <w:r w:rsidRPr="005239A9">
        <w:rPr>
          <w:i/>
        </w:rPr>
        <w:t xml:space="preserve"> separate calls. Experiments confirm that this approach does improve performance</w:t>
      </w:r>
      <w:r>
        <w:t>.”</w:t>
      </w:r>
      <w:r w:rsidR="00D74955" w:rsidRPr="00D74955">
        <w:rPr>
          <w:vertAlign w:val="superscript"/>
        </w:rPr>
        <w:t>[2]</w:t>
      </w:r>
    </w:p>
    <w:p w14:paraId="5731EFD4" w14:textId="77777777" w:rsidR="00B21025" w:rsidRDefault="009B69D1" w:rsidP="00D340D2">
      <w:pPr>
        <w:rPr>
          <w:lang w:eastAsia="ko-KR"/>
        </w:rPr>
      </w:pPr>
      <w:r>
        <w:rPr>
          <w:lang w:eastAsia="ko-KR"/>
        </w:rPr>
        <w:t>The following figure shows the I/O results for standard file layout (</w:t>
      </w:r>
      <w:r w:rsidRPr="009B69D1">
        <w:rPr>
          <w:lang w:eastAsia="ko-KR"/>
        </w:rPr>
        <w:t xml:space="preserve">storing </w:t>
      </w:r>
      <w:r>
        <w:rPr>
          <w:lang w:eastAsia="ko-KR"/>
        </w:rPr>
        <w:t xml:space="preserve">mesh variables </w:t>
      </w:r>
      <w:r w:rsidRPr="009B69D1">
        <w:rPr>
          <w:lang w:eastAsia="ko-KR"/>
        </w:rPr>
        <w:t xml:space="preserve">in multiple </w:t>
      </w:r>
      <w:r>
        <w:rPr>
          <w:lang w:eastAsia="ko-KR"/>
        </w:rPr>
        <w:t xml:space="preserve">datasets) and </w:t>
      </w:r>
      <w:r w:rsidRPr="009B69D1">
        <w:rPr>
          <w:lang w:eastAsia="ko-KR"/>
        </w:rPr>
        <w:t>the experimental file layout approach</w:t>
      </w:r>
      <w:r>
        <w:rPr>
          <w:lang w:eastAsia="ko-KR"/>
        </w:rPr>
        <w:t xml:space="preserve"> (</w:t>
      </w:r>
      <w:r w:rsidRPr="009B69D1">
        <w:rPr>
          <w:lang w:eastAsia="ko-KR"/>
        </w:rPr>
        <w:t>plac</w:t>
      </w:r>
      <w:r>
        <w:rPr>
          <w:lang w:eastAsia="ko-KR"/>
        </w:rPr>
        <w:t>ing</w:t>
      </w:r>
      <w:r w:rsidRPr="009B69D1">
        <w:rPr>
          <w:lang w:eastAsia="ko-KR"/>
        </w:rPr>
        <w:t xml:space="preserve"> all mesh variables into a single I/O library object</w:t>
      </w:r>
      <w:r>
        <w:rPr>
          <w:lang w:eastAsia="ko-KR"/>
        </w:rPr>
        <w:t xml:space="preserve">). </w:t>
      </w:r>
      <w:r w:rsidRPr="009B69D1">
        <w:rPr>
          <w:lang w:eastAsia="ko-KR"/>
        </w:rPr>
        <w:t xml:space="preserve">The results generally show that the </w:t>
      </w:r>
      <w:r>
        <w:rPr>
          <w:lang w:eastAsia="ko-KR"/>
        </w:rPr>
        <w:t xml:space="preserve">single I/O approach (the </w:t>
      </w:r>
      <w:r w:rsidRPr="009B69D1">
        <w:rPr>
          <w:lang w:eastAsia="ko-KR"/>
        </w:rPr>
        <w:t>experimental file layout</w:t>
      </w:r>
      <w:r>
        <w:rPr>
          <w:lang w:eastAsia="ko-KR"/>
        </w:rPr>
        <w:t>)</w:t>
      </w:r>
      <w:r w:rsidRPr="009B69D1">
        <w:rPr>
          <w:lang w:eastAsia="ko-KR"/>
        </w:rPr>
        <w:t xml:space="preserve"> reduces the time to write checkpoint files </w:t>
      </w:r>
      <w:r>
        <w:rPr>
          <w:lang w:eastAsia="ko-KR"/>
        </w:rPr>
        <w:t>by half.</w:t>
      </w:r>
    </w:p>
    <w:p w14:paraId="31CA821E" w14:textId="77777777" w:rsidR="00F0742A" w:rsidRDefault="00F0742A" w:rsidP="00D340D2">
      <w:pPr>
        <w:ind w:left="432"/>
        <w:jc w:val="center"/>
        <w:rPr>
          <w:lang w:eastAsia="ko-KR"/>
        </w:rPr>
      </w:pPr>
      <w:r>
        <w:rPr>
          <w:noProof/>
        </w:rPr>
        <w:drawing>
          <wp:inline distT="0" distB="0" distL="0" distR="0" wp14:anchorId="70232985" wp14:editId="0FFCC044">
            <wp:extent cx="3814649" cy="3600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3854" cy="3609250"/>
                    </a:xfrm>
                    <a:prstGeom prst="rect">
                      <a:avLst/>
                    </a:prstGeom>
                  </pic:spPr>
                </pic:pic>
              </a:graphicData>
            </a:graphic>
          </wp:inline>
        </w:drawing>
      </w:r>
    </w:p>
    <w:p w14:paraId="40EE742B" w14:textId="77777777" w:rsidR="00B81BB5" w:rsidRDefault="00B81BB5" w:rsidP="008F5752">
      <w:pPr>
        <w:ind w:left="432"/>
        <w:rPr>
          <w:lang w:eastAsia="ko-KR"/>
        </w:rPr>
      </w:pPr>
    </w:p>
    <w:p w14:paraId="16EB631A" w14:textId="77777777" w:rsidR="007C3C05" w:rsidRPr="00D931D5" w:rsidRDefault="00A0556C" w:rsidP="00D340D2">
      <w:pPr>
        <w:pStyle w:val="Heading2"/>
        <w:rPr>
          <w:lang w:eastAsia="ko-KR"/>
        </w:rPr>
      </w:pPr>
      <w:r>
        <w:rPr>
          <w:lang w:eastAsia="ko-KR"/>
        </w:rPr>
        <w:t xml:space="preserve">Investigating E3SM performance improvements for the </w:t>
      </w:r>
      <w:proofErr w:type="spellStart"/>
      <w:r>
        <w:rPr>
          <w:lang w:eastAsia="ko-KR"/>
        </w:rPr>
        <w:t>Exascale</w:t>
      </w:r>
      <w:proofErr w:type="spellEnd"/>
      <w:r>
        <w:rPr>
          <w:lang w:eastAsia="ko-KR"/>
        </w:rPr>
        <w:t xml:space="preserve"> Computing Project</w:t>
      </w:r>
    </w:p>
    <w:p w14:paraId="5F4588E0" w14:textId="7F98471D" w:rsidR="00C3551A" w:rsidRDefault="00C3551A" w:rsidP="008F5752">
      <w:pPr>
        <w:ind w:left="432"/>
        <w:rPr>
          <w:lang w:eastAsia="ko-KR"/>
        </w:rPr>
      </w:pPr>
      <w:r>
        <w:rPr>
          <w:lang w:eastAsia="ko-KR"/>
        </w:rPr>
        <w:t xml:space="preserve">The Energy </w:t>
      </w:r>
      <w:proofErr w:type="spellStart"/>
      <w:r>
        <w:rPr>
          <w:lang w:eastAsia="ko-KR"/>
        </w:rPr>
        <w:t>Exascale</w:t>
      </w:r>
      <w:proofErr w:type="spellEnd"/>
      <w:r>
        <w:rPr>
          <w:lang w:eastAsia="ko-KR"/>
        </w:rPr>
        <w:t xml:space="preserve"> Earth System Model (E3SM) is a </w:t>
      </w:r>
      <w:r w:rsidR="002F4CBA">
        <w:rPr>
          <w:lang w:eastAsia="ko-KR"/>
        </w:rPr>
        <w:t>large-</w:t>
      </w:r>
      <w:r w:rsidDel="002F4CBA">
        <w:rPr>
          <w:lang w:eastAsia="ko-KR"/>
        </w:rPr>
        <w:t>scale</w:t>
      </w:r>
      <w:r>
        <w:rPr>
          <w:lang w:eastAsia="ko-KR"/>
        </w:rPr>
        <w:t xml:space="preserve"> Earth modeling code that couples ocean, atmosphere, and ice models. As part of the </w:t>
      </w:r>
      <w:proofErr w:type="spellStart"/>
      <w:r>
        <w:rPr>
          <w:lang w:eastAsia="ko-KR"/>
        </w:rPr>
        <w:t>Exascale</w:t>
      </w:r>
      <w:proofErr w:type="spellEnd"/>
      <w:r>
        <w:rPr>
          <w:lang w:eastAsia="ko-KR"/>
        </w:rPr>
        <w:t xml:space="preserve"> Computing Project, the performance of the existing multi dataset I/O prototype in HDF5 was evaluated for two different cases in E3SM, as well as in a synthetic I/O </w:t>
      </w:r>
      <w:proofErr w:type="gramStart"/>
      <w:r>
        <w:rPr>
          <w:lang w:eastAsia="ko-KR"/>
        </w:rPr>
        <w:t>benchmark</w:t>
      </w:r>
      <w:r w:rsidRPr="00D931D5">
        <w:rPr>
          <w:vertAlign w:val="superscript"/>
          <w:lang w:eastAsia="ko-KR"/>
        </w:rPr>
        <w:t>[</w:t>
      </w:r>
      <w:proofErr w:type="gramEnd"/>
      <w:r w:rsidRPr="00D931D5">
        <w:rPr>
          <w:vertAlign w:val="superscript"/>
          <w:lang w:eastAsia="ko-KR"/>
        </w:rPr>
        <w:t>3]</w:t>
      </w:r>
      <w:r>
        <w:rPr>
          <w:lang w:eastAsia="ko-KR"/>
        </w:rPr>
        <w:t>. We briefly summarize these cases here</w:t>
      </w:r>
      <w:r w:rsidR="00056341">
        <w:rPr>
          <w:lang w:eastAsia="ko-KR"/>
        </w:rPr>
        <w:t>; for</w:t>
      </w:r>
      <w:r>
        <w:rPr>
          <w:lang w:eastAsia="ko-KR"/>
        </w:rPr>
        <w:t xml:space="preserve"> full results</w:t>
      </w:r>
      <w:r w:rsidR="00F92D75">
        <w:rPr>
          <w:lang w:eastAsia="ko-KR"/>
        </w:rPr>
        <w:t>,</w:t>
      </w:r>
      <w:r>
        <w:rPr>
          <w:lang w:eastAsia="ko-KR"/>
        </w:rPr>
        <w:t xml:space="preserve"> see the reference.</w:t>
      </w:r>
    </w:p>
    <w:p w14:paraId="09A0EE91" w14:textId="10A25CB8" w:rsidR="00641FC5" w:rsidRDefault="00DF3DCA" w:rsidP="008F5752">
      <w:pPr>
        <w:ind w:left="432"/>
        <w:rPr>
          <w:lang w:eastAsia="ko-KR"/>
        </w:rPr>
      </w:pPr>
      <w:r>
        <w:rPr>
          <w:lang w:eastAsia="ko-KR"/>
        </w:rPr>
        <w:t xml:space="preserve">Two cases were evaluated </w:t>
      </w:r>
      <w:r w:rsidRPr="469AFBFB">
        <w:rPr>
          <w:lang w:eastAsia="ko-KR"/>
        </w:rPr>
        <w:t>for</w:t>
      </w:r>
      <w:r w:rsidR="00C3551A">
        <w:rPr>
          <w:lang w:eastAsia="ko-KR"/>
        </w:rPr>
        <w:t xml:space="preserve"> the E3SM benchmark</w:t>
      </w:r>
      <w:r>
        <w:rPr>
          <w:lang w:eastAsia="ko-KR"/>
        </w:rPr>
        <w:t>: the</w:t>
      </w:r>
      <w:r w:rsidR="004F2C9D">
        <w:rPr>
          <w:lang w:eastAsia="ko-KR"/>
        </w:rPr>
        <w:t xml:space="preserve"> “F” and “G” </w:t>
      </w:r>
      <w:r w:rsidRPr="469AFBFB">
        <w:rPr>
          <w:lang w:eastAsia="ko-KR"/>
        </w:rPr>
        <w:t>cases</w:t>
      </w:r>
      <w:r w:rsidR="004F2C9D" w:rsidRPr="469AFBFB">
        <w:rPr>
          <w:lang w:eastAsia="ko-KR"/>
        </w:rPr>
        <w:t>.</w:t>
      </w:r>
      <w:r w:rsidR="004F2C9D">
        <w:rPr>
          <w:lang w:eastAsia="ko-KR"/>
        </w:rPr>
        <w:t xml:space="preserve"> The F case involv</w:t>
      </w:r>
      <w:r w:rsidR="008B07AE">
        <w:rPr>
          <w:lang w:eastAsia="ko-KR"/>
        </w:rPr>
        <w:t>ed large numbers of datasets, contiguous</w:t>
      </w:r>
      <w:r w:rsidR="004F2C9D">
        <w:rPr>
          <w:lang w:eastAsia="ko-KR"/>
        </w:rPr>
        <w:t xml:space="preserve"> smaller amounts of data per dataset</w:t>
      </w:r>
      <w:r w:rsidR="00857B62">
        <w:rPr>
          <w:lang w:eastAsia="ko-KR"/>
        </w:rPr>
        <w:t xml:space="preserve">. </w:t>
      </w:r>
      <w:r w:rsidR="00857B62" w:rsidRPr="469AFBFB">
        <w:rPr>
          <w:lang w:eastAsia="ko-KR"/>
        </w:rPr>
        <w:t>The</w:t>
      </w:r>
      <w:r w:rsidR="004F2C9D">
        <w:rPr>
          <w:lang w:eastAsia="ko-KR"/>
        </w:rPr>
        <w:t xml:space="preserve"> G case involved smaller numbers of datasets with large amounts of data per dataset. This means the F case is more likely to benefit from multi dataset I/O since more I/O operations can be combined</w:t>
      </w:r>
      <w:r w:rsidR="009609CB">
        <w:rPr>
          <w:lang w:eastAsia="ko-KR"/>
        </w:rPr>
        <w:t>,</w:t>
      </w:r>
      <w:r w:rsidR="004F2C9D">
        <w:rPr>
          <w:lang w:eastAsia="ko-KR"/>
        </w:rPr>
        <w:t xml:space="preserve"> and it is not as limited by raw bandwidth. We indeed see a </w:t>
      </w:r>
      <w:r w:rsidR="00FB0D4B" w:rsidRPr="469AFBFB">
        <w:rPr>
          <w:lang w:eastAsia="ko-KR"/>
        </w:rPr>
        <w:t>significant</w:t>
      </w:r>
      <w:r w:rsidR="004F2C9D">
        <w:rPr>
          <w:lang w:eastAsia="ko-KR"/>
        </w:rPr>
        <w:t xml:space="preserve"> performance improvement of approximately </w:t>
      </w:r>
      <w:proofErr w:type="gramStart"/>
      <w:r w:rsidR="004F2C9D">
        <w:rPr>
          <w:lang w:eastAsia="ko-KR"/>
        </w:rPr>
        <w:t>10x</w:t>
      </w:r>
      <w:proofErr w:type="gramEnd"/>
      <w:r w:rsidR="004F2C9D">
        <w:rPr>
          <w:lang w:eastAsia="ko-KR"/>
        </w:rPr>
        <w:t xml:space="preserve"> in the F case with only a minor improvement in the G case:</w:t>
      </w:r>
    </w:p>
    <w:p w14:paraId="7DECE772" w14:textId="77777777" w:rsidR="004F2C9D" w:rsidRDefault="004F2C9D" w:rsidP="008F5752">
      <w:pPr>
        <w:ind w:left="432"/>
        <w:rPr>
          <w:lang w:eastAsia="ko-KR"/>
        </w:rPr>
      </w:pPr>
      <w:r>
        <w:rPr>
          <w:noProof/>
        </w:rPr>
        <w:lastRenderedPageBreak/>
        <w:drawing>
          <wp:inline distT="0" distB="0" distL="0" distR="0" wp14:anchorId="6E68A85F" wp14:editId="40104324">
            <wp:extent cx="2892903" cy="2003729"/>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2769" cy="2003636"/>
                    </a:xfrm>
                    <a:prstGeom prst="rect">
                      <a:avLst/>
                    </a:prstGeom>
                    <a:noFill/>
                    <a:ln>
                      <a:noFill/>
                    </a:ln>
                  </pic:spPr>
                </pic:pic>
              </a:graphicData>
            </a:graphic>
          </wp:inline>
        </w:drawing>
      </w:r>
      <w:r>
        <w:rPr>
          <w:noProof/>
        </w:rPr>
        <w:drawing>
          <wp:inline distT="0" distB="0" distL="0" distR="0" wp14:anchorId="4AEC9505" wp14:editId="711DAB98">
            <wp:extent cx="2838615" cy="2050693"/>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680" cy="2050740"/>
                    </a:xfrm>
                    <a:prstGeom prst="rect">
                      <a:avLst/>
                    </a:prstGeom>
                    <a:noFill/>
                    <a:ln>
                      <a:noFill/>
                    </a:ln>
                  </pic:spPr>
                </pic:pic>
              </a:graphicData>
            </a:graphic>
          </wp:inline>
        </w:drawing>
      </w:r>
    </w:p>
    <w:p w14:paraId="0477F827" w14:textId="77777777" w:rsidR="008B07AE" w:rsidRDefault="008B07AE" w:rsidP="008F5752">
      <w:pPr>
        <w:ind w:left="432"/>
        <w:rPr>
          <w:lang w:eastAsia="ko-KR"/>
        </w:rPr>
      </w:pPr>
    </w:p>
    <w:p w14:paraId="0977ADD6" w14:textId="77777777" w:rsidR="008B07AE" w:rsidRDefault="008B07AE" w:rsidP="00D931D5">
      <w:pPr>
        <w:ind w:left="432"/>
        <w:rPr>
          <w:lang w:eastAsia="ko-KR"/>
        </w:rPr>
      </w:pPr>
      <w:r>
        <w:rPr>
          <w:lang w:eastAsia="ko-KR"/>
        </w:rPr>
        <w:t>The synthetic benchmark pushes this further by increasing the number of non-contiguous blocks in the datasets, while having as many datasets as the E3SM F case and a total amount of data in between the E3SM cases. This, similarly to the E3SM F case, shows substantial performance improvement from multi dataset I/O:</w:t>
      </w:r>
    </w:p>
    <w:p w14:paraId="4F54B106" w14:textId="77777777" w:rsidR="008B07AE" w:rsidRDefault="008B07AE" w:rsidP="00D931D5">
      <w:pPr>
        <w:ind w:left="432"/>
        <w:rPr>
          <w:lang w:eastAsia="ko-KR"/>
        </w:rPr>
      </w:pPr>
      <w:r>
        <w:rPr>
          <w:noProof/>
        </w:rPr>
        <w:drawing>
          <wp:inline distT="0" distB="0" distL="0" distR="0" wp14:anchorId="1A4CCAB3" wp14:editId="0F08FED6">
            <wp:extent cx="2934294" cy="2035534"/>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525" cy="2035694"/>
                    </a:xfrm>
                    <a:prstGeom prst="rect">
                      <a:avLst/>
                    </a:prstGeom>
                    <a:noFill/>
                    <a:ln>
                      <a:noFill/>
                    </a:ln>
                  </pic:spPr>
                </pic:pic>
              </a:graphicData>
            </a:graphic>
          </wp:inline>
        </w:drawing>
      </w:r>
      <w:r>
        <w:rPr>
          <w:noProof/>
        </w:rPr>
        <w:drawing>
          <wp:inline distT="0" distB="0" distL="0" distR="0" wp14:anchorId="672507FE" wp14:editId="12B09A94">
            <wp:extent cx="2894274" cy="2001005"/>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4455" cy="2001130"/>
                    </a:xfrm>
                    <a:prstGeom prst="rect">
                      <a:avLst/>
                    </a:prstGeom>
                    <a:noFill/>
                    <a:ln>
                      <a:noFill/>
                    </a:ln>
                  </pic:spPr>
                </pic:pic>
              </a:graphicData>
            </a:graphic>
          </wp:inline>
        </w:drawing>
      </w:r>
    </w:p>
    <w:p w14:paraId="7F181B8D" w14:textId="77777777" w:rsidR="008B07AE" w:rsidRDefault="008B07AE" w:rsidP="00D931D5">
      <w:pPr>
        <w:ind w:left="432"/>
        <w:rPr>
          <w:lang w:eastAsia="ko-KR"/>
        </w:rPr>
      </w:pPr>
    </w:p>
    <w:p w14:paraId="5AE5F166" w14:textId="77777777" w:rsidR="008B07AE" w:rsidRDefault="008B07AE" w:rsidP="00D931D5">
      <w:pPr>
        <w:ind w:left="432"/>
        <w:rPr>
          <w:lang w:eastAsia="ko-KR"/>
        </w:rPr>
      </w:pPr>
      <w:r>
        <w:rPr>
          <w:lang w:eastAsia="ko-KR"/>
        </w:rPr>
        <w:t>While a different system using GPFS showed even greater improvements:</w:t>
      </w:r>
    </w:p>
    <w:p w14:paraId="426AB597" w14:textId="77777777" w:rsidR="008B07AE" w:rsidRDefault="008B07AE" w:rsidP="00D931D5">
      <w:pPr>
        <w:ind w:left="432"/>
        <w:rPr>
          <w:lang w:eastAsia="ko-KR"/>
        </w:rPr>
      </w:pPr>
      <w:r>
        <w:rPr>
          <w:noProof/>
        </w:rPr>
        <w:drawing>
          <wp:inline distT="0" distB="0" distL="0" distR="0" wp14:anchorId="1C26EA8C" wp14:editId="1C00BAFA">
            <wp:extent cx="2934031" cy="197098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098" cy="1971032"/>
                    </a:xfrm>
                    <a:prstGeom prst="rect">
                      <a:avLst/>
                    </a:prstGeom>
                    <a:noFill/>
                    <a:ln>
                      <a:noFill/>
                    </a:ln>
                  </pic:spPr>
                </pic:pic>
              </a:graphicData>
            </a:graphic>
          </wp:inline>
        </w:drawing>
      </w:r>
      <w:r>
        <w:rPr>
          <w:noProof/>
        </w:rPr>
        <w:drawing>
          <wp:inline distT="0" distB="0" distL="0" distR="0" wp14:anchorId="6311D28C" wp14:editId="3DC73ADF">
            <wp:extent cx="2934031" cy="2032215"/>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895" cy="2032121"/>
                    </a:xfrm>
                    <a:prstGeom prst="rect">
                      <a:avLst/>
                    </a:prstGeom>
                    <a:noFill/>
                    <a:ln>
                      <a:noFill/>
                    </a:ln>
                  </pic:spPr>
                </pic:pic>
              </a:graphicData>
            </a:graphic>
          </wp:inline>
        </w:drawing>
      </w:r>
    </w:p>
    <w:p w14:paraId="12C52C0A" w14:textId="77777777" w:rsidR="00C04B6F" w:rsidRDefault="003B2A5C" w:rsidP="00D340D2">
      <w:pPr>
        <w:pStyle w:val="Heading1"/>
        <w:rPr>
          <w:lang w:eastAsia="ko-KR"/>
        </w:rPr>
      </w:pPr>
      <w:r w:rsidRPr="003B2A5C">
        <w:rPr>
          <w:lang w:eastAsia="ko-KR"/>
        </w:rPr>
        <w:lastRenderedPageBreak/>
        <w:t xml:space="preserve">Functional </w:t>
      </w:r>
      <w:r w:rsidR="00A0556C">
        <w:rPr>
          <w:lang w:eastAsia="ko-KR"/>
        </w:rPr>
        <w:t>r</w:t>
      </w:r>
      <w:r w:rsidR="00A0556C" w:rsidRPr="003B2A5C">
        <w:rPr>
          <w:lang w:eastAsia="ko-KR"/>
        </w:rPr>
        <w:t>equirements</w:t>
      </w:r>
    </w:p>
    <w:p w14:paraId="3137285E" w14:textId="6A467246" w:rsidR="0097778F" w:rsidRDefault="002E05AA" w:rsidP="00D340D2">
      <w:pPr>
        <w:rPr>
          <w:lang w:eastAsia="ko-KR"/>
        </w:rPr>
      </w:pPr>
      <w:r>
        <w:rPr>
          <w:lang w:eastAsia="ko-KR"/>
        </w:rPr>
        <w:t>The two main purposes of t</w:t>
      </w:r>
      <w:r w:rsidR="0097778F">
        <w:rPr>
          <w:lang w:eastAsia="ko-KR"/>
        </w:rPr>
        <w:t>he H5Dread/</w:t>
      </w:r>
      <w:proofErr w:type="spellStart"/>
      <w:r w:rsidR="0097778F">
        <w:rPr>
          <w:lang w:eastAsia="ko-KR"/>
        </w:rPr>
        <w:t>write_</w:t>
      </w:r>
      <w:proofErr w:type="gramStart"/>
      <w:r w:rsidR="0097778F">
        <w:rPr>
          <w:lang w:eastAsia="ko-KR"/>
        </w:rPr>
        <w:t>multi</w:t>
      </w:r>
      <w:proofErr w:type="spellEnd"/>
      <w:r w:rsidR="0097778F">
        <w:rPr>
          <w:lang w:eastAsia="ko-KR"/>
        </w:rPr>
        <w:t>(</w:t>
      </w:r>
      <w:proofErr w:type="gramEnd"/>
      <w:r w:rsidR="0097778F">
        <w:rPr>
          <w:lang w:eastAsia="ko-KR"/>
        </w:rPr>
        <w:t xml:space="preserve">) functions </w:t>
      </w:r>
      <w:r>
        <w:rPr>
          <w:lang w:eastAsia="ko-KR"/>
        </w:rPr>
        <w:t>are</w:t>
      </w:r>
      <w:r w:rsidR="0097778F">
        <w:rPr>
          <w:lang w:eastAsia="ko-KR"/>
        </w:rPr>
        <w:t>: better I/O performance and convenient function calls for multiple datasets.</w:t>
      </w:r>
      <w:r w:rsidR="00D9136A">
        <w:rPr>
          <w:lang w:eastAsia="ko-KR"/>
        </w:rPr>
        <w:t xml:space="preserve"> </w:t>
      </w:r>
      <w:r w:rsidR="00E611D4">
        <w:rPr>
          <w:lang w:eastAsia="ko-KR"/>
        </w:rPr>
        <w:t xml:space="preserve">In addition, </w:t>
      </w:r>
      <w:r w:rsidR="00E611D4" w:rsidRPr="469AFBFB">
        <w:rPr>
          <w:lang w:eastAsia="ko-KR"/>
        </w:rPr>
        <w:t>the</w:t>
      </w:r>
      <w:r w:rsidR="00833D8F">
        <w:rPr>
          <w:lang w:eastAsia="ko-KR"/>
        </w:rPr>
        <w:t xml:space="preserve"> two new functions should meet the following specific requirements other than the standard HDF5 API function requirements.</w:t>
      </w:r>
    </w:p>
    <w:p w14:paraId="2C14627C" w14:textId="77777777" w:rsidR="00C04B6F" w:rsidRDefault="0097778F" w:rsidP="00D340D2">
      <w:pPr>
        <w:pStyle w:val="Heading2"/>
        <w:rPr>
          <w:lang w:eastAsia="ko-KR"/>
        </w:rPr>
      </w:pPr>
      <w:r>
        <w:rPr>
          <w:lang w:eastAsia="ko-KR"/>
        </w:rPr>
        <w:t xml:space="preserve"> </w:t>
      </w:r>
      <w:r w:rsidR="00833D8F">
        <w:rPr>
          <w:lang w:eastAsia="ko-KR"/>
        </w:rPr>
        <w:t>H5Dread_</w:t>
      </w:r>
      <w:proofErr w:type="gramStart"/>
      <w:r w:rsidR="00833D8F">
        <w:rPr>
          <w:lang w:eastAsia="ko-KR"/>
        </w:rPr>
        <w:t>multi()</w:t>
      </w:r>
      <w:proofErr w:type="gramEnd"/>
    </w:p>
    <w:p w14:paraId="2512FBB3" w14:textId="7A7B5499" w:rsidR="00833D8F" w:rsidRDefault="71B8560F" w:rsidP="00D340D2">
      <w:pPr>
        <w:rPr>
          <w:lang w:eastAsia="ko-KR"/>
        </w:rPr>
      </w:pPr>
      <w:r w:rsidRPr="40947D6C">
        <w:rPr>
          <w:lang w:eastAsia="ko-KR"/>
        </w:rPr>
        <w:t>This function will read data from</w:t>
      </w:r>
      <w:r w:rsidR="4BEC1425" w:rsidRPr="40947D6C">
        <w:rPr>
          <w:lang w:eastAsia="ko-KR"/>
        </w:rPr>
        <w:t xml:space="preserve"> a</w:t>
      </w:r>
      <w:r w:rsidRPr="40947D6C">
        <w:rPr>
          <w:lang w:eastAsia="ko-KR"/>
        </w:rPr>
        <w:t xml:space="preserve"> file to memory buffers for multiple datasets. This function should</w:t>
      </w:r>
      <w:r w:rsidR="4DC4E64F" w:rsidRPr="40947D6C">
        <w:rPr>
          <w:lang w:eastAsia="ko-KR"/>
        </w:rPr>
        <w:t xml:space="preserve"> attain no less I/O performance than reading data from individual datasets.</w:t>
      </w:r>
    </w:p>
    <w:p w14:paraId="117DE3A0" w14:textId="77777777" w:rsidR="00833D8F" w:rsidRDefault="00833D8F" w:rsidP="00D340D2">
      <w:pPr>
        <w:pStyle w:val="Heading2"/>
        <w:rPr>
          <w:lang w:eastAsia="ko-KR"/>
        </w:rPr>
      </w:pPr>
      <w:r>
        <w:rPr>
          <w:lang w:eastAsia="ko-KR"/>
        </w:rPr>
        <w:t>H5Dwrite_</w:t>
      </w:r>
      <w:proofErr w:type="gramStart"/>
      <w:r>
        <w:rPr>
          <w:lang w:eastAsia="ko-KR"/>
        </w:rPr>
        <w:t>multi()</w:t>
      </w:r>
      <w:proofErr w:type="gramEnd"/>
    </w:p>
    <w:p w14:paraId="25923B3B" w14:textId="4044F406" w:rsidR="00833D8F" w:rsidRDefault="00177C85" w:rsidP="00D340D2">
      <w:pPr>
        <w:rPr>
          <w:lang w:eastAsia="ko-KR"/>
        </w:rPr>
      </w:pPr>
      <w:r w:rsidRPr="40947D6C">
        <w:rPr>
          <w:lang w:eastAsia="ko-KR"/>
        </w:rPr>
        <w:t xml:space="preserve">This function will write data in memory to a file for multiple datasets. </w:t>
      </w:r>
      <w:r w:rsidR="005C1383" w:rsidRPr="40947D6C">
        <w:rPr>
          <w:lang w:eastAsia="ko-KR"/>
        </w:rPr>
        <w:t xml:space="preserve">The selection of data </w:t>
      </w:r>
      <w:r w:rsidR="002D6989" w:rsidRPr="40947D6C">
        <w:rPr>
          <w:lang w:eastAsia="ko-KR"/>
        </w:rPr>
        <w:t>regions</w:t>
      </w:r>
      <w:r w:rsidR="005C1383" w:rsidRPr="40947D6C">
        <w:rPr>
          <w:lang w:eastAsia="ko-KR"/>
        </w:rPr>
        <w:t xml:space="preserve"> to be written cannot overlap.</w:t>
      </w:r>
      <w:r w:rsidR="1E19CE90" w:rsidRPr="40947D6C">
        <w:rPr>
          <w:lang w:eastAsia="ko-KR"/>
        </w:rPr>
        <w:t xml:space="preserve"> This function should attain no less I/O performance than writing data for individual datasets.</w:t>
      </w:r>
    </w:p>
    <w:p w14:paraId="4A1E4736" w14:textId="77777777" w:rsidR="00C00A8B" w:rsidRDefault="00F21C32" w:rsidP="00C00A8B">
      <w:pPr>
        <w:pStyle w:val="Heading1"/>
      </w:pPr>
      <w:r>
        <w:t>Implementation</w:t>
      </w:r>
      <w:r w:rsidR="00C04B6F">
        <w:t xml:space="preserve"> design</w:t>
      </w:r>
    </w:p>
    <w:p w14:paraId="069EBA23" w14:textId="184BFBCD" w:rsidR="00594331" w:rsidRDefault="006D7BAF" w:rsidP="00717770">
      <w:r>
        <w:t xml:space="preserve">The basic </w:t>
      </w:r>
      <w:r w:rsidR="00A726D2">
        <w:t xml:space="preserve">approach </w:t>
      </w:r>
      <w:r>
        <w:t>for multi-dataset collective I</w:t>
      </w:r>
      <w:r w:rsidR="009C5134">
        <w:t>/</w:t>
      </w:r>
      <w:r>
        <w:t xml:space="preserve">O is </w:t>
      </w:r>
      <w:r w:rsidR="00F21C32">
        <w:t xml:space="preserve">similar to the POSIX </w:t>
      </w:r>
      <w:proofErr w:type="spellStart"/>
      <w:r w:rsidR="00F21C32">
        <w:t>lio_</w:t>
      </w:r>
      <w:proofErr w:type="gramStart"/>
      <w:r w:rsidR="00F21C32">
        <w:t>listio</w:t>
      </w:r>
      <w:proofErr w:type="spellEnd"/>
      <w:r w:rsidR="00F21C32">
        <w:t>(</w:t>
      </w:r>
      <w:proofErr w:type="gramEnd"/>
      <w:r w:rsidR="00F21C32">
        <w:t>) call, which takes a list of buffers, offsets and lengths to perform</w:t>
      </w:r>
      <w:r w:rsidR="00543E3F" w:rsidRPr="40947D6C">
        <w:rPr>
          <w:lang w:eastAsia="ko-KR"/>
        </w:rPr>
        <w:t xml:space="preserve"> </w:t>
      </w:r>
      <w:r w:rsidR="00872D20" w:rsidRPr="40947D6C">
        <w:rPr>
          <w:lang w:eastAsia="ko-KR"/>
        </w:rPr>
        <w:t xml:space="preserve">a </w:t>
      </w:r>
      <w:r w:rsidR="00543E3F" w:rsidRPr="40947D6C">
        <w:rPr>
          <w:lang w:eastAsia="ko-KR"/>
        </w:rPr>
        <w:t>series of</w:t>
      </w:r>
      <w:r w:rsidR="00F21C32">
        <w:t xml:space="preserve"> read and write operations on a file</w:t>
      </w:r>
      <w:r w:rsidR="00543E3F" w:rsidRPr="40947D6C">
        <w:rPr>
          <w:lang w:eastAsia="ko-KR"/>
        </w:rPr>
        <w:t xml:space="preserve"> in a single call</w:t>
      </w:r>
      <w:r w:rsidR="00F21C32">
        <w:t xml:space="preserve">. </w:t>
      </w:r>
      <w:r>
        <w:t xml:space="preserve">The </w:t>
      </w:r>
      <w:r w:rsidR="2B4EAF82">
        <w:t>primary</w:t>
      </w:r>
      <w:r>
        <w:t xml:space="preserve"> </w:t>
      </w:r>
      <w:r w:rsidR="00F21C32">
        <w:t xml:space="preserve">difference from the typical HDF5 API call </w:t>
      </w:r>
      <w:r>
        <w:t xml:space="preserve">is </w:t>
      </w:r>
      <w:r w:rsidR="008D7245">
        <w:t xml:space="preserve">that </w:t>
      </w:r>
      <w:r w:rsidR="00F21C32">
        <w:t xml:space="preserve">the new routines </w:t>
      </w:r>
      <w:r>
        <w:t xml:space="preserve">add information from </w:t>
      </w:r>
      <w:r w:rsidR="001D7157" w:rsidRPr="40947D6C">
        <w:rPr>
          <w:lang w:eastAsia="ko-KR"/>
        </w:rPr>
        <w:t>multiple</w:t>
      </w:r>
      <w:r>
        <w:t xml:space="preserve"> datasets to the </w:t>
      </w:r>
      <w:r w:rsidR="000F6302">
        <w:t xml:space="preserve">I/O </w:t>
      </w:r>
      <w:r>
        <w:t xml:space="preserve">mapping list and construct </w:t>
      </w:r>
      <w:r w:rsidR="00B55F34">
        <w:t xml:space="preserve">larger </w:t>
      </w:r>
      <w:r w:rsidR="00BC2354">
        <w:t>MPI-</w:t>
      </w:r>
      <w:r w:rsidR="00B55F34">
        <w:t xml:space="preserve">derived datatypes </w:t>
      </w:r>
      <w:r w:rsidR="00176195">
        <w:t>for collective</w:t>
      </w:r>
      <w:r>
        <w:t xml:space="preserve"> I</w:t>
      </w:r>
      <w:r w:rsidR="009C5134">
        <w:t>/</w:t>
      </w:r>
      <w:r>
        <w:t>O operations</w:t>
      </w:r>
      <w:r w:rsidR="00543E3F" w:rsidRPr="40947D6C">
        <w:rPr>
          <w:lang w:eastAsia="ko-KR"/>
        </w:rPr>
        <w:t xml:space="preserve"> for read and </w:t>
      </w:r>
      <w:r w:rsidR="00675843" w:rsidRPr="40947D6C">
        <w:rPr>
          <w:lang w:eastAsia="ko-KR"/>
        </w:rPr>
        <w:t>write</w:t>
      </w:r>
      <w:r w:rsidR="00543E3F" w:rsidRPr="40947D6C">
        <w:rPr>
          <w:lang w:eastAsia="ko-KR"/>
        </w:rPr>
        <w:t xml:space="preserve"> operations in </w:t>
      </w:r>
      <w:r w:rsidR="004B7D82" w:rsidRPr="40947D6C">
        <w:rPr>
          <w:lang w:eastAsia="ko-KR"/>
        </w:rPr>
        <w:t xml:space="preserve">a </w:t>
      </w:r>
      <w:r w:rsidR="00543E3F" w:rsidRPr="40947D6C">
        <w:rPr>
          <w:lang w:eastAsia="ko-KR"/>
        </w:rPr>
        <w:t>separate manner</w:t>
      </w:r>
      <w:r>
        <w:t>.</w:t>
      </w:r>
      <w:r w:rsidR="008D7245">
        <w:t xml:space="preserve"> </w:t>
      </w:r>
      <w:r w:rsidR="00F21C32">
        <w:t xml:space="preserve">Internally, the multi-dataset implementation will be similar to the current implementation of collective </w:t>
      </w:r>
      <w:r w:rsidR="00F21C32" w:rsidRPr="40947D6C">
        <w:rPr>
          <w:lang w:eastAsia="ko-KR"/>
        </w:rPr>
        <w:t xml:space="preserve">chunk </w:t>
      </w:r>
      <w:r w:rsidR="00F21C32">
        <w:t>I/O on a single dataset.</w:t>
      </w:r>
    </w:p>
    <w:p w14:paraId="12578A30" w14:textId="5DBF650E" w:rsidR="00DB1709" w:rsidRDefault="004347EA" w:rsidP="00D340D2">
      <w:pPr>
        <w:pStyle w:val="Heading2"/>
        <w:rPr>
          <w:lang w:eastAsia="ko-KR"/>
        </w:rPr>
      </w:pPr>
      <w:r>
        <w:t>Top-</w:t>
      </w:r>
      <w:r w:rsidR="00DB1709" w:rsidDel="004347EA">
        <w:t>level</w:t>
      </w:r>
      <w:r w:rsidR="00DB1709">
        <w:t xml:space="preserve"> design</w:t>
      </w:r>
    </w:p>
    <w:p w14:paraId="435D1320" w14:textId="77777777" w:rsidR="00717770" w:rsidRDefault="008D7245" w:rsidP="00717770">
      <w:pPr>
        <w:rPr>
          <w:lang w:eastAsia="ko-KR"/>
        </w:rPr>
      </w:pPr>
      <w:r>
        <w:t xml:space="preserve">The following example chart </w:t>
      </w:r>
      <w:r w:rsidR="00594331">
        <w:rPr>
          <w:rFonts w:hint="eastAsia"/>
          <w:lang w:eastAsia="ko-KR"/>
        </w:rPr>
        <w:t>show</w:t>
      </w:r>
      <w:r w:rsidR="00B1724A">
        <w:t>s the</w:t>
      </w:r>
      <w:r w:rsidR="003E4D0F">
        <w:rPr>
          <w:rFonts w:hint="eastAsia"/>
          <w:lang w:eastAsia="ko-KR"/>
        </w:rPr>
        <w:t xml:space="preserve"> conceptual</w:t>
      </w:r>
      <w:r w:rsidR="00B1724A">
        <w:t xml:space="preserve"> implementation approach for the new API functions</w:t>
      </w:r>
      <w:r w:rsidR="00A91D1D">
        <w:rPr>
          <w:rFonts w:hint="eastAsia"/>
          <w:lang w:eastAsia="ko-KR"/>
        </w:rPr>
        <w:t>.</w:t>
      </w:r>
    </w:p>
    <w:p w14:paraId="64B39B99" w14:textId="77777777" w:rsidR="00B1724A" w:rsidRDefault="00B1724A" w:rsidP="00717770"/>
    <w:p w14:paraId="596528C7" w14:textId="77777777" w:rsidR="006131C6" w:rsidRDefault="00CD6D22" w:rsidP="00717770">
      <w:r>
        <w:rPr>
          <w:noProof/>
        </w:rPr>
        <w:lastRenderedPageBreak/>
        <w:drawing>
          <wp:inline distT="0" distB="0" distL="0" distR="0" wp14:anchorId="1F2A5A13" wp14:editId="36CE554F">
            <wp:extent cx="5943600" cy="4465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65955"/>
                    </a:xfrm>
                    <a:prstGeom prst="rect">
                      <a:avLst/>
                    </a:prstGeom>
                  </pic:spPr>
                </pic:pic>
              </a:graphicData>
            </a:graphic>
          </wp:inline>
        </w:drawing>
      </w:r>
    </w:p>
    <w:p w14:paraId="18DA3F39" w14:textId="77777777" w:rsidR="000313FE" w:rsidRDefault="000313FE" w:rsidP="002B7EEC">
      <w:pPr>
        <w:rPr>
          <w:lang w:eastAsia="ko-KR"/>
        </w:rPr>
      </w:pPr>
    </w:p>
    <w:p w14:paraId="07B83AE3" w14:textId="39E91599" w:rsidR="006D7BAF" w:rsidRDefault="00DD2A94" w:rsidP="00717770">
      <w:pPr>
        <w:rPr>
          <w:lang w:eastAsia="ko-KR"/>
        </w:rPr>
      </w:pPr>
      <w:r>
        <w:rPr>
          <w:rFonts w:hint="eastAsia"/>
          <w:lang w:eastAsia="ko-KR"/>
        </w:rPr>
        <w:t xml:space="preserve">Note that </w:t>
      </w:r>
      <w:r w:rsidR="00B71817">
        <w:rPr>
          <w:rFonts w:hint="eastAsia"/>
          <w:lang w:eastAsia="ko-KR"/>
        </w:rPr>
        <w:t>sor</w:t>
      </w:r>
      <w:r w:rsidR="00F67D6A">
        <w:rPr>
          <w:rFonts w:hint="eastAsia"/>
          <w:lang w:eastAsia="ko-KR"/>
        </w:rPr>
        <w:t>t</w:t>
      </w:r>
      <w:r w:rsidR="00B71817">
        <w:rPr>
          <w:rFonts w:hint="eastAsia"/>
          <w:lang w:eastAsia="ko-KR"/>
        </w:rPr>
        <w:t xml:space="preserve">ing </w:t>
      </w:r>
      <w:r w:rsidR="00B71817">
        <w:t>the list by file address</w:t>
      </w:r>
      <w:r w:rsidR="00B71817">
        <w:rPr>
          <w:rFonts w:hint="eastAsia"/>
          <w:lang w:eastAsia="ko-KR"/>
        </w:rPr>
        <w:t>es is necessary</w:t>
      </w:r>
      <w:r w:rsidR="00B71817">
        <w:t xml:space="preserve"> because MPI requires the file</w:t>
      </w:r>
      <w:r w:rsidR="00E82F9A">
        <w:rPr>
          <w:rFonts w:hint="eastAsia"/>
          <w:lang w:eastAsia="ko-KR"/>
        </w:rPr>
        <w:t xml:space="preserve"> </w:t>
      </w:r>
      <w:r w:rsidR="00B71817">
        <w:t xml:space="preserve">type to consist of derived </w:t>
      </w:r>
      <w:r w:rsidR="008850F5">
        <w:t>datatypes</w:t>
      </w:r>
      <w:r w:rsidR="00B71817">
        <w:t xml:space="preserve"> whose displacements are monotonically non</w:t>
      </w:r>
      <w:r w:rsidR="00B71817">
        <w:rPr>
          <w:rFonts w:hint="eastAsia"/>
          <w:lang w:eastAsia="ko-KR"/>
        </w:rPr>
        <w:t>-</w:t>
      </w:r>
      <w:r w:rsidR="00B71817">
        <w:t>decreasing</w:t>
      </w:r>
      <w:r w:rsidR="002B7EEC">
        <w:rPr>
          <w:rFonts w:hint="eastAsia"/>
          <w:lang w:eastAsia="ko-KR"/>
        </w:rPr>
        <w:t>.</w:t>
      </w:r>
    </w:p>
    <w:p w14:paraId="41B7CD63" w14:textId="2CAC201E" w:rsidR="00DB1709" w:rsidRPr="00D340D2" w:rsidRDefault="00CE4215" w:rsidP="00D931D5">
      <w:pPr>
        <w:pStyle w:val="Heading2"/>
        <w:rPr>
          <w:lang w:eastAsia="ko-KR"/>
        </w:rPr>
      </w:pPr>
      <w:r>
        <w:rPr>
          <w:lang w:eastAsia="ko-KR"/>
        </w:rPr>
        <w:t>Code-</w:t>
      </w:r>
      <w:r w:rsidR="00DB1709" w:rsidDel="00CE4215">
        <w:rPr>
          <w:lang w:eastAsia="ko-KR"/>
        </w:rPr>
        <w:t>level</w:t>
      </w:r>
      <w:r w:rsidR="00DB1709">
        <w:rPr>
          <w:lang w:eastAsia="ko-KR"/>
        </w:rPr>
        <w:t xml:space="preserve"> design</w:t>
      </w:r>
    </w:p>
    <w:p w14:paraId="434F2E46" w14:textId="77777777" w:rsidR="00B71817" w:rsidRDefault="00CB30E3" w:rsidP="00D931D5">
      <w:pPr>
        <w:pStyle w:val="Heading3"/>
        <w:rPr>
          <w:lang w:eastAsia="ko-KR"/>
        </w:rPr>
      </w:pPr>
      <w:r>
        <w:rPr>
          <w:lang w:eastAsia="ko-KR"/>
        </w:rPr>
        <w:t>Existing code</w:t>
      </w:r>
    </w:p>
    <w:p w14:paraId="4FAF0F11" w14:textId="77777777" w:rsidR="008713F8" w:rsidRDefault="00860D21">
      <w:pPr>
        <w:rPr>
          <w:lang w:eastAsia="ko-KR"/>
        </w:rPr>
      </w:pPr>
      <w:r>
        <w:rPr>
          <w:lang w:eastAsia="ko-KR"/>
        </w:rPr>
        <w:t xml:space="preserve">The current implementation achieves multi dataset I/O by creating a new structure, </w:t>
      </w:r>
      <w:r w:rsidRPr="00D931D5">
        <w:rPr>
          <w:i/>
          <w:lang w:eastAsia="ko-KR"/>
        </w:rPr>
        <w:t>H5D_dset_info_t</w:t>
      </w:r>
      <w:r>
        <w:rPr>
          <w:lang w:eastAsia="ko-KR"/>
        </w:rPr>
        <w:t xml:space="preserve">, which contains all the information necessary for I/O on a single dataset. This information was previously contained in </w:t>
      </w:r>
      <w:proofErr w:type="spellStart"/>
      <w:r>
        <w:rPr>
          <w:lang w:eastAsia="ko-KR"/>
        </w:rPr>
        <w:t>structs</w:t>
      </w:r>
      <w:proofErr w:type="spellEnd"/>
      <w:r>
        <w:rPr>
          <w:lang w:eastAsia="ko-KR"/>
        </w:rPr>
        <w:t xml:space="preserve"> specific to each layout type.</w:t>
      </w:r>
      <w:r w:rsidR="008713F8">
        <w:rPr>
          <w:lang w:eastAsia="ko-KR"/>
        </w:rPr>
        <w:t xml:space="preserve"> </w:t>
      </w:r>
      <w:r w:rsidR="008713F8" w:rsidRPr="00D931D5">
        <w:rPr>
          <w:i/>
          <w:lang w:eastAsia="ko-KR"/>
        </w:rPr>
        <w:t>H5D__</w:t>
      </w:r>
      <w:proofErr w:type="gramStart"/>
      <w:r w:rsidR="008713F8" w:rsidRPr="00D931D5">
        <w:rPr>
          <w:i/>
          <w:lang w:eastAsia="ko-KR"/>
        </w:rPr>
        <w:t>read(</w:t>
      </w:r>
      <w:proofErr w:type="gramEnd"/>
      <w:r w:rsidR="008713F8" w:rsidRPr="00D931D5">
        <w:rPr>
          <w:i/>
          <w:lang w:eastAsia="ko-KR"/>
        </w:rPr>
        <w:t>)</w:t>
      </w:r>
      <w:r w:rsidR="008713F8">
        <w:rPr>
          <w:lang w:eastAsia="ko-KR"/>
        </w:rPr>
        <w:t xml:space="preserve"> and </w:t>
      </w:r>
      <w:r w:rsidR="008713F8" w:rsidRPr="00D931D5">
        <w:rPr>
          <w:i/>
          <w:lang w:eastAsia="ko-KR"/>
        </w:rPr>
        <w:t>H5D__write()</w:t>
      </w:r>
      <w:r w:rsidR="008713F8">
        <w:rPr>
          <w:lang w:eastAsia="ko-KR"/>
        </w:rPr>
        <w:t xml:space="preserve"> then allocate an array of these </w:t>
      </w:r>
      <w:proofErr w:type="spellStart"/>
      <w:r w:rsidR="008713F8">
        <w:rPr>
          <w:lang w:eastAsia="ko-KR"/>
        </w:rPr>
        <w:t>structs</w:t>
      </w:r>
      <w:proofErr w:type="spellEnd"/>
      <w:r w:rsidR="008713F8">
        <w:rPr>
          <w:lang w:eastAsia="ko-KR"/>
        </w:rPr>
        <w:t xml:space="preserve">, iterate over all the datasets in the operation, passing the corresponding element of the </w:t>
      </w:r>
      <w:r w:rsidR="008713F8" w:rsidRPr="00D931D5">
        <w:rPr>
          <w:i/>
          <w:lang w:eastAsia="ko-KR"/>
        </w:rPr>
        <w:t>H5D_dset_info_t</w:t>
      </w:r>
      <w:r w:rsidR="008713F8">
        <w:rPr>
          <w:lang w:eastAsia="ko-KR"/>
        </w:rPr>
        <w:t xml:space="preserve"> </w:t>
      </w:r>
      <w:proofErr w:type="spellStart"/>
      <w:r w:rsidR="008713F8">
        <w:rPr>
          <w:lang w:eastAsia="ko-KR"/>
        </w:rPr>
        <w:t>struct</w:t>
      </w:r>
      <w:proofErr w:type="spellEnd"/>
      <w:r w:rsidR="008713F8">
        <w:rPr>
          <w:lang w:eastAsia="ko-KR"/>
        </w:rPr>
        <w:t xml:space="preserve"> to each dataset’s layout’s </w:t>
      </w:r>
      <w:proofErr w:type="spellStart"/>
      <w:r w:rsidR="008713F8" w:rsidRPr="00D931D5">
        <w:rPr>
          <w:i/>
          <w:lang w:eastAsia="ko-KR"/>
        </w:rPr>
        <w:t>io_init</w:t>
      </w:r>
      <w:proofErr w:type="spellEnd"/>
      <w:r w:rsidR="008713F8">
        <w:rPr>
          <w:lang w:eastAsia="ko-KR"/>
        </w:rPr>
        <w:t xml:space="preserve"> operation.</w:t>
      </w:r>
    </w:p>
    <w:p w14:paraId="09E1DEA3" w14:textId="3EEAF962" w:rsidR="00CB30E3" w:rsidRPr="00D931D5" w:rsidRDefault="008713F8">
      <w:pPr>
        <w:rPr>
          <w:lang w:eastAsia="ko-KR"/>
        </w:rPr>
      </w:pPr>
      <w:r w:rsidRPr="40947D6C">
        <w:rPr>
          <w:lang w:eastAsia="ko-KR"/>
        </w:rPr>
        <w:t xml:space="preserve">The </w:t>
      </w:r>
      <w:proofErr w:type="spellStart"/>
      <w:r w:rsidRPr="40947D6C">
        <w:rPr>
          <w:lang w:eastAsia="ko-KR"/>
        </w:rPr>
        <w:t>io_init</w:t>
      </w:r>
      <w:proofErr w:type="spellEnd"/>
      <w:r w:rsidRPr="40947D6C">
        <w:rPr>
          <w:lang w:eastAsia="ko-KR"/>
        </w:rPr>
        <w:t xml:space="preserve"> operations operate mostly as before, </w:t>
      </w:r>
      <w:r w:rsidR="00924280" w:rsidRPr="40947D6C">
        <w:rPr>
          <w:lang w:eastAsia="ko-KR"/>
        </w:rPr>
        <w:t>except</w:t>
      </w:r>
      <w:r w:rsidRPr="40947D6C">
        <w:rPr>
          <w:lang w:eastAsia="ko-KR"/>
        </w:rPr>
        <w:t xml:space="preserve"> they place info in the </w:t>
      </w:r>
      <w:r w:rsidRPr="40947D6C">
        <w:rPr>
          <w:i/>
          <w:iCs/>
          <w:lang w:eastAsia="ko-KR"/>
        </w:rPr>
        <w:t>H5D_dset_info_t</w:t>
      </w:r>
      <w:r w:rsidRPr="40947D6C">
        <w:rPr>
          <w:lang w:eastAsia="ko-KR"/>
        </w:rPr>
        <w:t xml:space="preserve"> </w:t>
      </w:r>
      <w:proofErr w:type="spellStart"/>
      <w:r w:rsidRPr="40947D6C">
        <w:rPr>
          <w:lang w:eastAsia="ko-KR"/>
        </w:rPr>
        <w:t>struct</w:t>
      </w:r>
      <w:proofErr w:type="spellEnd"/>
      <w:r w:rsidRPr="40947D6C">
        <w:rPr>
          <w:lang w:eastAsia="ko-KR"/>
        </w:rPr>
        <w:t>, and place info on I/O within a single chunk or contiguous dataset in a</w:t>
      </w:r>
      <w:r w:rsidR="00B05229" w:rsidRPr="40947D6C">
        <w:rPr>
          <w:lang w:eastAsia="ko-KR"/>
        </w:rPr>
        <w:t>n</w:t>
      </w:r>
      <w:r w:rsidRPr="40947D6C">
        <w:rPr>
          <w:lang w:eastAsia="ko-KR"/>
        </w:rPr>
        <w:t xml:space="preserve"> </w:t>
      </w:r>
      <w:r w:rsidRPr="40947D6C">
        <w:rPr>
          <w:i/>
          <w:iCs/>
          <w:lang w:eastAsia="ko-KR"/>
        </w:rPr>
        <w:t xml:space="preserve">H5D_piece_info_t </w:t>
      </w:r>
      <w:proofErr w:type="spellStart"/>
      <w:r w:rsidRPr="40947D6C">
        <w:rPr>
          <w:lang w:eastAsia="ko-KR"/>
        </w:rPr>
        <w:t>struct</w:t>
      </w:r>
      <w:proofErr w:type="spellEnd"/>
      <w:r w:rsidRPr="40947D6C">
        <w:rPr>
          <w:lang w:eastAsia="ko-KR"/>
        </w:rPr>
        <w:t xml:space="preserve">, then insert that </w:t>
      </w:r>
      <w:proofErr w:type="spellStart"/>
      <w:r w:rsidRPr="40947D6C">
        <w:rPr>
          <w:lang w:eastAsia="ko-KR"/>
        </w:rPr>
        <w:t>struct</w:t>
      </w:r>
      <w:proofErr w:type="spellEnd"/>
      <w:r w:rsidRPr="40947D6C">
        <w:rPr>
          <w:lang w:eastAsia="ko-KR"/>
        </w:rPr>
        <w:t xml:space="preserve"> into a skip list sorted by address. This is analogous to how the chunk map worked before</w:t>
      </w:r>
      <w:r w:rsidR="00DF12F9" w:rsidRPr="40947D6C">
        <w:rPr>
          <w:lang w:eastAsia="ko-KR"/>
        </w:rPr>
        <w:t>,</w:t>
      </w:r>
      <w:r w:rsidRPr="40947D6C">
        <w:rPr>
          <w:lang w:eastAsia="ko-KR"/>
        </w:rPr>
        <w:t xml:space="preserve"> except it</w:t>
      </w:r>
      <w:r w:rsidR="00974331" w:rsidRPr="40947D6C">
        <w:rPr>
          <w:lang w:eastAsia="ko-KR"/>
        </w:rPr>
        <w:t xml:space="preserve"> ha</w:t>
      </w:r>
      <w:r w:rsidRPr="40947D6C">
        <w:rPr>
          <w:lang w:eastAsia="ko-KR"/>
        </w:rPr>
        <w:t xml:space="preserve">s been extended to work with </w:t>
      </w:r>
      <w:r w:rsidR="2B0F101F" w:rsidRPr="40947D6C">
        <w:rPr>
          <w:lang w:eastAsia="ko-KR"/>
        </w:rPr>
        <w:t xml:space="preserve">a mixture of </w:t>
      </w:r>
      <w:r w:rsidRPr="40947D6C">
        <w:rPr>
          <w:lang w:eastAsia="ko-KR"/>
        </w:rPr>
        <w:t>contiguous datasets</w:t>
      </w:r>
      <w:r w:rsidR="5F5B14A9" w:rsidRPr="40947D6C">
        <w:rPr>
          <w:lang w:eastAsia="ko-KR"/>
        </w:rPr>
        <w:t xml:space="preserve"> and chunks</w:t>
      </w:r>
      <w:r w:rsidRPr="40947D6C">
        <w:rPr>
          <w:lang w:eastAsia="ko-KR"/>
        </w:rPr>
        <w:t>.</w:t>
      </w:r>
      <w:r w:rsidR="004619B3" w:rsidRPr="40947D6C">
        <w:rPr>
          <w:lang w:eastAsia="ko-KR"/>
        </w:rPr>
        <w:t xml:space="preserve"> </w:t>
      </w:r>
      <w:r w:rsidR="71FA2427" w:rsidRPr="40947D6C">
        <w:rPr>
          <w:lang w:eastAsia="ko-KR"/>
        </w:rPr>
        <w:t xml:space="preserve">A single chunk or contiguous dataset is called a “piece”. </w:t>
      </w:r>
      <w:r w:rsidR="004619B3" w:rsidRPr="40947D6C">
        <w:rPr>
          <w:lang w:eastAsia="ko-KR"/>
        </w:rPr>
        <w:t>This way</w:t>
      </w:r>
      <w:r w:rsidR="00DF12F9" w:rsidRPr="40947D6C">
        <w:rPr>
          <w:lang w:eastAsia="ko-KR"/>
        </w:rPr>
        <w:t>,</w:t>
      </w:r>
      <w:r w:rsidR="004619B3" w:rsidRPr="40947D6C">
        <w:rPr>
          <w:lang w:eastAsia="ko-KR"/>
        </w:rPr>
        <w:t xml:space="preserve"> the chunks and datasets are sorted by address for MPI, and the only sorting that needs to be done is within individual selections (in the case of point selections</w:t>
      </w:r>
      <w:r w:rsidR="1B1FF5AA" w:rsidRPr="40947D6C">
        <w:rPr>
          <w:lang w:eastAsia="ko-KR"/>
        </w:rPr>
        <w:t>),</w:t>
      </w:r>
      <w:r w:rsidR="004619B3" w:rsidRPr="40947D6C">
        <w:rPr>
          <w:lang w:eastAsia="ko-KR"/>
        </w:rPr>
        <w:t xml:space="preserve"> which is accomplished in </w:t>
      </w:r>
      <w:r w:rsidR="004619B3" w:rsidRPr="40947D6C">
        <w:rPr>
          <w:i/>
          <w:iCs/>
          <w:lang w:eastAsia="ko-KR"/>
        </w:rPr>
        <w:t>H5S_mpio_space_type()</w:t>
      </w:r>
      <w:r w:rsidR="004619B3" w:rsidRPr="40947D6C">
        <w:rPr>
          <w:lang w:eastAsia="ko-KR"/>
        </w:rPr>
        <w:t xml:space="preserve"> as called by </w:t>
      </w:r>
      <w:r w:rsidR="004619B3" w:rsidRPr="40947D6C">
        <w:rPr>
          <w:i/>
          <w:iCs/>
          <w:lang w:eastAsia="ko-KR"/>
        </w:rPr>
        <w:t>H5D__all_piece_collective_io()</w:t>
      </w:r>
      <w:r w:rsidR="004619B3" w:rsidRPr="40947D6C">
        <w:rPr>
          <w:lang w:eastAsia="ko-KR"/>
        </w:rPr>
        <w:t>, again analogous to how it worked before.</w:t>
      </w:r>
    </w:p>
    <w:p w14:paraId="5B9B1397" w14:textId="6748E1B3" w:rsidR="4BDD32A0" w:rsidRDefault="4BDD32A0" w:rsidP="6655E41F">
      <w:pPr>
        <w:rPr>
          <w:rFonts w:ascii="Calibri" w:hAnsi="Calibri"/>
          <w:szCs w:val="24"/>
          <w:lang w:eastAsia="ko-KR"/>
        </w:rPr>
      </w:pPr>
      <w:r w:rsidRPr="40947D6C">
        <w:rPr>
          <w:rFonts w:ascii="Calibri" w:hAnsi="Calibri"/>
          <w:szCs w:val="24"/>
          <w:lang w:eastAsia="ko-KR"/>
        </w:rPr>
        <w:lastRenderedPageBreak/>
        <w:t xml:space="preserve">We may remove the skip list and instead store pieces in an unsorted array, and shift responsibility for sorting to lower levels of code. </w:t>
      </w:r>
      <w:r w:rsidR="7BFFE952" w:rsidRPr="40947D6C">
        <w:rPr>
          <w:rFonts w:ascii="Calibri" w:hAnsi="Calibri"/>
          <w:szCs w:val="24"/>
          <w:lang w:eastAsia="ko-KR"/>
        </w:rPr>
        <w:t>The need for the pieces to be sorted by address is specific to MPI</w:t>
      </w:r>
      <w:r w:rsidR="1390AAB9" w:rsidRPr="40947D6C">
        <w:rPr>
          <w:rFonts w:ascii="Calibri" w:hAnsi="Calibri"/>
          <w:szCs w:val="24"/>
          <w:lang w:eastAsia="ko-KR"/>
        </w:rPr>
        <w:t xml:space="preserve"> I/O</w:t>
      </w:r>
      <w:r w:rsidR="7BFFE952" w:rsidRPr="40947D6C">
        <w:rPr>
          <w:rFonts w:ascii="Calibri" w:hAnsi="Calibri"/>
          <w:szCs w:val="24"/>
          <w:lang w:eastAsia="ko-KR"/>
        </w:rPr>
        <w:t>, and we are trying to minimize the amount of MPI</w:t>
      </w:r>
      <w:r w:rsidR="36AEC9C9" w:rsidRPr="40947D6C">
        <w:rPr>
          <w:rFonts w:ascii="Calibri" w:hAnsi="Calibri"/>
          <w:szCs w:val="24"/>
          <w:lang w:eastAsia="ko-KR"/>
        </w:rPr>
        <w:t>-</w:t>
      </w:r>
      <w:r w:rsidR="7BFFE952" w:rsidRPr="40947D6C">
        <w:rPr>
          <w:rFonts w:ascii="Calibri" w:hAnsi="Calibri"/>
          <w:szCs w:val="24"/>
          <w:lang w:eastAsia="ko-KR"/>
        </w:rPr>
        <w:t>specific code in the higher levels of the library, to make it easier to develop high performance back</w:t>
      </w:r>
      <w:r w:rsidR="00A96F2A">
        <w:rPr>
          <w:rFonts w:ascii="Calibri" w:hAnsi="Calibri"/>
          <w:szCs w:val="24"/>
          <w:lang w:eastAsia="ko-KR"/>
        </w:rPr>
        <w:t xml:space="preserve"> </w:t>
      </w:r>
      <w:r w:rsidR="7BFFE952" w:rsidRPr="40947D6C">
        <w:rPr>
          <w:rFonts w:ascii="Calibri" w:hAnsi="Calibri"/>
          <w:szCs w:val="24"/>
          <w:lang w:eastAsia="ko-KR"/>
        </w:rPr>
        <w:t>ends</w:t>
      </w:r>
      <w:r w:rsidR="117EE05A" w:rsidRPr="40947D6C">
        <w:rPr>
          <w:rFonts w:ascii="Calibri" w:hAnsi="Calibri"/>
          <w:szCs w:val="24"/>
          <w:lang w:eastAsia="ko-KR"/>
        </w:rPr>
        <w:t xml:space="preserve"> for HDF5 that do not use MPI.</w:t>
      </w:r>
    </w:p>
    <w:p w14:paraId="3926D66D" w14:textId="3B77436D" w:rsidR="00CB30E3" w:rsidRDefault="00142B74" w:rsidP="00D931D5">
      <w:pPr>
        <w:pStyle w:val="Heading3"/>
        <w:rPr>
          <w:lang w:eastAsia="ko-KR"/>
        </w:rPr>
      </w:pPr>
      <w:r>
        <w:rPr>
          <w:lang w:eastAsia="ko-KR"/>
        </w:rPr>
        <w:t>Future work</w:t>
      </w:r>
    </w:p>
    <w:p w14:paraId="21FCEAD1" w14:textId="210EAA96" w:rsidR="00CB30E3" w:rsidRDefault="00142B74">
      <w:pPr>
        <w:rPr>
          <w:lang w:eastAsia="ko-KR"/>
        </w:rPr>
      </w:pPr>
      <w:r>
        <w:rPr>
          <w:lang w:eastAsia="ko-KR"/>
        </w:rPr>
        <w:t xml:space="preserve">The multi dataset branch has been brought in up to date with the mainline develop branch of HDF5. However there is still </w:t>
      </w:r>
      <w:proofErr w:type="gramStart"/>
      <w:r>
        <w:rPr>
          <w:lang w:eastAsia="ko-KR"/>
        </w:rPr>
        <w:t>work</w:t>
      </w:r>
      <w:proofErr w:type="gramEnd"/>
      <w:r>
        <w:rPr>
          <w:lang w:eastAsia="ko-KR"/>
        </w:rPr>
        <w:t xml:space="preserve"> remaining to complete integration with the latest HDF5 features.</w:t>
      </w:r>
    </w:p>
    <w:p w14:paraId="7EC917E2" w14:textId="77FC6B35" w:rsidR="0011208A" w:rsidRDefault="00142B74">
      <w:pPr>
        <w:rPr>
          <w:lang w:eastAsia="ko-KR"/>
        </w:rPr>
      </w:pPr>
      <w:r>
        <w:rPr>
          <w:lang w:eastAsia="ko-KR"/>
        </w:rPr>
        <w:t>Three</w:t>
      </w:r>
      <w:r w:rsidR="0011208A">
        <w:rPr>
          <w:lang w:eastAsia="ko-KR"/>
        </w:rPr>
        <w:t xml:space="preserve"> new features that will need special consideration are parallel compression</w:t>
      </w:r>
      <w:r>
        <w:rPr>
          <w:lang w:eastAsia="ko-KR"/>
        </w:rPr>
        <w:t>,</w:t>
      </w:r>
      <w:r w:rsidR="0011208A">
        <w:rPr>
          <w:lang w:eastAsia="ko-KR"/>
        </w:rPr>
        <w:t xml:space="preserve"> and selection I/O</w:t>
      </w:r>
      <w:ins w:id="1" w:author="Scot Breitenfeld" w:date="2022-01-28T16:25:00Z">
        <w:r w:rsidR="00405ABC">
          <w:rPr>
            <w:rStyle w:val="FootnoteReference"/>
            <w:lang w:eastAsia="ko-KR"/>
          </w:rPr>
          <w:footnoteReference w:id="2"/>
        </w:r>
      </w:ins>
      <w:r>
        <w:rPr>
          <w:lang w:eastAsia="ko-KR"/>
        </w:rPr>
        <w:t xml:space="preserve">, and the VOL </w:t>
      </w:r>
      <w:r w:rsidR="00AB58EC">
        <w:rPr>
          <w:lang w:eastAsia="ko-KR"/>
        </w:rPr>
        <w:t>l</w:t>
      </w:r>
      <w:r>
        <w:rPr>
          <w:lang w:eastAsia="ko-KR"/>
        </w:rPr>
        <w:t>ayer</w:t>
      </w:r>
      <w:r w:rsidR="0011208A">
        <w:rPr>
          <w:lang w:eastAsia="ko-KR"/>
        </w:rPr>
        <w:t xml:space="preserve">. </w:t>
      </w:r>
      <w:r w:rsidR="00EE6EB0" w:rsidRPr="469AFBFB">
        <w:rPr>
          <w:lang w:eastAsia="ko-KR"/>
        </w:rPr>
        <w:t>We</w:t>
      </w:r>
      <w:r w:rsidR="0011208A">
        <w:rPr>
          <w:lang w:eastAsia="ko-KR"/>
        </w:rPr>
        <w:t xml:space="preserve"> will initially fall back to performing I/O on one dataset at a time </w:t>
      </w:r>
      <w:r w:rsidR="00EE6EB0">
        <w:rPr>
          <w:lang w:eastAsia="ko-KR"/>
        </w:rPr>
        <w:t xml:space="preserve">for parallel compression </w:t>
      </w:r>
      <w:r w:rsidR="0011208A">
        <w:rPr>
          <w:lang w:eastAsia="ko-KR"/>
        </w:rPr>
        <w:t>since it will take some effort to implement parallel compression in the multi dataset case. In addition, the “mu</w:t>
      </w:r>
      <w:r>
        <w:rPr>
          <w:lang w:eastAsia="ko-KR"/>
        </w:rPr>
        <w:t>lti chunk” pathway in H5Dmpio.c, which</w:t>
      </w:r>
      <w:r w:rsidR="00FD0991">
        <w:rPr>
          <w:lang w:eastAsia="ko-KR"/>
        </w:rPr>
        <w:t xml:space="preserve"> </w:t>
      </w:r>
      <w:r w:rsidR="0011208A">
        <w:rPr>
          <w:lang w:eastAsia="ko-KR"/>
        </w:rPr>
        <w:t>performs I/O on each chunk individually instead of together in a single operation</w:t>
      </w:r>
      <w:r>
        <w:rPr>
          <w:lang w:eastAsia="ko-KR"/>
        </w:rPr>
        <w:t>, does not support multi</w:t>
      </w:r>
      <w:r w:rsidR="00FD0991">
        <w:rPr>
          <w:lang w:eastAsia="ko-KR"/>
        </w:rPr>
        <w:t xml:space="preserve"> </w:t>
      </w:r>
      <w:r>
        <w:rPr>
          <w:lang w:eastAsia="ko-KR"/>
        </w:rPr>
        <w:t>dataset</w:t>
      </w:r>
      <w:r w:rsidR="0011208A">
        <w:rPr>
          <w:lang w:eastAsia="ko-KR"/>
        </w:rPr>
        <w:t xml:space="preserve">. We may </w:t>
      </w:r>
      <w:r>
        <w:rPr>
          <w:lang w:eastAsia="ko-KR"/>
        </w:rPr>
        <w:t>wish to implement multi dataset support for this pathway in the future</w:t>
      </w:r>
      <w:r w:rsidR="0011208A">
        <w:rPr>
          <w:lang w:eastAsia="ko-KR"/>
        </w:rPr>
        <w:t>.</w:t>
      </w:r>
    </w:p>
    <w:p w14:paraId="03A62FA4" w14:textId="0618DDB2" w:rsidR="00784369" w:rsidRDefault="0011208A">
      <w:pPr>
        <w:rPr>
          <w:lang w:eastAsia="ko-KR"/>
        </w:rPr>
      </w:pPr>
      <w:r w:rsidRPr="40947D6C">
        <w:rPr>
          <w:lang w:eastAsia="ko-KR"/>
        </w:rPr>
        <w:t xml:space="preserve">We intend </w:t>
      </w:r>
      <w:r w:rsidR="00F549D6" w:rsidRPr="40947D6C">
        <w:rPr>
          <w:lang w:eastAsia="ko-KR"/>
        </w:rPr>
        <w:t xml:space="preserve">to support selection I/O with multi dataset </w:t>
      </w:r>
      <w:r w:rsidRPr="40947D6C">
        <w:rPr>
          <w:lang w:eastAsia="ko-KR"/>
        </w:rPr>
        <w:t>fully. This feature introduces a new Virtual File Driver (VFD) interface to pass HDF5 selections to the file driver instead of byte offsets and lengths. We will pass one selection for each piece</w:t>
      </w:r>
      <w:r w:rsidR="509E8738" w:rsidRPr="40947D6C">
        <w:rPr>
          <w:lang w:eastAsia="ko-KR"/>
        </w:rPr>
        <w:t xml:space="preserve"> (chunk or contiguous dataset)</w:t>
      </w:r>
      <w:r w:rsidRPr="40947D6C">
        <w:rPr>
          <w:lang w:eastAsia="ko-KR"/>
        </w:rPr>
        <w:t>.</w:t>
      </w:r>
      <w:r w:rsidR="5A5D1AA3" w:rsidRPr="40947D6C">
        <w:rPr>
          <w:lang w:eastAsia="ko-KR"/>
        </w:rPr>
        <w:t xml:space="preserve"> The</w:t>
      </w:r>
      <w:r w:rsidR="653618B9" w:rsidRPr="40947D6C">
        <w:rPr>
          <w:lang w:eastAsia="ko-KR"/>
        </w:rPr>
        <w:t xml:space="preserve"> chunk I/O</w:t>
      </w:r>
      <w:r w:rsidR="5A5D1AA3" w:rsidRPr="40947D6C">
        <w:rPr>
          <w:lang w:eastAsia="ko-KR"/>
        </w:rPr>
        <w:t xml:space="preserve"> functions that were extended </w:t>
      </w:r>
      <w:r w:rsidR="18E92C14" w:rsidRPr="40947D6C">
        <w:rPr>
          <w:lang w:eastAsia="ko-KR"/>
        </w:rPr>
        <w:t>to handle select</w:t>
      </w:r>
      <w:r w:rsidR="368A8EF5" w:rsidRPr="40947D6C">
        <w:rPr>
          <w:lang w:eastAsia="ko-KR"/>
        </w:rPr>
        <w:t>i</w:t>
      </w:r>
      <w:r w:rsidR="18E92C14" w:rsidRPr="40947D6C">
        <w:rPr>
          <w:lang w:eastAsia="ko-KR"/>
        </w:rPr>
        <w:t>on I/O were also extended to support multi dataset I/O in the multi dataset branch, so extending this new selection I/O code to handle the multi dataset case will be a natural part of the merge p</w:t>
      </w:r>
      <w:r w:rsidR="23DAFDEB" w:rsidRPr="40947D6C">
        <w:rPr>
          <w:lang w:eastAsia="ko-KR"/>
        </w:rPr>
        <w:t>rocess.</w:t>
      </w:r>
      <w:r w:rsidR="6EC8DDC2" w:rsidRPr="40947D6C">
        <w:rPr>
          <w:lang w:eastAsia="ko-KR"/>
        </w:rPr>
        <w:t xml:space="preserve"> The code that currently builds a list of chunk offsets, buffers and chunk file/memory dataspaces will be extended to build a list of piece offsets, buffers, and file/memory dataspaces</w:t>
      </w:r>
      <w:r w:rsidR="06599F29" w:rsidRPr="40947D6C">
        <w:rPr>
          <w:lang w:eastAsia="ko-KR"/>
        </w:rPr>
        <w:t xml:space="preserve"> spanning multiple datasets</w:t>
      </w:r>
      <w:r w:rsidR="5733327A" w:rsidRPr="40947D6C">
        <w:rPr>
          <w:lang w:eastAsia="ko-KR"/>
        </w:rPr>
        <w:t xml:space="preserve">, with the lists stored in the </w:t>
      </w:r>
      <w:proofErr w:type="spellStart"/>
      <w:r w:rsidR="5733327A" w:rsidRPr="40947D6C">
        <w:rPr>
          <w:i/>
          <w:iCs/>
          <w:lang w:eastAsia="ko-KR"/>
        </w:rPr>
        <w:t>io_info</w:t>
      </w:r>
      <w:proofErr w:type="spellEnd"/>
      <w:r w:rsidR="5733327A" w:rsidRPr="40947D6C">
        <w:rPr>
          <w:lang w:eastAsia="ko-KR"/>
        </w:rPr>
        <w:t xml:space="preserve"> </w:t>
      </w:r>
      <w:proofErr w:type="spellStart"/>
      <w:r w:rsidR="5733327A" w:rsidRPr="40947D6C">
        <w:rPr>
          <w:lang w:eastAsia="ko-KR"/>
        </w:rPr>
        <w:t>struct</w:t>
      </w:r>
      <w:proofErr w:type="spellEnd"/>
      <w:r w:rsidR="15D817AC" w:rsidRPr="40947D6C">
        <w:rPr>
          <w:lang w:eastAsia="ko-KR"/>
        </w:rPr>
        <w:t xml:space="preserve"> which is global to the I/O operation</w:t>
      </w:r>
      <w:r w:rsidR="5733327A" w:rsidRPr="40947D6C">
        <w:rPr>
          <w:lang w:eastAsia="ko-KR"/>
        </w:rPr>
        <w:t>.</w:t>
      </w:r>
    </w:p>
    <w:p w14:paraId="0D812923" w14:textId="1916A377" w:rsidR="00AB58EC" w:rsidRPr="00CB30E3" w:rsidRDefault="00AB58EC">
      <w:pPr>
        <w:rPr>
          <w:lang w:eastAsia="ko-KR"/>
        </w:rPr>
      </w:pPr>
      <w:r>
        <w:rPr>
          <w:lang w:eastAsia="ko-KR"/>
        </w:rPr>
        <w:t>The VOL layer allows developers to re-implement HDF5 features by implementing custom callbacks for HDF5 API calls that access the HDF5 file. Since the multi dataset API functions do this, we will need to add VOL callbacks and route the calls through the VOL layer. This is not currently done since the feature was originally implemented before the VOL layer was introduced.</w:t>
      </w:r>
    </w:p>
    <w:p w14:paraId="197E67D8" w14:textId="77777777" w:rsidR="00717770" w:rsidRDefault="00717770" w:rsidP="00717770">
      <w:pPr>
        <w:pStyle w:val="Heading2"/>
      </w:pPr>
      <w:r>
        <w:t xml:space="preserve">New </w:t>
      </w:r>
      <w:r w:rsidR="005740EC">
        <w:t xml:space="preserve">API </w:t>
      </w:r>
      <w:r w:rsidR="00CB30E3">
        <w:t>functions</w:t>
      </w:r>
    </w:p>
    <w:p w14:paraId="17105526" w14:textId="372AF13F" w:rsidR="00B2258F" w:rsidRPr="00142B74" w:rsidRDefault="00277A6C" w:rsidP="469AFBFB">
      <w:pPr>
        <w:rPr>
          <w:lang w:eastAsia="ko-KR"/>
        </w:rPr>
      </w:pPr>
      <w:r>
        <w:rPr>
          <w:rFonts w:hint="eastAsia"/>
          <w:lang w:eastAsia="ko-KR"/>
        </w:rPr>
        <w:t>T</w:t>
      </w:r>
      <w:r w:rsidR="006E7747">
        <w:rPr>
          <w:rFonts w:hint="eastAsia"/>
          <w:lang w:eastAsia="ko-KR"/>
        </w:rPr>
        <w:t>wo</w:t>
      </w:r>
      <w:r w:rsidR="008D7245">
        <w:t xml:space="preserve"> new functions, </w:t>
      </w:r>
      <w:r w:rsidR="008D7245" w:rsidRPr="0085757E">
        <w:rPr>
          <w:i/>
        </w:rPr>
        <w:t>H5Dread_</w:t>
      </w:r>
      <w:proofErr w:type="gramStart"/>
      <w:r w:rsidR="008D7245" w:rsidRPr="0085757E">
        <w:rPr>
          <w:i/>
        </w:rPr>
        <w:t>mult</w:t>
      </w:r>
      <w:r w:rsidR="00624439" w:rsidRPr="0085757E">
        <w:rPr>
          <w:i/>
        </w:rPr>
        <w:t>i</w:t>
      </w:r>
      <w:r w:rsidR="008D7245" w:rsidRPr="0085757E">
        <w:rPr>
          <w:i/>
        </w:rPr>
        <w:t>(</w:t>
      </w:r>
      <w:proofErr w:type="gramEnd"/>
      <w:r w:rsidR="008D7245" w:rsidRPr="0085757E">
        <w:rPr>
          <w:i/>
        </w:rPr>
        <w:t>)</w:t>
      </w:r>
      <w:r w:rsidR="006E7747">
        <w:rPr>
          <w:rFonts w:hint="eastAsia"/>
          <w:lang w:eastAsia="ko-KR"/>
        </w:rPr>
        <w:t xml:space="preserve"> and</w:t>
      </w:r>
      <w:r w:rsidR="008D7245">
        <w:t xml:space="preserve"> </w:t>
      </w:r>
      <w:r w:rsidR="008D7245" w:rsidRPr="0085757E">
        <w:rPr>
          <w:i/>
        </w:rPr>
        <w:t>H5Dwrite_mult</w:t>
      </w:r>
      <w:r w:rsidR="00624439" w:rsidRPr="0085757E">
        <w:rPr>
          <w:i/>
        </w:rPr>
        <w:t>i</w:t>
      </w:r>
      <w:r w:rsidR="008D7245" w:rsidRPr="0085757E">
        <w:rPr>
          <w:i/>
        </w:rPr>
        <w:t>()</w:t>
      </w:r>
      <w:r w:rsidR="008D7245">
        <w:t xml:space="preserve"> are proposed here</w:t>
      </w:r>
      <w:r w:rsidR="00E4509A">
        <w:rPr>
          <w:rFonts w:hint="eastAsia"/>
          <w:lang w:eastAsia="ko-KR"/>
        </w:rPr>
        <w:t>.</w:t>
      </w:r>
    </w:p>
    <w:p w14:paraId="689F5111" w14:textId="7CC40204" w:rsidR="005D0F88" w:rsidRDefault="008D7245" w:rsidP="005D0F88">
      <w:pPr>
        <w:pStyle w:val="Heading3"/>
      </w:pPr>
      <w:r>
        <w:t>H5Dread_</w:t>
      </w:r>
      <w:proofErr w:type="gramStart"/>
      <w:r>
        <w:t>mult</w:t>
      </w:r>
      <w:r w:rsidR="00624439">
        <w:t>i</w:t>
      </w:r>
      <w:r w:rsidR="005D0F88">
        <w:t>()</w:t>
      </w:r>
      <w:proofErr w:type="gramEnd"/>
    </w:p>
    <w:p w14:paraId="42F5F735" w14:textId="77777777" w:rsidR="0075626C" w:rsidRDefault="0075626C" w:rsidP="009D0036">
      <w:pPr>
        <w:rPr>
          <w:lang w:eastAsia="ko-KR"/>
        </w:rPr>
      </w:pPr>
    </w:p>
    <w:p w14:paraId="711973A8" w14:textId="77777777" w:rsidR="009D0036" w:rsidRDefault="00CD7AB4" w:rsidP="009D0036">
      <w:pPr>
        <w:rPr>
          <w:lang w:eastAsia="ko-KR"/>
        </w:rPr>
      </w:pPr>
      <w:r>
        <w:rPr>
          <w:rFonts w:hint="eastAsia"/>
          <w:lang w:eastAsia="ko-KR"/>
        </w:rPr>
        <w:t xml:space="preserve">The API function description is </w:t>
      </w:r>
      <w:r w:rsidR="00487ED8">
        <w:rPr>
          <w:rFonts w:hint="eastAsia"/>
          <w:lang w:eastAsia="ko-KR"/>
        </w:rPr>
        <w:t xml:space="preserve">as </w:t>
      </w:r>
      <w:r>
        <w:rPr>
          <w:rFonts w:hint="eastAsia"/>
          <w:lang w:eastAsia="ko-KR"/>
        </w:rPr>
        <w:t>shown below.</w:t>
      </w:r>
    </w:p>
    <w:p w14:paraId="3936C0B1" w14:textId="5E1E14C4" w:rsidR="001A65A8" w:rsidRPr="00AB58EC" w:rsidRDefault="44FF7E5A" w:rsidP="469AFBFB">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390349614"/>
        <w:rPr>
          <w:rFonts w:ascii="Consolas" w:hAnsi="Consolas" w:cs="Consolas"/>
          <w:sz w:val="17"/>
          <w:szCs w:val="17"/>
        </w:rPr>
      </w:pPr>
      <w:r w:rsidRPr="00AB58EC">
        <w:rPr>
          <w:rFonts w:ascii="Consolas" w:hAnsi="Consolas" w:cs="Consolas"/>
          <w:color w:val="000000" w:themeColor="text1"/>
          <w:sz w:val="17"/>
          <w:szCs w:val="17"/>
        </w:rPr>
        <w:t xml:space="preserve">  </w:t>
      </w:r>
      <w:proofErr w:type="spellStart"/>
      <w:r w:rsidRPr="00AB58EC">
        <w:rPr>
          <w:rFonts w:ascii="Consolas" w:hAnsi="Consolas" w:cs="Consolas"/>
          <w:color w:val="660066"/>
          <w:sz w:val="17"/>
          <w:szCs w:val="17"/>
        </w:rPr>
        <w:t>herr_t</w:t>
      </w:r>
      <w:proofErr w:type="spellEnd"/>
      <w:r w:rsidRPr="00AB58EC">
        <w:rPr>
          <w:rFonts w:ascii="Consolas" w:hAnsi="Consolas" w:cs="Consolas"/>
          <w:color w:val="000000" w:themeColor="text1"/>
          <w:sz w:val="17"/>
          <w:szCs w:val="17"/>
        </w:rPr>
        <w:t xml:space="preserve"> H5Dread_multi</w:t>
      </w:r>
      <w:r w:rsidRPr="00AB58EC">
        <w:rPr>
          <w:rFonts w:ascii="Consolas" w:hAnsi="Consolas" w:cs="Consolas"/>
          <w:color w:val="666600"/>
          <w:sz w:val="17"/>
          <w:szCs w:val="17"/>
        </w:rPr>
        <w:t>(</w:t>
      </w:r>
      <w:proofErr w:type="spellStart"/>
      <w:r w:rsidR="001A65A8" w:rsidRPr="00AB58EC">
        <w:rPr>
          <w:rFonts w:ascii="Consolas" w:hAnsi="Consolas" w:cs="Consolas"/>
          <w:color w:val="660066"/>
          <w:sz w:val="17"/>
          <w:szCs w:val="17"/>
        </w:rPr>
        <w:t>size_t</w:t>
      </w:r>
      <w:proofErr w:type="spellEnd"/>
      <w:r w:rsidR="001A65A8" w:rsidRPr="00AB58EC">
        <w:rPr>
          <w:rFonts w:ascii="Consolas" w:hAnsi="Consolas" w:cs="Consolas"/>
          <w:color w:val="000000" w:themeColor="text1"/>
          <w:sz w:val="17"/>
          <w:szCs w:val="17"/>
        </w:rPr>
        <w:t xml:space="preserve"> count</w:t>
      </w:r>
      <w:r w:rsidR="001A65A8" w:rsidRPr="00AB58EC">
        <w:rPr>
          <w:rFonts w:ascii="Consolas" w:hAnsi="Consolas" w:cs="Consolas"/>
          <w:color w:val="666600"/>
          <w:sz w:val="17"/>
          <w:szCs w:val="17"/>
        </w:rPr>
        <w:t>,</w:t>
      </w:r>
      <w:r w:rsidR="001A65A8" w:rsidRPr="00AB58EC">
        <w:rPr>
          <w:rFonts w:ascii="Consolas" w:hAnsi="Consolas" w:cs="Consolas"/>
          <w:color w:val="000000" w:themeColor="text1"/>
          <w:sz w:val="17"/>
          <w:szCs w:val="17"/>
        </w:rPr>
        <w:t xml:space="preserve"> </w:t>
      </w:r>
    </w:p>
    <w:p w14:paraId="048B07A4" w14:textId="3161FA87" w:rsidR="001A65A8" w:rsidRPr="00AB58EC" w:rsidRDefault="001A65A8" w:rsidP="00AB58EC">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divId w:val="1390349614"/>
        <w:rPr>
          <w:rFonts w:ascii="Consolas" w:hAnsi="Consolas" w:cs="Consolas"/>
          <w:sz w:val="17"/>
          <w:szCs w:val="17"/>
        </w:rPr>
      </w:pPr>
      <w:r w:rsidRPr="469AFBFB">
        <w:rPr>
          <w:rFonts w:ascii="Consolas" w:hAnsi="Consolas" w:cs="Consolas"/>
          <w:color w:val="000000" w:themeColor="text1"/>
          <w:sz w:val="17"/>
          <w:szCs w:val="17"/>
        </w:rPr>
        <w:t xml:space="preserve">                       </w:t>
      </w:r>
      <w:proofErr w:type="spellStart"/>
      <w:r w:rsidR="00AB58EC" w:rsidRPr="00AB58EC">
        <w:rPr>
          <w:rFonts w:ascii="Consolas" w:hAnsi="Consolas" w:cs="Consolas"/>
          <w:color w:val="660066"/>
          <w:sz w:val="17"/>
          <w:szCs w:val="17"/>
        </w:rPr>
        <w:t>hid_t</w:t>
      </w:r>
      <w:proofErr w:type="spellEnd"/>
      <w:r w:rsidR="00AB58EC" w:rsidRPr="00AB58EC">
        <w:rPr>
          <w:rFonts w:ascii="Consolas" w:hAnsi="Consolas" w:cs="Consolas"/>
          <w:color w:val="660066"/>
          <w:sz w:val="17"/>
          <w:szCs w:val="17"/>
        </w:rPr>
        <w:t xml:space="preserve"> </w:t>
      </w:r>
      <w:proofErr w:type="spellStart"/>
      <w:r w:rsidR="00AB58EC" w:rsidRPr="00AB58EC">
        <w:rPr>
          <w:rFonts w:ascii="Consolas" w:hAnsi="Consolas" w:cs="Consolas"/>
          <w:color w:val="660066"/>
          <w:sz w:val="17"/>
          <w:szCs w:val="17"/>
        </w:rPr>
        <w:t>dset_id</w:t>
      </w:r>
      <w:proofErr w:type="spellEnd"/>
      <w:r w:rsidR="00AB58EC" w:rsidRPr="00AB58EC">
        <w:rPr>
          <w:rFonts w:ascii="Consolas" w:hAnsi="Consolas" w:cs="Consolas"/>
          <w:color w:val="660066"/>
          <w:sz w:val="17"/>
          <w:szCs w:val="17"/>
        </w:rPr>
        <w:t>[]</w:t>
      </w:r>
      <w:r w:rsidR="00AB58EC">
        <w:rPr>
          <w:rFonts w:ascii="Consolas" w:hAnsi="Consolas" w:cs="Consolas"/>
          <w:color w:val="660066"/>
          <w:sz w:val="17"/>
          <w:szCs w:val="17"/>
        </w:rPr>
        <w:t>,</w:t>
      </w:r>
    </w:p>
    <w:p w14:paraId="508FE4A7" w14:textId="7B870598" w:rsidR="00AB58EC" w:rsidRPr="00AB58EC" w:rsidRDefault="00AB58EC" w:rsidP="00AB58EC">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divId w:val="1390349614"/>
        <w:rPr>
          <w:rFonts w:ascii="Consolas" w:hAnsi="Consolas" w:cs="Consolas"/>
          <w:sz w:val="17"/>
          <w:szCs w:val="17"/>
        </w:rPr>
      </w:pPr>
      <w:r>
        <w:rPr>
          <w:rFonts w:ascii="Consolas" w:hAnsi="Consolas" w:cs="Consolas"/>
          <w:color w:val="660066"/>
          <w:sz w:val="17"/>
          <w:szCs w:val="17"/>
        </w:rPr>
        <w:t xml:space="preserve">                       </w:t>
      </w:r>
      <w:proofErr w:type="spellStart"/>
      <w:r w:rsidRPr="00AB58EC">
        <w:rPr>
          <w:rFonts w:ascii="Consolas" w:hAnsi="Consolas" w:cs="Consolas"/>
          <w:color w:val="660066"/>
          <w:sz w:val="17"/>
          <w:szCs w:val="17"/>
        </w:rPr>
        <w:t>hid_t</w:t>
      </w:r>
      <w:proofErr w:type="spellEnd"/>
      <w:r w:rsidRPr="00AB58EC">
        <w:rPr>
          <w:rFonts w:ascii="Consolas" w:hAnsi="Consolas" w:cs="Consolas"/>
          <w:color w:val="660066"/>
          <w:sz w:val="17"/>
          <w:szCs w:val="17"/>
        </w:rPr>
        <w:t xml:space="preserve"> </w:t>
      </w:r>
      <w:proofErr w:type="spellStart"/>
      <w:r w:rsidRPr="00AB58EC">
        <w:rPr>
          <w:rFonts w:ascii="Consolas" w:hAnsi="Consolas" w:cs="Consolas"/>
          <w:color w:val="660066"/>
          <w:sz w:val="17"/>
          <w:szCs w:val="17"/>
        </w:rPr>
        <w:t>mem_type_id</w:t>
      </w:r>
      <w:proofErr w:type="spellEnd"/>
      <w:r w:rsidRPr="00AB58EC">
        <w:rPr>
          <w:rFonts w:ascii="Consolas" w:hAnsi="Consolas" w:cs="Consolas"/>
          <w:color w:val="660066"/>
          <w:sz w:val="17"/>
          <w:szCs w:val="17"/>
        </w:rPr>
        <w:t>[],</w:t>
      </w:r>
    </w:p>
    <w:p w14:paraId="05EE8518" w14:textId="6F2E1A50" w:rsidR="00AB58EC" w:rsidRPr="00AB58EC" w:rsidRDefault="00AB58EC" w:rsidP="00AB58EC">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divId w:val="1390349614"/>
        <w:rPr>
          <w:rFonts w:ascii="Consolas" w:hAnsi="Consolas" w:cs="Consolas"/>
          <w:sz w:val="17"/>
          <w:szCs w:val="17"/>
        </w:rPr>
      </w:pPr>
      <w:r>
        <w:rPr>
          <w:rFonts w:ascii="Consolas" w:hAnsi="Consolas" w:cs="Consolas"/>
          <w:color w:val="660066"/>
          <w:sz w:val="17"/>
          <w:szCs w:val="17"/>
        </w:rPr>
        <w:t xml:space="preserve">                       </w:t>
      </w:r>
      <w:proofErr w:type="spellStart"/>
      <w:r w:rsidRPr="00AB58EC">
        <w:rPr>
          <w:rFonts w:ascii="Consolas" w:hAnsi="Consolas" w:cs="Consolas"/>
          <w:color w:val="660066"/>
          <w:sz w:val="17"/>
          <w:szCs w:val="17"/>
        </w:rPr>
        <w:t>hid_t</w:t>
      </w:r>
      <w:proofErr w:type="spellEnd"/>
      <w:r w:rsidRPr="00AB58EC">
        <w:rPr>
          <w:rFonts w:ascii="Consolas" w:hAnsi="Consolas" w:cs="Consolas"/>
          <w:color w:val="660066"/>
          <w:sz w:val="17"/>
          <w:szCs w:val="17"/>
        </w:rPr>
        <w:t xml:space="preserve"> </w:t>
      </w:r>
      <w:proofErr w:type="spellStart"/>
      <w:r w:rsidRPr="00AB58EC">
        <w:rPr>
          <w:rFonts w:ascii="Consolas" w:hAnsi="Consolas" w:cs="Consolas"/>
          <w:color w:val="660066"/>
          <w:sz w:val="17"/>
          <w:szCs w:val="17"/>
        </w:rPr>
        <w:t>mem_space_id</w:t>
      </w:r>
      <w:proofErr w:type="spellEnd"/>
      <w:r w:rsidRPr="00AB58EC">
        <w:rPr>
          <w:rFonts w:ascii="Consolas" w:hAnsi="Consolas" w:cs="Consolas"/>
          <w:color w:val="660066"/>
          <w:sz w:val="17"/>
          <w:szCs w:val="17"/>
        </w:rPr>
        <w:t>[],</w:t>
      </w:r>
    </w:p>
    <w:p w14:paraId="65E2B3E7" w14:textId="2E4216CE" w:rsidR="00AB58EC" w:rsidRPr="00AB58EC" w:rsidRDefault="00AB58EC" w:rsidP="00AB58EC">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divId w:val="1390349614"/>
        <w:rPr>
          <w:rFonts w:ascii="Consolas" w:hAnsi="Consolas" w:cs="Consolas"/>
          <w:sz w:val="17"/>
          <w:szCs w:val="17"/>
        </w:rPr>
      </w:pPr>
      <w:r>
        <w:rPr>
          <w:rFonts w:ascii="Consolas" w:hAnsi="Consolas" w:cs="Consolas"/>
          <w:color w:val="660066"/>
          <w:sz w:val="17"/>
          <w:szCs w:val="17"/>
        </w:rPr>
        <w:t xml:space="preserve">                       </w:t>
      </w:r>
      <w:proofErr w:type="spellStart"/>
      <w:r w:rsidRPr="00AB58EC">
        <w:rPr>
          <w:rFonts w:ascii="Consolas" w:hAnsi="Consolas" w:cs="Consolas"/>
          <w:color w:val="660066"/>
          <w:sz w:val="17"/>
          <w:szCs w:val="17"/>
        </w:rPr>
        <w:t>hid_t</w:t>
      </w:r>
      <w:proofErr w:type="spellEnd"/>
      <w:r w:rsidRPr="00AB58EC">
        <w:rPr>
          <w:rFonts w:ascii="Consolas" w:hAnsi="Consolas" w:cs="Consolas"/>
          <w:color w:val="660066"/>
          <w:sz w:val="17"/>
          <w:szCs w:val="17"/>
        </w:rPr>
        <w:t xml:space="preserve"> </w:t>
      </w:r>
      <w:proofErr w:type="spellStart"/>
      <w:r w:rsidRPr="00AB58EC">
        <w:rPr>
          <w:rFonts w:ascii="Consolas" w:hAnsi="Consolas" w:cs="Consolas"/>
          <w:color w:val="660066"/>
          <w:sz w:val="17"/>
          <w:szCs w:val="17"/>
        </w:rPr>
        <w:t>file_space_id</w:t>
      </w:r>
      <w:proofErr w:type="spellEnd"/>
      <w:r w:rsidRPr="00AB58EC">
        <w:rPr>
          <w:rFonts w:ascii="Consolas" w:hAnsi="Consolas" w:cs="Consolas"/>
          <w:color w:val="660066"/>
          <w:sz w:val="17"/>
          <w:szCs w:val="17"/>
        </w:rPr>
        <w:t>[],</w:t>
      </w:r>
    </w:p>
    <w:p w14:paraId="3871AF2F" w14:textId="77777777" w:rsidR="00AB58EC" w:rsidRPr="00AB58EC" w:rsidRDefault="44FF7E5A" w:rsidP="169C93D1">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390349614"/>
        <w:rPr>
          <w:rFonts w:ascii="Consolas" w:hAnsi="Consolas" w:cs="Consolas"/>
          <w:sz w:val="17"/>
          <w:szCs w:val="17"/>
        </w:rPr>
      </w:pPr>
      <w:r w:rsidRPr="40947D6C">
        <w:rPr>
          <w:rFonts w:ascii="Consolas" w:hAnsi="Consolas" w:cs="Consolas"/>
          <w:color w:val="000000" w:themeColor="text1"/>
          <w:sz w:val="17"/>
          <w:szCs w:val="17"/>
        </w:rPr>
        <w:t xml:space="preserve">                       </w:t>
      </w:r>
      <w:proofErr w:type="spellStart"/>
      <w:r w:rsidRPr="40947D6C">
        <w:rPr>
          <w:rFonts w:ascii="Consolas" w:hAnsi="Consolas" w:cs="Consolas"/>
          <w:color w:val="660066"/>
          <w:sz w:val="17"/>
          <w:szCs w:val="17"/>
        </w:rPr>
        <w:t>hid_t</w:t>
      </w:r>
      <w:proofErr w:type="spellEnd"/>
      <w:r w:rsidRPr="40947D6C">
        <w:rPr>
          <w:rFonts w:ascii="Consolas" w:hAnsi="Consolas" w:cs="Consolas"/>
          <w:color w:val="000000" w:themeColor="text1"/>
          <w:sz w:val="17"/>
          <w:szCs w:val="17"/>
        </w:rPr>
        <w:t xml:space="preserve"> </w:t>
      </w:r>
      <w:proofErr w:type="spellStart"/>
      <w:r w:rsidRPr="40947D6C">
        <w:rPr>
          <w:rFonts w:ascii="Consolas" w:hAnsi="Consolas" w:cs="Consolas"/>
          <w:color w:val="000000" w:themeColor="text1"/>
          <w:sz w:val="17"/>
          <w:szCs w:val="17"/>
        </w:rPr>
        <w:t>dxpl_id</w:t>
      </w:r>
      <w:proofErr w:type="spellEnd"/>
      <w:r w:rsidR="00AB58EC">
        <w:rPr>
          <w:rFonts w:ascii="Consolas" w:hAnsi="Consolas" w:cs="Consolas"/>
          <w:color w:val="000000" w:themeColor="text1"/>
          <w:sz w:val="17"/>
          <w:szCs w:val="17"/>
        </w:rPr>
        <w:t>,</w:t>
      </w:r>
    </w:p>
    <w:p w14:paraId="70B61AE4" w14:textId="0CD8BB8A" w:rsidR="001A65A8" w:rsidRPr="00AA7C7F" w:rsidRDefault="00AB58EC" w:rsidP="00AB58EC">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divId w:val="1390349614"/>
        <w:rPr>
          <w:rFonts w:ascii="Consolas" w:hAnsi="Consolas" w:cs="Consolas"/>
          <w:sz w:val="17"/>
          <w:szCs w:val="17"/>
        </w:rPr>
      </w:pPr>
      <w:r w:rsidRPr="40947D6C">
        <w:rPr>
          <w:rFonts w:ascii="Consolas" w:hAnsi="Consolas" w:cs="Consolas"/>
          <w:color w:val="000000" w:themeColor="text1"/>
          <w:sz w:val="17"/>
          <w:szCs w:val="17"/>
        </w:rPr>
        <w:lastRenderedPageBreak/>
        <w:t xml:space="preserve">                       </w:t>
      </w:r>
      <w:r w:rsidRPr="00AB58EC">
        <w:rPr>
          <w:rFonts w:ascii="Consolas" w:hAnsi="Consolas" w:cs="Consolas"/>
          <w:color w:val="000000" w:themeColor="text1"/>
          <w:sz w:val="17"/>
          <w:szCs w:val="17"/>
        </w:rPr>
        <w:t>void *</w:t>
      </w:r>
      <w:proofErr w:type="spellStart"/>
      <w:r w:rsidRPr="00AB58EC">
        <w:rPr>
          <w:rFonts w:ascii="Consolas" w:hAnsi="Consolas" w:cs="Consolas"/>
          <w:color w:val="000000" w:themeColor="text1"/>
          <w:sz w:val="17"/>
          <w:szCs w:val="17"/>
        </w:rPr>
        <w:t>buf</w:t>
      </w:r>
      <w:proofErr w:type="spellEnd"/>
      <w:r w:rsidRPr="00AB58EC">
        <w:rPr>
          <w:rFonts w:ascii="Consolas" w:hAnsi="Consolas" w:cs="Consolas"/>
          <w:color w:val="000000" w:themeColor="text1"/>
          <w:sz w:val="17"/>
          <w:szCs w:val="17"/>
        </w:rPr>
        <w:t>[] /*out*/</w:t>
      </w:r>
      <w:r w:rsidR="44FF7E5A" w:rsidRPr="40947D6C">
        <w:rPr>
          <w:rFonts w:ascii="Consolas" w:hAnsi="Consolas" w:cs="Consolas"/>
          <w:color w:val="666600"/>
          <w:sz w:val="17"/>
          <w:szCs w:val="17"/>
        </w:rPr>
        <w:t>);</w:t>
      </w:r>
    </w:p>
    <w:p w14:paraId="6B925B63" w14:textId="3E1DE366" w:rsidR="00774409" w:rsidRDefault="00774409" w:rsidP="469AFBFB">
      <w:pPr>
        <w:contextualSpacing/>
        <w:rPr>
          <w:rFonts w:ascii="Calibri" w:hAnsi="Calibri"/>
          <w:szCs w:val="24"/>
          <w:lang w:eastAsia="ko-KR"/>
        </w:rPr>
      </w:pPr>
    </w:p>
    <w:p w14:paraId="68C8D847" w14:textId="77777777" w:rsidR="0092314A" w:rsidRPr="00B16AF9" w:rsidRDefault="0092314A" w:rsidP="00003477">
      <w:pPr>
        <w:rPr>
          <w:lang w:eastAsia="ko-KR"/>
        </w:rPr>
      </w:pPr>
      <w:r>
        <w:rPr>
          <w:rFonts w:ascii="Consolas" w:hAnsi="Consolas" w:hint="eastAsia"/>
          <w:lang w:eastAsia="ko-KR"/>
        </w:rPr>
        <w:t xml:space="preserve">  </w:t>
      </w:r>
      <w:r w:rsidRPr="00B16AF9">
        <w:rPr>
          <w:lang w:eastAsia="ko-KR"/>
        </w:rPr>
        <w:t>Parameters:</w:t>
      </w:r>
    </w:p>
    <w:p w14:paraId="2789F550" w14:textId="73090B21" w:rsidR="0092314A" w:rsidRDefault="0092314A" w:rsidP="00B16AF9">
      <w:pPr>
        <w:pStyle w:val="ListParagraph"/>
        <w:numPr>
          <w:ilvl w:val="0"/>
          <w:numId w:val="43"/>
        </w:numPr>
        <w:spacing w:after="0"/>
        <w:rPr>
          <w:lang w:eastAsia="ko-KR"/>
        </w:rPr>
      </w:pPr>
      <w:proofErr w:type="gramStart"/>
      <w:r>
        <w:rPr>
          <w:lang w:eastAsia="ko-KR"/>
        </w:rPr>
        <w:t>count</w:t>
      </w:r>
      <w:proofErr w:type="gramEnd"/>
      <w:r>
        <w:rPr>
          <w:rFonts w:hint="eastAsia"/>
          <w:lang w:eastAsia="ko-KR"/>
        </w:rPr>
        <w:t>:</w:t>
      </w:r>
      <w:r w:rsidR="00AB58EC">
        <w:rPr>
          <w:lang w:eastAsia="ko-KR"/>
        </w:rPr>
        <w:t xml:space="preserve"> the number of </w:t>
      </w:r>
      <w:r>
        <w:rPr>
          <w:lang w:eastAsia="ko-KR"/>
        </w:rPr>
        <w:t>datasets</w:t>
      </w:r>
      <w:r w:rsidR="00AB58EC">
        <w:rPr>
          <w:lang w:eastAsia="ko-KR"/>
        </w:rPr>
        <w:t xml:space="preserve"> being accessed (the length of the arrays)</w:t>
      </w:r>
      <w:r>
        <w:rPr>
          <w:lang w:eastAsia="ko-KR"/>
        </w:rPr>
        <w:t>.</w:t>
      </w:r>
    </w:p>
    <w:p w14:paraId="7294D49A" w14:textId="0D0E8ABE" w:rsidR="0092314A" w:rsidRDefault="00AB58EC" w:rsidP="00B16AF9">
      <w:pPr>
        <w:pStyle w:val="ListParagraph"/>
        <w:numPr>
          <w:ilvl w:val="0"/>
          <w:numId w:val="43"/>
        </w:numPr>
        <w:spacing w:after="0"/>
        <w:rPr>
          <w:lang w:eastAsia="ko-KR"/>
        </w:rPr>
      </w:pPr>
      <w:proofErr w:type="spellStart"/>
      <w:r>
        <w:rPr>
          <w:lang w:eastAsia="ko-KR"/>
        </w:rPr>
        <w:t>mem_type_id</w:t>
      </w:r>
      <w:proofErr w:type="spellEnd"/>
      <w:r w:rsidR="0092314A">
        <w:rPr>
          <w:rFonts w:hint="eastAsia"/>
          <w:lang w:eastAsia="ko-KR"/>
        </w:rPr>
        <w:t>:</w:t>
      </w:r>
      <w:r w:rsidR="0092314A">
        <w:rPr>
          <w:lang w:eastAsia="ko-KR"/>
        </w:rPr>
        <w:t xml:space="preserve"> </w:t>
      </w:r>
      <w:r>
        <w:rPr>
          <w:lang w:eastAsia="ko-KR"/>
        </w:rPr>
        <w:t>a</w:t>
      </w:r>
      <w:r w:rsidR="0092314A">
        <w:rPr>
          <w:lang w:eastAsia="ko-KR"/>
        </w:rPr>
        <w:t xml:space="preserve">rray of </w:t>
      </w:r>
      <w:r>
        <w:rPr>
          <w:lang w:eastAsia="ko-KR"/>
        </w:rPr>
        <w:t>memory type IDs</w:t>
      </w:r>
      <w:r w:rsidR="0092314A">
        <w:rPr>
          <w:lang w:eastAsia="ko-KR"/>
        </w:rPr>
        <w:t>.</w:t>
      </w:r>
    </w:p>
    <w:p w14:paraId="20523639" w14:textId="77EDABC6" w:rsidR="00AB58EC" w:rsidRDefault="00AB58EC" w:rsidP="00AB58EC">
      <w:pPr>
        <w:pStyle w:val="ListParagraph"/>
        <w:numPr>
          <w:ilvl w:val="0"/>
          <w:numId w:val="43"/>
        </w:numPr>
        <w:spacing w:after="0"/>
        <w:rPr>
          <w:lang w:eastAsia="ko-KR"/>
        </w:rPr>
      </w:pPr>
      <w:proofErr w:type="spellStart"/>
      <w:r>
        <w:rPr>
          <w:lang w:eastAsia="ko-KR"/>
        </w:rPr>
        <w:t>mem_space_id</w:t>
      </w:r>
      <w:proofErr w:type="spellEnd"/>
      <w:r>
        <w:rPr>
          <w:rFonts w:hint="eastAsia"/>
          <w:lang w:eastAsia="ko-KR"/>
        </w:rPr>
        <w:t>:</w:t>
      </w:r>
      <w:r>
        <w:rPr>
          <w:lang w:eastAsia="ko-KR"/>
        </w:rPr>
        <w:t xml:space="preserve"> array of memory dataspace IDs.</w:t>
      </w:r>
      <w:r w:rsidRPr="00AB58EC">
        <w:rPr>
          <w:lang w:eastAsia="ko-KR"/>
        </w:rPr>
        <w:t xml:space="preserve"> </w:t>
      </w:r>
    </w:p>
    <w:p w14:paraId="60AC5682" w14:textId="3BA29D31" w:rsidR="00AB58EC" w:rsidRDefault="00AB58EC" w:rsidP="00AB58EC">
      <w:pPr>
        <w:pStyle w:val="ListParagraph"/>
        <w:numPr>
          <w:ilvl w:val="0"/>
          <w:numId w:val="43"/>
        </w:numPr>
        <w:spacing w:after="0"/>
        <w:rPr>
          <w:lang w:eastAsia="ko-KR"/>
        </w:rPr>
      </w:pPr>
      <w:proofErr w:type="spellStart"/>
      <w:r>
        <w:rPr>
          <w:lang w:eastAsia="ko-KR"/>
        </w:rPr>
        <w:t>file_space_id</w:t>
      </w:r>
      <w:proofErr w:type="spellEnd"/>
      <w:r>
        <w:rPr>
          <w:rFonts w:hint="eastAsia"/>
          <w:lang w:eastAsia="ko-KR"/>
        </w:rPr>
        <w:t>:</w:t>
      </w:r>
      <w:r>
        <w:rPr>
          <w:lang w:eastAsia="ko-KR"/>
        </w:rPr>
        <w:t xml:space="preserve"> array of file dataspace IDs.</w:t>
      </w:r>
    </w:p>
    <w:p w14:paraId="52AD1048" w14:textId="77777777" w:rsidR="0092314A" w:rsidRDefault="4386EBE8" w:rsidP="00B16AF9">
      <w:pPr>
        <w:pStyle w:val="ListParagraph"/>
        <w:numPr>
          <w:ilvl w:val="0"/>
          <w:numId w:val="43"/>
        </w:numPr>
        <w:spacing w:after="0"/>
        <w:rPr>
          <w:lang w:eastAsia="ko-KR"/>
        </w:rPr>
      </w:pPr>
      <w:proofErr w:type="spellStart"/>
      <w:r w:rsidRPr="40947D6C">
        <w:rPr>
          <w:lang w:eastAsia="ko-KR"/>
        </w:rPr>
        <w:t>dxpl</w:t>
      </w:r>
      <w:r w:rsidR="3C8B9798" w:rsidRPr="40947D6C">
        <w:rPr>
          <w:lang w:eastAsia="ko-KR"/>
        </w:rPr>
        <w:t>_id</w:t>
      </w:r>
      <w:proofErr w:type="spellEnd"/>
      <w:r w:rsidR="3C8B9798" w:rsidRPr="40947D6C">
        <w:rPr>
          <w:lang w:eastAsia="ko-KR"/>
        </w:rPr>
        <w:t xml:space="preserve">: dataset </w:t>
      </w:r>
      <w:r w:rsidRPr="40947D6C">
        <w:rPr>
          <w:lang w:eastAsia="ko-KR"/>
        </w:rPr>
        <w:t xml:space="preserve">transfer </w:t>
      </w:r>
      <w:r w:rsidR="3C8B9798" w:rsidRPr="40947D6C">
        <w:rPr>
          <w:lang w:eastAsia="ko-KR"/>
        </w:rPr>
        <w:t>property.</w:t>
      </w:r>
    </w:p>
    <w:p w14:paraId="687534F1" w14:textId="00CBB179" w:rsidR="00AB58EC" w:rsidRDefault="00AB58EC" w:rsidP="00B16AF9">
      <w:pPr>
        <w:pStyle w:val="ListParagraph"/>
        <w:numPr>
          <w:ilvl w:val="0"/>
          <w:numId w:val="43"/>
        </w:numPr>
        <w:spacing w:after="0"/>
        <w:rPr>
          <w:lang w:eastAsia="ko-KR"/>
        </w:rPr>
      </w:pPr>
      <w:proofErr w:type="spellStart"/>
      <w:proofErr w:type="gramStart"/>
      <w:r>
        <w:rPr>
          <w:lang w:eastAsia="ko-KR"/>
        </w:rPr>
        <w:t>buf</w:t>
      </w:r>
      <w:proofErr w:type="spellEnd"/>
      <w:proofErr w:type="gramEnd"/>
      <w:r>
        <w:rPr>
          <w:lang w:eastAsia="ko-KR"/>
        </w:rPr>
        <w:t>: array of read buffers.</w:t>
      </w:r>
    </w:p>
    <w:p w14:paraId="54566934" w14:textId="77777777" w:rsidR="00487ED8" w:rsidRDefault="00487ED8" w:rsidP="00B16AF9">
      <w:pPr>
        <w:spacing w:before="240" w:after="0"/>
        <w:rPr>
          <w:lang w:eastAsia="ko-KR"/>
        </w:rPr>
      </w:pPr>
      <w:r>
        <w:rPr>
          <w:rFonts w:hint="eastAsia"/>
          <w:lang w:eastAsia="ko-KR"/>
        </w:rPr>
        <w:t xml:space="preserve">     </w:t>
      </w:r>
      <w:r w:rsidR="0092314A">
        <w:rPr>
          <w:rFonts w:hint="eastAsia"/>
          <w:lang w:eastAsia="ko-KR"/>
        </w:rPr>
        <w:t>R</w:t>
      </w:r>
      <w:r w:rsidR="0092314A">
        <w:rPr>
          <w:lang w:eastAsia="ko-KR"/>
        </w:rPr>
        <w:t>eturn</w:t>
      </w:r>
      <w:r w:rsidR="0092314A">
        <w:rPr>
          <w:rFonts w:hint="eastAsia"/>
          <w:lang w:eastAsia="ko-KR"/>
        </w:rPr>
        <w:t>:</w:t>
      </w:r>
      <w:r w:rsidR="0092314A">
        <w:rPr>
          <w:lang w:eastAsia="ko-KR"/>
        </w:rPr>
        <w:t xml:space="preserve"> </w:t>
      </w:r>
    </w:p>
    <w:p w14:paraId="120EE1EF" w14:textId="547E56E0" w:rsidR="0092314A" w:rsidRDefault="001A65A8" w:rsidP="00B16AF9">
      <w:pPr>
        <w:pStyle w:val="ListParagraph"/>
        <w:numPr>
          <w:ilvl w:val="0"/>
          <w:numId w:val="43"/>
        </w:numPr>
        <w:spacing w:after="0"/>
        <w:rPr>
          <w:lang w:eastAsia="ko-KR"/>
        </w:rPr>
      </w:pPr>
      <w:r w:rsidRPr="469AFBFB">
        <w:rPr>
          <w:lang w:eastAsia="ko-KR"/>
        </w:rPr>
        <w:t>A</w:t>
      </w:r>
      <w:r w:rsidR="0092314A">
        <w:rPr>
          <w:lang w:eastAsia="ko-KR"/>
        </w:rPr>
        <w:t xml:space="preserve"> non-negative value if successful; otherwise returns a negative value.</w:t>
      </w:r>
    </w:p>
    <w:p w14:paraId="5FFE52D5" w14:textId="77777777" w:rsidR="0092314A" w:rsidRDefault="0092314A" w:rsidP="00D03A0C">
      <w:pPr>
        <w:rPr>
          <w:lang w:eastAsia="ko-KR"/>
        </w:rPr>
      </w:pPr>
    </w:p>
    <w:p w14:paraId="3ABC9A62" w14:textId="77777777" w:rsidR="00C04859" w:rsidRDefault="00291731" w:rsidP="00D03A0C">
      <w:pPr>
        <w:rPr>
          <w:lang w:eastAsia="ko-KR"/>
        </w:rPr>
      </w:pPr>
      <w:r>
        <w:t>This routine performs collective</w:t>
      </w:r>
      <w:r>
        <w:rPr>
          <w:rFonts w:hint="eastAsia"/>
          <w:lang w:eastAsia="ko-KR"/>
        </w:rPr>
        <w:t xml:space="preserve"> or independent I/O</w:t>
      </w:r>
      <w:r>
        <w:t xml:space="preserve"> reads from multiple datasets</w:t>
      </w:r>
      <w:r w:rsidR="00B04EB8">
        <w:rPr>
          <w:rFonts w:hint="eastAsia"/>
          <w:lang w:eastAsia="ko-KR"/>
        </w:rPr>
        <w:t>.</w:t>
      </w:r>
      <w:r w:rsidR="0095557B">
        <w:rPr>
          <w:rFonts w:hint="eastAsia"/>
          <w:lang w:eastAsia="ko-KR"/>
        </w:rPr>
        <w:t xml:space="preserve"> </w:t>
      </w:r>
      <w:r w:rsidR="00B04EB8">
        <w:rPr>
          <w:rFonts w:hint="eastAsia"/>
          <w:lang w:eastAsia="ko-KR"/>
        </w:rPr>
        <w:t>I</w:t>
      </w:r>
      <w:r w:rsidR="00C04859">
        <w:rPr>
          <w:rFonts w:hint="eastAsia"/>
          <w:lang w:eastAsia="ko-KR"/>
        </w:rPr>
        <w:t>n collective mode</w:t>
      </w:r>
      <w:r w:rsidR="00B04EB8">
        <w:rPr>
          <w:rFonts w:hint="eastAsia"/>
          <w:lang w:eastAsia="ko-KR"/>
        </w:rPr>
        <w:t>,</w:t>
      </w:r>
      <w:r>
        <w:rPr>
          <w:rFonts w:hint="eastAsia"/>
          <w:lang w:eastAsia="ko-KR"/>
        </w:rPr>
        <w:t xml:space="preserve"> </w:t>
      </w:r>
      <w:r w:rsidR="00B04EB8">
        <w:rPr>
          <w:rFonts w:hint="eastAsia"/>
          <w:lang w:eastAsia="ko-KR"/>
        </w:rPr>
        <w:t>a</w:t>
      </w:r>
      <w:r>
        <w:t xml:space="preserve">ll </w:t>
      </w:r>
      <w:r w:rsidR="0095557B">
        <w:rPr>
          <w:rFonts w:hint="eastAsia"/>
          <w:lang w:eastAsia="ko-KR"/>
        </w:rPr>
        <w:t xml:space="preserve">process </w:t>
      </w:r>
      <w:r>
        <w:t xml:space="preserve">members of the communicator associated with the HDF5 file must participate in the call. </w:t>
      </w:r>
    </w:p>
    <w:p w14:paraId="707B75BE" w14:textId="0939DF05" w:rsidR="00291731" w:rsidRDefault="00291731" w:rsidP="00D03A0C">
      <w:pPr>
        <w:rPr>
          <w:lang w:eastAsia="ko-KR"/>
        </w:rPr>
      </w:pPr>
      <w:r>
        <w:t>Each process creates the information required to perform each read in the array</w:t>
      </w:r>
      <w:r w:rsidR="00AE01D7">
        <w:t>s</w:t>
      </w:r>
      <w:r>
        <w:t xml:space="preserve"> of </w:t>
      </w:r>
      <w:r w:rsidR="00AE01D7">
        <w:rPr>
          <w:lang w:eastAsia="ko-KR"/>
        </w:rPr>
        <w:t>parameters</w:t>
      </w:r>
      <w:r>
        <w:t xml:space="preserve"> and passes the array through to </w:t>
      </w:r>
      <w:r w:rsidRPr="469AFBFB">
        <w:rPr>
          <w:i/>
          <w:iCs/>
        </w:rPr>
        <w:t>H5Dread_</w:t>
      </w:r>
      <w:proofErr w:type="gramStart"/>
      <w:r w:rsidRPr="469AFBFB">
        <w:rPr>
          <w:i/>
          <w:iCs/>
        </w:rPr>
        <w:t>multi(</w:t>
      </w:r>
      <w:proofErr w:type="gramEnd"/>
      <w:r w:rsidRPr="469AFBFB">
        <w:rPr>
          <w:i/>
          <w:iCs/>
        </w:rPr>
        <w:t>)</w:t>
      </w:r>
      <w:r>
        <w:t>.</w:t>
      </w:r>
    </w:p>
    <w:p w14:paraId="4B60F98D" w14:textId="77777777" w:rsidR="00D03A0C" w:rsidRDefault="00B250A1" w:rsidP="002B7EEC">
      <w:pPr>
        <w:spacing w:before="240"/>
        <w:rPr>
          <w:lang w:eastAsia="ko-KR"/>
        </w:rPr>
      </w:pPr>
      <w:r>
        <w:rPr>
          <w:rFonts w:hint="eastAsia"/>
          <w:lang w:eastAsia="ko-KR"/>
        </w:rPr>
        <w:t>Brief description</w:t>
      </w:r>
      <w:r w:rsidR="000502F6">
        <w:rPr>
          <w:rFonts w:hint="eastAsia"/>
          <w:lang w:eastAsia="ko-KR"/>
        </w:rPr>
        <w:t xml:space="preserve"> for internals</w:t>
      </w:r>
      <w:r w:rsidR="00D03A0C">
        <w:t xml:space="preserve"> </w:t>
      </w:r>
      <w:r w:rsidR="00291731">
        <w:rPr>
          <w:rFonts w:hint="eastAsia"/>
          <w:lang w:eastAsia="ko-KR"/>
        </w:rPr>
        <w:t xml:space="preserve">after being </w:t>
      </w:r>
      <w:r w:rsidR="00332EC6">
        <w:rPr>
          <w:lang w:eastAsia="ko-KR"/>
        </w:rPr>
        <w:t>called</w:t>
      </w:r>
      <w:r w:rsidR="00291731">
        <w:rPr>
          <w:rFonts w:hint="eastAsia"/>
          <w:lang w:eastAsia="ko-KR"/>
        </w:rPr>
        <w:t>:</w:t>
      </w:r>
    </w:p>
    <w:p w14:paraId="6252760E" w14:textId="21641A6B" w:rsidR="00B82189" w:rsidRDefault="00B82189" w:rsidP="00B82189">
      <w:pPr>
        <w:pStyle w:val="ListParagraph"/>
        <w:numPr>
          <w:ilvl w:val="0"/>
          <w:numId w:val="40"/>
        </w:numPr>
      </w:pPr>
      <w:r>
        <w:t xml:space="preserve">Each process constructs </w:t>
      </w:r>
      <w:r w:rsidR="004921B8" w:rsidRPr="469AFBFB">
        <w:rPr>
          <w:lang w:eastAsia="ko-KR"/>
        </w:rPr>
        <w:t>an</w:t>
      </w:r>
      <w:r w:rsidR="00903D61">
        <w:rPr>
          <w:rFonts w:hint="eastAsia"/>
          <w:lang w:eastAsia="ko-KR"/>
        </w:rPr>
        <w:t xml:space="preserve"> </w:t>
      </w:r>
      <w:r w:rsidR="004921B8">
        <w:rPr>
          <w:lang w:eastAsia="ko-KR"/>
        </w:rPr>
        <w:t>MPI-</w:t>
      </w:r>
      <w:r w:rsidRPr="469AFBFB" w:rsidDel="004921B8">
        <w:rPr>
          <w:lang w:eastAsia="ko-KR"/>
        </w:rPr>
        <w:t>derived</w:t>
      </w:r>
      <w:r>
        <w:t xml:space="preserve"> </w:t>
      </w:r>
      <w:r w:rsidR="00B7756B">
        <w:t>data</w:t>
      </w:r>
      <w:r>
        <w:t xml:space="preserve">type describing the sections </w:t>
      </w:r>
      <w:r w:rsidR="005F4CFA">
        <w:rPr>
          <w:rFonts w:hint="eastAsia"/>
          <w:lang w:eastAsia="ko-KR"/>
        </w:rPr>
        <w:t>from</w:t>
      </w:r>
      <w:r>
        <w:t xml:space="preserve"> </w:t>
      </w:r>
      <w:r w:rsidR="002A256A">
        <w:rPr>
          <w:rFonts w:hint="eastAsia"/>
          <w:lang w:eastAsia="ko-KR"/>
        </w:rPr>
        <w:t xml:space="preserve">multiple datasets </w:t>
      </w:r>
      <w:r w:rsidR="005F4CFA">
        <w:rPr>
          <w:rFonts w:hint="eastAsia"/>
          <w:lang w:eastAsia="ko-KR"/>
        </w:rPr>
        <w:t xml:space="preserve">in </w:t>
      </w:r>
      <w:r w:rsidR="004921B8" w:rsidRPr="469AFBFB">
        <w:rPr>
          <w:lang w:eastAsia="ko-KR"/>
        </w:rPr>
        <w:t>an</w:t>
      </w:r>
      <w:r w:rsidR="005F4CFA">
        <w:rPr>
          <w:rFonts w:hint="eastAsia"/>
          <w:lang w:eastAsia="ko-KR"/>
        </w:rPr>
        <w:t xml:space="preserve"> HDF5 file </w:t>
      </w:r>
      <w:r>
        <w:t>to be read.</w:t>
      </w:r>
    </w:p>
    <w:p w14:paraId="1087DD24" w14:textId="77777777" w:rsidR="00B7756B" w:rsidRDefault="00903D61" w:rsidP="00B82189">
      <w:pPr>
        <w:pStyle w:val="ListParagraph"/>
        <w:numPr>
          <w:ilvl w:val="0"/>
          <w:numId w:val="40"/>
        </w:numPr>
      </w:pPr>
      <w:r>
        <w:rPr>
          <w:rFonts w:hint="eastAsia"/>
          <w:lang w:eastAsia="ko-KR"/>
        </w:rPr>
        <w:t>All</w:t>
      </w:r>
      <w:r w:rsidR="00B7756B">
        <w:t xml:space="preserve"> processes</w:t>
      </w:r>
      <w:r w:rsidR="002A256A">
        <w:rPr>
          <w:rFonts w:hint="eastAsia"/>
          <w:lang w:eastAsia="ko-KR"/>
        </w:rPr>
        <w:t xml:space="preserve"> end up</w:t>
      </w:r>
      <w:r w:rsidR="00B7756B">
        <w:t xml:space="preserve"> call</w:t>
      </w:r>
      <w:r w:rsidR="002A256A">
        <w:rPr>
          <w:rFonts w:hint="eastAsia"/>
          <w:lang w:eastAsia="ko-KR"/>
        </w:rPr>
        <w:t>ing</w:t>
      </w:r>
      <w:r w:rsidR="00B7756B">
        <w:t xml:space="preserve"> </w:t>
      </w:r>
      <w:proofErr w:type="spellStart"/>
      <w:r w:rsidR="00B7756B" w:rsidRPr="0085757E">
        <w:rPr>
          <w:i/>
        </w:rPr>
        <w:t>MPI_File_read_</w:t>
      </w:r>
      <w:r w:rsidR="00B7756B">
        <w:rPr>
          <w:rFonts w:hint="eastAsia"/>
          <w:i/>
        </w:rPr>
        <w:t>at_</w:t>
      </w:r>
      <w:proofErr w:type="gramStart"/>
      <w:r w:rsidR="00B7756B" w:rsidRPr="0085757E">
        <w:rPr>
          <w:i/>
        </w:rPr>
        <w:t>all</w:t>
      </w:r>
      <w:proofErr w:type="spellEnd"/>
      <w:r w:rsidR="00B7756B" w:rsidRPr="0085757E">
        <w:rPr>
          <w:i/>
        </w:rPr>
        <w:t>(</w:t>
      </w:r>
      <w:proofErr w:type="gramEnd"/>
      <w:r w:rsidR="00B7756B" w:rsidRPr="0085757E">
        <w:rPr>
          <w:i/>
        </w:rPr>
        <w:t xml:space="preserve">) </w:t>
      </w:r>
      <w:r w:rsidR="00B7756B">
        <w:t>once</w:t>
      </w:r>
      <w:r>
        <w:rPr>
          <w:rFonts w:hint="eastAsia"/>
          <w:lang w:eastAsia="ko-KR"/>
        </w:rPr>
        <w:t xml:space="preserve"> each</w:t>
      </w:r>
      <w:r w:rsidR="00B7756B">
        <w:t xml:space="preserve"> for collective I/O or </w:t>
      </w:r>
      <w:proofErr w:type="spellStart"/>
      <w:r w:rsidR="00B7756B" w:rsidRPr="0085757E">
        <w:rPr>
          <w:i/>
        </w:rPr>
        <w:t>MPI_File_read_</w:t>
      </w:r>
      <w:r w:rsidR="00B7756B">
        <w:rPr>
          <w:rFonts w:hint="eastAsia"/>
          <w:i/>
          <w:lang w:eastAsia="ko-KR"/>
        </w:rPr>
        <w:t>at</w:t>
      </w:r>
      <w:proofErr w:type="spellEnd"/>
      <w:r w:rsidR="00B7756B" w:rsidRPr="0085757E">
        <w:rPr>
          <w:i/>
        </w:rPr>
        <w:t xml:space="preserve">() </w:t>
      </w:r>
      <w:r w:rsidR="00B7756B">
        <w:t>once</w:t>
      </w:r>
      <w:r>
        <w:rPr>
          <w:rFonts w:hint="eastAsia"/>
          <w:lang w:eastAsia="ko-KR"/>
        </w:rPr>
        <w:t xml:space="preserve"> each</w:t>
      </w:r>
      <w:r w:rsidR="00B7756B">
        <w:t xml:space="preserve"> for independent I/O.</w:t>
      </w:r>
    </w:p>
    <w:p w14:paraId="473B70B0" w14:textId="3C6C23F0" w:rsidR="00B82189" w:rsidRDefault="00B82189" w:rsidP="00B82189">
      <w:pPr>
        <w:pStyle w:val="ListParagraph"/>
        <w:numPr>
          <w:ilvl w:val="0"/>
          <w:numId w:val="40"/>
        </w:numPr>
      </w:pPr>
      <w:r>
        <w:rPr>
          <w:rFonts w:hint="eastAsia"/>
        </w:rPr>
        <w:t>E</w:t>
      </w:r>
      <w:r>
        <w:t xml:space="preserve">ach process tidies up and then returns the desired data </w:t>
      </w:r>
      <w:r w:rsidR="00E82F9A">
        <w:rPr>
          <w:rFonts w:hint="eastAsia"/>
          <w:lang w:eastAsia="ko-KR"/>
        </w:rPr>
        <w:t>into</w:t>
      </w:r>
      <w:r>
        <w:t xml:space="preserve"> the buffer </w:t>
      </w:r>
      <w:r w:rsidR="00CD0DFC">
        <w:rPr>
          <w:rFonts w:hint="eastAsia"/>
          <w:lang w:eastAsia="ko-KR"/>
        </w:rPr>
        <w:t>o</w:t>
      </w:r>
      <w:r>
        <w:t xml:space="preserve">f the </w:t>
      </w:r>
      <w:proofErr w:type="gramStart"/>
      <w:r>
        <w:rPr>
          <w:rFonts w:hint="eastAsia"/>
          <w:lang w:eastAsia="ko-KR"/>
        </w:rPr>
        <w:t>info</w:t>
      </w:r>
      <w:r>
        <w:t>[</w:t>
      </w:r>
      <w:proofErr w:type="gramEnd"/>
      <w:r>
        <w:t>] array</w:t>
      </w:r>
      <w:r>
        <w:rPr>
          <w:rFonts w:hint="eastAsia"/>
        </w:rPr>
        <w:t xml:space="preserve"> structure</w:t>
      </w:r>
      <w:r>
        <w:t>.</w:t>
      </w:r>
    </w:p>
    <w:p w14:paraId="4E5EFC22" w14:textId="77777777" w:rsidR="00FE196E" w:rsidRDefault="00FE196E" w:rsidP="00FE196E">
      <w:pPr>
        <w:rPr>
          <w:lang w:eastAsia="ko-KR"/>
        </w:rPr>
      </w:pPr>
    </w:p>
    <w:p w14:paraId="2CFB8948" w14:textId="612D5C76" w:rsidR="00FE196E" w:rsidRDefault="009F5533" w:rsidP="00FE196E">
      <w:pPr>
        <w:rPr>
          <w:lang w:eastAsia="ko-KR"/>
        </w:rPr>
      </w:pPr>
      <w:r>
        <w:rPr>
          <w:rFonts w:hint="eastAsia"/>
          <w:lang w:eastAsia="ko-KR"/>
        </w:rPr>
        <w:t xml:space="preserve">When an application issues the multi-read call, </w:t>
      </w:r>
      <w:proofErr w:type="spellStart"/>
      <w:r w:rsidR="00AB58EC">
        <w:rPr>
          <w:i/>
          <w:iCs/>
          <w:lang w:eastAsia="ko-KR"/>
        </w:rPr>
        <w:t>file_space_id</w:t>
      </w:r>
      <w:proofErr w:type="spellEnd"/>
      <w:r w:rsidR="00AB58EC">
        <w:rPr>
          <w:i/>
          <w:iCs/>
          <w:lang w:eastAsia="ko-KR"/>
        </w:rPr>
        <w:t xml:space="preserve"> </w:t>
      </w:r>
      <w:r>
        <w:rPr>
          <w:lang w:eastAsia="ko-KR"/>
        </w:rPr>
        <w:t>array</w:t>
      </w:r>
      <w:r>
        <w:rPr>
          <w:rFonts w:hint="eastAsia"/>
          <w:lang w:eastAsia="ko-KR"/>
        </w:rPr>
        <w:t xml:space="preserve"> elements are expected to </w:t>
      </w:r>
      <w:r w:rsidR="00BD0AF1">
        <w:rPr>
          <w:lang w:eastAsia="ko-KR"/>
        </w:rPr>
        <w:t xml:space="preserve">differ among </w:t>
      </w:r>
      <w:r w:rsidDel="00BD0AF1">
        <w:rPr>
          <w:rFonts w:hint="eastAsia"/>
          <w:lang w:eastAsia="ko-KR"/>
        </w:rPr>
        <w:t xml:space="preserve">processes </w:t>
      </w:r>
      <w:r>
        <w:rPr>
          <w:rFonts w:hint="eastAsia"/>
          <w:lang w:eastAsia="ko-KR"/>
        </w:rPr>
        <w:t>participating</w:t>
      </w:r>
      <w:r w:rsidR="00332EC6">
        <w:rPr>
          <w:rFonts w:hint="eastAsia"/>
          <w:lang w:eastAsia="ko-KR"/>
        </w:rPr>
        <w:t xml:space="preserve"> in the collective operation</w:t>
      </w:r>
      <w:r w:rsidR="005F1A7C">
        <w:rPr>
          <w:rFonts w:hint="eastAsia"/>
          <w:lang w:eastAsia="ko-KR"/>
        </w:rPr>
        <w:t xml:space="preserve"> due to different selections</w:t>
      </w:r>
      <w:r w:rsidR="00332EC6">
        <w:rPr>
          <w:rFonts w:hint="eastAsia"/>
          <w:lang w:eastAsia="ko-KR"/>
        </w:rPr>
        <w:t xml:space="preserve">. </w:t>
      </w:r>
      <w:r w:rsidR="00FE196E">
        <w:rPr>
          <w:lang w:eastAsia="ko-KR"/>
        </w:rPr>
        <w:t xml:space="preserve">This means that not only the actual data in the buffers can be distinct (like most collective I/O operations), but the dataset (dataspaces, datatypes, </w:t>
      </w:r>
      <w:proofErr w:type="spellStart"/>
      <w:r w:rsidR="00FE196E">
        <w:rPr>
          <w:lang w:eastAsia="ko-KR"/>
        </w:rPr>
        <w:t>etc</w:t>
      </w:r>
      <w:proofErr w:type="spellEnd"/>
      <w:r w:rsidR="00FE196E">
        <w:rPr>
          <w:lang w:eastAsia="ko-KR"/>
        </w:rPr>
        <w:t xml:space="preserve">…) values for every process can be distinct. </w:t>
      </w:r>
    </w:p>
    <w:p w14:paraId="48CE5C55" w14:textId="2440F4A2" w:rsidR="003319E9" w:rsidRDefault="00FE196E" w:rsidP="002B7EEC">
      <w:pPr>
        <w:rPr>
          <w:lang w:eastAsia="ko-KR"/>
        </w:rPr>
      </w:pPr>
      <w:r>
        <w:rPr>
          <w:lang w:eastAsia="ko-KR"/>
        </w:rPr>
        <w:t>All processes are required to pass the same property values for the</w:t>
      </w:r>
      <w:r w:rsidRPr="0088751E">
        <w:rPr>
          <w:i/>
          <w:lang w:eastAsia="ko-KR"/>
        </w:rPr>
        <w:t xml:space="preserve"> </w:t>
      </w:r>
      <w:proofErr w:type="spellStart"/>
      <w:r w:rsidRPr="0088751E">
        <w:rPr>
          <w:i/>
          <w:lang w:eastAsia="ko-KR"/>
        </w:rPr>
        <w:t>dxpl_id</w:t>
      </w:r>
      <w:proofErr w:type="spellEnd"/>
      <w:r>
        <w:rPr>
          <w:lang w:eastAsia="ko-KR"/>
        </w:rPr>
        <w:t xml:space="preserve">. </w:t>
      </w:r>
    </w:p>
    <w:p w14:paraId="531E8F31" w14:textId="3C6F90B0" w:rsidR="001D32E2" w:rsidRDefault="001D32E2" w:rsidP="002B7EEC">
      <w:pPr>
        <w:rPr>
          <w:lang w:eastAsia="ko-KR"/>
        </w:rPr>
      </w:pPr>
      <w:r>
        <w:rPr>
          <w:lang w:eastAsia="ko-KR"/>
        </w:rPr>
        <w:t>All datasets are required to be in the same file, and this file must be the same across all processes.</w:t>
      </w:r>
    </w:p>
    <w:p w14:paraId="2FB9062A" w14:textId="00F3C414" w:rsidR="00E82F9A" w:rsidRDefault="00E82F9A" w:rsidP="002B7EEC">
      <w:pPr>
        <w:rPr>
          <w:lang w:eastAsia="ko-KR"/>
        </w:rPr>
      </w:pPr>
      <w:r>
        <w:rPr>
          <w:rFonts w:hint="eastAsia"/>
          <w:lang w:eastAsia="ko-KR"/>
        </w:rPr>
        <w:t xml:space="preserve">Refer to the example section for </w:t>
      </w:r>
      <w:r w:rsidR="00427714">
        <w:rPr>
          <w:lang w:eastAsia="ko-KR"/>
        </w:rPr>
        <w:t xml:space="preserve">a </w:t>
      </w:r>
      <w:r w:rsidR="00EB6104">
        <w:rPr>
          <w:rFonts w:hint="eastAsia"/>
          <w:lang w:eastAsia="ko-KR"/>
        </w:rPr>
        <w:t>better</w:t>
      </w:r>
      <w:r>
        <w:rPr>
          <w:rFonts w:hint="eastAsia"/>
          <w:lang w:eastAsia="ko-KR"/>
        </w:rPr>
        <w:t xml:space="preserve"> understanding of usage.</w:t>
      </w:r>
    </w:p>
    <w:p w14:paraId="682E5891" w14:textId="159CB0E4" w:rsidR="004559CF" w:rsidRDefault="00FE196E" w:rsidP="002B7EEC">
      <w:pPr>
        <w:rPr>
          <w:lang w:eastAsia="ko-KR"/>
        </w:rPr>
      </w:pPr>
      <w:r>
        <w:rPr>
          <w:lang w:eastAsia="ko-KR"/>
        </w:rPr>
        <w:t xml:space="preserve">The same rule applies to </w:t>
      </w:r>
      <w:r w:rsidRPr="469AFBFB">
        <w:rPr>
          <w:i/>
          <w:iCs/>
          <w:lang w:eastAsia="ko-KR"/>
        </w:rPr>
        <w:t>H5Dwrite_</w:t>
      </w:r>
      <w:proofErr w:type="gramStart"/>
      <w:r w:rsidRPr="469AFBFB">
        <w:rPr>
          <w:i/>
          <w:iCs/>
          <w:lang w:eastAsia="ko-KR"/>
        </w:rPr>
        <w:t>multi(</w:t>
      </w:r>
      <w:proofErr w:type="gramEnd"/>
      <w:r w:rsidRPr="469AFBFB">
        <w:rPr>
          <w:i/>
          <w:iCs/>
          <w:lang w:eastAsia="ko-KR"/>
        </w:rPr>
        <w:t>)</w:t>
      </w:r>
      <w:r w:rsidR="00892638" w:rsidRPr="469AFBFB">
        <w:rPr>
          <w:i/>
          <w:iCs/>
          <w:lang w:eastAsia="ko-KR"/>
        </w:rPr>
        <w:t>,</w:t>
      </w:r>
      <w:r>
        <w:rPr>
          <w:lang w:eastAsia="ko-KR"/>
        </w:rPr>
        <w:t xml:space="preserve"> detailed in the following section.</w:t>
      </w:r>
    </w:p>
    <w:p w14:paraId="55088E50" w14:textId="77777777" w:rsidR="00FE196E" w:rsidRDefault="00FE196E" w:rsidP="002B7EEC">
      <w:pPr>
        <w:rPr>
          <w:lang w:eastAsia="ko-KR"/>
        </w:rPr>
      </w:pPr>
    </w:p>
    <w:p w14:paraId="44487285" w14:textId="77777777" w:rsidR="005D0F88" w:rsidRDefault="008D7245" w:rsidP="005D0F88">
      <w:pPr>
        <w:pStyle w:val="Heading3"/>
      </w:pPr>
      <w:r>
        <w:t>H5Dwrite_</w:t>
      </w:r>
      <w:proofErr w:type="gramStart"/>
      <w:r w:rsidR="00624439">
        <w:t>multi</w:t>
      </w:r>
      <w:r w:rsidR="005D0F88">
        <w:t>()</w:t>
      </w:r>
      <w:proofErr w:type="gramEnd"/>
    </w:p>
    <w:p w14:paraId="2A5E41E4" w14:textId="77777777" w:rsidR="0075626C" w:rsidRDefault="0075626C" w:rsidP="00481721">
      <w:pPr>
        <w:rPr>
          <w:lang w:eastAsia="ko-KR"/>
        </w:rPr>
      </w:pPr>
    </w:p>
    <w:p w14:paraId="7D129F0B" w14:textId="77777777" w:rsidR="00481721" w:rsidRDefault="00CD7AB4" w:rsidP="00481721">
      <w:pPr>
        <w:rPr>
          <w:lang w:eastAsia="ko-KR"/>
        </w:rPr>
      </w:pPr>
      <w:r>
        <w:rPr>
          <w:rFonts w:hint="eastAsia"/>
          <w:lang w:eastAsia="ko-KR"/>
        </w:rPr>
        <w:lastRenderedPageBreak/>
        <w:t>The API function description is</w:t>
      </w:r>
      <w:r w:rsidR="00487ED8">
        <w:rPr>
          <w:rFonts w:hint="eastAsia"/>
          <w:lang w:eastAsia="ko-KR"/>
        </w:rPr>
        <w:t xml:space="preserve"> as</w:t>
      </w:r>
      <w:r>
        <w:rPr>
          <w:rFonts w:hint="eastAsia"/>
          <w:lang w:eastAsia="ko-KR"/>
        </w:rPr>
        <w:t xml:space="preserve"> shown below.</w:t>
      </w:r>
    </w:p>
    <w:p w14:paraId="2DED013E" w14:textId="77777777" w:rsidR="001D32E2" w:rsidRPr="00AB58EC" w:rsidRDefault="0092314A" w:rsidP="001D32E2">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581716074"/>
        <w:rPr>
          <w:rFonts w:ascii="Consolas" w:hAnsi="Consolas" w:cs="Consolas"/>
          <w:sz w:val="17"/>
          <w:szCs w:val="17"/>
        </w:rPr>
      </w:pPr>
      <w:r>
        <w:rPr>
          <w:rFonts w:ascii="Consolas" w:hAnsi="Consolas" w:hint="eastAsia"/>
          <w:lang w:eastAsia="ko-KR"/>
        </w:rPr>
        <w:t xml:space="preserve">  </w:t>
      </w:r>
      <w:proofErr w:type="spellStart"/>
      <w:r w:rsidR="00C812DE">
        <w:rPr>
          <w:rFonts w:ascii="Consolas" w:hAnsi="Consolas" w:cs="Consolas"/>
          <w:color w:val="660066"/>
          <w:sz w:val="17"/>
          <w:szCs w:val="17"/>
        </w:rPr>
        <w:t>herr_t</w:t>
      </w:r>
      <w:proofErr w:type="spellEnd"/>
      <w:r w:rsidR="00C812DE" w:rsidRPr="469AFBFB">
        <w:rPr>
          <w:rFonts w:ascii="Consolas" w:hAnsi="Consolas" w:cs="Consolas"/>
          <w:color w:val="000000" w:themeColor="text1"/>
          <w:sz w:val="17"/>
          <w:szCs w:val="17"/>
        </w:rPr>
        <w:t xml:space="preserve"> H5Dwrite_multi</w:t>
      </w:r>
      <w:r w:rsidR="00C812DE">
        <w:rPr>
          <w:rFonts w:ascii="Consolas" w:hAnsi="Consolas" w:cs="Consolas"/>
          <w:color w:val="666600"/>
          <w:sz w:val="17"/>
          <w:szCs w:val="17"/>
        </w:rPr>
        <w:t>(</w:t>
      </w:r>
      <w:proofErr w:type="spellStart"/>
      <w:r w:rsidR="001D32E2" w:rsidRPr="00AB58EC">
        <w:rPr>
          <w:rFonts w:ascii="Consolas" w:hAnsi="Consolas" w:cs="Consolas"/>
          <w:color w:val="660066"/>
          <w:sz w:val="17"/>
          <w:szCs w:val="17"/>
        </w:rPr>
        <w:t>size_t</w:t>
      </w:r>
      <w:proofErr w:type="spellEnd"/>
      <w:r w:rsidR="001D32E2" w:rsidRPr="00AB58EC">
        <w:rPr>
          <w:rFonts w:ascii="Consolas" w:hAnsi="Consolas" w:cs="Consolas"/>
          <w:color w:val="000000" w:themeColor="text1"/>
          <w:sz w:val="17"/>
          <w:szCs w:val="17"/>
        </w:rPr>
        <w:t xml:space="preserve"> count</w:t>
      </w:r>
      <w:r w:rsidR="001D32E2" w:rsidRPr="00AB58EC">
        <w:rPr>
          <w:rFonts w:ascii="Consolas" w:hAnsi="Consolas" w:cs="Consolas"/>
          <w:color w:val="666600"/>
          <w:sz w:val="17"/>
          <w:szCs w:val="17"/>
        </w:rPr>
        <w:t>,</w:t>
      </w:r>
      <w:r w:rsidR="001D32E2" w:rsidRPr="00AB58EC">
        <w:rPr>
          <w:rFonts w:ascii="Consolas" w:hAnsi="Consolas" w:cs="Consolas"/>
          <w:color w:val="000000" w:themeColor="text1"/>
          <w:sz w:val="17"/>
          <w:szCs w:val="17"/>
        </w:rPr>
        <w:t xml:space="preserve"> </w:t>
      </w:r>
    </w:p>
    <w:p w14:paraId="785577EB" w14:textId="77777777" w:rsidR="001D32E2" w:rsidRPr="00AB58EC" w:rsidRDefault="001D32E2" w:rsidP="001D32E2">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divId w:val="581716074"/>
        <w:rPr>
          <w:rFonts w:ascii="Consolas" w:hAnsi="Consolas" w:cs="Consolas"/>
          <w:sz w:val="17"/>
          <w:szCs w:val="17"/>
        </w:rPr>
      </w:pPr>
      <w:r w:rsidRPr="469AFBFB">
        <w:rPr>
          <w:rFonts w:ascii="Consolas" w:hAnsi="Consolas" w:cs="Consolas"/>
          <w:color w:val="000000" w:themeColor="text1"/>
          <w:sz w:val="17"/>
          <w:szCs w:val="17"/>
        </w:rPr>
        <w:t xml:space="preserve">                       </w:t>
      </w:r>
      <w:proofErr w:type="spellStart"/>
      <w:r w:rsidRPr="00AB58EC">
        <w:rPr>
          <w:rFonts w:ascii="Consolas" w:hAnsi="Consolas" w:cs="Consolas"/>
          <w:color w:val="660066"/>
          <w:sz w:val="17"/>
          <w:szCs w:val="17"/>
        </w:rPr>
        <w:t>hid_t</w:t>
      </w:r>
      <w:proofErr w:type="spellEnd"/>
      <w:r w:rsidRPr="00AB58EC">
        <w:rPr>
          <w:rFonts w:ascii="Consolas" w:hAnsi="Consolas" w:cs="Consolas"/>
          <w:color w:val="660066"/>
          <w:sz w:val="17"/>
          <w:szCs w:val="17"/>
        </w:rPr>
        <w:t xml:space="preserve"> </w:t>
      </w:r>
      <w:proofErr w:type="spellStart"/>
      <w:r w:rsidRPr="00AB58EC">
        <w:rPr>
          <w:rFonts w:ascii="Consolas" w:hAnsi="Consolas" w:cs="Consolas"/>
          <w:color w:val="660066"/>
          <w:sz w:val="17"/>
          <w:szCs w:val="17"/>
        </w:rPr>
        <w:t>dset_id</w:t>
      </w:r>
      <w:proofErr w:type="spellEnd"/>
      <w:r w:rsidRPr="00AB58EC">
        <w:rPr>
          <w:rFonts w:ascii="Consolas" w:hAnsi="Consolas" w:cs="Consolas"/>
          <w:color w:val="660066"/>
          <w:sz w:val="17"/>
          <w:szCs w:val="17"/>
        </w:rPr>
        <w:t>[]</w:t>
      </w:r>
      <w:r>
        <w:rPr>
          <w:rFonts w:ascii="Consolas" w:hAnsi="Consolas" w:cs="Consolas"/>
          <w:color w:val="660066"/>
          <w:sz w:val="17"/>
          <w:szCs w:val="17"/>
        </w:rPr>
        <w:t>,</w:t>
      </w:r>
    </w:p>
    <w:p w14:paraId="01E66EC2" w14:textId="77777777" w:rsidR="001D32E2" w:rsidRPr="00AB58EC" w:rsidRDefault="001D32E2" w:rsidP="001D32E2">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divId w:val="581716074"/>
        <w:rPr>
          <w:rFonts w:ascii="Consolas" w:hAnsi="Consolas" w:cs="Consolas"/>
          <w:sz w:val="17"/>
          <w:szCs w:val="17"/>
        </w:rPr>
      </w:pPr>
      <w:r>
        <w:rPr>
          <w:rFonts w:ascii="Consolas" w:hAnsi="Consolas" w:cs="Consolas"/>
          <w:color w:val="660066"/>
          <w:sz w:val="17"/>
          <w:szCs w:val="17"/>
        </w:rPr>
        <w:t xml:space="preserve">                       </w:t>
      </w:r>
      <w:proofErr w:type="spellStart"/>
      <w:r w:rsidRPr="00AB58EC">
        <w:rPr>
          <w:rFonts w:ascii="Consolas" w:hAnsi="Consolas" w:cs="Consolas"/>
          <w:color w:val="660066"/>
          <w:sz w:val="17"/>
          <w:szCs w:val="17"/>
        </w:rPr>
        <w:t>hid_t</w:t>
      </w:r>
      <w:proofErr w:type="spellEnd"/>
      <w:r w:rsidRPr="00AB58EC">
        <w:rPr>
          <w:rFonts w:ascii="Consolas" w:hAnsi="Consolas" w:cs="Consolas"/>
          <w:color w:val="660066"/>
          <w:sz w:val="17"/>
          <w:szCs w:val="17"/>
        </w:rPr>
        <w:t xml:space="preserve"> </w:t>
      </w:r>
      <w:proofErr w:type="spellStart"/>
      <w:r w:rsidRPr="00AB58EC">
        <w:rPr>
          <w:rFonts w:ascii="Consolas" w:hAnsi="Consolas" w:cs="Consolas"/>
          <w:color w:val="660066"/>
          <w:sz w:val="17"/>
          <w:szCs w:val="17"/>
        </w:rPr>
        <w:t>mem_type_id</w:t>
      </w:r>
      <w:proofErr w:type="spellEnd"/>
      <w:r w:rsidRPr="00AB58EC">
        <w:rPr>
          <w:rFonts w:ascii="Consolas" w:hAnsi="Consolas" w:cs="Consolas"/>
          <w:color w:val="660066"/>
          <w:sz w:val="17"/>
          <w:szCs w:val="17"/>
        </w:rPr>
        <w:t>[],</w:t>
      </w:r>
    </w:p>
    <w:p w14:paraId="0033A9AD" w14:textId="77777777" w:rsidR="001D32E2" w:rsidRPr="00AB58EC" w:rsidRDefault="001D32E2" w:rsidP="001D32E2">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divId w:val="581716074"/>
        <w:rPr>
          <w:rFonts w:ascii="Consolas" w:hAnsi="Consolas" w:cs="Consolas"/>
          <w:sz w:val="17"/>
          <w:szCs w:val="17"/>
        </w:rPr>
      </w:pPr>
      <w:r>
        <w:rPr>
          <w:rFonts w:ascii="Consolas" w:hAnsi="Consolas" w:cs="Consolas"/>
          <w:color w:val="660066"/>
          <w:sz w:val="17"/>
          <w:szCs w:val="17"/>
        </w:rPr>
        <w:t xml:space="preserve">                       </w:t>
      </w:r>
      <w:proofErr w:type="spellStart"/>
      <w:r w:rsidRPr="00AB58EC">
        <w:rPr>
          <w:rFonts w:ascii="Consolas" w:hAnsi="Consolas" w:cs="Consolas"/>
          <w:color w:val="660066"/>
          <w:sz w:val="17"/>
          <w:szCs w:val="17"/>
        </w:rPr>
        <w:t>hid_t</w:t>
      </w:r>
      <w:proofErr w:type="spellEnd"/>
      <w:r w:rsidRPr="00AB58EC">
        <w:rPr>
          <w:rFonts w:ascii="Consolas" w:hAnsi="Consolas" w:cs="Consolas"/>
          <w:color w:val="660066"/>
          <w:sz w:val="17"/>
          <w:szCs w:val="17"/>
        </w:rPr>
        <w:t xml:space="preserve"> </w:t>
      </w:r>
      <w:proofErr w:type="spellStart"/>
      <w:r w:rsidRPr="00AB58EC">
        <w:rPr>
          <w:rFonts w:ascii="Consolas" w:hAnsi="Consolas" w:cs="Consolas"/>
          <w:color w:val="660066"/>
          <w:sz w:val="17"/>
          <w:szCs w:val="17"/>
        </w:rPr>
        <w:t>mem_space_id</w:t>
      </w:r>
      <w:proofErr w:type="spellEnd"/>
      <w:r w:rsidRPr="00AB58EC">
        <w:rPr>
          <w:rFonts w:ascii="Consolas" w:hAnsi="Consolas" w:cs="Consolas"/>
          <w:color w:val="660066"/>
          <w:sz w:val="17"/>
          <w:szCs w:val="17"/>
        </w:rPr>
        <w:t>[],</w:t>
      </w:r>
    </w:p>
    <w:p w14:paraId="5900F0DE" w14:textId="77777777" w:rsidR="001D32E2" w:rsidRPr="00AB58EC" w:rsidRDefault="001D32E2" w:rsidP="001D32E2">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divId w:val="581716074"/>
        <w:rPr>
          <w:rFonts w:ascii="Consolas" w:hAnsi="Consolas" w:cs="Consolas"/>
          <w:sz w:val="17"/>
          <w:szCs w:val="17"/>
        </w:rPr>
      </w:pPr>
      <w:r>
        <w:rPr>
          <w:rFonts w:ascii="Consolas" w:hAnsi="Consolas" w:cs="Consolas"/>
          <w:color w:val="660066"/>
          <w:sz w:val="17"/>
          <w:szCs w:val="17"/>
        </w:rPr>
        <w:t xml:space="preserve">                       </w:t>
      </w:r>
      <w:proofErr w:type="spellStart"/>
      <w:r w:rsidRPr="00AB58EC">
        <w:rPr>
          <w:rFonts w:ascii="Consolas" w:hAnsi="Consolas" w:cs="Consolas"/>
          <w:color w:val="660066"/>
          <w:sz w:val="17"/>
          <w:szCs w:val="17"/>
        </w:rPr>
        <w:t>hid_t</w:t>
      </w:r>
      <w:proofErr w:type="spellEnd"/>
      <w:r w:rsidRPr="00AB58EC">
        <w:rPr>
          <w:rFonts w:ascii="Consolas" w:hAnsi="Consolas" w:cs="Consolas"/>
          <w:color w:val="660066"/>
          <w:sz w:val="17"/>
          <w:szCs w:val="17"/>
        </w:rPr>
        <w:t xml:space="preserve"> </w:t>
      </w:r>
      <w:proofErr w:type="spellStart"/>
      <w:r w:rsidRPr="00AB58EC">
        <w:rPr>
          <w:rFonts w:ascii="Consolas" w:hAnsi="Consolas" w:cs="Consolas"/>
          <w:color w:val="660066"/>
          <w:sz w:val="17"/>
          <w:szCs w:val="17"/>
        </w:rPr>
        <w:t>file_space_id</w:t>
      </w:r>
      <w:proofErr w:type="spellEnd"/>
      <w:r w:rsidRPr="00AB58EC">
        <w:rPr>
          <w:rFonts w:ascii="Consolas" w:hAnsi="Consolas" w:cs="Consolas"/>
          <w:color w:val="660066"/>
          <w:sz w:val="17"/>
          <w:szCs w:val="17"/>
        </w:rPr>
        <w:t>[],</w:t>
      </w:r>
    </w:p>
    <w:p w14:paraId="27499BA3" w14:textId="77777777" w:rsidR="001D32E2" w:rsidRDefault="001D32E2" w:rsidP="001D32E2">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581716074"/>
        <w:rPr>
          <w:rFonts w:ascii="Consolas" w:hAnsi="Consolas" w:cs="Consolas"/>
          <w:sz w:val="17"/>
          <w:szCs w:val="17"/>
        </w:rPr>
      </w:pPr>
      <w:r w:rsidRPr="40947D6C">
        <w:rPr>
          <w:rFonts w:ascii="Consolas" w:hAnsi="Consolas" w:cs="Consolas"/>
          <w:color w:val="000000" w:themeColor="text1"/>
          <w:sz w:val="17"/>
          <w:szCs w:val="17"/>
        </w:rPr>
        <w:t xml:space="preserve">                       </w:t>
      </w:r>
      <w:proofErr w:type="spellStart"/>
      <w:r w:rsidRPr="40947D6C">
        <w:rPr>
          <w:rFonts w:ascii="Consolas" w:hAnsi="Consolas" w:cs="Consolas"/>
          <w:color w:val="660066"/>
          <w:sz w:val="17"/>
          <w:szCs w:val="17"/>
        </w:rPr>
        <w:t>hid_t</w:t>
      </w:r>
      <w:proofErr w:type="spellEnd"/>
      <w:r w:rsidRPr="40947D6C">
        <w:rPr>
          <w:rFonts w:ascii="Consolas" w:hAnsi="Consolas" w:cs="Consolas"/>
          <w:color w:val="000000" w:themeColor="text1"/>
          <w:sz w:val="17"/>
          <w:szCs w:val="17"/>
        </w:rPr>
        <w:t xml:space="preserve"> </w:t>
      </w:r>
      <w:proofErr w:type="spellStart"/>
      <w:r w:rsidRPr="40947D6C">
        <w:rPr>
          <w:rFonts w:ascii="Consolas" w:hAnsi="Consolas" w:cs="Consolas"/>
          <w:color w:val="000000" w:themeColor="text1"/>
          <w:sz w:val="17"/>
          <w:szCs w:val="17"/>
        </w:rPr>
        <w:t>dxpl_id</w:t>
      </w:r>
      <w:r>
        <w:rPr>
          <w:rFonts w:ascii="Consolas" w:hAnsi="Consolas" w:cs="Consolas"/>
          <w:color w:val="000000" w:themeColor="text1"/>
          <w:sz w:val="17"/>
          <w:szCs w:val="17"/>
        </w:rPr>
        <w:t>,</w:t>
      </w:r>
      <w:proofErr w:type="spellEnd"/>
    </w:p>
    <w:p w14:paraId="61989038" w14:textId="51C2C946" w:rsidR="00C812DE" w:rsidRPr="001D32E2" w:rsidRDefault="001D32E2" w:rsidP="001D32E2">
      <w:pPr>
        <w:pStyle w:val="HTMLPreformatted"/>
        <w:numPr>
          <w:ilvl w:val="0"/>
          <w:numId w:val="5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581716074"/>
        <w:rPr>
          <w:rFonts w:ascii="Consolas" w:hAnsi="Consolas" w:cs="Consolas"/>
          <w:sz w:val="17"/>
          <w:szCs w:val="17"/>
        </w:rPr>
      </w:pPr>
      <w:r>
        <w:rPr>
          <w:rFonts w:ascii="Consolas" w:hAnsi="Consolas" w:cs="Consolas"/>
          <w:color w:val="000000" w:themeColor="text1"/>
          <w:sz w:val="17"/>
          <w:szCs w:val="17"/>
        </w:rPr>
        <w:t xml:space="preserve">                       </w:t>
      </w:r>
      <w:proofErr w:type="spellStart"/>
      <w:r>
        <w:rPr>
          <w:rFonts w:ascii="Consolas" w:hAnsi="Consolas" w:cs="Consolas"/>
          <w:color w:val="000000" w:themeColor="text1"/>
          <w:sz w:val="17"/>
          <w:szCs w:val="17"/>
        </w:rPr>
        <w:t>const</w:t>
      </w:r>
      <w:proofErr w:type="spellEnd"/>
      <w:r>
        <w:rPr>
          <w:rFonts w:ascii="Consolas" w:hAnsi="Consolas" w:cs="Consolas"/>
          <w:color w:val="000000" w:themeColor="text1"/>
          <w:sz w:val="17"/>
          <w:szCs w:val="17"/>
        </w:rPr>
        <w:t xml:space="preserve"> </w:t>
      </w:r>
      <w:r w:rsidRPr="001D32E2">
        <w:rPr>
          <w:rFonts w:ascii="Consolas" w:hAnsi="Consolas" w:cs="Consolas"/>
          <w:color w:val="000000" w:themeColor="text1"/>
          <w:sz w:val="17"/>
          <w:szCs w:val="17"/>
        </w:rPr>
        <w:t>void *</w:t>
      </w:r>
      <w:proofErr w:type="spellStart"/>
      <w:r w:rsidRPr="001D32E2">
        <w:rPr>
          <w:rFonts w:ascii="Consolas" w:hAnsi="Consolas" w:cs="Consolas"/>
          <w:color w:val="000000" w:themeColor="text1"/>
          <w:sz w:val="17"/>
          <w:szCs w:val="17"/>
        </w:rPr>
        <w:t>buf</w:t>
      </w:r>
      <w:proofErr w:type="spellEnd"/>
      <w:r w:rsidRPr="001D32E2">
        <w:rPr>
          <w:rFonts w:ascii="Consolas" w:hAnsi="Consolas" w:cs="Consolas"/>
          <w:color w:val="000000" w:themeColor="text1"/>
          <w:sz w:val="17"/>
          <w:szCs w:val="17"/>
        </w:rPr>
        <w:t>[] /*out*/</w:t>
      </w:r>
      <w:r w:rsidRPr="001D32E2">
        <w:rPr>
          <w:rFonts w:ascii="Consolas" w:hAnsi="Consolas" w:cs="Consolas"/>
          <w:color w:val="666600"/>
          <w:sz w:val="17"/>
          <w:szCs w:val="17"/>
        </w:rPr>
        <w:t>)</w:t>
      </w:r>
      <w:r w:rsidR="00C812DE" w:rsidRPr="001D32E2">
        <w:rPr>
          <w:rFonts w:ascii="Consolas" w:hAnsi="Consolas" w:cs="Consolas"/>
          <w:color w:val="666600"/>
          <w:sz w:val="17"/>
          <w:szCs w:val="17"/>
        </w:rPr>
        <w:t>;</w:t>
      </w:r>
    </w:p>
    <w:p w14:paraId="40E05ECA" w14:textId="45B31EC8" w:rsidR="0092314A" w:rsidRPr="00B16AF9" w:rsidRDefault="0092314A" w:rsidP="469AFBFB">
      <w:pPr>
        <w:contextualSpacing/>
        <w:rPr>
          <w:lang w:eastAsia="ko-KR"/>
        </w:rPr>
      </w:pPr>
      <w:r>
        <w:rPr>
          <w:rFonts w:ascii="Consolas" w:hAnsi="Consolas" w:hint="eastAsia"/>
          <w:lang w:eastAsia="ko-KR"/>
        </w:rPr>
        <w:t xml:space="preserve">  </w:t>
      </w:r>
      <w:r w:rsidRPr="00B16AF9">
        <w:rPr>
          <w:lang w:eastAsia="ko-KR"/>
        </w:rPr>
        <w:t>Parameters:</w:t>
      </w:r>
    </w:p>
    <w:p w14:paraId="55F6D0BD" w14:textId="77777777" w:rsidR="00762134" w:rsidRDefault="00762134" w:rsidP="00762134">
      <w:pPr>
        <w:pStyle w:val="ListParagraph"/>
        <w:numPr>
          <w:ilvl w:val="0"/>
          <w:numId w:val="43"/>
        </w:numPr>
        <w:spacing w:after="0"/>
        <w:rPr>
          <w:lang w:eastAsia="ko-KR"/>
        </w:rPr>
      </w:pPr>
      <w:proofErr w:type="gramStart"/>
      <w:r>
        <w:rPr>
          <w:lang w:eastAsia="ko-KR"/>
        </w:rPr>
        <w:t>count</w:t>
      </w:r>
      <w:proofErr w:type="gramEnd"/>
      <w:r>
        <w:rPr>
          <w:rFonts w:hint="eastAsia"/>
          <w:lang w:eastAsia="ko-KR"/>
        </w:rPr>
        <w:t>:</w:t>
      </w:r>
      <w:r>
        <w:rPr>
          <w:lang w:eastAsia="ko-KR"/>
        </w:rPr>
        <w:t xml:space="preserve"> the number of datasets being accessed (the length of the arrays).</w:t>
      </w:r>
    </w:p>
    <w:p w14:paraId="78B2B60D" w14:textId="77777777" w:rsidR="00762134" w:rsidRDefault="00762134" w:rsidP="00762134">
      <w:pPr>
        <w:pStyle w:val="ListParagraph"/>
        <w:numPr>
          <w:ilvl w:val="0"/>
          <w:numId w:val="43"/>
        </w:numPr>
        <w:spacing w:after="0"/>
        <w:rPr>
          <w:lang w:eastAsia="ko-KR"/>
        </w:rPr>
      </w:pPr>
      <w:proofErr w:type="spellStart"/>
      <w:r>
        <w:rPr>
          <w:lang w:eastAsia="ko-KR"/>
        </w:rPr>
        <w:t>mem_type_id</w:t>
      </w:r>
      <w:proofErr w:type="spellEnd"/>
      <w:r>
        <w:rPr>
          <w:rFonts w:hint="eastAsia"/>
          <w:lang w:eastAsia="ko-KR"/>
        </w:rPr>
        <w:t>:</w:t>
      </w:r>
      <w:r>
        <w:rPr>
          <w:lang w:eastAsia="ko-KR"/>
        </w:rPr>
        <w:t xml:space="preserve"> array of memory type IDs.</w:t>
      </w:r>
    </w:p>
    <w:p w14:paraId="7AFF174A" w14:textId="77777777" w:rsidR="00762134" w:rsidRDefault="00762134" w:rsidP="00762134">
      <w:pPr>
        <w:pStyle w:val="ListParagraph"/>
        <w:numPr>
          <w:ilvl w:val="0"/>
          <w:numId w:val="43"/>
        </w:numPr>
        <w:spacing w:after="0"/>
        <w:rPr>
          <w:lang w:eastAsia="ko-KR"/>
        </w:rPr>
      </w:pPr>
      <w:proofErr w:type="spellStart"/>
      <w:r>
        <w:rPr>
          <w:lang w:eastAsia="ko-KR"/>
        </w:rPr>
        <w:t>mem_space_id</w:t>
      </w:r>
      <w:proofErr w:type="spellEnd"/>
      <w:r>
        <w:rPr>
          <w:rFonts w:hint="eastAsia"/>
          <w:lang w:eastAsia="ko-KR"/>
        </w:rPr>
        <w:t>:</w:t>
      </w:r>
      <w:r>
        <w:rPr>
          <w:lang w:eastAsia="ko-KR"/>
        </w:rPr>
        <w:t xml:space="preserve"> array of memory dataspace IDs.</w:t>
      </w:r>
      <w:r w:rsidRPr="00AB58EC">
        <w:rPr>
          <w:lang w:eastAsia="ko-KR"/>
        </w:rPr>
        <w:t xml:space="preserve"> </w:t>
      </w:r>
    </w:p>
    <w:p w14:paraId="272D7AC7" w14:textId="77777777" w:rsidR="00762134" w:rsidRDefault="00762134" w:rsidP="00762134">
      <w:pPr>
        <w:pStyle w:val="ListParagraph"/>
        <w:numPr>
          <w:ilvl w:val="0"/>
          <w:numId w:val="43"/>
        </w:numPr>
        <w:spacing w:after="0"/>
        <w:rPr>
          <w:lang w:eastAsia="ko-KR"/>
        </w:rPr>
      </w:pPr>
      <w:proofErr w:type="spellStart"/>
      <w:r>
        <w:rPr>
          <w:lang w:eastAsia="ko-KR"/>
        </w:rPr>
        <w:t>file_space_id</w:t>
      </w:r>
      <w:proofErr w:type="spellEnd"/>
      <w:r>
        <w:rPr>
          <w:rFonts w:hint="eastAsia"/>
          <w:lang w:eastAsia="ko-KR"/>
        </w:rPr>
        <w:t>:</w:t>
      </w:r>
      <w:r>
        <w:rPr>
          <w:lang w:eastAsia="ko-KR"/>
        </w:rPr>
        <w:t xml:space="preserve"> array of file dataspace IDs.</w:t>
      </w:r>
    </w:p>
    <w:p w14:paraId="16CBF8BD" w14:textId="77777777" w:rsidR="00762134" w:rsidRDefault="00762134" w:rsidP="00762134">
      <w:pPr>
        <w:pStyle w:val="ListParagraph"/>
        <w:numPr>
          <w:ilvl w:val="0"/>
          <w:numId w:val="43"/>
        </w:numPr>
        <w:spacing w:after="0"/>
        <w:rPr>
          <w:lang w:eastAsia="ko-KR"/>
        </w:rPr>
      </w:pPr>
      <w:proofErr w:type="spellStart"/>
      <w:r w:rsidRPr="40947D6C">
        <w:rPr>
          <w:lang w:eastAsia="ko-KR"/>
        </w:rPr>
        <w:t>dxpl_id</w:t>
      </w:r>
      <w:proofErr w:type="spellEnd"/>
      <w:r w:rsidRPr="40947D6C">
        <w:rPr>
          <w:lang w:eastAsia="ko-KR"/>
        </w:rPr>
        <w:t>: dataset transfer property.</w:t>
      </w:r>
    </w:p>
    <w:p w14:paraId="2A123956" w14:textId="47306138" w:rsidR="00762134" w:rsidRDefault="00762134" w:rsidP="00762134">
      <w:pPr>
        <w:pStyle w:val="ListParagraph"/>
        <w:numPr>
          <w:ilvl w:val="0"/>
          <w:numId w:val="43"/>
        </w:numPr>
        <w:spacing w:after="0"/>
        <w:rPr>
          <w:lang w:eastAsia="ko-KR"/>
        </w:rPr>
      </w:pPr>
      <w:proofErr w:type="spellStart"/>
      <w:proofErr w:type="gramStart"/>
      <w:r>
        <w:rPr>
          <w:lang w:eastAsia="ko-KR"/>
        </w:rPr>
        <w:t>buf</w:t>
      </w:r>
      <w:proofErr w:type="spellEnd"/>
      <w:proofErr w:type="gramEnd"/>
      <w:r>
        <w:rPr>
          <w:lang w:eastAsia="ko-KR"/>
        </w:rPr>
        <w:t>: array of write buffers.</w:t>
      </w:r>
    </w:p>
    <w:p w14:paraId="2C297957" w14:textId="77777777" w:rsidR="00487ED8" w:rsidRDefault="00487ED8" w:rsidP="00B16AF9">
      <w:pPr>
        <w:spacing w:before="240" w:after="0"/>
        <w:rPr>
          <w:lang w:eastAsia="ko-KR"/>
        </w:rPr>
      </w:pPr>
      <w:r>
        <w:rPr>
          <w:rFonts w:hint="eastAsia"/>
          <w:lang w:eastAsia="ko-KR"/>
        </w:rPr>
        <w:t xml:space="preserve">     Returns:</w:t>
      </w:r>
    </w:p>
    <w:p w14:paraId="4E20C0EB" w14:textId="06E49EB3" w:rsidR="0092314A" w:rsidRDefault="00C812DE" w:rsidP="0092314A">
      <w:pPr>
        <w:pStyle w:val="ListParagraph"/>
        <w:numPr>
          <w:ilvl w:val="0"/>
          <w:numId w:val="43"/>
        </w:numPr>
        <w:spacing w:after="0"/>
        <w:rPr>
          <w:lang w:eastAsia="ko-KR"/>
        </w:rPr>
      </w:pPr>
      <w:r w:rsidRPr="469AFBFB">
        <w:rPr>
          <w:lang w:eastAsia="ko-KR"/>
        </w:rPr>
        <w:t>A</w:t>
      </w:r>
      <w:r w:rsidR="0092314A">
        <w:rPr>
          <w:lang w:eastAsia="ko-KR"/>
        </w:rPr>
        <w:t xml:space="preserve"> non-negative value if successful; otherwise returns a negative value.</w:t>
      </w:r>
    </w:p>
    <w:p w14:paraId="5995C7B1" w14:textId="77777777" w:rsidR="0092314A" w:rsidRDefault="0092314A" w:rsidP="00FC7E78">
      <w:pPr>
        <w:rPr>
          <w:rFonts w:ascii="Consolas" w:hAnsi="Consolas"/>
          <w:lang w:eastAsia="ko-KR"/>
        </w:rPr>
      </w:pPr>
    </w:p>
    <w:p w14:paraId="621AC6B6" w14:textId="77777777" w:rsidR="00C04859" w:rsidRDefault="00291731" w:rsidP="00FC7E78">
      <w:pPr>
        <w:rPr>
          <w:lang w:eastAsia="ko-KR"/>
        </w:rPr>
      </w:pPr>
      <w:r>
        <w:t>This routine performs collective</w:t>
      </w:r>
      <w:r>
        <w:rPr>
          <w:rFonts w:hint="eastAsia"/>
          <w:lang w:eastAsia="ko-KR"/>
        </w:rPr>
        <w:t xml:space="preserve"> or independent I/O</w:t>
      </w:r>
      <w:r>
        <w:t xml:space="preserve"> writes to multiple datasets</w:t>
      </w:r>
      <w:r w:rsidR="00B04EB8">
        <w:rPr>
          <w:rFonts w:hint="eastAsia"/>
          <w:lang w:eastAsia="ko-KR"/>
        </w:rPr>
        <w:t>. I</w:t>
      </w:r>
      <w:r w:rsidR="00C04859">
        <w:rPr>
          <w:rFonts w:hint="eastAsia"/>
          <w:lang w:eastAsia="ko-KR"/>
        </w:rPr>
        <w:t>n collective mode</w:t>
      </w:r>
      <w:r w:rsidR="00B04EB8">
        <w:rPr>
          <w:rFonts w:hint="eastAsia"/>
          <w:lang w:eastAsia="ko-KR"/>
        </w:rPr>
        <w:t>,</w:t>
      </w:r>
      <w:r w:rsidR="00C04859">
        <w:rPr>
          <w:rFonts w:hint="eastAsia"/>
          <w:lang w:eastAsia="ko-KR"/>
        </w:rPr>
        <w:t xml:space="preserve"> </w:t>
      </w:r>
      <w:r w:rsidR="00B04EB8">
        <w:rPr>
          <w:rFonts w:hint="eastAsia"/>
          <w:lang w:eastAsia="ko-KR"/>
        </w:rPr>
        <w:t>a</w:t>
      </w:r>
      <w:r>
        <w:t xml:space="preserve">ll </w:t>
      </w:r>
      <w:r w:rsidR="0095557B">
        <w:rPr>
          <w:rFonts w:hint="eastAsia"/>
          <w:lang w:eastAsia="ko-KR"/>
        </w:rPr>
        <w:t xml:space="preserve">process </w:t>
      </w:r>
      <w:r>
        <w:t xml:space="preserve">members of the communicator associated with the HDF5 file must participate in the call. </w:t>
      </w:r>
    </w:p>
    <w:p w14:paraId="38462629" w14:textId="7B4CB448" w:rsidR="00641FC5" w:rsidRDefault="00291731" w:rsidP="00FC7E78">
      <w:pPr>
        <w:rPr>
          <w:lang w:eastAsia="ko-KR"/>
        </w:rPr>
      </w:pPr>
      <w:r>
        <w:t xml:space="preserve">Each process </w:t>
      </w:r>
      <w:r>
        <w:rPr>
          <w:rFonts w:hint="eastAsia"/>
          <w:lang w:eastAsia="ko-KR"/>
        </w:rPr>
        <w:t>creates</w:t>
      </w:r>
      <w:r>
        <w:t xml:space="preserve"> the information required to perform each write in </w:t>
      </w:r>
      <w:r>
        <w:rPr>
          <w:rFonts w:hint="eastAsia"/>
          <w:lang w:eastAsia="ko-KR"/>
        </w:rPr>
        <w:t>the array</w:t>
      </w:r>
      <w:r w:rsidR="00AE01D7">
        <w:rPr>
          <w:lang w:eastAsia="ko-KR"/>
        </w:rPr>
        <w:t>s</w:t>
      </w:r>
      <w:r>
        <w:rPr>
          <w:rFonts w:hint="eastAsia"/>
          <w:lang w:eastAsia="ko-KR"/>
        </w:rPr>
        <w:t xml:space="preserve"> of </w:t>
      </w:r>
      <w:r w:rsidR="00AE01D7">
        <w:rPr>
          <w:lang w:eastAsia="ko-KR"/>
        </w:rPr>
        <w:t>parameters</w:t>
      </w:r>
      <w:r>
        <w:t xml:space="preserve">, and passes </w:t>
      </w:r>
      <w:r>
        <w:rPr>
          <w:rFonts w:hint="eastAsia"/>
          <w:lang w:eastAsia="ko-KR"/>
        </w:rPr>
        <w:t>the</w:t>
      </w:r>
      <w:r>
        <w:t xml:space="preserve"> array through to </w:t>
      </w:r>
      <w:r w:rsidRPr="0085757E">
        <w:rPr>
          <w:i/>
        </w:rPr>
        <w:t>H5Dwrite_</w:t>
      </w:r>
      <w:proofErr w:type="gramStart"/>
      <w:r w:rsidRPr="0085757E">
        <w:rPr>
          <w:i/>
        </w:rPr>
        <w:t>multi(</w:t>
      </w:r>
      <w:proofErr w:type="gramEnd"/>
      <w:r w:rsidRPr="0085757E">
        <w:rPr>
          <w:i/>
        </w:rPr>
        <w:t>)</w:t>
      </w:r>
      <w:r>
        <w:t xml:space="preserve">.  </w:t>
      </w:r>
    </w:p>
    <w:p w14:paraId="7632B7E7" w14:textId="77777777" w:rsidR="00291731" w:rsidRDefault="00641FC5" w:rsidP="00FC7E78">
      <w:pPr>
        <w:rPr>
          <w:lang w:eastAsia="ko-KR"/>
        </w:rPr>
      </w:pPr>
      <w:r>
        <w:rPr>
          <w:rFonts w:hint="eastAsia"/>
          <w:lang w:eastAsia="ko-KR"/>
        </w:rPr>
        <w:t>Note that w</w:t>
      </w:r>
      <w:r w:rsidR="00332EC6">
        <w:rPr>
          <w:rFonts w:hint="eastAsia"/>
          <w:lang w:eastAsia="ko-KR"/>
        </w:rPr>
        <w:t xml:space="preserve">hen </w:t>
      </w:r>
      <w:r>
        <w:rPr>
          <w:rFonts w:hint="eastAsia"/>
          <w:lang w:eastAsia="ko-KR"/>
        </w:rPr>
        <w:t>overlapping</w:t>
      </w:r>
      <w:r w:rsidR="00332EC6">
        <w:rPr>
          <w:rFonts w:hint="eastAsia"/>
          <w:lang w:eastAsia="ko-KR"/>
        </w:rPr>
        <w:t xml:space="preserve"> selections are </w:t>
      </w:r>
      <w:r>
        <w:rPr>
          <w:rFonts w:hint="eastAsia"/>
          <w:lang w:eastAsia="ko-KR"/>
        </w:rPr>
        <w:t>used, the data stored in the file for the overlapping regions is undefined (as is the case for H5Dwrite)</w:t>
      </w:r>
      <w:r w:rsidR="00332EC6">
        <w:rPr>
          <w:rFonts w:hint="eastAsia"/>
          <w:lang w:eastAsia="ko-KR"/>
        </w:rPr>
        <w:t>.</w:t>
      </w:r>
    </w:p>
    <w:p w14:paraId="12C5FDED" w14:textId="77777777" w:rsidR="00E05DD2" w:rsidRPr="00D02799" w:rsidRDefault="00E05DD2" w:rsidP="00FC7E78">
      <w:pPr>
        <w:rPr>
          <w:rFonts w:ascii="Consolas" w:hAnsi="Consolas"/>
          <w:lang w:eastAsia="ko-KR"/>
        </w:rPr>
      </w:pPr>
    </w:p>
    <w:p w14:paraId="50AB1AE1" w14:textId="77777777" w:rsidR="00D02799" w:rsidRDefault="00291731" w:rsidP="00D02799">
      <w:pPr>
        <w:rPr>
          <w:lang w:eastAsia="ko-KR"/>
        </w:rPr>
      </w:pPr>
      <w:r>
        <w:rPr>
          <w:rFonts w:hint="eastAsia"/>
          <w:lang w:eastAsia="ko-KR"/>
        </w:rPr>
        <w:t>Brief description</w:t>
      </w:r>
      <w:r w:rsidR="000502F6">
        <w:rPr>
          <w:rFonts w:hint="eastAsia"/>
          <w:lang w:eastAsia="ko-KR"/>
        </w:rPr>
        <w:t xml:space="preserve"> for internals</w:t>
      </w:r>
      <w:r>
        <w:t xml:space="preserve"> </w:t>
      </w:r>
      <w:r>
        <w:rPr>
          <w:rFonts w:hint="eastAsia"/>
          <w:lang w:eastAsia="ko-KR"/>
        </w:rPr>
        <w:t xml:space="preserve">after being </w:t>
      </w:r>
      <w:r w:rsidR="00332EC6">
        <w:rPr>
          <w:lang w:eastAsia="ko-KR"/>
        </w:rPr>
        <w:t>called</w:t>
      </w:r>
      <w:r>
        <w:rPr>
          <w:rFonts w:hint="eastAsia"/>
          <w:lang w:eastAsia="ko-KR"/>
        </w:rPr>
        <w:t>:</w:t>
      </w:r>
    </w:p>
    <w:p w14:paraId="4F3302E7" w14:textId="48AD1555" w:rsidR="008234E5" w:rsidRDefault="008234E5" w:rsidP="008234E5">
      <w:pPr>
        <w:pStyle w:val="ListParagraph"/>
        <w:numPr>
          <w:ilvl w:val="0"/>
          <w:numId w:val="40"/>
        </w:numPr>
      </w:pPr>
      <w:r>
        <w:t xml:space="preserve">Each process constructs </w:t>
      </w:r>
      <w:r w:rsidR="00534C2C" w:rsidRPr="469AFBFB">
        <w:rPr>
          <w:lang w:eastAsia="ko-KR"/>
        </w:rPr>
        <w:t>an</w:t>
      </w:r>
      <w:r w:rsidR="00903D61">
        <w:rPr>
          <w:rFonts w:hint="eastAsia"/>
          <w:lang w:eastAsia="ko-KR"/>
        </w:rPr>
        <w:t xml:space="preserve"> MPI</w:t>
      </w:r>
      <w:r>
        <w:t xml:space="preserve"> derived type describing the sections </w:t>
      </w:r>
      <w:r w:rsidR="005F4CFA">
        <w:rPr>
          <w:rFonts w:hint="eastAsia"/>
          <w:lang w:eastAsia="ko-KR"/>
        </w:rPr>
        <w:t xml:space="preserve">from multiple datasets in </w:t>
      </w:r>
      <w:r w:rsidR="00534C2C" w:rsidRPr="469AFBFB">
        <w:rPr>
          <w:lang w:eastAsia="ko-KR"/>
        </w:rPr>
        <w:t>an</w:t>
      </w:r>
      <w:r>
        <w:t xml:space="preserve"> HDF5 file to be written.</w:t>
      </w:r>
    </w:p>
    <w:p w14:paraId="73033799" w14:textId="77777777" w:rsidR="00237E10" w:rsidRDefault="00903D61" w:rsidP="00237E10">
      <w:pPr>
        <w:pStyle w:val="ListParagraph"/>
        <w:numPr>
          <w:ilvl w:val="0"/>
          <w:numId w:val="40"/>
        </w:numPr>
      </w:pPr>
      <w:r>
        <w:rPr>
          <w:rFonts w:hint="eastAsia"/>
          <w:lang w:eastAsia="ko-KR"/>
        </w:rPr>
        <w:t>All</w:t>
      </w:r>
      <w:r w:rsidR="00237E10">
        <w:t xml:space="preserve"> processes </w:t>
      </w:r>
      <w:r>
        <w:rPr>
          <w:rFonts w:hint="eastAsia"/>
          <w:lang w:eastAsia="ko-KR"/>
        </w:rPr>
        <w:t xml:space="preserve">ends up calling </w:t>
      </w:r>
      <w:proofErr w:type="spellStart"/>
      <w:r w:rsidR="00237E10" w:rsidRPr="00237E10">
        <w:rPr>
          <w:i/>
        </w:rPr>
        <w:t>MPI_File_</w:t>
      </w:r>
      <w:r w:rsidR="00291731">
        <w:rPr>
          <w:rFonts w:hint="eastAsia"/>
          <w:i/>
          <w:lang w:eastAsia="ko-KR"/>
        </w:rPr>
        <w:t>write</w:t>
      </w:r>
      <w:r w:rsidR="00237E10" w:rsidRPr="00237E10">
        <w:rPr>
          <w:i/>
        </w:rPr>
        <w:t>_</w:t>
      </w:r>
      <w:r w:rsidR="00237E10" w:rsidRPr="00B71817">
        <w:rPr>
          <w:rFonts w:hint="eastAsia"/>
          <w:i/>
        </w:rPr>
        <w:t>at_</w:t>
      </w:r>
      <w:proofErr w:type="gramStart"/>
      <w:r w:rsidR="00237E10" w:rsidRPr="00B71817">
        <w:rPr>
          <w:i/>
        </w:rPr>
        <w:t>all</w:t>
      </w:r>
      <w:proofErr w:type="spellEnd"/>
      <w:r w:rsidR="00237E10" w:rsidRPr="00B71817">
        <w:rPr>
          <w:i/>
        </w:rPr>
        <w:t>(</w:t>
      </w:r>
      <w:proofErr w:type="gramEnd"/>
      <w:r w:rsidR="00237E10" w:rsidRPr="00B71817">
        <w:rPr>
          <w:i/>
        </w:rPr>
        <w:t xml:space="preserve">) </w:t>
      </w:r>
      <w:r w:rsidR="00237E10">
        <w:t>once</w:t>
      </w:r>
      <w:r>
        <w:rPr>
          <w:rFonts w:hint="eastAsia"/>
          <w:lang w:eastAsia="ko-KR"/>
        </w:rPr>
        <w:t xml:space="preserve"> each</w:t>
      </w:r>
      <w:r w:rsidR="00237E10">
        <w:t xml:space="preserve"> for collective I/O or </w:t>
      </w:r>
      <w:proofErr w:type="spellStart"/>
      <w:r w:rsidR="00237E10" w:rsidRPr="00237E10">
        <w:rPr>
          <w:i/>
        </w:rPr>
        <w:t>MPI_File_</w:t>
      </w:r>
      <w:r w:rsidR="00291731">
        <w:rPr>
          <w:rFonts w:hint="eastAsia"/>
          <w:i/>
          <w:lang w:eastAsia="ko-KR"/>
        </w:rPr>
        <w:t>write</w:t>
      </w:r>
      <w:r w:rsidR="00237E10" w:rsidRPr="00237E10">
        <w:rPr>
          <w:i/>
        </w:rPr>
        <w:t>_</w:t>
      </w:r>
      <w:r w:rsidR="00237E10" w:rsidRPr="00B71817">
        <w:rPr>
          <w:rFonts w:hint="eastAsia"/>
          <w:i/>
          <w:lang w:eastAsia="ko-KR"/>
        </w:rPr>
        <w:t>at</w:t>
      </w:r>
      <w:proofErr w:type="spellEnd"/>
      <w:r w:rsidR="00237E10" w:rsidRPr="00B71817">
        <w:rPr>
          <w:i/>
        </w:rPr>
        <w:t xml:space="preserve">() </w:t>
      </w:r>
      <w:r w:rsidR="00237E10">
        <w:t>once</w:t>
      </w:r>
      <w:r>
        <w:rPr>
          <w:rFonts w:hint="eastAsia"/>
          <w:lang w:eastAsia="ko-KR"/>
        </w:rPr>
        <w:t xml:space="preserve"> each</w:t>
      </w:r>
      <w:r w:rsidR="00237E10">
        <w:t xml:space="preserve"> for independent I/O</w:t>
      </w:r>
      <w:r w:rsidR="00291731">
        <w:rPr>
          <w:rFonts w:hint="eastAsia"/>
          <w:lang w:eastAsia="ko-KR"/>
        </w:rPr>
        <w:t>.</w:t>
      </w:r>
    </w:p>
    <w:p w14:paraId="5D78E70F" w14:textId="77777777" w:rsidR="006B513A" w:rsidRDefault="006B513A">
      <w:pPr>
        <w:spacing w:after="0"/>
        <w:jc w:val="left"/>
        <w:rPr>
          <w:lang w:eastAsia="ko-KR"/>
        </w:rPr>
      </w:pPr>
    </w:p>
    <w:p w14:paraId="02451BAC" w14:textId="77777777" w:rsidR="008561B3" w:rsidRDefault="008561B3" w:rsidP="008561B3">
      <w:pPr>
        <w:pStyle w:val="Heading2"/>
        <w:rPr>
          <w:rFonts w:eastAsia="Batang"/>
          <w:lang w:eastAsia="ko-KR"/>
        </w:rPr>
      </w:pPr>
      <w:r>
        <w:rPr>
          <w:rFonts w:eastAsia="Batang" w:hint="eastAsia"/>
          <w:lang w:eastAsia="ko-KR"/>
        </w:rPr>
        <w:t>Example</w:t>
      </w:r>
      <w:r w:rsidR="00EC6F8E">
        <w:rPr>
          <w:rFonts w:eastAsia="Batang" w:hint="eastAsia"/>
          <w:lang w:eastAsia="ko-KR"/>
        </w:rPr>
        <w:t xml:space="preserve"> </w:t>
      </w:r>
      <w:r>
        <w:rPr>
          <w:rFonts w:eastAsia="Batang" w:hint="eastAsia"/>
          <w:lang w:eastAsia="ko-KR"/>
        </w:rPr>
        <w:t>cases</w:t>
      </w:r>
    </w:p>
    <w:p w14:paraId="30433435" w14:textId="77777777" w:rsidR="008561B3" w:rsidRDefault="008561B3" w:rsidP="005D211B">
      <w:pPr>
        <w:rPr>
          <w:lang w:eastAsia="ko-KR"/>
        </w:rPr>
      </w:pPr>
    </w:p>
    <w:p w14:paraId="1D369ADE" w14:textId="12CA258A" w:rsidR="008561B3" w:rsidRDefault="00C144C3" w:rsidP="005D211B">
      <w:pPr>
        <w:rPr>
          <w:lang w:eastAsia="ko-KR"/>
        </w:rPr>
      </w:pPr>
      <w:r w:rsidRPr="469AFBFB">
        <w:rPr>
          <w:lang w:eastAsia="ko-KR"/>
        </w:rPr>
        <w:t>These</w:t>
      </w:r>
      <w:r w:rsidR="00550AF5">
        <w:rPr>
          <w:rFonts w:hint="eastAsia"/>
          <w:lang w:eastAsia="ko-KR"/>
        </w:rPr>
        <w:t xml:space="preserve"> </w:t>
      </w:r>
      <w:r w:rsidR="00550AF5">
        <w:rPr>
          <w:lang w:eastAsia="ko-KR"/>
        </w:rPr>
        <w:t>example</w:t>
      </w:r>
      <w:r w:rsidR="00EB6104">
        <w:rPr>
          <w:rFonts w:hint="eastAsia"/>
          <w:lang w:eastAsia="ko-KR"/>
        </w:rPr>
        <w:t>s</w:t>
      </w:r>
      <w:r w:rsidR="00550AF5">
        <w:rPr>
          <w:rFonts w:hint="eastAsia"/>
          <w:lang w:eastAsia="ko-KR"/>
        </w:rPr>
        <w:t xml:space="preserve"> </w:t>
      </w:r>
      <w:r w:rsidR="00EB6104">
        <w:rPr>
          <w:rFonts w:hint="eastAsia"/>
          <w:lang w:eastAsia="ko-KR"/>
        </w:rPr>
        <w:t>are</w:t>
      </w:r>
      <w:r w:rsidR="00550AF5">
        <w:rPr>
          <w:rFonts w:hint="eastAsia"/>
          <w:lang w:eastAsia="ko-KR"/>
        </w:rPr>
        <w:t xml:space="preserve"> based </w:t>
      </w:r>
      <w:r w:rsidR="00433BE3">
        <w:rPr>
          <w:lang w:eastAsia="ko-KR"/>
        </w:rPr>
        <w:t xml:space="preserve">on the assumption </w:t>
      </w:r>
      <w:r w:rsidR="00550AF5" w:rsidDel="00433BE3">
        <w:rPr>
          <w:rFonts w:hint="eastAsia"/>
          <w:lang w:eastAsia="ko-KR"/>
        </w:rPr>
        <w:t>that</w:t>
      </w:r>
      <w:r w:rsidR="00550AF5">
        <w:rPr>
          <w:rFonts w:hint="eastAsia"/>
          <w:lang w:eastAsia="ko-KR"/>
        </w:rPr>
        <w:t xml:space="preserve"> using multi read</w:t>
      </w:r>
      <w:r w:rsidR="006F43A7">
        <w:rPr>
          <w:rFonts w:hint="eastAsia"/>
          <w:lang w:eastAsia="ko-KR"/>
        </w:rPr>
        <w:t xml:space="preserve"> API</w:t>
      </w:r>
      <w:r w:rsidR="00550AF5">
        <w:rPr>
          <w:rFonts w:hint="eastAsia"/>
          <w:lang w:eastAsia="ko-KR"/>
        </w:rPr>
        <w:t xml:space="preserve"> on </w:t>
      </w:r>
      <w:r w:rsidR="00E41EEC" w:rsidRPr="469AFBFB">
        <w:rPr>
          <w:lang w:eastAsia="ko-KR"/>
        </w:rPr>
        <w:t>an</w:t>
      </w:r>
      <w:r w:rsidR="008561B3">
        <w:rPr>
          <w:rFonts w:hint="eastAsia"/>
          <w:lang w:eastAsia="ko-KR"/>
        </w:rPr>
        <w:t xml:space="preserve"> HDF5 file with four datasets, </w:t>
      </w:r>
      <w:r w:rsidR="008561B3">
        <w:rPr>
          <w:lang w:eastAsia="ko-KR"/>
        </w:rPr>
        <w:t>‘</w:t>
      </w:r>
      <w:r w:rsidR="008561B3">
        <w:rPr>
          <w:rFonts w:hint="eastAsia"/>
          <w:lang w:eastAsia="ko-KR"/>
        </w:rPr>
        <w:t>d1</w:t>
      </w:r>
      <w:r w:rsidR="008561B3">
        <w:rPr>
          <w:lang w:eastAsia="ko-KR"/>
        </w:rPr>
        <w:t>’</w:t>
      </w:r>
      <w:r w:rsidR="008561B3">
        <w:rPr>
          <w:rFonts w:hint="eastAsia"/>
          <w:lang w:eastAsia="ko-KR"/>
        </w:rPr>
        <w:t xml:space="preserve">, </w:t>
      </w:r>
      <w:r w:rsidR="008561B3">
        <w:rPr>
          <w:lang w:eastAsia="ko-KR"/>
        </w:rPr>
        <w:t>‘</w:t>
      </w:r>
      <w:r w:rsidR="008561B3">
        <w:rPr>
          <w:rFonts w:hint="eastAsia"/>
          <w:lang w:eastAsia="ko-KR"/>
        </w:rPr>
        <w:t>d2</w:t>
      </w:r>
      <w:r w:rsidR="008561B3">
        <w:rPr>
          <w:lang w:eastAsia="ko-KR"/>
        </w:rPr>
        <w:t>’</w:t>
      </w:r>
      <w:r w:rsidR="008561B3">
        <w:rPr>
          <w:rFonts w:hint="eastAsia"/>
          <w:lang w:eastAsia="ko-KR"/>
        </w:rPr>
        <w:t xml:space="preserve">, </w:t>
      </w:r>
      <w:r w:rsidR="008561B3">
        <w:rPr>
          <w:lang w:eastAsia="ko-KR"/>
        </w:rPr>
        <w:t>‘</w:t>
      </w:r>
      <w:r w:rsidR="008561B3">
        <w:rPr>
          <w:rFonts w:hint="eastAsia"/>
          <w:lang w:eastAsia="ko-KR"/>
        </w:rPr>
        <w:t>d3</w:t>
      </w:r>
      <w:r w:rsidR="008561B3">
        <w:rPr>
          <w:lang w:eastAsia="ko-KR"/>
        </w:rPr>
        <w:t>’</w:t>
      </w:r>
      <w:r w:rsidR="008561B3">
        <w:rPr>
          <w:rFonts w:hint="eastAsia"/>
          <w:lang w:eastAsia="ko-KR"/>
        </w:rPr>
        <w:t xml:space="preserve"> and </w:t>
      </w:r>
      <w:r w:rsidR="008561B3">
        <w:rPr>
          <w:lang w:eastAsia="ko-KR"/>
        </w:rPr>
        <w:t>‘</w:t>
      </w:r>
      <w:r w:rsidR="008561B3">
        <w:rPr>
          <w:rFonts w:hint="eastAsia"/>
          <w:lang w:eastAsia="ko-KR"/>
        </w:rPr>
        <w:t>d4</w:t>
      </w:r>
      <w:r w:rsidR="008561B3">
        <w:rPr>
          <w:lang w:eastAsia="ko-KR"/>
        </w:rPr>
        <w:t>’</w:t>
      </w:r>
      <w:r w:rsidR="00550AF5">
        <w:rPr>
          <w:rFonts w:hint="eastAsia"/>
          <w:lang w:eastAsia="ko-KR"/>
        </w:rPr>
        <w:t xml:space="preserve">.   </w:t>
      </w:r>
      <w:r w:rsidR="006F43A7">
        <w:rPr>
          <w:rFonts w:hint="eastAsia"/>
          <w:lang w:eastAsia="ko-KR"/>
        </w:rPr>
        <w:t>Using multi w</w:t>
      </w:r>
      <w:r w:rsidR="00550AF5">
        <w:rPr>
          <w:rFonts w:hint="eastAsia"/>
          <w:lang w:eastAsia="ko-KR"/>
        </w:rPr>
        <w:t>rit</w:t>
      </w:r>
      <w:r w:rsidR="009F7AFC">
        <w:rPr>
          <w:rFonts w:hint="eastAsia"/>
          <w:lang w:eastAsia="ko-KR"/>
        </w:rPr>
        <w:t>e</w:t>
      </w:r>
      <w:r w:rsidR="006F43A7">
        <w:rPr>
          <w:rFonts w:hint="eastAsia"/>
          <w:lang w:eastAsia="ko-KR"/>
        </w:rPr>
        <w:t xml:space="preserve"> API</w:t>
      </w:r>
      <w:r w:rsidR="00550AF5">
        <w:rPr>
          <w:rFonts w:hint="eastAsia"/>
          <w:lang w:eastAsia="ko-KR"/>
        </w:rPr>
        <w:t xml:space="preserve"> </w:t>
      </w:r>
      <w:r w:rsidR="006F43A7">
        <w:rPr>
          <w:rFonts w:hint="eastAsia"/>
          <w:lang w:eastAsia="ko-KR"/>
        </w:rPr>
        <w:t xml:space="preserve">would be </w:t>
      </w:r>
      <w:r w:rsidR="00550AF5">
        <w:rPr>
          <w:lang w:eastAsia="ko-KR"/>
        </w:rPr>
        <w:t>practically</w:t>
      </w:r>
      <w:r w:rsidR="00550AF5">
        <w:rPr>
          <w:rFonts w:hint="eastAsia"/>
          <w:lang w:eastAsia="ko-KR"/>
        </w:rPr>
        <w:t xml:space="preserve"> </w:t>
      </w:r>
      <w:r w:rsidR="009C53AB" w:rsidRPr="469AFBFB">
        <w:rPr>
          <w:lang w:eastAsia="ko-KR"/>
        </w:rPr>
        <w:t>identical</w:t>
      </w:r>
      <w:r w:rsidR="00550AF5">
        <w:rPr>
          <w:rFonts w:hint="eastAsia"/>
          <w:lang w:eastAsia="ko-KR"/>
        </w:rPr>
        <w:t>.</w:t>
      </w:r>
    </w:p>
    <w:p w14:paraId="52DFF750" w14:textId="1F6A0637" w:rsidR="00550AF5" w:rsidRDefault="009C53AB" w:rsidP="005D211B">
      <w:pPr>
        <w:rPr>
          <w:lang w:eastAsia="ko-KR"/>
        </w:rPr>
      </w:pPr>
      <w:r w:rsidRPr="469AFBFB">
        <w:rPr>
          <w:lang w:eastAsia="ko-KR"/>
        </w:rPr>
        <w:t>Pseudocode</w:t>
      </w:r>
      <w:r w:rsidR="00550AF5">
        <w:rPr>
          <w:rFonts w:hint="eastAsia"/>
          <w:lang w:eastAsia="ko-KR"/>
        </w:rPr>
        <w:t xml:space="preserve"> is used to show how the API can be used</w:t>
      </w:r>
      <w:r w:rsidR="006F43A7">
        <w:rPr>
          <w:rFonts w:hint="eastAsia"/>
          <w:lang w:eastAsia="ko-KR"/>
        </w:rPr>
        <w:t xml:space="preserve"> in </w:t>
      </w:r>
      <w:r w:rsidR="00741F3F">
        <w:rPr>
          <w:lang w:eastAsia="ko-KR"/>
        </w:rPr>
        <w:t xml:space="preserve">a </w:t>
      </w:r>
      <w:r w:rsidR="006F43A7">
        <w:rPr>
          <w:rFonts w:hint="eastAsia"/>
          <w:lang w:eastAsia="ko-KR"/>
        </w:rPr>
        <w:t>simplified manner</w:t>
      </w:r>
      <w:r w:rsidR="009F7AFC">
        <w:rPr>
          <w:rFonts w:hint="eastAsia"/>
          <w:lang w:eastAsia="ko-KR"/>
        </w:rPr>
        <w:t xml:space="preserve"> focusing on this</w:t>
      </w:r>
      <w:r w:rsidR="00735ABB">
        <w:rPr>
          <w:rFonts w:hint="eastAsia"/>
          <w:lang w:eastAsia="ko-KR"/>
        </w:rPr>
        <w:t xml:space="preserve"> </w:t>
      </w:r>
      <w:r w:rsidR="00735ABB">
        <w:rPr>
          <w:lang w:eastAsia="ko-KR"/>
        </w:rPr>
        <w:t>task’s scope</w:t>
      </w:r>
      <w:r w:rsidR="00550AF5">
        <w:rPr>
          <w:rFonts w:hint="eastAsia"/>
          <w:lang w:eastAsia="ko-KR"/>
        </w:rPr>
        <w:t>.</w:t>
      </w:r>
    </w:p>
    <w:p w14:paraId="751F8888" w14:textId="77777777" w:rsidR="008561B3" w:rsidRDefault="008561B3" w:rsidP="008561B3">
      <w:pPr>
        <w:spacing w:after="0"/>
        <w:rPr>
          <w:lang w:eastAsia="ko-KR"/>
        </w:rPr>
      </w:pPr>
    </w:p>
    <w:p w14:paraId="55C5CCC1" w14:textId="69B8BAF5" w:rsidR="00EC6F8E" w:rsidRPr="005D211B" w:rsidRDefault="008561B3" w:rsidP="005D211B">
      <w:pPr>
        <w:pStyle w:val="Heading3"/>
        <w:rPr>
          <w:b w:val="0"/>
          <w:bCs w:val="0"/>
        </w:rPr>
      </w:pPr>
      <w:r w:rsidRPr="002A256A">
        <w:rPr>
          <w:rFonts w:hint="eastAsia"/>
          <w:lang w:eastAsia="ko-KR"/>
        </w:rPr>
        <w:t>Example</w:t>
      </w:r>
      <w:r w:rsidRPr="002A256A">
        <w:rPr>
          <w:rFonts w:hint="eastAsia"/>
        </w:rPr>
        <w:t>1</w:t>
      </w:r>
      <w:r w:rsidR="002A71E6">
        <w:rPr>
          <w:rFonts w:eastAsia="Batang" w:hint="eastAsia"/>
          <w:lang w:eastAsia="ko-KR"/>
        </w:rPr>
        <w:t xml:space="preserve">:   </w:t>
      </w:r>
      <w:r w:rsidR="002A71E6" w:rsidRPr="469AFBFB">
        <w:rPr>
          <w:rFonts w:eastAsia="Batang"/>
          <w:b w:val="0"/>
          <w:bCs w:val="0"/>
          <w:lang w:eastAsia="ko-KR"/>
        </w:rPr>
        <w:t>a</w:t>
      </w:r>
      <w:r w:rsidR="00550AF5" w:rsidRPr="469AFBFB">
        <w:rPr>
          <w:rFonts w:eastAsia="Batang"/>
          <w:b w:val="0"/>
          <w:bCs w:val="0"/>
          <w:lang w:eastAsia="ko-KR"/>
        </w:rPr>
        <w:t xml:space="preserve">ll processes </w:t>
      </w:r>
      <w:r w:rsidR="00550AF5" w:rsidRPr="469AFBFB">
        <w:rPr>
          <w:b w:val="0"/>
          <w:bCs w:val="0"/>
          <w:lang w:eastAsia="ko-KR"/>
        </w:rPr>
        <w:t>read</w:t>
      </w:r>
      <w:r>
        <w:rPr>
          <w:b w:val="0"/>
          <w:bCs w:val="0"/>
        </w:rPr>
        <w:t xml:space="preserve"> </w:t>
      </w:r>
      <w:r w:rsidR="00550AF5" w:rsidRPr="469AFBFB">
        <w:rPr>
          <w:rFonts w:eastAsia="Batang"/>
          <w:b w:val="0"/>
          <w:bCs w:val="0"/>
          <w:lang w:eastAsia="ko-KR"/>
        </w:rPr>
        <w:t xml:space="preserve">from </w:t>
      </w:r>
      <w:r w:rsidR="00F5262B" w:rsidRPr="469AFBFB">
        <w:rPr>
          <w:rFonts w:eastAsia="Batang"/>
          <w:b w:val="0"/>
          <w:bCs w:val="0"/>
          <w:lang w:eastAsia="ko-KR"/>
        </w:rPr>
        <w:t xml:space="preserve">the </w:t>
      </w:r>
      <w:r>
        <w:rPr>
          <w:b w:val="0"/>
          <w:bCs w:val="0"/>
        </w:rPr>
        <w:t xml:space="preserve">same datasets </w:t>
      </w:r>
      <w:r w:rsidR="00550AF5" w:rsidRPr="469AFBFB">
        <w:rPr>
          <w:rFonts w:eastAsia="Batang"/>
          <w:b w:val="0"/>
          <w:bCs w:val="0"/>
          <w:lang w:eastAsia="ko-KR"/>
        </w:rPr>
        <w:t>‘</w:t>
      </w:r>
      <w:r>
        <w:rPr>
          <w:b w:val="0"/>
          <w:bCs w:val="0"/>
        </w:rPr>
        <w:t>d1</w:t>
      </w:r>
      <w:r w:rsidR="00550AF5" w:rsidRPr="469AFBFB">
        <w:rPr>
          <w:rFonts w:eastAsia="Batang"/>
          <w:b w:val="0"/>
          <w:bCs w:val="0"/>
          <w:lang w:eastAsia="ko-KR"/>
        </w:rPr>
        <w:t>’</w:t>
      </w:r>
      <w:r>
        <w:rPr>
          <w:b w:val="0"/>
          <w:bCs w:val="0"/>
        </w:rPr>
        <w:t>,</w:t>
      </w:r>
      <w:r w:rsidR="00550AF5" w:rsidRPr="469AFBFB">
        <w:rPr>
          <w:rFonts w:eastAsia="Batang"/>
          <w:b w:val="0"/>
          <w:bCs w:val="0"/>
          <w:lang w:eastAsia="ko-KR"/>
        </w:rPr>
        <w:t xml:space="preserve"> ’</w:t>
      </w:r>
      <w:r>
        <w:rPr>
          <w:b w:val="0"/>
          <w:bCs w:val="0"/>
        </w:rPr>
        <w:t>d2</w:t>
      </w:r>
      <w:r w:rsidR="00550AF5" w:rsidRPr="469AFBFB">
        <w:rPr>
          <w:rFonts w:eastAsia="Batang"/>
          <w:b w:val="0"/>
          <w:bCs w:val="0"/>
          <w:lang w:eastAsia="ko-KR"/>
        </w:rPr>
        <w:t>’</w:t>
      </w:r>
      <w:r>
        <w:rPr>
          <w:b w:val="0"/>
          <w:bCs w:val="0"/>
        </w:rPr>
        <w:t xml:space="preserve"> and </w:t>
      </w:r>
      <w:r w:rsidR="00550AF5" w:rsidRPr="469AFBFB">
        <w:rPr>
          <w:rFonts w:eastAsia="Batang"/>
          <w:b w:val="0"/>
          <w:bCs w:val="0"/>
          <w:lang w:eastAsia="ko-KR"/>
        </w:rPr>
        <w:t>‘</w:t>
      </w:r>
      <w:r>
        <w:rPr>
          <w:b w:val="0"/>
          <w:bCs w:val="0"/>
        </w:rPr>
        <w:t>d3</w:t>
      </w:r>
      <w:r w:rsidR="00550AF5" w:rsidRPr="469AFBFB">
        <w:rPr>
          <w:rFonts w:eastAsia="Batang"/>
          <w:b w:val="0"/>
          <w:bCs w:val="0"/>
          <w:lang w:eastAsia="ko-KR"/>
        </w:rPr>
        <w:t>’</w:t>
      </w:r>
      <w:r>
        <w:rPr>
          <w:b w:val="0"/>
          <w:bCs w:val="0"/>
        </w:rPr>
        <w:t xml:space="preserve"> </w:t>
      </w:r>
      <w:r w:rsidR="00550AF5" w:rsidRPr="469AFBFB">
        <w:rPr>
          <w:rFonts w:eastAsia="Batang"/>
          <w:b w:val="0"/>
          <w:bCs w:val="0"/>
          <w:lang w:eastAsia="ko-KR"/>
        </w:rPr>
        <w:t xml:space="preserve"> </w:t>
      </w:r>
    </w:p>
    <w:p w14:paraId="204CF1FD" w14:textId="77777777" w:rsidR="00BE426C" w:rsidRDefault="00BE426C" w:rsidP="00BE426C">
      <w:pPr>
        <w:spacing w:after="0"/>
        <w:rPr>
          <w:lang w:eastAsia="ko-KR"/>
        </w:rPr>
      </w:pPr>
    </w:p>
    <w:p w14:paraId="42EC43A3" w14:textId="0F457FD3" w:rsidR="00BE426C" w:rsidRDefault="00BE426C" w:rsidP="00BE426C">
      <w:pPr>
        <w:spacing w:after="0"/>
        <w:rPr>
          <w:lang w:eastAsia="ko-KR"/>
        </w:rPr>
      </w:pPr>
      <w:r>
        <w:rPr>
          <w:rFonts w:hint="eastAsia"/>
        </w:rPr>
        <w:t>C</w:t>
      </w:r>
      <w:r>
        <w:rPr>
          <w:lang w:eastAsia="ko-KR"/>
        </w:rPr>
        <w:t>onsider the following</w:t>
      </w:r>
      <w:r>
        <w:rPr>
          <w:rFonts w:hint="eastAsia"/>
        </w:rPr>
        <w:t xml:space="preserve"> as </w:t>
      </w:r>
      <w:r>
        <w:rPr>
          <w:rFonts w:hint="eastAsia"/>
          <w:lang w:eastAsia="ko-KR"/>
        </w:rPr>
        <w:t xml:space="preserve">an </w:t>
      </w:r>
      <w:r>
        <w:rPr>
          <w:rFonts w:hint="eastAsia"/>
        </w:rPr>
        <w:t>example</w:t>
      </w:r>
      <w:r>
        <w:rPr>
          <w:rFonts w:hint="eastAsia"/>
          <w:lang w:eastAsia="ko-KR"/>
        </w:rPr>
        <w:t xml:space="preserve"> </w:t>
      </w:r>
      <w:r w:rsidR="00914F55">
        <w:rPr>
          <w:rFonts w:hint="eastAsia"/>
          <w:lang w:eastAsia="ko-KR"/>
        </w:rPr>
        <w:t xml:space="preserve">running </w:t>
      </w:r>
      <w:r>
        <w:rPr>
          <w:rFonts w:hint="eastAsia"/>
          <w:lang w:eastAsia="ko-KR"/>
        </w:rPr>
        <w:t xml:space="preserve">with </w:t>
      </w:r>
      <w:r w:rsidR="005733C6" w:rsidRPr="469AFBFB">
        <w:rPr>
          <w:lang w:eastAsia="ko-KR"/>
        </w:rPr>
        <w:t>two</w:t>
      </w:r>
      <w:r>
        <w:rPr>
          <w:rFonts w:hint="eastAsia"/>
          <w:lang w:eastAsia="ko-KR"/>
        </w:rPr>
        <w:t xml:space="preserve"> processes</w:t>
      </w:r>
      <w:r>
        <w:rPr>
          <w:lang w:eastAsia="ko-KR"/>
        </w:rPr>
        <w:t>:</w:t>
      </w:r>
    </w:p>
    <w:p w14:paraId="7CEB9E0D" w14:textId="77777777" w:rsidR="00BE426C" w:rsidRDefault="00BE426C" w:rsidP="00BE426C">
      <w:pPr>
        <w:pStyle w:val="ListParagraph"/>
        <w:numPr>
          <w:ilvl w:val="0"/>
          <w:numId w:val="43"/>
        </w:numPr>
        <w:spacing w:after="0"/>
        <w:rPr>
          <w:lang w:eastAsia="ko-KR"/>
        </w:rPr>
      </w:pPr>
      <w:r>
        <w:rPr>
          <w:lang w:eastAsia="ko-KR"/>
        </w:rPr>
        <w:t>Rank 0</w:t>
      </w:r>
      <w:r>
        <w:rPr>
          <w:rFonts w:hint="eastAsia"/>
          <w:lang w:eastAsia="ko-KR"/>
        </w:rPr>
        <w:t xml:space="preserve"> process</w:t>
      </w:r>
      <w:r w:rsidR="003F5E59">
        <w:rPr>
          <w:rFonts w:hint="eastAsia"/>
          <w:lang w:eastAsia="ko-KR"/>
        </w:rPr>
        <w:t xml:space="preserve"> (P0)</w:t>
      </w:r>
      <w:r>
        <w:rPr>
          <w:lang w:eastAsia="ko-KR"/>
        </w:rPr>
        <w:t xml:space="preserve"> reads</w:t>
      </w:r>
      <w:r>
        <w:rPr>
          <w:rFonts w:hint="eastAsia"/>
          <w:lang w:eastAsia="ko-KR"/>
        </w:rPr>
        <w:t xml:space="preserve"> </w:t>
      </w:r>
      <w:r w:rsidR="00914F55">
        <w:rPr>
          <w:rFonts w:hint="eastAsia"/>
          <w:lang w:eastAsia="ko-KR"/>
        </w:rPr>
        <w:t xml:space="preserve">data </w:t>
      </w:r>
      <w:r>
        <w:rPr>
          <w:rFonts w:hint="eastAsia"/>
          <w:lang w:eastAsia="ko-KR"/>
        </w:rPr>
        <w:t>portions</w:t>
      </w:r>
      <w:r>
        <w:rPr>
          <w:lang w:eastAsia="ko-KR"/>
        </w:rPr>
        <w:t xml:space="preserve"> from </w:t>
      </w:r>
      <w:r>
        <w:rPr>
          <w:rFonts w:hint="eastAsia"/>
          <w:lang w:eastAsia="ko-KR"/>
        </w:rPr>
        <w:t>d</w:t>
      </w:r>
      <w:r>
        <w:rPr>
          <w:lang w:eastAsia="ko-KR"/>
        </w:rPr>
        <w:t>atasets ‘</w:t>
      </w:r>
      <w:r>
        <w:rPr>
          <w:rFonts w:hint="eastAsia"/>
        </w:rPr>
        <w:t>d1</w:t>
      </w:r>
      <w:r>
        <w:rPr>
          <w:lang w:eastAsia="ko-KR"/>
        </w:rPr>
        <w:t>’, ‘</w:t>
      </w:r>
      <w:r>
        <w:rPr>
          <w:rFonts w:hint="eastAsia"/>
        </w:rPr>
        <w:t>d2</w:t>
      </w:r>
      <w:r>
        <w:rPr>
          <w:lang w:eastAsia="ko-KR"/>
        </w:rPr>
        <w:t>’, and ‘</w:t>
      </w:r>
      <w:r>
        <w:rPr>
          <w:rFonts w:hint="eastAsia"/>
        </w:rPr>
        <w:t>d3</w:t>
      </w:r>
      <w:r>
        <w:rPr>
          <w:lang w:eastAsia="ko-KR"/>
        </w:rPr>
        <w:t xml:space="preserve">’. </w:t>
      </w:r>
    </w:p>
    <w:p w14:paraId="761B50C1" w14:textId="77777777" w:rsidR="00BE426C" w:rsidRPr="005D211B" w:rsidRDefault="00BE426C" w:rsidP="005D211B">
      <w:pPr>
        <w:pStyle w:val="ListParagraph"/>
        <w:numPr>
          <w:ilvl w:val="0"/>
          <w:numId w:val="43"/>
        </w:numPr>
        <w:spacing w:after="0"/>
        <w:rPr>
          <w:lang w:eastAsia="ko-KR"/>
        </w:rPr>
      </w:pPr>
      <w:r>
        <w:rPr>
          <w:lang w:eastAsia="ko-KR"/>
        </w:rPr>
        <w:t xml:space="preserve">Rank 1 </w:t>
      </w:r>
      <w:r>
        <w:rPr>
          <w:rFonts w:hint="eastAsia"/>
          <w:lang w:eastAsia="ko-KR"/>
        </w:rPr>
        <w:t xml:space="preserve">process </w:t>
      </w:r>
      <w:r w:rsidR="003F5E59">
        <w:rPr>
          <w:rFonts w:hint="eastAsia"/>
          <w:lang w:eastAsia="ko-KR"/>
        </w:rPr>
        <w:t xml:space="preserve">(P1) </w:t>
      </w:r>
      <w:r>
        <w:rPr>
          <w:lang w:eastAsia="ko-KR"/>
        </w:rPr>
        <w:t xml:space="preserve">reads </w:t>
      </w:r>
      <w:r w:rsidR="00914F55">
        <w:rPr>
          <w:rFonts w:hint="eastAsia"/>
          <w:lang w:eastAsia="ko-KR"/>
        </w:rPr>
        <w:t xml:space="preserve">data </w:t>
      </w:r>
      <w:r>
        <w:rPr>
          <w:rFonts w:hint="eastAsia"/>
          <w:lang w:eastAsia="ko-KR"/>
        </w:rPr>
        <w:t xml:space="preserve">portions </w:t>
      </w:r>
      <w:r>
        <w:rPr>
          <w:lang w:eastAsia="ko-KR"/>
        </w:rPr>
        <w:t xml:space="preserve">from </w:t>
      </w:r>
      <w:r>
        <w:rPr>
          <w:rFonts w:hint="eastAsia"/>
          <w:lang w:eastAsia="ko-KR"/>
        </w:rPr>
        <w:t>d</w:t>
      </w:r>
      <w:r>
        <w:rPr>
          <w:lang w:eastAsia="ko-KR"/>
        </w:rPr>
        <w:t>atasets ‘</w:t>
      </w:r>
      <w:r>
        <w:rPr>
          <w:rFonts w:hint="eastAsia"/>
        </w:rPr>
        <w:t>d</w:t>
      </w:r>
      <w:r>
        <w:rPr>
          <w:rFonts w:hint="eastAsia"/>
          <w:lang w:eastAsia="ko-KR"/>
        </w:rPr>
        <w:t>1</w:t>
      </w:r>
      <w:r>
        <w:rPr>
          <w:lang w:eastAsia="ko-KR"/>
        </w:rPr>
        <w:t>’</w:t>
      </w:r>
      <w:r>
        <w:rPr>
          <w:rFonts w:hint="eastAsia"/>
          <w:lang w:eastAsia="ko-KR"/>
        </w:rPr>
        <w:t xml:space="preserve">, </w:t>
      </w:r>
      <w:proofErr w:type="gramStart"/>
      <w:r>
        <w:rPr>
          <w:lang w:eastAsia="ko-KR"/>
        </w:rPr>
        <w:t>‘</w:t>
      </w:r>
      <w:r>
        <w:rPr>
          <w:rFonts w:hint="eastAsia"/>
          <w:lang w:eastAsia="ko-KR"/>
        </w:rPr>
        <w:t>d2</w:t>
      </w:r>
      <w:r>
        <w:rPr>
          <w:lang w:eastAsia="ko-KR"/>
        </w:rPr>
        <w:t>’</w:t>
      </w:r>
      <w:r>
        <w:rPr>
          <w:rFonts w:hint="eastAsia"/>
          <w:lang w:eastAsia="ko-KR"/>
        </w:rPr>
        <w:t xml:space="preserve"> </w:t>
      </w:r>
      <w:r>
        <w:rPr>
          <w:lang w:eastAsia="ko-KR"/>
        </w:rPr>
        <w:t xml:space="preserve"> and</w:t>
      </w:r>
      <w:proofErr w:type="gramEnd"/>
      <w:r>
        <w:rPr>
          <w:lang w:eastAsia="ko-KR"/>
        </w:rPr>
        <w:t xml:space="preserve"> ‘</w:t>
      </w:r>
      <w:r>
        <w:rPr>
          <w:rFonts w:hint="eastAsia"/>
        </w:rPr>
        <w:t>d</w:t>
      </w:r>
      <w:r>
        <w:rPr>
          <w:rFonts w:hint="eastAsia"/>
          <w:lang w:eastAsia="ko-KR"/>
        </w:rPr>
        <w:t>3</w:t>
      </w:r>
      <w:r>
        <w:rPr>
          <w:lang w:eastAsia="ko-KR"/>
        </w:rPr>
        <w:t>’.</w:t>
      </w:r>
    </w:p>
    <w:p w14:paraId="10F5FC05" w14:textId="77777777" w:rsidR="002A71E6" w:rsidRDefault="002A71E6" w:rsidP="008561B3">
      <w:pPr>
        <w:spacing w:after="0"/>
        <w:rPr>
          <w:lang w:eastAsia="ko-KR"/>
        </w:rPr>
      </w:pPr>
    </w:p>
    <w:p w14:paraId="47D201B1" w14:textId="77777777" w:rsidR="00117AC1" w:rsidRDefault="00117AC1" w:rsidP="005D211B">
      <w:pPr>
        <w:rPr>
          <w:lang w:eastAsia="ko-KR"/>
        </w:rPr>
      </w:pPr>
      <w:r>
        <w:rPr>
          <w:rFonts w:hint="eastAsia"/>
          <w:lang w:eastAsia="ko-KR"/>
        </w:rPr>
        <w:t>Chart view:</w:t>
      </w:r>
    </w:p>
    <w:p w14:paraId="5E97ADC7" w14:textId="2F868E63" w:rsidR="00D12994" w:rsidRPr="00A90E43" w:rsidRDefault="00F406E4" w:rsidP="00A90E43">
      <w:pPr>
        <w:spacing w:after="0"/>
        <w:ind w:left="720"/>
        <w:rPr>
          <w:sz w:val="22"/>
          <w:lang w:eastAsia="ko-KR"/>
        </w:rPr>
      </w:pPr>
      <w:r>
        <w:rPr>
          <w:rFonts w:hint="eastAsia"/>
          <w:lang w:eastAsia="ko-KR"/>
        </w:rPr>
        <w:t xml:space="preserve"> </w:t>
      </w:r>
      <w:r w:rsidR="00EA2020" w:rsidRPr="469AFBFB">
        <w:rPr>
          <w:sz w:val="22"/>
          <w:lang w:eastAsia="ko-KR"/>
        </w:rPr>
        <w:t>An</w:t>
      </w:r>
      <w:r w:rsidR="00D223E8" w:rsidRPr="00A90E43">
        <w:rPr>
          <w:sz w:val="22"/>
          <w:lang w:eastAsia="ko-KR"/>
        </w:rPr>
        <w:t xml:space="preserve"> HDF5 file</w:t>
      </w:r>
    </w:p>
    <w:p w14:paraId="7BF29A42" w14:textId="77777777" w:rsidR="00D12994" w:rsidRDefault="00F0742A" w:rsidP="00A90E43">
      <w:pPr>
        <w:ind w:left="720"/>
        <w:rPr>
          <w:lang w:eastAsia="ko-KR"/>
        </w:rPr>
      </w:pPr>
      <w:r>
        <w:rPr>
          <w:noProof/>
        </w:rPr>
        <mc:AlternateContent>
          <mc:Choice Requires="wps">
            <w:drawing>
              <wp:anchor distT="0" distB="0" distL="114300" distR="114300" simplePos="0" relativeHeight="251658245" behindDoc="0" locked="0" layoutInCell="1" allowOverlap="1" wp14:anchorId="24AB7957" wp14:editId="615AB693">
                <wp:simplePos x="0" y="0"/>
                <wp:positionH relativeFrom="column">
                  <wp:posOffset>1964055</wp:posOffset>
                </wp:positionH>
                <wp:positionV relativeFrom="paragraph">
                  <wp:posOffset>521335</wp:posOffset>
                </wp:positionV>
                <wp:extent cx="361950" cy="379095"/>
                <wp:effectExtent l="0" t="0" r="19050" b="2095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 cy="379095"/>
                        </a:xfrm>
                        <a:prstGeom prst="rect">
                          <a:avLst/>
                        </a:prstGeom>
                        <a:solidFill>
                          <a:schemeClr val="tx2">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07F7DF" w14:textId="77777777" w:rsidR="00FD0991" w:rsidRPr="00A90E43" w:rsidRDefault="00FD0991" w:rsidP="00117AC1">
                            <w:pPr>
                              <w:pStyle w:val="NormalWeb"/>
                              <w:spacing w:before="0" w:beforeAutospacing="0" w:after="0" w:afterAutospacing="0"/>
                              <w:rPr>
                                <w:rFonts w:eastAsia="Batang"/>
                              </w:rPr>
                            </w:pPr>
                            <w:r>
                              <w:rPr>
                                <w:rFonts w:asciiTheme="minorHAnsi" w:eastAsia="Batang" w:hAnsi="Calibri" w:cstheme="minorBidi" w:hint="eastAsia"/>
                                <w:b/>
                                <w:bCs/>
                                <w:color w:val="000000" w:themeColor="text1"/>
                                <w:kern w:val="24"/>
                                <w:sz w:val="22"/>
                                <w:szCs w:val="2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9" o:spid="_x0000_s1026" style="position:absolute;left:0;text-align:left;margin-left:154.65pt;margin-top:41.05pt;width:28.5pt;height:29.8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" fillcolor="#c6d9f1 [671]" strokecolor="#0070c0" strokeweight="2pt">
                <v:path arrowok="t"/>
                <v:textbox>
                  <w:txbxContent>
                    <w:p w14:paraId="3107F7DF" w14:textId="77777777" w:rsidR="00FD0991" w:rsidRPr="00A90E43" w:rsidRDefault="00FD0991" w:rsidP="00117AC1">
                      <w:pPr>
                        <w:pStyle w:val="NormalWeb"/>
                        <w:spacing w:before="0" w:beforeAutospacing="0" w:after="0" w:afterAutospacing="0"/>
                        <w:rPr>
                          <w:rFonts w:eastAsia="Batang"/>
                        </w:rPr>
                      </w:pPr>
                      <w:r>
                        <w:rPr>
                          <w:rFonts w:asciiTheme="minorHAnsi" w:eastAsia="Batang" w:hAnsi="Calibri" w:cstheme="minorBidi" w:hint="eastAsia"/>
                          <w:b/>
                          <w:bCs/>
                          <w:color w:val="000000" w:themeColor="text1"/>
                          <w:kern w:val="24"/>
                          <w:sz w:val="22"/>
                          <w:szCs w:val="22"/>
                        </w:rPr>
                        <w:t>P0</w:t>
                      </w:r>
                    </w:p>
                  </w:txbxContent>
                </v:textbox>
              </v:rect>
            </w:pict>
          </mc:Fallback>
        </mc:AlternateContent>
      </w:r>
      <w:r>
        <w:rPr>
          <w:noProof/>
        </w:rPr>
        <mc:AlternateContent>
          <mc:Choice Requires="wps">
            <w:drawing>
              <wp:anchor distT="0" distB="0" distL="114300" distR="114300" simplePos="0" relativeHeight="251658246" behindDoc="0" locked="0" layoutInCell="1" allowOverlap="1" wp14:anchorId="701B198A" wp14:editId="5AAFB1CD">
                <wp:simplePos x="0" y="0"/>
                <wp:positionH relativeFrom="column">
                  <wp:posOffset>2404110</wp:posOffset>
                </wp:positionH>
                <wp:positionV relativeFrom="paragraph">
                  <wp:posOffset>523240</wp:posOffset>
                </wp:positionV>
                <wp:extent cx="391795" cy="607695"/>
                <wp:effectExtent l="0" t="0" r="27305" b="20955"/>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1795" cy="607695"/>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1EC07" w14:textId="77777777" w:rsidR="00FD0991" w:rsidRPr="00A90E43" w:rsidRDefault="00FD0991" w:rsidP="00117AC1">
                            <w:pPr>
                              <w:pStyle w:val="NormalWeb"/>
                              <w:spacing w:before="0" w:beforeAutospacing="0" w:after="0" w:afterAutospacing="0"/>
                              <w:rPr>
                                <w:sz w:val="22"/>
                                <w:szCs w:val="22"/>
                              </w:rPr>
                            </w:pPr>
                            <w:r w:rsidRPr="00A90E43">
                              <w:rPr>
                                <w:rFonts w:asciiTheme="minorHAnsi" w:eastAsia="Batang" w:hAnsi="Calibri" w:cstheme="minorBidi"/>
                                <w:b/>
                                <w:bCs/>
                                <w:color w:val="000000" w:themeColor="text1"/>
                                <w:kern w:val="24"/>
                                <w:sz w:val="22"/>
                                <w:szCs w:val="22"/>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 o:spid="_x0000_s1027" style="position:absolute;left:0;text-align:left;margin-left:189.3pt;margin-top:41.2pt;width:30.85pt;height:47.8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" fillcolor="#e5b8b7 [1301]" strokecolor="red" strokeweight="2pt">
                <v:path arrowok="t"/>
                <v:textbox>
                  <w:txbxContent>
                    <w:p w14:paraId="01A1EC07" w14:textId="77777777" w:rsidR="00FD0991" w:rsidRPr="00A90E43" w:rsidRDefault="00FD0991" w:rsidP="00117AC1">
                      <w:pPr>
                        <w:pStyle w:val="NormalWeb"/>
                        <w:spacing w:before="0" w:beforeAutospacing="0" w:after="0" w:afterAutospacing="0"/>
                        <w:rPr>
                          <w:sz w:val="22"/>
                          <w:szCs w:val="22"/>
                        </w:rPr>
                      </w:pPr>
                      <w:r w:rsidRPr="00A90E43">
                        <w:rPr>
                          <w:rFonts w:asciiTheme="minorHAnsi" w:eastAsia="Batang" w:hAnsi="Calibri" w:cstheme="minorBidi"/>
                          <w:b/>
                          <w:bCs/>
                          <w:color w:val="000000" w:themeColor="text1"/>
                          <w:kern w:val="24"/>
                          <w:sz w:val="22"/>
                          <w:szCs w:val="22"/>
                        </w:rPr>
                        <w:t>P1</w:t>
                      </w:r>
                    </w:p>
                  </w:txbxContent>
                </v:textbox>
              </v:rect>
            </w:pict>
          </mc:Fallback>
        </mc:AlternateContent>
      </w:r>
      <w:r>
        <w:rPr>
          <w:noProof/>
        </w:rPr>
        <mc:AlternateContent>
          <mc:Choice Requires="wps">
            <w:drawing>
              <wp:anchor distT="0" distB="0" distL="114300" distR="114300" simplePos="0" relativeHeight="251658249" behindDoc="0" locked="0" layoutInCell="1" allowOverlap="1" wp14:anchorId="2144EA41" wp14:editId="6BDB7EDA">
                <wp:simplePos x="0" y="0"/>
                <wp:positionH relativeFrom="column">
                  <wp:posOffset>3408045</wp:posOffset>
                </wp:positionH>
                <wp:positionV relativeFrom="paragraph">
                  <wp:posOffset>521970</wp:posOffset>
                </wp:positionV>
                <wp:extent cx="391795" cy="380365"/>
                <wp:effectExtent l="0" t="0" r="27305" b="19685"/>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1795" cy="380365"/>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917CC" w14:textId="77777777" w:rsidR="00FD0991" w:rsidRPr="00A90E43" w:rsidRDefault="00FD0991" w:rsidP="00117AC1">
                            <w:pPr>
                              <w:pStyle w:val="NormalWeb"/>
                              <w:spacing w:before="0" w:beforeAutospacing="0" w:after="0" w:afterAutospacing="0"/>
                              <w:rPr>
                                <w:rFonts w:eastAsia="Batang"/>
                                <w:sz w:val="22"/>
                                <w:szCs w:val="22"/>
                              </w:rPr>
                            </w:pPr>
                            <w:r w:rsidRPr="00A90E43">
                              <w:rPr>
                                <w:rFonts w:asciiTheme="minorHAnsi" w:eastAsia="Batang" w:hAnsi="Calibri" w:cstheme="minorBidi"/>
                                <w:b/>
                                <w:bCs/>
                                <w:color w:val="000000" w:themeColor="text1"/>
                                <w:kern w:val="24"/>
                                <w:sz w:val="22"/>
                                <w:szCs w:val="22"/>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left:0;text-align:left;margin-left:268.35pt;margin-top:41.1pt;width:30.85pt;height:29.9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" fillcolor="#e5b8b7 [1301]" strokecolor="red" strokeweight="2pt">
                <v:path arrowok="t"/>
                <v:textbox>
                  <w:txbxContent>
                    <w:p w14:paraId="616917CC" w14:textId="77777777" w:rsidR="00FD0991" w:rsidRPr="00A90E43" w:rsidRDefault="00FD0991" w:rsidP="00117AC1">
                      <w:pPr>
                        <w:pStyle w:val="NormalWeb"/>
                        <w:spacing w:before="0" w:beforeAutospacing="0" w:after="0" w:afterAutospacing="0"/>
                        <w:rPr>
                          <w:rFonts w:eastAsia="Batang"/>
                          <w:sz w:val="22"/>
                          <w:szCs w:val="22"/>
                        </w:rPr>
                      </w:pPr>
                      <w:r w:rsidRPr="00A90E43">
                        <w:rPr>
                          <w:rFonts w:asciiTheme="minorHAnsi" w:eastAsia="Batang" w:hAnsi="Calibri" w:cstheme="minorBidi"/>
                          <w:b/>
                          <w:bCs/>
                          <w:color w:val="000000" w:themeColor="text1"/>
                          <w:kern w:val="24"/>
                          <w:sz w:val="22"/>
                          <w:szCs w:val="22"/>
                        </w:rPr>
                        <w:t>P1</w:t>
                      </w: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5E9E56B9" wp14:editId="7B71D5D7">
                <wp:simplePos x="0" y="0"/>
                <wp:positionH relativeFrom="column">
                  <wp:posOffset>1870710</wp:posOffset>
                </wp:positionH>
                <wp:positionV relativeFrom="paragraph">
                  <wp:posOffset>443865</wp:posOffset>
                </wp:positionV>
                <wp:extent cx="1089025" cy="758825"/>
                <wp:effectExtent l="0" t="0" r="15875" b="2222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9025" cy="758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489E683">
              <v:rect id="Rectangle 8" style="position:absolute;margin-left:147.3pt;margin-top:34.95pt;width:85.75pt;height:59.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color="black [3213]" strokeweight="2pt" w14:anchorId="402052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">
                <v:path arrowok="t"/>
              </v:rect>
            </w:pict>
          </mc:Fallback>
        </mc:AlternateContent>
      </w:r>
      <w:r>
        <w:rPr>
          <w:noProof/>
        </w:rPr>
        <mc:AlternateContent>
          <mc:Choice Requires="wps">
            <w:drawing>
              <wp:anchor distT="0" distB="0" distL="114300" distR="114300" simplePos="0" relativeHeight="251658248" behindDoc="0" locked="0" layoutInCell="1" allowOverlap="1" wp14:anchorId="592582C1" wp14:editId="0F160474">
                <wp:simplePos x="0" y="0"/>
                <wp:positionH relativeFrom="column">
                  <wp:posOffset>3318510</wp:posOffset>
                </wp:positionH>
                <wp:positionV relativeFrom="paragraph">
                  <wp:posOffset>433705</wp:posOffset>
                </wp:positionV>
                <wp:extent cx="1089025" cy="758825"/>
                <wp:effectExtent l="0" t="0" r="15875" b="22225"/>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9025" cy="758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15912F3">
              <v:rect id="Rectangle 12" style="position:absolute;margin-left:261.3pt;margin-top:34.15pt;width:85.75pt;height:59.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color="black [3213]" strokeweight="2pt" w14:anchorId="1DC32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">
                <v:path arrowok="t"/>
              </v:rect>
            </w:pict>
          </mc:Fallback>
        </mc:AlternateContent>
      </w:r>
      <w:r>
        <w:rPr>
          <w:noProof/>
        </w:rPr>
        <mc:AlternateContent>
          <mc:Choice Requires="wps">
            <w:drawing>
              <wp:anchor distT="0" distB="0" distL="114300" distR="114300" simplePos="0" relativeHeight="251658247" behindDoc="0" locked="0" layoutInCell="1" allowOverlap="1" wp14:anchorId="5AB57D8D" wp14:editId="7F9E78E3">
                <wp:simplePos x="0" y="0"/>
                <wp:positionH relativeFrom="column">
                  <wp:posOffset>1871980</wp:posOffset>
                </wp:positionH>
                <wp:positionV relativeFrom="paragraph">
                  <wp:posOffset>94615</wp:posOffset>
                </wp:positionV>
                <wp:extent cx="457200" cy="277495"/>
                <wp:effectExtent l="0" t="0" r="0" b="8255"/>
                <wp:wrapNone/>
                <wp:docPr id="12"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77495"/>
                        </a:xfrm>
                        <a:prstGeom prst="rect">
                          <a:avLst/>
                        </a:prstGeom>
                        <a:noFill/>
                        <a:ln>
                          <a:noFill/>
                        </a:ln>
                      </wps:spPr>
                      <wps:txbx>
                        <w:txbxContent>
                          <w:p w14:paraId="299024D6" w14:textId="77777777" w:rsidR="00FD0991" w:rsidRDefault="00FD0991" w:rsidP="00117AC1">
                            <w:pPr>
                              <w:pStyle w:val="NormalWeb"/>
                              <w:spacing w:before="0" w:beforeAutospacing="0" w:after="0" w:afterAutospacing="0"/>
                            </w:pPr>
                            <w:r>
                              <w:rPr>
                                <w:rFonts w:asciiTheme="minorHAnsi" w:hAnsi="Calibri" w:cstheme="minorBidi"/>
                                <w:color w:val="000000" w:themeColor="text1"/>
                                <w:kern w:val="24"/>
                              </w:rPr>
                              <w:t>d2</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11" o:spid="_x0000_s1029" type="#_x0000_t202" style="position:absolute;left:0;text-align:left;margin-left:147.4pt;margin-top:7.45pt;width:36pt;height:21.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" filled="f" stroked="f">
                <v:path arrowok="t"/>
                <v:textbox style="mso-fit-shape-to-text:t">
                  <w:txbxContent>
                    <w:p w14:paraId="299024D6" w14:textId="77777777" w:rsidR="00FD0991" w:rsidRDefault="00FD0991" w:rsidP="00117AC1">
                      <w:pPr>
                        <w:pStyle w:val="NormalWeb"/>
                        <w:spacing w:before="0" w:beforeAutospacing="0" w:after="0" w:afterAutospacing="0"/>
                      </w:pPr>
                      <w:r>
                        <w:rPr>
                          <w:rFonts w:asciiTheme="minorHAnsi" w:hAnsi="Calibri" w:cstheme="minorBidi"/>
                          <w:color w:val="000000" w:themeColor="text1"/>
                          <w:kern w:val="24"/>
                        </w:rPr>
                        <w:t>d2</w:t>
                      </w:r>
                    </w:p>
                  </w:txbxContent>
                </v:textbox>
              </v:shape>
            </w:pict>
          </mc:Fallback>
        </mc:AlternateContent>
      </w:r>
      <w:r>
        <w:rPr>
          <w:noProof/>
        </w:rPr>
        <mc:AlternateContent>
          <mc:Choice Requires="wps">
            <w:drawing>
              <wp:anchor distT="0" distB="0" distL="114300" distR="114300" simplePos="0" relativeHeight="251658250" behindDoc="0" locked="0" layoutInCell="1" allowOverlap="1" wp14:anchorId="7D90A787" wp14:editId="3177EB0B">
                <wp:simplePos x="0" y="0"/>
                <wp:positionH relativeFrom="column">
                  <wp:posOffset>3319780</wp:posOffset>
                </wp:positionH>
                <wp:positionV relativeFrom="paragraph">
                  <wp:posOffset>84455</wp:posOffset>
                </wp:positionV>
                <wp:extent cx="457200" cy="277495"/>
                <wp:effectExtent l="0" t="0" r="0" b="8255"/>
                <wp:wrapNone/>
                <wp:docPr id="16"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77495"/>
                        </a:xfrm>
                        <a:prstGeom prst="rect">
                          <a:avLst/>
                        </a:prstGeom>
                        <a:noFill/>
                        <a:ln>
                          <a:noFill/>
                        </a:ln>
                      </wps:spPr>
                      <wps:txbx>
                        <w:txbxContent>
                          <w:p w14:paraId="093FE08B" w14:textId="77777777" w:rsidR="00FD0991" w:rsidRDefault="00FD0991" w:rsidP="00117AC1">
                            <w:pPr>
                              <w:pStyle w:val="NormalWeb"/>
                              <w:spacing w:before="0" w:beforeAutospacing="0" w:after="0" w:afterAutospacing="0"/>
                            </w:pPr>
                            <w:r>
                              <w:rPr>
                                <w:rFonts w:asciiTheme="minorHAnsi" w:hAnsi="Calibri" w:cstheme="minorBidi"/>
                                <w:color w:val="000000" w:themeColor="text1"/>
                                <w:kern w:val="24"/>
                              </w:rPr>
                              <w:t>d3</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15" o:spid="_x0000_s1030" type="#_x0000_t202" style="position:absolute;left:0;text-align:left;margin-left:261.4pt;margin-top:6.65pt;width:36pt;height:21.8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" filled="f" stroked="f">
                <v:path arrowok="t"/>
                <v:textbox style="mso-fit-shape-to-text:t">
                  <w:txbxContent>
                    <w:p w14:paraId="093FE08B" w14:textId="77777777" w:rsidR="00FD0991" w:rsidRDefault="00FD0991" w:rsidP="00117AC1">
                      <w:pPr>
                        <w:pStyle w:val="NormalWeb"/>
                        <w:spacing w:before="0" w:beforeAutospacing="0" w:after="0" w:afterAutospacing="0"/>
                      </w:pPr>
                      <w:r>
                        <w:rPr>
                          <w:rFonts w:asciiTheme="minorHAnsi" w:hAnsi="Calibri" w:cstheme="minorBidi"/>
                          <w:color w:val="000000" w:themeColor="text1"/>
                          <w:kern w:val="24"/>
                        </w:rPr>
                        <w:t>d3</w:t>
                      </w:r>
                    </w:p>
                  </w:txbxContent>
                </v:textbox>
              </v:shape>
            </w:pict>
          </mc:Fallback>
        </mc:AlternateContent>
      </w:r>
      <w:r>
        <w:rPr>
          <w:noProof/>
        </w:rPr>
        <mc:AlternateContent>
          <mc:Choice Requires="wps">
            <w:drawing>
              <wp:anchor distT="0" distB="0" distL="114300" distR="114300" simplePos="0" relativeHeight="251658253" behindDoc="0" locked="0" layoutInCell="1" allowOverlap="1" wp14:anchorId="6080C85B" wp14:editId="47933036">
                <wp:simplePos x="0" y="0"/>
                <wp:positionH relativeFrom="column">
                  <wp:posOffset>4691380</wp:posOffset>
                </wp:positionH>
                <wp:positionV relativeFrom="paragraph">
                  <wp:posOffset>84455</wp:posOffset>
                </wp:positionV>
                <wp:extent cx="457200" cy="277495"/>
                <wp:effectExtent l="0" t="0" r="0" b="8255"/>
                <wp:wrapNone/>
                <wp:docPr id="20"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77495"/>
                        </a:xfrm>
                        <a:prstGeom prst="rect">
                          <a:avLst/>
                        </a:prstGeom>
                        <a:noFill/>
                        <a:ln>
                          <a:noFill/>
                        </a:ln>
                      </wps:spPr>
                      <wps:txbx>
                        <w:txbxContent>
                          <w:p w14:paraId="7D979A1D" w14:textId="77777777" w:rsidR="00FD0991" w:rsidRDefault="00FD0991" w:rsidP="00117AC1">
                            <w:pPr>
                              <w:pStyle w:val="NormalWeb"/>
                              <w:spacing w:before="0" w:beforeAutospacing="0" w:after="0" w:afterAutospacing="0"/>
                            </w:pPr>
                            <w:r>
                              <w:rPr>
                                <w:rFonts w:asciiTheme="minorHAnsi" w:hAnsi="Calibri" w:cstheme="minorBidi"/>
                                <w:color w:val="000000" w:themeColor="text1"/>
                                <w:kern w:val="24"/>
                              </w:rPr>
                              <w:t>d4</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19" o:spid="_x0000_s1031" type="#_x0000_t202" style="position:absolute;left:0;text-align:left;margin-left:369.4pt;margin-top:6.65pt;width:36pt;height:21.8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" filled="f" stroked="f">
                <v:path arrowok="t"/>
                <v:textbox style="mso-fit-shape-to-text:t">
                  <w:txbxContent>
                    <w:p w14:paraId="7D979A1D" w14:textId="77777777" w:rsidR="00FD0991" w:rsidRDefault="00FD0991" w:rsidP="00117AC1">
                      <w:pPr>
                        <w:pStyle w:val="NormalWeb"/>
                        <w:spacing w:before="0" w:beforeAutospacing="0" w:after="0" w:afterAutospacing="0"/>
                      </w:pPr>
                      <w:r>
                        <w:rPr>
                          <w:rFonts w:asciiTheme="minorHAnsi" w:hAnsi="Calibri" w:cstheme="minorBidi"/>
                          <w:color w:val="000000" w:themeColor="text1"/>
                          <w:kern w:val="24"/>
                        </w:rPr>
                        <w:t>d4</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74AD69B2" wp14:editId="3BBCC8F3">
                <wp:simplePos x="0" y="0"/>
                <wp:positionH relativeFrom="column">
                  <wp:posOffset>401955</wp:posOffset>
                </wp:positionH>
                <wp:positionV relativeFrom="paragraph">
                  <wp:posOffset>101600</wp:posOffset>
                </wp:positionV>
                <wp:extent cx="457200" cy="277495"/>
                <wp:effectExtent l="0" t="0" r="0" b="8255"/>
                <wp:wrapNone/>
                <wp:docPr id="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77495"/>
                        </a:xfrm>
                        <a:prstGeom prst="rect">
                          <a:avLst/>
                        </a:prstGeom>
                        <a:noFill/>
                        <a:ln>
                          <a:noFill/>
                        </a:ln>
                      </wps:spPr>
                      <wps:txbx>
                        <w:txbxContent>
                          <w:p w14:paraId="73653936" w14:textId="77777777" w:rsidR="00FD0991" w:rsidRDefault="00FD0991" w:rsidP="00117AC1">
                            <w:pPr>
                              <w:pStyle w:val="NormalWeb"/>
                              <w:spacing w:before="0" w:beforeAutospacing="0" w:after="0" w:afterAutospacing="0"/>
                            </w:pPr>
                            <w:r>
                              <w:rPr>
                                <w:rFonts w:asciiTheme="minorHAnsi" w:hAnsi="Calibri" w:cstheme="minorBidi"/>
                                <w:color w:val="000000" w:themeColor="text1"/>
                                <w:kern w:val="24"/>
                              </w:rPr>
                              <w:t>d1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7" o:spid="_x0000_s1032" type="#_x0000_t202" style="position:absolute;left:0;text-align:left;margin-left:31.65pt;margin-top:8pt;width:36pt;height:21.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" filled="f" stroked="f">
                <v:path arrowok="t"/>
                <v:textbox style="mso-fit-shape-to-text:t">
                  <w:txbxContent>
                    <w:p w14:paraId="73653936" w14:textId="77777777" w:rsidR="00FD0991" w:rsidRDefault="00FD0991" w:rsidP="00117AC1">
                      <w:pPr>
                        <w:pStyle w:val="NormalWeb"/>
                        <w:spacing w:before="0" w:beforeAutospacing="0" w:after="0" w:afterAutospacing="0"/>
                      </w:pPr>
                      <w:r>
                        <w:rPr>
                          <w:rFonts w:asciiTheme="minorHAnsi" w:hAnsi="Calibri" w:cstheme="minorBidi"/>
                          <w:color w:val="000000" w:themeColor="text1"/>
                          <w:kern w:val="24"/>
                        </w:rPr>
                        <w:t>d1</w:t>
                      </w:r>
                    </w:p>
                  </w:txbxContent>
                </v:textbox>
              </v:shape>
            </w:pict>
          </mc:Fallback>
        </mc:AlternateContent>
      </w:r>
      <w:r>
        <w:rPr>
          <w:noProof/>
          <w:szCs w:val="24"/>
        </w:rPr>
        <mc:AlternateContent>
          <mc:Choice Requires="wps">
            <w:drawing>
              <wp:anchor distT="0" distB="0" distL="114300" distR="114300" simplePos="0" relativeHeight="251658254" behindDoc="0" locked="0" layoutInCell="1" allowOverlap="1" wp14:anchorId="5475F2B6" wp14:editId="4BED0130">
                <wp:simplePos x="0" y="0"/>
                <wp:positionH relativeFrom="column">
                  <wp:posOffset>154305</wp:posOffset>
                </wp:positionH>
                <wp:positionV relativeFrom="paragraph">
                  <wp:posOffset>86995</wp:posOffset>
                </wp:positionV>
                <wp:extent cx="5737225" cy="1360805"/>
                <wp:effectExtent l="0" t="0" r="15875" b="10795"/>
                <wp:wrapNone/>
                <wp:docPr id="2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7225" cy="13608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E0552D0">
              <v:rect id="Rectangle 23" style="position:absolute;margin-left:12.15pt;margin-top:6.85pt;width:451.75pt;height:107.1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color="black [3213]" w14:anchorId="45F32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">
                <v:path arrowok="t"/>
              </v:rect>
            </w:pict>
          </mc:Fallback>
        </mc:AlternateContent>
      </w:r>
    </w:p>
    <w:p w14:paraId="2514D68E" w14:textId="77777777" w:rsidR="00D12994" w:rsidRDefault="00F0742A" w:rsidP="00A90E43">
      <w:pPr>
        <w:ind w:left="720"/>
        <w:rPr>
          <w:lang w:eastAsia="ko-KR"/>
        </w:rPr>
      </w:pPr>
      <w:r>
        <w:rPr>
          <w:noProof/>
        </w:rPr>
        <mc:AlternateContent>
          <mc:Choice Requires="wps">
            <w:drawing>
              <wp:anchor distT="0" distB="0" distL="114300" distR="114300" simplePos="0" relativeHeight="251658242" behindDoc="0" locked="0" layoutInCell="1" allowOverlap="1" wp14:anchorId="5E537CCE" wp14:editId="43E7DA08">
                <wp:simplePos x="0" y="0"/>
                <wp:positionH relativeFrom="column">
                  <wp:posOffset>1014095</wp:posOffset>
                </wp:positionH>
                <wp:positionV relativeFrom="paragraph">
                  <wp:posOffset>259080</wp:posOffset>
                </wp:positionV>
                <wp:extent cx="473710" cy="661670"/>
                <wp:effectExtent l="0" t="0" r="21590" b="2413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710" cy="661670"/>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07B7DD" w14:textId="77777777" w:rsidR="00FD0991" w:rsidRPr="00A90E43" w:rsidRDefault="00FD0991" w:rsidP="00117AC1">
                            <w:pPr>
                              <w:pStyle w:val="NormalWeb"/>
                              <w:spacing w:before="0" w:beforeAutospacing="0" w:after="0" w:afterAutospacing="0"/>
                              <w:rPr>
                                <w:sz w:val="22"/>
                                <w:szCs w:val="22"/>
                              </w:rPr>
                            </w:pPr>
                            <w:r w:rsidRPr="00A90E43">
                              <w:rPr>
                                <w:rFonts w:asciiTheme="minorHAnsi" w:eastAsia="Batang" w:hAnsi="Calibri" w:cstheme="minorBidi"/>
                                <w:b/>
                                <w:bCs/>
                                <w:color w:val="000000" w:themeColor="text1"/>
                                <w:kern w:val="24"/>
                                <w:sz w:val="22"/>
                                <w:szCs w:val="22"/>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33" style="position:absolute;left:0;text-align:left;margin-left:79.85pt;margin-top:20.4pt;width:37.3pt;height:52.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" fillcolor="#e5b8b7 [1301]" strokecolor="red" strokeweight="2pt">
                <v:path arrowok="t"/>
                <v:textbox>
                  <w:txbxContent>
                    <w:p w14:paraId="7107B7DD" w14:textId="77777777" w:rsidR="00FD0991" w:rsidRPr="00A90E43" w:rsidRDefault="00FD0991" w:rsidP="00117AC1">
                      <w:pPr>
                        <w:pStyle w:val="NormalWeb"/>
                        <w:spacing w:before="0" w:beforeAutospacing="0" w:after="0" w:afterAutospacing="0"/>
                        <w:rPr>
                          <w:sz w:val="22"/>
                          <w:szCs w:val="22"/>
                        </w:rPr>
                      </w:pPr>
                      <w:r w:rsidRPr="00A90E43">
                        <w:rPr>
                          <w:rFonts w:asciiTheme="minorHAnsi" w:eastAsia="Batang" w:hAnsi="Calibri" w:cstheme="minorBidi"/>
                          <w:b/>
                          <w:bCs/>
                          <w:color w:val="000000" w:themeColor="text1"/>
                          <w:kern w:val="24"/>
                          <w:sz w:val="22"/>
                          <w:szCs w:val="22"/>
                        </w:rPr>
                        <w:t>P1</w:t>
                      </w:r>
                    </w:p>
                  </w:txbxContent>
                </v:textbox>
              </v:rect>
            </w:pict>
          </mc:Fallback>
        </mc:AlternateContent>
      </w:r>
      <w:r>
        <w:rPr>
          <w:noProof/>
        </w:rPr>
        <mc:AlternateContent>
          <mc:Choice Requires="wps">
            <w:drawing>
              <wp:anchor distT="0" distB="0" distL="114300" distR="114300" simplePos="0" relativeHeight="251658241" behindDoc="0" locked="0" layoutInCell="1" allowOverlap="1" wp14:anchorId="30A42DAA" wp14:editId="2578948C">
                <wp:simplePos x="0" y="0"/>
                <wp:positionH relativeFrom="column">
                  <wp:posOffset>457200</wp:posOffset>
                </wp:positionH>
                <wp:positionV relativeFrom="paragraph">
                  <wp:posOffset>205740</wp:posOffset>
                </wp:positionV>
                <wp:extent cx="459105" cy="662940"/>
                <wp:effectExtent l="0" t="0" r="17145" b="2286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9105" cy="662940"/>
                        </a:xfrm>
                        <a:prstGeom prst="rect">
                          <a:avLst/>
                        </a:prstGeom>
                        <a:solidFill>
                          <a:schemeClr val="tx2">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5971F4" w14:textId="77777777" w:rsidR="00FD0991" w:rsidRPr="00A90E43" w:rsidRDefault="00FD0991" w:rsidP="00117AC1">
                            <w:pPr>
                              <w:pStyle w:val="NormalWeb"/>
                              <w:spacing w:before="0" w:beforeAutospacing="0" w:after="0" w:afterAutospacing="0"/>
                              <w:rPr>
                                <w:rFonts w:eastAsia="Batang"/>
                                <w:sz w:val="22"/>
                                <w:szCs w:val="22"/>
                              </w:rPr>
                            </w:pPr>
                            <w:r w:rsidRPr="00A90E43">
                              <w:rPr>
                                <w:rFonts w:asciiTheme="minorHAnsi" w:eastAsia="Batang" w:hAnsi="Calibri" w:cstheme="minorBidi"/>
                                <w:b/>
                                <w:bCs/>
                                <w:color w:val="000000" w:themeColor="text1"/>
                                <w:kern w:val="24"/>
                                <w:sz w:val="22"/>
                                <w:szCs w:val="2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34" style="position:absolute;left:0;text-align:left;margin-left:36pt;margin-top:16.2pt;width:36.15pt;height:52.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" fillcolor="#c6d9f1 [671]" strokecolor="#0070c0" strokeweight="2pt">
                <v:path arrowok="t"/>
                <v:textbox>
                  <w:txbxContent>
                    <w:p w14:paraId="495971F4" w14:textId="77777777" w:rsidR="00FD0991" w:rsidRPr="00A90E43" w:rsidRDefault="00FD0991" w:rsidP="00117AC1">
                      <w:pPr>
                        <w:pStyle w:val="NormalWeb"/>
                        <w:spacing w:before="0" w:beforeAutospacing="0" w:after="0" w:afterAutospacing="0"/>
                        <w:rPr>
                          <w:rFonts w:eastAsia="Batang"/>
                          <w:sz w:val="22"/>
                          <w:szCs w:val="22"/>
                        </w:rPr>
                      </w:pPr>
                      <w:r w:rsidRPr="00A90E43">
                        <w:rPr>
                          <w:rFonts w:asciiTheme="minorHAnsi" w:eastAsia="Batang" w:hAnsi="Calibri" w:cstheme="minorBidi"/>
                          <w:b/>
                          <w:bCs/>
                          <w:color w:val="000000" w:themeColor="text1"/>
                          <w:kern w:val="24"/>
                          <w:sz w:val="22"/>
                          <w:szCs w:val="22"/>
                        </w:rPr>
                        <w:t>P0</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1DE784C5" wp14:editId="55DD3F19">
                <wp:simplePos x="0" y="0"/>
                <wp:positionH relativeFrom="column">
                  <wp:posOffset>400050</wp:posOffset>
                </wp:positionH>
                <wp:positionV relativeFrom="paragraph">
                  <wp:posOffset>188595</wp:posOffset>
                </wp:positionV>
                <wp:extent cx="1165225" cy="762000"/>
                <wp:effectExtent l="0" t="0" r="15875" b="1905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5225" cy="76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EE2E77E">
              <v:rect id="Rectangle 1" style="position:absolute;margin-left:31.5pt;margin-top:14.85pt;width:91.7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color="black [3213]" strokeweight="2pt" w14:anchorId="09F73F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">
                <v:path arrowok="t"/>
              </v:rect>
            </w:pict>
          </mc:Fallback>
        </mc:AlternateContent>
      </w:r>
      <w:r>
        <w:rPr>
          <w:noProof/>
        </w:rPr>
        <mc:AlternateContent>
          <mc:Choice Requires="wps">
            <w:drawing>
              <wp:anchor distT="0" distB="0" distL="114300" distR="114300" simplePos="0" relativeHeight="251658252" behindDoc="0" locked="0" layoutInCell="1" allowOverlap="1" wp14:anchorId="23CA9181" wp14:editId="2D3CB929">
                <wp:simplePos x="0" y="0"/>
                <wp:positionH relativeFrom="column">
                  <wp:posOffset>4690110</wp:posOffset>
                </wp:positionH>
                <wp:positionV relativeFrom="paragraph">
                  <wp:posOffset>171450</wp:posOffset>
                </wp:positionV>
                <wp:extent cx="1089025" cy="758825"/>
                <wp:effectExtent l="0" t="0" r="15875" b="22225"/>
                <wp:wrapNone/>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9025" cy="758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78C068C">
              <v:rect id="Rectangle 17" style="position:absolute;margin-left:369.3pt;margin-top:13.5pt;width:85.75pt;height:59.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color="black [3213]" strokeweight="2pt" w14:anchorId="27348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">
                <v:path arrowok="t"/>
              </v:rect>
            </w:pict>
          </mc:Fallback>
        </mc:AlternateContent>
      </w:r>
    </w:p>
    <w:p w14:paraId="2B77D3BD" w14:textId="77777777" w:rsidR="00D12994" w:rsidRDefault="00D12994" w:rsidP="00A90E43">
      <w:pPr>
        <w:ind w:left="720"/>
        <w:rPr>
          <w:lang w:eastAsia="ko-KR"/>
        </w:rPr>
      </w:pPr>
    </w:p>
    <w:p w14:paraId="2F02BE72" w14:textId="77777777" w:rsidR="00D12994" w:rsidRDefault="00F0742A" w:rsidP="00A90E43">
      <w:pPr>
        <w:ind w:left="720"/>
        <w:rPr>
          <w:lang w:eastAsia="ko-KR"/>
        </w:rPr>
      </w:pPr>
      <w:r>
        <w:rPr>
          <w:noProof/>
        </w:rPr>
        <mc:AlternateContent>
          <mc:Choice Requires="wps">
            <w:drawing>
              <wp:anchor distT="0" distB="0" distL="114300" distR="114300" simplePos="0" relativeHeight="251658251" behindDoc="0" locked="0" layoutInCell="1" allowOverlap="1" wp14:anchorId="0D9835AF" wp14:editId="2350419C">
                <wp:simplePos x="0" y="0"/>
                <wp:positionH relativeFrom="column">
                  <wp:posOffset>3916680</wp:posOffset>
                </wp:positionH>
                <wp:positionV relativeFrom="paragraph">
                  <wp:posOffset>29845</wp:posOffset>
                </wp:positionV>
                <wp:extent cx="400050" cy="293370"/>
                <wp:effectExtent l="0" t="0" r="19050" b="11430"/>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293370"/>
                        </a:xfrm>
                        <a:prstGeom prst="rect">
                          <a:avLst/>
                        </a:prstGeom>
                        <a:solidFill>
                          <a:schemeClr val="tx2">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71C01" w14:textId="77777777" w:rsidR="00FD0991" w:rsidRPr="00A90E43" w:rsidRDefault="00FD0991" w:rsidP="00117AC1">
                            <w:pPr>
                              <w:pStyle w:val="NormalWeb"/>
                              <w:spacing w:before="0" w:beforeAutospacing="0" w:after="0" w:afterAutospacing="0"/>
                              <w:rPr>
                                <w:rFonts w:eastAsia="Batang"/>
                              </w:rPr>
                            </w:pPr>
                            <w:r>
                              <w:rPr>
                                <w:rFonts w:asciiTheme="minorHAnsi" w:eastAsia="Batang" w:hAnsi="Calibri" w:cstheme="minorBidi" w:hint="eastAsia"/>
                                <w:b/>
                                <w:bCs/>
                                <w:color w:val="000000" w:themeColor="text1"/>
                                <w:kern w:val="24"/>
                                <w:sz w:val="22"/>
                                <w:szCs w:val="2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6" o:spid="_x0000_s1035" style="position:absolute;left:0;text-align:left;margin-left:308.4pt;margin-top:2.35pt;width:31.5pt;height:23.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" fillcolor="#c6d9f1 [671]" strokecolor="#0070c0" strokeweight="2pt">
                <v:path arrowok="t"/>
                <v:textbox>
                  <w:txbxContent>
                    <w:p w14:paraId="40671C01" w14:textId="77777777" w:rsidR="00FD0991" w:rsidRPr="00A90E43" w:rsidRDefault="00FD0991" w:rsidP="00117AC1">
                      <w:pPr>
                        <w:pStyle w:val="NormalWeb"/>
                        <w:spacing w:before="0" w:beforeAutospacing="0" w:after="0" w:afterAutospacing="0"/>
                        <w:rPr>
                          <w:rFonts w:eastAsia="Batang"/>
                        </w:rPr>
                      </w:pPr>
                      <w:r>
                        <w:rPr>
                          <w:rFonts w:asciiTheme="minorHAnsi" w:eastAsia="Batang" w:hAnsi="Calibri" w:cstheme="minorBidi" w:hint="eastAsia"/>
                          <w:b/>
                          <w:bCs/>
                          <w:color w:val="000000" w:themeColor="text1"/>
                          <w:kern w:val="24"/>
                          <w:sz w:val="22"/>
                          <w:szCs w:val="22"/>
                        </w:rPr>
                        <w:t>p0</w:t>
                      </w:r>
                    </w:p>
                  </w:txbxContent>
                </v:textbox>
              </v:rect>
            </w:pict>
          </mc:Fallback>
        </mc:AlternateContent>
      </w:r>
    </w:p>
    <w:p w14:paraId="1750EB84" w14:textId="77777777" w:rsidR="00D12994" w:rsidRDefault="00D12994" w:rsidP="00A90E43">
      <w:pPr>
        <w:ind w:left="720"/>
        <w:rPr>
          <w:lang w:eastAsia="ko-KR"/>
        </w:rPr>
      </w:pPr>
    </w:p>
    <w:p w14:paraId="1667E11A" w14:textId="77777777" w:rsidR="00D12994" w:rsidRDefault="00D12994" w:rsidP="00A90E43">
      <w:pPr>
        <w:ind w:left="720"/>
        <w:rPr>
          <w:lang w:eastAsia="ko-KR"/>
        </w:rPr>
      </w:pPr>
    </w:p>
    <w:p w14:paraId="2A335420" w14:textId="77777777" w:rsidR="00F406E4" w:rsidRDefault="00F406E4" w:rsidP="005D211B">
      <w:pPr>
        <w:rPr>
          <w:lang w:eastAsia="ko-KR"/>
        </w:rPr>
      </w:pPr>
    </w:p>
    <w:p w14:paraId="0E2F1383" w14:textId="4D0B2E35" w:rsidR="009F7AFC" w:rsidRDefault="00EA2020" w:rsidP="005D211B">
      <w:pPr>
        <w:rPr>
          <w:lang w:eastAsia="ko-KR"/>
        </w:rPr>
      </w:pPr>
      <w:r w:rsidRPr="469AFBFB">
        <w:rPr>
          <w:lang w:eastAsia="ko-KR"/>
        </w:rPr>
        <w:t>Pseudocode</w:t>
      </w:r>
      <w:r w:rsidR="00550AF5" w:rsidRPr="469AFBFB">
        <w:rPr>
          <w:lang w:eastAsia="ko-KR"/>
        </w:rPr>
        <w:t xml:space="preserve"> below</w:t>
      </w:r>
      <w:r w:rsidR="008561B3">
        <w:t>:</w:t>
      </w:r>
    </w:p>
    <w:tbl>
      <w:tblPr>
        <w:tblStyle w:val="TableGrid"/>
        <w:tblW w:w="0" w:type="auto"/>
        <w:tblInd w:w="198" w:type="dxa"/>
        <w:tblLook w:val="04A0" w:firstRow="1" w:lastRow="0" w:firstColumn="1" w:lastColumn="0" w:noHBand="0" w:noVBand="1"/>
      </w:tblPr>
      <w:tblGrid>
        <w:gridCol w:w="9000"/>
      </w:tblGrid>
      <w:tr w:rsidR="00903D61" w14:paraId="7CF08C99" w14:textId="77777777" w:rsidTr="005D211B">
        <w:tc>
          <w:tcPr>
            <w:tcW w:w="9000" w:type="dxa"/>
          </w:tcPr>
          <w:p w14:paraId="3F0C51CC" w14:textId="77777777" w:rsidR="00D12994" w:rsidRDefault="006B513A" w:rsidP="00A90E43">
            <w:pPr>
              <w:ind w:firstLine="105"/>
              <w:rPr>
                <w:lang w:eastAsia="ko-KR"/>
              </w:rPr>
            </w:pPr>
            <w:r>
              <w:rPr>
                <w:rFonts w:hint="eastAsia"/>
                <w:lang w:eastAsia="ko-KR"/>
              </w:rPr>
              <w:t xml:space="preserve"> </w:t>
            </w:r>
            <w:r w:rsidR="00903D61">
              <w:rPr>
                <w:rFonts w:hint="eastAsia"/>
                <w:lang w:eastAsia="ko-KR"/>
              </w:rPr>
              <w:t xml:space="preserve">Open datasets </w:t>
            </w:r>
            <w:r w:rsidR="00903D61">
              <w:rPr>
                <w:lang w:eastAsia="ko-KR"/>
              </w:rPr>
              <w:t>‘</w:t>
            </w:r>
            <w:r w:rsidR="00903D61">
              <w:rPr>
                <w:rFonts w:hint="eastAsia"/>
                <w:lang w:eastAsia="ko-KR"/>
              </w:rPr>
              <w:t>d1</w:t>
            </w:r>
            <w:r w:rsidR="00903D61">
              <w:rPr>
                <w:lang w:eastAsia="ko-KR"/>
              </w:rPr>
              <w:t>’</w:t>
            </w:r>
            <w:r w:rsidR="00903D61">
              <w:rPr>
                <w:rFonts w:hint="eastAsia"/>
                <w:lang w:eastAsia="ko-KR"/>
              </w:rPr>
              <w:t xml:space="preserve">, </w:t>
            </w:r>
            <w:r w:rsidR="00903D61">
              <w:rPr>
                <w:lang w:eastAsia="ko-KR"/>
              </w:rPr>
              <w:t>‘</w:t>
            </w:r>
            <w:r w:rsidR="00903D61">
              <w:rPr>
                <w:rFonts w:hint="eastAsia"/>
                <w:lang w:eastAsia="ko-KR"/>
              </w:rPr>
              <w:t>d2</w:t>
            </w:r>
            <w:r w:rsidR="00903D61">
              <w:rPr>
                <w:lang w:eastAsia="ko-KR"/>
              </w:rPr>
              <w:t>’</w:t>
            </w:r>
            <w:r w:rsidR="00903D61">
              <w:rPr>
                <w:rFonts w:hint="eastAsia"/>
                <w:lang w:eastAsia="ko-KR"/>
              </w:rPr>
              <w:t xml:space="preserve"> and </w:t>
            </w:r>
            <w:r w:rsidR="00903D61">
              <w:rPr>
                <w:lang w:eastAsia="ko-KR"/>
              </w:rPr>
              <w:t>’</w:t>
            </w:r>
            <w:r w:rsidR="00903D61">
              <w:rPr>
                <w:rFonts w:hint="eastAsia"/>
                <w:lang w:eastAsia="ko-KR"/>
              </w:rPr>
              <w:t>d3</w:t>
            </w:r>
            <w:r w:rsidR="00903D61">
              <w:rPr>
                <w:lang w:eastAsia="ko-KR"/>
              </w:rPr>
              <w:t>’</w:t>
            </w:r>
          </w:p>
          <w:p w14:paraId="56AAC458" w14:textId="77777777" w:rsidR="00903D61" w:rsidRDefault="00903D61" w:rsidP="00903D61">
            <w:pPr>
              <w:ind w:firstLine="105"/>
              <w:rPr>
                <w:lang w:eastAsia="ko-KR"/>
              </w:rPr>
            </w:pPr>
            <w:r>
              <w:rPr>
                <w:rFonts w:hint="eastAsia"/>
                <w:lang w:eastAsia="ko-KR"/>
              </w:rPr>
              <w:t xml:space="preserve"> </w:t>
            </w:r>
            <w:r>
              <w:rPr>
                <w:lang w:eastAsia="ko-KR"/>
              </w:rPr>
              <w:t>M</w:t>
            </w:r>
            <w:r>
              <w:rPr>
                <w:rFonts w:hint="eastAsia"/>
                <w:lang w:eastAsia="ko-KR"/>
              </w:rPr>
              <w:t xml:space="preserve">ake selections </w:t>
            </w:r>
            <w:r w:rsidR="00F67D6A">
              <w:rPr>
                <w:rFonts w:hint="eastAsia"/>
                <w:lang w:eastAsia="ko-KR"/>
              </w:rPr>
              <w:t>from</w:t>
            </w:r>
            <w:r>
              <w:rPr>
                <w:rFonts w:hint="eastAsia"/>
                <w:lang w:eastAsia="ko-KR"/>
              </w:rPr>
              <w:t xml:space="preserve"> each dataset.</w:t>
            </w:r>
          </w:p>
          <w:p w14:paraId="58D1980F" w14:textId="3C80404D" w:rsidR="00D130B7" w:rsidRDefault="00903D61" w:rsidP="00D130B7">
            <w:pPr>
              <w:ind w:firstLine="105"/>
              <w:rPr>
                <w:lang w:eastAsia="ko-KR"/>
              </w:rPr>
            </w:pPr>
            <w:r>
              <w:rPr>
                <w:rFonts w:cs="Consolas" w:hint="eastAsia"/>
                <w:lang w:eastAsia="ko-KR"/>
              </w:rPr>
              <w:t xml:space="preserve"> Set </w:t>
            </w:r>
            <w:r>
              <w:rPr>
                <w:rFonts w:cs="Consolas"/>
                <w:lang w:eastAsia="ko-KR"/>
              </w:rPr>
              <w:t>‘</w:t>
            </w:r>
            <w:proofErr w:type="spellStart"/>
            <w:r>
              <w:rPr>
                <w:rFonts w:cs="Consolas" w:hint="eastAsia"/>
                <w:lang w:eastAsia="ko-KR"/>
              </w:rPr>
              <w:t>dxpl</w:t>
            </w:r>
            <w:proofErr w:type="spellEnd"/>
            <w:r>
              <w:rPr>
                <w:rFonts w:cs="Consolas"/>
                <w:lang w:eastAsia="ko-KR"/>
              </w:rPr>
              <w:t>’</w:t>
            </w:r>
            <w:r w:rsidR="00AE01D7">
              <w:rPr>
                <w:rFonts w:cs="Consolas" w:hint="eastAsia"/>
                <w:lang w:eastAsia="ko-KR"/>
              </w:rPr>
              <w:t xml:space="preserve"> for collective operation</w:t>
            </w:r>
            <w:r w:rsidR="00FD0991">
              <w:rPr>
                <w:rFonts w:cs="Consolas"/>
                <w:lang w:eastAsia="ko-KR"/>
              </w:rPr>
              <w:t>.</w:t>
            </w:r>
          </w:p>
          <w:p w14:paraId="015C1D3B" w14:textId="177F950C" w:rsidR="00AE01D7" w:rsidRDefault="00D130B7" w:rsidP="00FD0991">
            <w:pPr>
              <w:ind w:firstLine="105"/>
              <w:rPr>
                <w:rFonts w:cs="Consolas"/>
                <w:lang w:eastAsia="ko-KR"/>
              </w:rPr>
            </w:pPr>
            <w:r>
              <w:rPr>
                <w:rFonts w:hint="eastAsia"/>
                <w:lang w:eastAsia="ko-KR"/>
              </w:rPr>
              <w:t xml:space="preserve"> </w:t>
            </w:r>
            <w:r w:rsidR="00FD0991">
              <w:rPr>
                <w:lang w:eastAsia="ko-KR"/>
              </w:rPr>
              <w:t>S</w:t>
            </w:r>
            <w:r w:rsidR="00AE01D7">
              <w:rPr>
                <w:rFonts w:cs="Consolas"/>
                <w:lang w:eastAsia="ko-KR"/>
              </w:rPr>
              <w:t>et ‘</w:t>
            </w:r>
            <w:proofErr w:type="spellStart"/>
            <w:r w:rsidR="00AE01D7">
              <w:rPr>
                <w:rFonts w:cs="Consolas"/>
                <w:lang w:eastAsia="ko-KR"/>
              </w:rPr>
              <w:t>mem_type_ids</w:t>
            </w:r>
            <w:proofErr w:type="spellEnd"/>
            <w:r w:rsidR="00AE01D7">
              <w:rPr>
                <w:rFonts w:cs="Consolas"/>
                <w:lang w:eastAsia="ko-KR"/>
              </w:rPr>
              <w:t>’, ‘</w:t>
            </w:r>
            <w:proofErr w:type="spellStart"/>
            <w:r w:rsidR="00AE01D7">
              <w:rPr>
                <w:rFonts w:cs="Consolas"/>
                <w:lang w:eastAsia="ko-KR"/>
              </w:rPr>
              <w:t>mem_space_ids</w:t>
            </w:r>
            <w:proofErr w:type="spellEnd"/>
            <w:r w:rsidR="00AE01D7">
              <w:rPr>
                <w:rFonts w:cs="Consolas"/>
                <w:lang w:eastAsia="ko-KR"/>
              </w:rPr>
              <w:t>’, and ‘</w:t>
            </w:r>
            <w:proofErr w:type="spellStart"/>
            <w:r w:rsidR="00AE01D7">
              <w:rPr>
                <w:rFonts w:cs="Consolas"/>
                <w:lang w:eastAsia="ko-KR"/>
              </w:rPr>
              <w:t>bufs</w:t>
            </w:r>
            <w:proofErr w:type="spellEnd"/>
            <w:r w:rsidR="00AE01D7">
              <w:rPr>
                <w:rFonts w:cs="Consolas"/>
                <w:lang w:eastAsia="ko-KR"/>
              </w:rPr>
              <w:t>’ arrays as appropriate.</w:t>
            </w:r>
          </w:p>
          <w:p w14:paraId="2ACD8ABC" w14:textId="77777777" w:rsidR="00903D61" w:rsidRDefault="00903D61" w:rsidP="00903D61">
            <w:pPr>
              <w:spacing w:after="0"/>
              <w:ind w:firstLine="105"/>
              <w:rPr>
                <w:rFonts w:cs="Consolas"/>
                <w:lang w:eastAsia="ko-KR"/>
              </w:rPr>
            </w:pPr>
          </w:p>
          <w:p w14:paraId="2A5028BD" w14:textId="77777777" w:rsidR="00903D61" w:rsidRDefault="00903D61" w:rsidP="00903D61">
            <w:pPr>
              <w:spacing w:after="0"/>
              <w:ind w:firstLine="105"/>
              <w:rPr>
                <w:rFonts w:cs="Consolas"/>
                <w:lang w:eastAsia="ko-KR"/>
              </w:rPr>
            </w:pPr>
            <w:r>
              <w:rPr>
                <w:rFonts w:cs="Consolas" w:hint="eastAsia"/>
                <w:lang w:eastAsia="ko-KR"/>
              </w:rPr>
              <w:t xml:space="preserve"> </w:t>
            </w:r>
            <w:proofErr w:type="spellStart"/>
            <w:r w:rsidRPr="0088751E">
              <w:rPr>
                <w:rFonts w:cs="Consolas"/>
                <w:lang w:eastAsia="ko-KR"/>
              </w:rPr>
              <w:t>size_t</w:t>
            </w:r>
            <w:proofErr w:type="spellEnd"/>
            <w:r w:rsidRPr="0088751E">
              <w:rPr>
                <w:rFonts w:cs="Consolas"/>
                <w:lang w:eastAsia="ko-KR"/>
              </w:rPr>
              <w:t xml:space="preserve"> </w:t>
            </w:r>
            <w:r w:rsidRPr="0088751E">
              <w:rPr>
                <w:rFonts w:cs="Consolas"/>
              </w:rPr>
              <w:t xml:space="preserve">count = </w:t>
            </w:r>
            <w:r w:rsidR="00EB6104">
              <w:rPr>
                <w:rFonts w:cs="Consolas" w:hint="eastAsia"/>
                <w:lang w:eastAsia="ko-KR"/>
              </w:rPr>
              <w:t xml:space="preserve">3   </w:t>
            </w:r>
            <w:r w:rsidR="00F67D6A">
              <w:rPr>
                <w:rFonts w:cs="Consolas" w:hint="eastAsia"/>
                <w:lang w:eastAsia="ko-KR"/>
              </w:rPr>
              <w:t xml:space="preserve">      </w:t>
            </w:r>
            <w:r w:rsidR="00EB6104">
              <w:rPr>
                <w:rFonts w:cs="Consolas" w:hint="eastAsia"/>
                <w:lang w:eastAsia="ko-KR"/>
              </w:rPr>
              <w:t>/* three datasets */</w:t>
            </w:r>
          </w:p>
          <w:p w14:paraId="6037975A" w14:textId="77777777" w:rsidR="00903D61" w:rsidRDefault="00903D61" w:rsidP="00903D61">
            <w:pPr>
              <w:spacing w:after="0"/>
              <w:ind w:firstLine="105"/>
              <w:rPr>
                <w:rFonts w:cs="Consolas"/>
                <w:lang w:eastAsia="ko-KR"/>
              </w:rPr>
            </w:pPr>
            <w:r>
              <w:rPr>
                <w:rFonts w:cs="Consolas" w:hint="eastAsia"/>
                <w:lang w:eastAsia="ko-KR"/>
              </w:rPr>
              <w:t xml:space="preserve"> </w:t>
            </w:r>
            <w:r>
              <w:rPr>
                <w:rFonts w:cs="Consolas"/>
                <w:lang w:eastAsia="ko-KR"/>
              </w:rPr>
              <w:t>I</w:t>
            </w:r>
            <w:r>
              <w:rPr>
                <w:rFonts w:cs="Consolas" w:hint="eastAsia"/>
                <w:lang w:eastAsia="ko-KR"/>
              </w:rPr>
              <w:t>f (</w:t>
            </w:r>
            <w:proofErr w:type="spellStart"/>
            <w:r>
              <w:rPr>
                <w:rFonts w:cs="Consolas" w:hint="eastAsia"/>
                <w:lang w:eastAsia="ko-KR"/>
              </w:rPr>
              <w:t>mpi_rank</w:t>
            </w:r>
            <w:proofErr w:type="spellEnd"/>
            <w:r>
              <w:rPr>
                <w:rFonts w:cs="Consolas" w:hint="eastAsia"/>
                <w:lang w:eastAsia="ko-KR"/>
              </w:rPr>
              <w:t xml:space="preserve"> == 0)</w:t>
            </w:r>
            <w:r w:rsidR="00EB6104">
              <w:rPr>
                <w:rFonts w:cs="Consolas" w:hint="eastAsia"/>
                <w:lang w:eastAsia="ko-KR"/>
              </w:rPr>
              <w:t xml:space="preserve">   </w:t>
            </w:r>
            <w:r w:rsidR="00F67D6A">
              <w:rPr>
                <w:rFonts w:cs="Consolas" w:hint="eastAsia"/>
                <w:lang w:eastAsia="ko-KR"/>
              </w:rPr>
              <w:t xml:space="preserve">  </w:t>
            </w:r>
            <w:r w:rsidR="00EB6104">
              <w:rPr>
                <w:rFonts w:cs="Consolas" w:hint="eastAsia"/>
                <w:lang w:eastAsia="ko-KR"/>
              </w:rPr>
              <w:t xml:space="preserve">/* </w:t>
            </w:r>
            <w:r w:rsidR="00F67D6A">
              <w:rPr>
                <w:rFonts w:cs="Consolas" w:hint="eastAsia"/>
                <w:lang w:eastAsia="ko-KR"/>
              </w:rPr>
              <w:t>P</w:t>
            </w:r>
            <w:r w:rsidR="00EB6104">
              <w:rPr>
                <w:rFonts w:cs="Consolas" w:hint="eastAsia"/>
                <w:lang w:eastAsia="ko-KR"/>
              </w:rPr>
              <w:t>0 */</w:t>
            </w:r>
          </w:p>
          <w:p w14:paraId="4FB6367B" w14:textId="3EA9BBB5" w:rsidR="00903D61" w:rsidRDefault="00903D61" w:rsidP="00903D61">
            <w:pPr>
              <w:spacing w:after="0"/>
              <w:rPr>
                <w:rFonts w:cs="Consolas"/>
                <w:lang w:eastAsia="ko-KR"/>
              </w:rPr>
            </w:pPr>
            <w:r>
              <w:rPr>
                <w:rFonts w:cs="Consolas" w:hint="eastAsia"/>
                <w:lang w:eastAsia="ko-KR"/>
              </w:rPr>
              <w:t xml:space="preserve">       </w:t>
            </w:r>
            <w:proofErr w:type="spellStart"/>
            <w:r w:rsidR="00AE01D7">
              <w:rPr>
                <w:rFonts w:cs="Consolas"/>
                <w:lang w:eastAsia="ko-KR"/>
              </w:rPr>
              <w:t>hid_t</w:t>
            </w:r>
            <w:proofErr w:type="spellEnd"/>
            <w:r w:rsidR="00AE01D7">
              <w:rPr>
                <w:rFonts w:cs="Consolas"/>
                <w:lang w:eastAsia="ko-KR"/>
              </w:rPr>
              <w:t xml:space="preserve"> </w:t>
            </w:r>
            <w:r w:rsidR="00FD0991">
              <w:rPr>
                <w:rFonts w:cs="Consolas"/>
                <w:lang w:eastAsia="ko-KR"/>
              </w:rPr>
              <w:t xml:space="preserve"> </w:t>
            </w:r>
            <w:proofErr w:type="spellStart"/>
            <w:r w:rsidR="00AE01D7">
              <w:rPr>
                <w:rFonts w:cs="Consolas"/>
              </w:rPr>
              <w:t>file_space_ids</w:t>
            </w:r>
            <w:proofErr w:type="spellEnd"/>
            <w:r w:rsidRPr="0088751E">
              <w:rPr>
                <w:rFonts w:cs="Consolas"/>
              </w:rPr>
              <w:t>[3]  =  { {d1</w:t>
            </w:r>
            <w:r w:rsidR="00C732F8">
              <w:rPr>
                <w:rFonts w:cs="Consolas"/>
                <w:lang w:eastAsia="ko-KR"/>
              </w:rPr>
              <w:t>’</w:t>
            </w:r>
            <w:r w:rsidR="00C732F8">
              <w:rPr>
                <w:rFonts w:cs="Consolas" w:hint="eastAsia"/>
                <w:lang w:eastAsia="ko-KR"/>
              </w:rPr>
              <w:t>s P0 select</w:t>
            </w:r>
            <w:r w:rsidRPr="0088751E">
              <w:rPr>
                <w:rFonts w:cs="Consolas"/>
              </w:rPr>
              <w:t>}, {d2</w:t>
            </w:r>
            <w:r w:rsidR="00C732F8">
              <w:rPr>
                <w:rFonts w:cs="Consolas"/>
                <w:lang w:eastAsia="ko-KR"/>
              </w:rPr>
              <w:t>’</w:t>
            </w:r>
            <w:r w:rsidR="00C732F8">
              <w:rPr>
                <w:rFonts w:cs="Consolas" w:hint="eastAsia"/>
                <w:lang w:eastAsia="ko-KR"/>
              </w:rPr>
              <w:t>s P0</w:t>
            </w:r>
            <w:r w:rsidRPr="0088751E">
              <w:rPr>
                <w:rFonts w:cs="Consolas"/>
              </w:rPr>
              <w:t xml:space="preserve"> </w:t>
            </w:r>
            <w:r w:rsidR="00C732F8">
              <w:rPr>
                <w:rFonts w:cs="Consolas" w:hint="eastAsia"/>
                <w:lang w:eastAsia="ko-KR"/>
              </w:rPr>
              <w:t>select}</w:t>
            </w:r>
            <w:r w:rsidRPr="0088751E">
              <w:rPr>
                <w:rFonts w:cs="Consolas"/>
              </w:rPr>
              <w:t>, {d3</w:t>
            </w:r>
            <w:r w:rsidR="00C732F8">
              <w:rPr>
                <w:rFonts w:cs="Consolas"/>
                <w:lang w:eastAsia="ko-KR"/>
              </w:rPr>
              <w:t>’</w:t>
            </w:r>
            <w:r w:rsidR="00C732F8">
              <w:rPr>
                <w:rFonts w:cs="Consolas" w:hint="eastAsia"/>
                <w:lang w:eastAsia="ko-KR"/>
              </w:rPr>
              <w:t xml:space="preserve">s P0 </w:t>
            </w:r>
            <w:r w:rsidRPr="0088751E">
              <w:rPr>
                <w:rFonts w:cs="Consolas"/>
              </w:rPr>
              <w:t>select} }</w:t>
            </w:r>
          </w:p>
          <w:p w14:paraId="1C54DDE9" w14:textId="77777777" w:rsidR="00903D61" w:rsidRDefault="00903D61" w:rsidP="00903D61">
            <w:pPr>
              <w:spacing w:after="0"/>
              <w:rPr>
                <w:rFonts w:cs="Consolas"/>
                <w:lang w:eastAsia="ko-KR"/>
              </w:rPr>
            </w:pPr>
          </w:p>
          <w:p w14:paraId="7ED1E338" w14:textId="77777777" w:rsidR="00903D61" w:rsidRPr="0088751E" w:rsidRDefault="00903D61" w:rsidP="00903D61">
            <w:pPr>
              <w:spacing w:after="0"/>
              <w:rPr>
                <w:rFonts w:cs="Consolas"/>
                <w:lang w:eastAsia="ko-KR"/>
              </w:rPr>
            </w:pPr>
            <w:r>
              <w:rPr>
                <w:rFonts w:cs="Consolas" w:hint="eastAsia"/>
                <w:lang w:eastAsia="ko-KR"/>
              </w:rPr>
              <w:t xml:space="preserve">   </w:t>
            </w:r>
            <w:r>
              <w:rPr>
                <w:rFonts w:cs="Consolas"/>
                <w:lang w:eastAsia="ko-KR"/>
              </w:rPr>
              <w:t>I</w:t>
            </w:r>
            <w:r>
              <w:rPr>
                <w:rFonts w:cs="Consolas" w:hint="eastAsia"/>
                <w:lang w:eastAsia="ko-KR"/>
              </w:rPr>
              <w:t>f (</w:t>
            </w:r>
            <w:proofErr w:type="spellStart"/>
            <w:r>
              <w:rPr>
                <w:rFonts w:cs="Consolas" w:hint="eastAsia"/>
                <w:lang w:eastAsia="ko-KR"/>
              </w:rPr>
              <w:t>mpi_rank</w:t>
            </w:r>
            <w:proofErr w:type="spellEnd"/>
            <w:r>
              <w:rPr>
                <w:rFonts w:cs="Consolas" w:hint="eastAsia"/>
                <w:lang w:eastAsia="ko-KR"/>
              </w:rPr>
              <w:t xml:space="preserve"> == 1)</w:t>
            </w:r>
            <w:r w:rsidR="00EB6104">
              <w:rPr>
                <w:rFonts w:cs="Consolas" w:hint="eastAsia"/>
                <w:lang w:eastAsia="ko-KR"/>
              </w:rPr>
              <w:t xml:space="preserve">   </w:t>
            </w:r>
            <w:r w:rsidR="00F67D6A">
              <w:rPr>
                <w:rFonts w:cs="Consolas" w:hint="eastAsia"/>
                <w:lang w:eastAsia="ko-KR"/>
              </w:rPr>
              <w:t xml:space="preserve">  </w:t>
            </w:r>
            <w:r w:rsidR="00EB6104">
              <w:rPr>
                <w:rFonts w:cs="Consolas" w:hint="eastAsia"/>
                <w:lang w:eastAsia="ko-KR"/>
              </w:rPr>
              <w:t xml:space="preserve">/* </w:t>
            </w:r>
            <w:r w:rsidR="00F67D6A">
              <w:rPr>
                <w:rFonts w:cs="Consolas" w:hint="eastAsia"/>
                <w:lang w:eastAsia="ko-KR"/>
              </w:rPr>
              <w:t>P1</w:t>
            </w:r>
            <w:r w:rsidR="00EB6104">
              <w:rPr>
                <w:rFonts w:cs="Consolas" w:hint="eastAsia"/>
                <w:lang w:eastAsia="ko-KR"/>
              </w:rPr>
              <w:t xml:space="preserve"> */</w:t>
            </w:r>
          </w:p>
          <w:p w14:paraId="5506E8A8" w14:textId="1092E659" w:rsidR="00903D61" w:rsidRPr="0088751E" w:rsidRDefault="00903D61" w:rsidP="00903D61">
            <w:pPr>
              <w:spacing w:after="0"/>
              <w:rPr>
                <w:rFonts w:cs="Consolas"/>
              </w:rPr>
            </w:pPr>
            <w:r w:rsidRPr="0088751E">
              <w:rPr>
                <w:rFonts w:cs="Consolas"/>
                <w:lang w:eastAsia="ko-KR"/>
              </w:rPr>
              <w:t xml:space="preserve">  </w:t>
            </w:r>
            <w:r>
              <w:rPr>
                <w:rFonts w:cs="Consolas" w:hint="eastAsia"/>
                <w:lang w:eastAsia="ko-KR"/>
              </w:rPr>
              <w:t xml:space="preserve">     </w:t>
            </w:r>
            <w:proofErr w:type="spellStart"/>
            <w:r w:rsidR="00AE01D7">
              <w:rPr>
                <w:rFonts w:cs="Consolas"/>
                <w:lang w:eastAsia="ko-KR"/>
              </w:rPr>
              <w:t>hid_t</w:t>
            </w:r>
            <w:proofErr w:type="spellEnd"/>
            <w:r w:rsidR="00AE01D7">
              <w:rPr>
                <w:rFonts w:cs="Consolas"/>
                <w:lang w:eastAsia="ko-KR"/>
              </w:rPr>
              <w:t xml:space="preserve"> </w:t>
            </w:r>
            <w:r w:rsidR="00FD0991">
              <w:rPr>
                <w:rFonts w:cs="Consolas"/>
                <w:lang w:eastAsia="ko-KR"/>
              </w:rPr>
              <w:t xml:space="preserve"> </w:t>
            </w:r>
            <w:proofErr w:type="spellStart"/>
            <w:r w:rsidR="00AE01D7">
              <w:rPr>
                <w:rFonts w:cs="Consolas"/>
              </w:rPr>
              <w:t>file_space_ids</w:t>
            </w:r>
            <w:proofErr w:type="spellEnd"/>
            <w:r w:rsidR="00AE01D7" w:rsidRPr="0088751E">
              <w:rPr>
                <w:rFonts w:cs="Consolas"/>
              </w:rPr>
              <w:t>[3</w:t>
            </w:r>
            <w:r w:rsidR="00FD0991">
              <w:rPr>
                <w:rFonts w:cs="Consolas"/>
              </w:rPr>
              <w:t xml:space="preserve">]  </w:t>
            </w:r>
            <w:r w:rsidRPr="0088751E">
              <w:rPr>
                <w:rFonts w:cs="Consolas"/>
              </w:rPr>
              <w:t>=  { {d1</w:t>
            </w:r>
            <w:r w:rsidR="00C732F8">
              <w:rPr>
                <w:rFonts w:cs="Consolas"/>
                <w:lang w:eastAsia="ko-KR"/>
              </w:rPr>
              <w:t>’</w:t>
            </w:r>
            <w:r w:rsidR="00C732F8">
              <w:rPr>
                <w:rFonts w:cs="Consolas" w:hint="eastAsia"/>
                <w:lang w:eastAsia="ko-KR"/>
              </w:rPr>
              <w:t xml:space="preserve">s P1 </w:t>
            </w:r>
            <w:r w:rsidRPr="0088751E">
              <w:rPr>
                <w:rFonts w:cs="Consolas"/>
              </w:rPr>
              <w:t>select}, {d2</w:t>
            </w:r>
            <w:r w:rsidR="00C732F8">
              <w:rPr>
                <w:rFonts w:cs="Consolas"/>
                <w:lang w:eastAsia="ko-KR"/>
              </w:rPr>
              <w:t>’</w:t>
            </w:r>
            <w:r w:rsidR="00C732F8">
              <w:rPr>
                <w:rFonts w:cs="Consolas" w:hint="eastAsia"/>
                <w:lang w:eastAsia="ko-KR"/>
              </w:rPr>
              <w:t>s P1</w:t>
            </w:r>
            <w:r w:rsidRPr="0088751E">
              <w:rPr>
                <w:rFonts w:cs="Consolas"/>
              </w:rPr>
              <w:t xml:space="preserve"> select}, {d3</w:t>
            </w:r>
            <w:r w:rsidR="00C732F8">
              <w:rPr>
                <w:rFonts w:cs="Consolas"/>
                <w:lang w:eastAsia="ko-KR"/>
              </w:rPr>
              <w:t>’</w:t>
            </w:r>
            <w:r w:rsidR="00C732F8">
              <w:rPr>
                <w:rFonts w:cs="Consolas" w:hint="eastAsia"/>
                <w:lang w:eastAsia="ko-KR"/>
              </w:rPr>
              <w:t xml:space="preserve">s P1 </w:t>
            </w:r>
            <w:r w:rsidRPr="0088751E">
              <w:rPr>
                <w:rFonts w:cs="Consolas"/>
              </w:rPr>
              <w:t>select} }</w:t>
            </w:r>
          </w:p>
          <w:p w14:paraId="0518650E" w14:textId="77777777" w:rsidR="00903D61" w:rsidRPr="0088751E" w:rsidRDefault="00903D61" w:rsidP="00903D61">
            <w:pPr>
              <w:spacing w:after="0"/>
              <w:rPr>
                <w:rFonts w:cs="Consolas"/>
                <w:lang w:eastAsia="ko-KR"/>
              </w:rPr>
            </w:pPr>
            <w:r>
              <w:rPr>
                <w:rFonts w:cs="Consolas" w:hint="eastAsia"/>
                <w:lang w:eastAsia="ko-KR"/>
              </w:rPr>
              <w:t xml:space="preserve">  </w:t>
            </w:r>
          </w:p>
          <w:p w14:paraId="13E96C68" w14:textId="3F322256" w:rsidR="006B513A" w:rsidRDefault="00903D61" w:rsidP="00AE01D7">
            <w:pPr>
              <w:spacing w:after="0"/>
              <w:rPr>
                <w:lang w:eastAsia="ko-KR"/>
              </w:rPr>
            </w:pPr>
            <w:r>
              <w:rPr>
                <w:rFonts w:cs="Consolas" w:hint="eastAsia"/>
                <w:lang w:eastAsia="ko-KR"/>
              </w:rPr>
              <w:t xml:space="preserve">   </w:t>
            </w:r>
            <w:r w:rsidRPr="002A256A">
              <w:rPr>
                <w:rFonts w:cs="Consolas"/>
              </w:rPr>
              <w:t>H</w:t>
            </w:r>
            <w:r w:rsidRPr="0088751E">
              <w:rPr>
                <w:rFonts w:cs="Consolas"/>
              </w:rPr>
              <w:t>5</w:t>
            </w:r>
            <w:r w:rsidRPr="002A256A">
              <w:rPr>
                <w:rFonts w:cs="Consolas"/>
              </w:rPr>
              <w:t>D</w:t>
            </w:r>
            <w:r>
              <w:rPr>
                <w:rFonts w:cs="Consolas" w:hint="eastAsia"/>
                <w:lang w:eastAsia="ko-KR"/>
              </w:rPr>
              <w:t>read</w:t>
            </w:r>
            <w:r w:rsidRPr="0088751E">
              <w:rPr>
                <w:rFonts w:cs="Consolas"/>
              </w:rPr>
              <w:t>_multi</w:t>
            </w:r>
            <w:r w:rsidRPr="0088751E">
              <w:rPr>
                <w:rFonts w:cs="Consolas"/>
                <w:lang w:eastAsia="ko-KR"/>
              </w:rPr>
              <w:t xml:space="preserve"> </w:t>
            </w:r>
            <w:r w:rsidRPr="0088751E">
              <w:rPr>
                <w:rFonts w:cs="Consolas"/>
              </w:rPr>
              <w:t xml:space="preserve">(count, </w:t>
            </w:r>
            <w:proofErr w:type="spellStart"/>
            <w:r w:rsidR="00AE01D7">
              <w:rPr>
                <w:rFonts w:cs="Consolas"/>
              </w:rPr>
              <w:t>mem_type_ids</w:t>
            </w:r>
            <w:proofErr w:type="spellEnd"/>
            <w:r w:rsidR="00AE01D7">
              <w:rPr>
                <w:rFonts w:cs="Consolas"/>
              </w:rPr>
              <w:t xml:space="preserve">, </w:t>
            </w:r>
            <w:proofErr w:type="spellStart"/>
            <w:r w:rsidR="00AE01D7">
              <w:rPr>
                <w:rFonts w:cs="Consolas"/>
              </w:rPr>
              <w:t>mem_space_ids</w:t>
            </w:r>
            <w:proofErr w:type="spellEnd"/>
            <w:r w:rsidR="00AE01D7">
              <w:rPr>
                <w:rFonts w:cs="Consolas"/>
              </w:rPr>
              <w:t xml:space="preserve">, </w:t>
            </w:r>
            <w:proofErr w:type="spellStart"/>
            <w:r w:rsidR="00AE01D7">
              <w:rPr>
                <w:rFonts w:cs="Consolas"/>
              </w:rPr>
              <w:t>file_space_ids</w:t>
            </w:r>
            <w:proofErr w:type="spellEnd"/>
            <w:r w:rsidRPr="0088751E">
              <w:rPr>
                <w:rFonts w:cs="Consolas"/>
              </w:rPr>
              <w:t xml:space="preserve">, </w:t>
            </w:r>
            <w:proofErr w:type="spellStart"/>
            <w:r w:rsidRPr="0088751E">
              <w:rPr>
                <w:rFonts w:cs="Consolas"/>
              </w:rPr>
              <w:t>dxpl</w:t>
            </w:r>
            <w:proofErr w:type="spellEnd"/>
            <w:r w:rsidR="00AE01D7">
              <w:rPr>
                <w:rFonts w:cs="Consolas"/>
              </w:rPr>
              <w:t xml:space="preserve">, </w:t>
            </w:r>
            <w:proofErr w:type="spellStart"/>
            <w:r w:rsidR="00AE01D7">
              <w:rPr>
                <w:rFonts w:cs="Consolas"/>
              </w:rPr>
              <w:t>bufs</w:t>
            </w:r>
            <w:proofErr w:type="spellEnd"/>
            <w:r w:rsidRPr="0088751E">
              <w:rPr>
                <w:rFonts w:cs="Consolas"/>
              </w:rPr>
              <w:t>)</w:t>
            </w:r>
          </w:p>
        </w:tc>
      </w:tr>
    </w:tbl>
    <w:p w14:paraId="334EB9FA" w14:textId="77777777" w:rsidR="00903D61" w:rsidRDefault="00903D61" w:rsidP="005D211B">
      <w:pPr>
        <w:rPr>
          <w:lang w:eastAsia="ko-KR"/>
        </w:rPr>
      </w:pPr>
    </w:p>
    <w:p w14:paraId="6E4170FA" w14:textId="77777777" w:rsidR="00D12994" w:rsidRDefault="00675843" w:rsidP="00A90E43">
      <w:pPr>
        <w:ind w:firstLine="105"/>
      </w:pPr>
      <w:r>
        <w:rPr>
          <w:rFonts w:hint="eastAsia"/>
          <w:lang w:eastAsia="ko-KR"/>
        </w:rPr>
        <w:t xml:space="preserve"> </w:t>
      </w:r>
      <w:r w:rsidR="00EC6F8E">
        <w:rPr>
          <w:rFonts w:cs="Consolas" w:hint="eastAsia"/>
          <w:lang w:eastAsia="ko-KR"/>
        </w:rPr>
        <w:t xml:space="preserve">  </w:t>
      </w:r>
    </w:p>
    <w:p w14:paraId="5F9819C2" w14:textId="77777777" w:rsidR="002A71E6" w:rsidRPr="005D211B" w:rsidRDefault="00EC6F8E" w:rsidP="005D211B">
      <w:pPr>
        <w:pStyle w:val="Heading3"/>
        <w:rPr>
          <w:b w:val="0"/>
        </w:rPr>
      </w:pPr>
      <w:r w:rsidRPr="0088751E">
        <w:rPr>
          <w:rFonts w:hint="eastAsia"/>
          <w:lang w:eastAsia="ko-KR"/>
        </w:rPr>
        <w:t>Example</w:t>
      </w:r>
      <w:r>
        <w:rPr>
          <w:rFonts w:eastAsia="Batang" w:hint="eastAsia"/>
          <w:lang w:eastAsia="ko-KR"/>
        </w:rPr>
        <w:t>2</w:t>
      </w:r>
      <w:r w:rsidR="002A71E6">
        <w:rPr>
          <w:rFonts w:eastAsia="Batang" w:hint="eastAsia"/>
          <w:lang w:eastAsia="ko-KR"/>
        </w:rPr>
        <w:t xml:space="preserve">:   </w:t>
      </w:r>
      <w:r w:rsidR="002A71E6" w:rsidRPr="005D211B">
        <w:rPr>
          <w:rFonts w:eastAsia="Batang"/>
          <w:b w:val="0"/>
          <w:lang w:eastAsia="ko-KR"/>
        </w:rPr>
        <w:t>e</w:t>
      </w:r>
      <w:r w:rsidRPr="005D211B">
        <w:rPr>
          <w:b w:val="0"/>
          <w:lang w:eastAsia="ko-KR"/>
        </w:rPr>
        <w:t xml:space="preserve">ach process read from </w:t>
      </w:r>
      <w:r w:rsidR="008561B3" w:rsidRPr="005D211B">
        <w:rPr>
          <w:b w:val="0"/>
        </w:rPr>
        <w:t>different datasets</w:t>
      </w:r>
      <w:r w:rsidR="002A256A">
        <w:rPr>
          <w:rFonts w:eastAsia="Batang" w:hint="eastAsia"/>
          <w:b w:val="0"/>
          <w:lang w:eastAsia="ko-KR"/>
        </w:rPr>
        <w:t xml:space="preserve"> or none</w:t>
      </w:r>
    </w:p>
    <w:p w14:paraId="692119E4" w14:textId="38A70338" w:rsidR="008561B3" w:rsidRDefault="008561B3" w:rsidP="008561B3">
      <w:pPr>
        <w:spacing w:after="0"/>
        <w:rPr>
          <w:lang w:eastAsia="ko-KR"/>
        </w:rPr>
      </w:pPr>
      <w:r>
        <w:rPr>
          <w:rFonts w:hint="eastAsia"/>
        </w:rPr>
        <w:t>C</w:t>
      </w:r>
      <w:r>
        <w:rPr>
          <w:lang w:eastAsia="ko-KR"/>
        </w:rPr>
        <w:t>onsider the following</w:t>
      </w:r>
      <w:r>
        <w:rPr>
          <w:rFonts w:hint="eastAsia"/>
        </w:rPr>
        <w:t xml:space="preserve"> as </w:t>
      </w:r>
      <w:r w:rsidR="006F43A7">
        <w:rPr>
          <w:rFonts w:hint="eastAsia"/>
          <w:lang w:eastAsia="ko-KR"/>
        </w:rPr>
        <w:t xml:space="preserve">an </w:t>
      </w:r>
      <w:r>
        <w:rPr>
          <w:rFonts w:hint="eastAsia"/>
        </w:rPr>
        <w:t>example</w:t>
      </w:r>
      <w:r w:rsidR="00BE426C">
        <w:rPr>
          <w:rFonts w:hint="eastAsia"/>
          <w:lang w:eastAsia="ko-KR"/>
        </w:rPr>
        <w:t xml:space="preserve"> running with </w:t>
      </w:r>
      <w:r w:rsidR="005733C6" w:rsidRPr="469AFBFB">
        <w:rPr>
          <w:lang w:eastAsia="ko-KR"/>
        </w:rPr>
        <w:t>three</w:t>
      </w:r>
      <w:r w:rsidR="00BE426C">
        <w:rPr>
          <w:rFonts w:hint="eastAsia"/>
          <w:lang w:eastAsia="ko-KR"/>
        </w:rPr>
        <w:t xml:space="preserve"> processes</w:t>
      </w:r>
      <w:r>
        <w:rPr>
          <w:lang w:eastAsia="ko-KR"/>
        </w:rPr>
        <w:t>:</w:t>
      </w:r>
    </w:p>
    <w:p w14:paraId="35EB27AE" w14:textId="77777777" w:rsidR="008561B3" w:rsidRDefault="008561B3" w:rsidP="008561B3">
      <w:pPr>
        <w:pStyle w:val="ListParagraph"/>
        <w:numPr>
          <w:ilvl w:val="0"/>
          <w:numId w:val="43"/>
        </w:numPr>
        <w:spacing w:after="0"/>
        <w:rPr>
          <w:lang w:eastAsia="ko-KR"/>
        </w:rPr>
      </w:pPr>
      <w:r>
        <w:rPr>
          <w:lang w:eastAsia="ko-KR"/>
        </w:rPr>
        <w:t>Rank 0</w:t>
      </w:r>
      <w:r>
        <w:rPr>
          <w:rFonts w:hint="eastAsia"/>
          <w:lang w:eastAsia="ko-KR"/>
        </w:rPr>
        <w:t xml:space="preserve"> process</w:t>
      </w:r>
      <w:r w:rsidR="003F5E59">
        <w:rPr>
          <w:rFonts w:hint="eastAsia"/>
          <w:lang w:eastAsia="ko-KR"/>
        </w:rPr>
        <w:t xml:space="preserve"> (P0)</w:t>
      </w:r>
      <w:r>
        <w:rPr>
          <w:lang w:eastAsia="ko-KR"/>
        </w:rPr>
        <w:t xml:space="preserve"> reads</w:t>
      </w:r>
      <w:r w:rsidR="00BE426C">
        <w:rPr>
          <w:rFonts w:hint="eastAsia"/>
          <w:lang w:eastAsia="ko-KR"/>
        </w:rPr>
        <w:t xml:space="preserve"> </w:t>
      </w:r>
      <w:r w:rsidR="00914F55">
        <w:rPr>
          <w:rFonts w:hint="eastAsia"/>
          <w:lang w:eastAsia="ko-KR"/>
        </w:rPr>
        <w:t xml:space="preserve">data </w:t>
      </w:r>
      <w:r w:rsidR="00BE426C">
        <w:rPr>
          <w:rFonts w:hint="eastAsia"/>
          <w:lang w:eastAsia="ko-KR"/>
        </w:rPr>
        <w:t>portions</w:t>
      </w:r>
      <w:r>
        <w:rPr>
          <w:lang w:eastAsia="ko-KR"/>
        </w:rPr>
        <w:t xml:space="preserve"> from </w:t>
      </w:r>
      <w:r w:rsidR="006F43A7">
        <w:rPr>
          <w:rFonts w:hint="eastAsia"/>
          <w:lang w:eastAsia="ko-KR"/>
        </w:rPr>
        <w:t>d</w:t>
      </w:r>
      <w:r>
        <w:rPr>
          <w:lang w:eastAsia="ko-KR"/>
        </w:rPr>
        <w:t xml:space="preserve">atasets </w:t>
      </w:r>
      <w:r w:rsidR="002A71E6">
        <w:rPr>
          <w:lang w:eastAsia="ko-KR"/>
        </w:rPr>
        <w:t>‘</w:t>
      </w:r>
      <w:r>
        <w:rPr>
          <w:rFonts w:hint="eastAsia"/>
        </w:rPr>
        <w:t>d1</w:t>
      </w:r>
      <w:r w:rsidR="002A71E6">
        <w:rPr>
          <w:lang w:eastAsia="ko-KR"/>
        </w:rPr>
        <w:t>’</w:t>
      </w:r>
      <w:r>
        <w:rPr>
          <w:lang w:eastAsia="ko-KR"/>
        </w:rPr>
        <w:t xml:space="preserve">, </w:t>
      </w:r>
      <w:r w:rsidR="002A71E6">
        <w:rPr>
          <w:lang w:eastAsia="ko-KR"/>
        </w:rPr>
        <w:t>‘</w:t>
      </w:r>
      <w:r>
        <w:rPr>
          <w:rFonts w:hint="eastAsia"/>
        </w:rPr>
        <w:t>d2</w:t>
      </w:r>
      <w:r w:rsidR="002A71E6">
        <w:rPr>
          <w:lang w:eastAsia="ko-KR"/>
        </w:rPr>
        <w:t>’</w:t>
      </w:r>
      <w:r>
        <w:rPr>
          <w:lang w:eastAsia="ko-KR"/>
        </w:rPr>
        <w:t xml:space="preserve">, and </w:t>
      </w:r>
      <w:r w:rsidR="002A71E6">
        <w:rPr>
          <w:lang w:eastAsia="ko-KR"/>
        </w:rPr>
        <w:t>‘</w:t>
      </w:r>
      <w:r>
        <w:rPr>
          <w:rFonts w:hint="eastAsia"/>
        </w:rPr>
        <w:t>d3</w:t>
      </w:r>
      <w:r w:rsidR="002A71E6">
        <w:rPr>
          <w:lang w:eastAsia="ko-KR"/>
        </w:rPr>
        <w:t>’</w:t>
      </w:r>
      <w:r>
        <w:rPr>
          <w:lang w:eastAsia="ko-KR"/>
        </w:rPr>
        <w:t xml:space="preserve">. </w:t>
      </w:r>
    </w:p>
    <w:p w14:paraId="195E0E9D" w14:textId="77777777" w:rsidR="008561B3" w:rsidRDefault="008561B3" w:rsidP="008561B3">
      <w:pPr>
        <w:pStyle w:val="ListParagraph"/>
        <w:numPr>
          <w:ilvl w:val="0"/>
          <w:numId w:val="43"/>
        </w:numPr>
        <w:spacing w:after="0"/>
        <w:rPr>
          <w:lang w:eastAsia="ko-KR"/>
        </w:rPr>
      </w:pPr>
      <w:r>
        <w:rPr>
          <w:lang w:eastAsia="ko-KR"/>
        </w:rPr>
        <w:t xml:space="preserve">Rank 1 </w:t>
      </w:r>
      <w:r>
        <w:rPr>
          <w:rFonts w:hint="eastAsia"/>
          <w:lang w:eastAsia="ko-KR"/>
        </w:rPr>
        <w:t xml:space="preserve">process </w:t>
      </w:r>
      <w:r w:rsidR="003F5E59">
        <w:rPr>
          <w:rFonts w:hint="eastAsia"/>
          <w:lang w:eastAsia="ko-KR"/>
        </w:rPr>
        <w:t xml:space="preserve">(P1) </w:t>
      </w:r>
      <w:r>
        <w:rPr>
          <w:lang w:eastAsia="ko-KR"/>
        </w:rPr>
        <w:t xml:space="preserve">reads </w:t>
      </w:r>
      <w:r w:rsidR="00914F55">
        <w:rPr>
          <w:rFonts w:hint="eastAsia"/>
          <w:lang w:eastAsia="ko-KR"/>
        </w:rPr>
        <w:t xml:space="preserve">data </w:t>
      </w:r>
      <w:r w:rsidR="00BE426C">
        <w:rPr>
          <w:rFonts w:hint="eastAsia"/>
          <w:lang w:eastAsia="ko-KR"/>
        </w:rPr>
        <w:t xml:space="preserve">portions </w:t>
      </w:r>
      <w:r>
        <w:rPr>
          <w:lang w:eastAsia="ko-KR"/>
        </w:rPr>
        <w:t xml:space="preserve">from </w:t>
      </w:r>
      <w:r w:rsidR="006F43A7">
        <w:rPr>
          <w:rFonts w:hint="eastAsia"/>
          <w:lang w:eastAsia="ko-KR"/>
        </w:rPr>
        <w:t>d</w:t>
      </w:r>
      <w:r>
        <w:rPr>
          <w:lang w:eastAsia="ko-KR"/>
        </w:rPr>
        <w:t xml:space="preserve">atasets </w:t>
      </w:r>
      <w:r w:rsidR="002A71E6">
        <w:rPr>
          <w:lang w:eastAsia="ko-KR"/>
        </w:rPr>
        <w:t>‘</w:t>
      </w:r>
      <w:r>
        <w:rPr>
          <w:rFonts w:hint="eastAsia"/>
        </w:rPr>
        <w:t>d3</w:t>
      </w:r>
      <w:r w:rsidR="002A71E6">
        <w:rPr>
          <w:lang w:eastAsia="ko-KR"/>
        </w:rPr>
        <w:t>’</w:t>
      </w:r>
      <w:r>
        <w:rPr>
          <w:lang w:eastAsia="ko-KR"/>
        </w:rPr>
        <w:t xml:space="preserve"> and </w:t>
      </w:r>
      <w:r w:rsidR="002A71E6">
        <w:rPr>
          <w:lang w:eastAsia="ko-KR"/>
        </w:rPr>
        <w:t>‘</w:t>
      </w:r>
      <w:r>
        <w:rPr>
          <w:rFonts w:hint="eastAsia"/>
        </w:rPr>
        <w:t>d4</w:t>
      </w:r>
      <w:r w:rsidR="002A71E6">
        <w:rPr>
          <w:lang w:eastAsia="ko-KR"/>
        </w:rPr>
        <w:t>’</w:t>
      </w:r>
      <w:r>
        <w:rPr>
          <w:lang w:eastAsia="ko-KR"/>
        </w:rPr>
        <w:t>.</w:t>
      </w:r>
    </w:p>
    <w:p w14:paraId="48634CB0" w14:textId="77777777" w:rsidR="008561B3" w:rsidRDefault="008561B3" w:rsidP="008561B3">
      <w:pPr>
        <w:pStyle w:val="ListParagraph"/>
        <w:numPr>
          <w:ilvl w:val="0"/>
          <w:numId w:val="43"/>
        </w:numPr>
        <w:spacing w:after="0" w:line="276" w:lineRule="auto"/>
        <w:contextualSpacing/>
      </w:pPr>
      <w:r>
        <w:t xml:space="preserve">Rank 2 </w:t>
      </w:r>
      <w:r>
        <w:rPr>
          <w:rFonts w:hint="eastAsia"/>
        </w:rPr>
        <w:t xml:space="preserve">process </w:t>
      </w:r>
      <w:r w:rsidR="003F5E59">
        <w:rPr>
          <w:rFonts w:hint="eastAsia"/>
          <w:lang w:eastAsia="ko-KR"/>
        </w:rPr>
        <w:t xml:space="preserve">(P2) </w:t>
      </w:r>
      <w:r>
        <w:t>does not read anything</w:t>
      </w:r>
      <w:r w:rsidR="006F43A7">
        <w:rPr>
          <w:rFonts w:hint="eastAsia"/>
          <w:lang w:eastAsia="ko-KR"/>
        </w:rPr>
        <w:t>.</w:t>
      </w:r>
    </w:p>
    <w:p w14:paraId="2481E9DC" w14:textId="77777777" w:rsidR="008561B3" w:rsidRDefault="008561B3" w:rsidP="008561B3">
      <w:pPr>
        <w:spacing w:after="0"/>
        <w:rPr>
          <w:lang w:eastAsia="ko-KR"/>
        </w:rPr>
      </w:pPr>
    </w:p>
    <w:p w14:paraId="26F5624F" w14:textId="77777777" w:rsidR="00914F55" w:rsidRDefault="00914F55" w:rsidP="008561B3">
      <w:pPr>
        <w:spacing w:after="0"/>
        <w:rPr>
          <w:lang w:eastAsia="ko-KR"/>
        </w:rPr>
      </w:pPr>
    </w:p>
    <w:p w14:paraId="2EC92BD2" w14:textId="77777777" w:rsidR="00F406E4" w:rsidRDefault="00F406E4" w:rsidP="00F406E4">
      <w:pPr>
        <w:rPr>
          <w:lang w:eastAsia="ko-KR"/>
        </w:rPr>
      </w:pPr>
      <w:r>
        <w:rPr>
          <w:rFonts w:hint="eastAsia"/>
          <w:lang w:eastAsia="ko-KR"/>
        </w:rPr>
        <w:t>Chart view:</w:t>
      </w:r>
    </w:p>
    <w:p w14:paraId="76A2D6D3" w14:textId="774F2C7B" w:rsidR="007019DD" w:rsidRDefault="00F406E4" w:rsidP="008561B3">
      <w:pPr>
        <w:spacing w:after="0"/>
        <w:rPr>
          <w:lang w:eastAsia="ko-KR"/>
        </w:rPr>
      </w:pPr>
      <w:r>
        <w:rPr>
          <w:rFonts w:hint="eastAsia"/>
          <w:lang w:eastAsia="ko-KR"/>
        </w:rPr>
        <w:t xml:space="preserve">      </w:t>
      </w:r>
      <w:r w:rsidR="005733C6" w:rsidRPr="469AFBFB">
        <w:rPr>
          <w:lang w:eastAsia="ko-KR"/>
        </w:rPr>
        <w:t>An</w:t>
      </w:r>
      <w:r>
        <w:rPr>
          <w:rFonts w:hint="eastAsia"/>
          <w:lang w:eastAsia="ko-KR"/>
        </w:rPr>
        <w:t xml:space="preserve"> HDF5 file</w:t>
      </w:r>
    </w:p>
    <w:p w14:paraId="60185E0D" w14:textId="77777777" w:rsidR="00F406E4" w:rsidRDefault="00F0742A" w:rsidP="008561B3">
      <w:pPr>
        <w:spacing w:after="0"/>
        <w:rPr>
          <w:lang w:eastAsia="ko-KR"/>
        </w:rPr>
      </w:pPr>
      <w:r>
        <w:rPr>
          <w:noProof/>
        </w:rPr>
        <mc:AlternateContent>
          <mc:Choice Requires="wps">
            <w:drawing>
              <wp:anchor distT="0" distB="0" distL="114300" distR="114300" simplePos="0" relativeHeight="251658265" behindDoc="0" locked="0" layoutInCell="1" allowOverlap="1" wp14:anchorId="58F1B8A4" wp14:editId="4C45438B">
                <wp:simplePos x="0" y="0"/>
                <wp:positionH relativeFrom="column">
                  <wp:posOffset>201930</wp:posOffset>
                </wp:positionH>
                <wp:positionV relativeFrom="paragraph">
                  <wp:posOffset>102870</wp:posOffset>
                </wp:positionV>
                <wp:extent cx="5737225" cy="1103630"/>
                <wp:effectExtent l="0" t="0" r="15875" b="20320"/>
                <wp:wrapNone/>
                <wp:docPr id="3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7225" cy="110363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FD60148">
              <v:rect id="Rectangle 23" style="position:absolute;margin-left:15.9pt;margin-top:8.1pt;width:451.75pt;height:86.9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ed="f" strokecolor="black [3213]" w14:anchorId="7054A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">
                <v:path arrowok="t"/>
              </v:rect>
            </w:pict>
          </mc:Fallback>
        </mc:AlternateContent>
      </w:r>
      <w:r>
        <w:rPr>
          <w:noProof/>
        </w:rPr>
        <mc:AlternateContent>
          <mc:Choice Requires="wps">
            <w:drawing>
              <wp:anchor distT="0" distB="0" distL="114300" distR="114300" simplePos="0" relativeHeight="251658264" behindDoc="0" locked="0" layoutInCell="1" allowOverlap="1" wp14:anchorId="183D0EC7" wp14:editId="796CB59E">
                <wp:simplePos x="0" y="0"/>
                <wp:positionH relativeFrom="column">
                  <wp:posOffset>4664075</wp:posOffset>
                </wp:positionH>
                <wp:positionV relativeFrom="paragraph">
                  <wp:posOffset>45720</wp:posOffset>
                </wp:positionV>
                <wp:extent cx="457200" cy="277495"/>
                <wp:effectExtent l="0" t="0" r="0" b="8255"/>
                <wp:wrapNone/>
                <wp:docPr id="31"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77495"/>
                        </a:xfrm>
                        <a:prstGeom prst="rect">
                          <a:avLst/>
                        </a:prstGeom>
                        <a:noFill/>
                        <a:ln>
                          <a:noFill/>
                        </a:ln>
                      </wps:spPr>
                      <wps:txbx>
                        <w:txbxContent>
                          <w:p w14:paraId="6EB417FC" w14:textId="77777777" w:rsidR="00FD0991" w:rsidRDefault="00FD0991" w:rsidP="00F406E4">
                            <w:pPr>
                              <w:pStyle w:val="NormalWeb"/>
                              <w:spacing w:before="0" w:beforeAutospacing="0" w:after="0" w:afterAutospacing="0"/>
                            </w:pPr>
                            <w:r>
                              <w:rPr>
                                <w:rFonts w:asciiTheme="minorHAnsi" w:hAnsi="Calibri" w:cstheme="minorBidi"/>
                                <w:color w:val="000000" w:themeColor="text1"/>
                                <w:kern w:val="24"/>
                              </w:rPr>
                              <w:t>d4</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367.25pt;margin-top:3.6pt;width:36pt;height:21.8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" filled="f" stroked="f">
                <v:path arrowok="t"/>
                <v:textbox style="mso-fit-shape-to-text:t">
                  <w:txbxContent>
                    <w:p w14:paraId="6EB417FC" w14:textId="77777777" w:rsidR="00FD0991" w:rsidRDefault="00FD0991" w:rsidP="00F406E4">
                      <w:pPr>
                        <w:pStyle w:val="NormalWeb"/>
                        <w:spacing w:before="0" w:beforeAutospacing="0" w:after="0" w:afterAutospacing="0"/>
                      </w:pPr>
                      <w:r>
                        <w:rPr>
                          <w:rFonts w:asciiTheme="minorHAnsi" w:hAnsi="Calibri" w:cstheme="minorBidi"/>
                          <w:color w:val="000000" w:themeColor="text1"/>
                          <w:kern w:val="24"/>
                        </w:rPr>
                        <w:t>d4</w:t>
                      </w:r>
                    </w:p>
                  </w:txbxContent>
                </v:textbox>
              </v:shape>
            </w:pict>
          </mc:Fallback>
        </mc:AlternateContent>
      </w:r>
      <w:r>
        <w:rPr>
          <w:noProof/>
        </w:rPr>
        <mc:AlternateContent>
          <mc:Choice Requires="wps">
            <w:drawing>
              <wp:anchor distT="0" distB="0" distL="114300" distR="114300" simplePos="0" relativeHeight="251658262" behindDoc="0" locked="0" layoutInCell="1" allowOverlap="1" wp14:anchorId="5A80599F" wp14:editId="08FAFFE8">
                <wp:simplePos x="0" y="0"/>
                <wp:positionH relativeFrom="column">
                  <wp:posOffset>3292475</wp:posOffset>
                </wp:positionH>
                <wp:positionV relativeFrom="paragraph">
                  <wp:posOffset>45720</wp:posOffset>
                </wp:positionV>
                <wp:extent cx="457200" cy="277495"/>
                <wp:effectExtent l="0" t="0" r="0" b="8255"/>
                <wp:wrapNone/>
                <wp:docPr id="29"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77495"/>
                        </a:xfrm>
                        <a:prstGeom prst="rect">
                          <a:avLst/>
                        </a:prstGeom>
                        <a:noFill/>
                        <a:ln>
                          <a:noFill/>
                        </a:ln>
                      </wps:spPr>
                      <wps:txbx>
                        <w:txbxContent>
                          <w:p w14:paraId="0F74977F" w14:textId="77777777" w:rsidR="00FD0991" w:rsidRDefault="00FD0991" w:rsidP="00F406E4">
                            <w:pPr>
                              <w:pStyle w:val="NormalWeb"/>
                              <w:spacing w:before="0" w:beforeAutospacing="0" w:after="0" w:afterAutospacing="0"/>
                            </w:pPr>
                            <w:r>
                              <w:rPr>
                                <w:rFonts w:asciiTheme="minorHAnsi" w:hAnsi="Calibri" w:cstheme="minorBidi"/>
                                <w:color w:val="000000" w:themeColor="text1"/>
                                <w:kern w:val="24"/>
                              </w:rPr>
                              <w:t>d3</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left:0;text-align:left;margin-left:259.25pt;margin-top:3.6pt;width:36pt;height:21.8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" filled="f" stroked="f">
                <v:path arrowok="t"/>
                <v:textbox style="mso-fit-shape-to-text:t">
                  <w:txbxContent>
                    <w:p w14:paraId="0F74977F" w14:textId="77777777" w:rsidR="00FD0991" w:rsidRDefault="00FD0991" w:rsidP="00F406E4">
                      <w:pPr>
                        <w:pStyle w:val="NormalWeb"/>
                        <w:spacing w:before="0" w:beforeAutospacing="0" w:after="0" w:afterAutospacing="0"/>
                      </w:pPr>
                      <w:r>
                        <w:rPr>
                          <w:rFonts w:asciiTheme="minorHAnsi" w:hAnsi="Calibri" w:cstheme="minorBidi"/>
                          <w:color w:val="000000" w:themeColor="text1"/>
                          <w:kern w:val="24"/>
                        </w:rPr>
                        <w:t>d3</w:t>
                      </w:r>
                    </w:p>
                  </w:txbxContent>
                </v:textbox>
              </v:shape>
            </w:pict>
          </mc:Fallback>
        </mc:AlternateContent>
      </w:r>
      <w:r>
        <w:rPr>
          <w:noProof/>
        </w:rPr>
        <mc:AlternateContent>
          <mc:Choice Requires="wps">
            <w:drawing>
              <wp:anchor distT="0" distB="0" distL="114300" distR="114300" simplePos="0" relativeHeight="251658259" behindDoc="0" locked="0" layoutInCell="1" allowOverlap="1" wp14:anchorId="20382446" wp14:editId="24D465BA">
                <wp:simplePos x="0" y="0"/>
                <wp:positionH relativeFrom="column">
                  <wp:posOffset>1844675</wp:posOffset>
                </wp:positionH>
                <wp:positionV relativeFrom="paragraph">
                  <wp:posOffset>56515</wp:posOffset>
                </wp:positionV>
                <wp:extent cx="457200" cy="277495"/>
                <wp:effectExtent l="0" t="0" r="0" b="8255"/>
                <wp:wrapNone/>
                <wp:docPr id="26"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77495"/>
                        </a:xfrm>
                        <a:prstGeom prst="rect">
                          <a:avLst/>
                        </a:prstGeom>
                        <a:noFill/>
                        <a:ln>
                          <a:noFill/>
                        </a:ln>
                      </wps:spPr>
                      <wps:txbx>
                        <w:txbxContent>
                          <w:p w14:paraId="0C3062AA" w14:textId="77777777" w:rsidR="00FD0991" w:rsidRDefault="00FD0991" w:rsidP="00F406E4">
                            <w:pPr>
                              <w:pStyle w:val="NormalWeb"/>
                              <w:spacing w:before="0" w:beforeAutospacing="0" w:after="0" w:afterAutospacing="0"/>
                            </w:pPr>
                            <w:r>
                              <w:rPr>
                                <w:rFonts w:asciiTheme="minorHAnsi" w:hAnsi="Calibri" w:cstheme="minorBidi"/>
                                <w:color w:val="000000" w:themeColor="text1"/>
                                <w:kern w:val="24"/>
                              </w:rPr>
                              <w:t>d2</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left:0;text-align:left;margin-left:145.25pt;margin-top:4.45pt;width:36pt;height:21.8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" filled="f" stroked="f">
                <v:path arrowok="t"/>
                <v:textbox style="mso-fit-shape-to-text:t">
                  <w:txbxContent>
                    <w:p w14:paraId="0C3062AA" w14:textId="77777777" w:rsidR="00FD0991" w:rsidRDefault="00FD0991" w:rsidP="00F406E4">
                      <w:pPr>
                        <w:pStyle w:val="NormalWeb"/>
                        <w:spacing w:before="0" w:beforeAutospacing="0" w:after="0" w:afterAutospacing="0"/>
                      </w:pPr>
                      <w:r>
                        <w:rPr>
                          <w:rFonts w:asciiTheme="minorHAnsi" w:hAnsi="Calibri" w:cstheme="minorBidi"/>
                          <w:color w:val="000000" w:themeColor="text1"/>
                          <w:kern w:val="24"/>
                        </w:rPr>
                        <w:t>d2</w:t>
                      </w:r>
                    </w:p>
                  </w:txbxContent>
                </v:textbox>
              </v:shape>
            </w:pict>
          </mc:Fallback>
        </mc:AlternateContent>
      </w:r>
      <w:r>
        <w:rPr>
          <w:noProof/>
        </w:rPr>
        <mc:AlternateContent>
          <mc:Choice Requires="wps">
            <w:drawing>
              <wp:anchor distT="0" distB="0" distL="114300" distR="114300" simplePos="0" relativeHeight="251658256" behindDoc="0" locked="0" layoutInCell="1" allowOverlap="1" wp14:anchorId="034F5150" wp14:editId="14EF1B25">
                <wp:simplePos x="0" y="0"/>
                <wp:positionH relativeFrom="column">
                  <wp:posOffset>374015</wp:posOffset>
                </wp:positionH>
                <wp:positionV relativeFrom="paragraph">
                  <wp:posOffset>53975</wp:posOffset>
                </wp:positionV>
                <wp:extent cx="457200" cy="277495"/>
                <wp:effectExtent l="0" t="0" r="0" b="8255"/>
                <wp:wrapNone/>
                <wp:docPr id="19"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77495"/>
                        </a:xfrm>
                        <a:prstGeom prst="rect">
                          <a:avLst/>
                        </a:prstGeom>
                        <a:noFill/>
                        <a:ln>
                          <a:noFill/>
                        </a:ln>
                      </wps:spPr>
                      <wps:txbx>
                        <w:txbxContent>
                          <w:p w14:paraId="0CEA6419" w14:textId="77777777" w:rsidR="00FD0991" w:rsidRDefault="00FD0991" w:rsidP="00F406E4">
                            <w:pPr>
                              <w:pStyle w:val="NormalWeb"/>
                              <w:spacing w:before="0" w:beforeAutospacing="0" w:after="0" w:afterAutospacing="0"/>
                            </w:pPr>
                            <w:r>
                              <w:rPr>
                                <w:rFonts w:asciiTheme="minorHAnsi" w:hAnsi="Calibri" w:cstheme="minorBidi"/>
                                <w:color w:val="000000" w:themeColor="text1"/>
                                <w:kern w:val="24"/>
                              </w:rPr>
                              <w:t>d1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left:0;text-align:left;margin-left:29.45pt;margin-top:4.25pt;width:36pt;height:21.8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" filled="f" stroked="f">
                <v:path arrowok="t"/>
                <v:textbox style="mso-fit-shape-to-text:t">
                  <w:txbxContent>
                    <w:p w14:paraId="0CEA6419" w14:textId="77777777" w:rsidR="00FD0991" w:rsidRDefault="00FD0991" w:rsidP="00F406E4">
                      <w:pPr>
                        <w:pStyle w:val="NormalWeb"/>
                        <w:spacing w:before="0" w:beforeAutospacing="0" w:after="0" w:afterAutospacing="0"/>
                      </w:pPr>
                      <w:r>
                        <w:rPr>
                          <w:rFonts w:asciiTheme="minorHAnsi" w:hAnsi="Calibri" w:cstheme="minorBidi"/>
                          <w:color w:val="000000" w:themeColor="text1"/>
                          <w:kern w:val="24"/>
                        </w:rPr>
                        <w:t>d1</w:t>
                      </w:r>
                    </w:p>
                  </w:txbxContent>
                </v:textbox>
              </v:shape>
            </w:pict>
          </mc:Fallback>
        </mc:AlternateContent>
      </w:r>
    </w:p>
    <w:p w14:paraId="21DD0D3D" w14:textId="77777777" w:rsidR="00F406E4" w:rsidRDefault="00F0742A" w:rsidP="008561B3">
      <w:pPr>
        <w:spacing w:after="0"/>
        <w:rPr>
          <w:lang w:eastAsia="ko-KR"/>
        </w:rPr>
      </w:pPr>
      <w:r>
        <w:rPr>
          <w:noProof/>
        </w:rPr>
        <mc:AlternateContent>
          <mc:Choice Requires="wps">
            <w:drawing>
              <wp:anchor distT="0" distB="0" distL="114300" distR="114300" simplePos="0" relativeHeight="251658257" behindDoc="0" locked="0" layoutInCell="1" allowOverlap="1" wp14:anchorId="33F10CF2" wp14:editId="418A7ABA">
                <wp:simplePos x="0" y="0"/>
                <wp:positionH relativeFrom="column">
                  <wp:posOffset>1881505</wp:posOffset>
                </wp:positionH>
                <wp:positionV relativeFrom="paragraph">
                  <wp:posOffset>88900</wp:posOffset>
                </wp:positionV>
                <wp:extent cx="1089025" cy="758825"/>
                <wp:effectExtent l="0" t="0" r="15875" b="22225"/>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9025" cy="758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482F930">
              <v:rect id="Rectangle 8" style="position:absolute;margin-left:148.15pt;margin-top:7pt;width:85.75pt;height:59.7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color="black [3213]" strokeweight="2pt" w14:anchorId="67E8C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">
                <v:path arrowok="t"/>
              </v:rect>
            </w:pict>
          </mc:Fallback>
        </mc:AlternateContent>
      </w:r>
      <w:r>
        <w:rPr>
          <w:noProof/>
        </w:rPr>
        <mc:AlternateContent>
          <mc:Choice Requires="wps">
            <w:drawing>
              <wp:anchor distT="0" distB="0" distL="114300" distR="114300" simplePos="0" relativeHeight="251658255" behindDoc="0" locked="0" layoutInCell="1" allowOverlap="1" wp14:anchorId="7893111A" wp14:editId="3D0402FD">
                <wp:simplePos x="0" y="0"/>
                <wp:positionH relativeFrom="column">
                  <wp:posOffset>410845</wp:posOffset>
                </wp:positionH>
                <wp:positionV relativeFrom="paragraph">
                  <wp:posOffset>92710</wp:posOffset>
                </wp:positionV>
                <wp:extent cx="1165225" cy="762000"/>
                <wp:effectExtent l="0" t="0" r="15875" b="19050"/>
                <wp:wrapNone/>
                <wp:docPr id="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5225" cy="76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633710C">
              <v:rect id="Rectangle 1" style="position:absolute;margin-left:32.35pt;margin-top:7.3pt;width:91.75pt;height:60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color="black [3213]" strokeweight="2pt" w14:anchorId="1BD62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">
                <v:path arrowok="t"/>
              </v:rect>
            </w:pict>
          </mc:Fallback>
        </mc:AlternateContent>
      </w:r>
    </w:p>
    <w:p w14:paraId="3851A1F2" w14:textId="77777777" w:rsidR="00F406E4" w:rsidRDefault="00F0742A" w:rsidP="008561B3">
      <w:pPr>
        <w:spacing w:after="0"/>
        <w:rPr>
          <w:lang w:eastAsia="ko-KR"/>
        </w:rPr>
      </w:pPr>
      <w:r>
        <w:rPr>
          <w:noProof/>
        </w:rPr>
        <mc:AlternateContent>
          <mc:Choice Requires="wps">
            <w:drawing>
              <wp:anchor distT="0" distB="0" distL="114300" distR="114300" simplePos="0" relativeHeight="251658261" behindDoc="0" locked="0" layoutInCell="1" allowOverlap="1" wp14:anchorId="5DF37727" wp14:editId="602F0BCD">
                <wp:simplePos x="0" y="0"/>
                <wp:positionH relativeFrom="column">
                  <wp:posOffset>3418205</wp:posOffset>
                </wp:positionH>
                <wp:positionV relativeFrom="paragraph">
                  <wp:posOffset>69215</wp:posOffset>
                </wp:positionV>
                <wp:extent cx="391795" cy="380365"/>
                <wp:effectExtent l="0" t="0" r="27305" b="19685"/>
                <wp:wrapNone/>
                <wp:docPr id="2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1795" cy="380365"/>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732DA" w14:textId="77777777" w:rsidR="00FD0991" w:rsidRPr="00A90E43" w:rsidRDefault="00FD0991" w:rsidP="00F406E4">
                            <w:pPr>
                              <w:pStyle w:val="NormalWeb"/>
                              <w:spacing w:before="0" w:beforeAutospacing="0" w:after="0" w:afterAutospacing="0"/>
                              <w:rPr>
                                <w:rFonts w:eastAsia="Batang"/>
                                <w:sz w:val="22"/>
                                <w:szCs w:val="22"/>
                              </w:rPr>
                            </w:pPr>
                            <w:r w:rsidRPr="00A90E43">
                              <w:rPr>
                                <w:rFonts w:asciiTheme="minorHAnsi" w:eastAsia="Batang" w:hAnsi="Calibri" w:cstheme="minorBidi"/>
                                <w:b/>
                                <w:bCs/>
                                <w:color w:val="000000" w:themeColor="text1"/>
                                <w:kern w:val="24"/>
                                <w:sz w:val="22"/>
                                <w:szCs w:val="22"/>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269.15pt;margin-top:5.45pt;width:30.85pt;height:29.9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" fillcolor="#e5b8b7 [1301]" strokecolor="red" strokeweight="2pt">
                <v:path arrowok="t"/>
                <v:textbox>
                  <w:txbxContent>
                    <w:p w14:paraId="2F3732DA" w14:textId="77777777" w:rsidR="00FD0991" w:rsidRPr="00A90E43" w:rsidRDefault="00FD0991" w:rsidP="00F406E4">
                      <w:pPr>
                        <w:pStyle w:val="NormalWeb"/>
                        <w:spacing w:before="0" w:beforeAutospacing="0" w:after="0" w:afterAutospacing="0"/>
                        <w:rPr>
                          <w:rFonts w:eastAsia="Batang"/>
                          <w:sz w:val="22"/>
                          <w:szCs w:val="22"/>
                        </w:rPr>
                      </w:pPr>
                      <w:r w:rsidRPr="00A90E43">
                        <w:rPr>
                          <w:rFonts w:asciiTheme="minorHAnsi" w:eastAsia="Batang" w:hAnsi="Calibri" w:cstheme="minorBidi"/>
                          <w:b/>
                          <w:bCs/>
                          <w:color w:val="000000" w:themeColor="text1"/>
                          <w:kern w:val="24"/>
                          <w:sz w:val="22"/>
                          <w:szCs w:val="22"/>
                        </w:rPr>
                        <w:t>P1</w:t>
                      </w:r>
                    </w:p>
                  </w:txbxContent>
                </v:textbox>
              </v:rect>
            </w:pict>
          </mc:Fallback>
        </mc:AlternateContent>
      </w:r>
      <w:r>
        <w:rPr>
          <w:noProof/>
        </w:rPr>
        <mc:AlternateContent>
          <mc:Choice Requires="wps">
            <w:drawing>
              <wp:anchor distT="0" distB="0" distL="114300" distR="114300" simplePos="0" relativeHeight="251658263" behindDoc="0" locked="0" layoutInCell="1" allowOverlap="1" wp14:anchorId="07E4A240" wp14:editId="69311E81">
                <wp:simplePos x="0" y="0"/>
                <wp:positionH relativeFrom="column">
                  <wp:posOffset>4700905</wp:posOffset>
                </wp:positionH>
                <wp:positionV relativeFrom="paragraph">
                  <wp:posOffset>-66040</wp:posOffset>
                </wp:positionV>
                <wp:extent cx="1089025" cy="758825"/>
                <wp:effectExtent l="0" t="0" r="15875" b="22225"/>
                <wp:wrapNone/>
                <wp:docPr id="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9025" cy="758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52ABC1E">
              <v:rect id="Rectangle 17" style="position:absolute;margin-left:370.15pt;margin-top:-5.2pt;width:85.75pt;height:59.7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color="black [3213]" strokeweight="2pt" w14:anchorId="47DF2B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">
                <v:path arrowok="t"/>
              </v:rect>
            </w:pict>
          </mc:Fallback>
        </mc:AlternateContent>
      </w:r>
      <w:r>
        <w:rPr>
          <w:noProof/>
        </w:rPr>
        <mc:AlternateContent>
          <mc:Choice Requires="wps">
            <w:drawing>
              <wp:anchor distT="0" distB="0" distL="114300" distR="114300" simplePos="0" relativeHeight="251658260" behindDoc="0" locked="0" layoutInCell="1" allowOverlap="1" wp14:anchorId="1C6C2FFB" wp14:editId="7D795FFC">
                <wp:simplePos x="0" y="0"/>
                <wp:positionH relativeFrom="column">
                  <wp:posOffset>3329305</wp:posOffset>
                </wp:positionH>
                <wp:positionV relativeFrom="paragraph">
                  <wp:posOffset>-80645</wp:posOffset>
                </wp:positionV>
                <wp:extent cx="1089025" cy="758825"/>
                <wp:effectExtent l="0" t="0" r="15875" b="22225"/>
                <wp:wrapNone/>
                <wp:docPr id="2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9025" cy="758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0854168">
              <v:rect id="Rectangle 12" style="position:absolute;margin-left:262.15pt;margin-top:-6.35pt;width:85.75pt;height:59.7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color="black [3213]" strokeweight="2pt" w14:anchorId="4EEEB7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">
                <v:path arrowok="t"/>
              </v:rect>
            </w:pict>
          </mc:Fallback>
        </mc:AlternateContent>
      </w:r>
      <w:r>
        <w:rPr>
          <w:noProof/>
        </w:rPr>
        <mc:AlternateContent>
          <mc:Choice Requires="wps">
            <w:drawing>
              <wp:anchor distT="0" distB="0" distL="114300" distR="114300" simplePos="0" relativeHeight="251658268" behindDoc="0" locked="0" layoutInCell="1" allowOverlap="1" wp14:anchorId="34644268" wp14:editId="05544D00">
                <wp:simplePos x="0" y="0"/>
                <wp:positionH relativeFrom="column">
                  <wp:posOffset>4697730</wp:posOffset>
                </wp:positionH>
                <wp:positionV relativeFrom="paragraph">
                  <wp:posOffset>-36195</wp:posOffset>
                </wp:positionV>
                <wp:extent cx="1089025" cy="704850"/>
                <wp:effectExtent l="0" t="0" r="15875" b="1905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9025" cy="704850"/>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8AE5D" w14:textId="77777777" w:rsidR="00FD0991" w:rsidRPr="00A90E43" w:rsidRDefault="00FD0991" w:rsidP="00F406E4">
                            <w:pPr>
                              <w:pStyle w:val="NormalWeb"/>
                              <w:spacing w:before="0" w:beforeAutospacing="0" w:after="0" w:afterAutospacing="0"/>
                              <w:rPr>
                                <w:sz w:val="22"/>
                                <w:szCs w:val="22"/>
                              </w:rPr>
                            </w:pPr>
                            <w:r w:rsidRPr="00A90E43">
                              <w:rPr>
                                <w:rFonts w:asciiTheme="minorHAnsi" w:eastAsia="Batang" w:hAnsi="Calibri" w:cstheme="minorBidi"/>
                                <w:b/>
                                <w:bCs/>
                                <w:color w:val="000000" w:themeColor="text1"/>
                                <w:kern w:val="24"/>
                                <w:sz w:val="22"/>
                                <w:szCs w:val="22"/>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1" style="position:absolute;left:0;text-align:left;margin-left:369.9pt;margin-top:-2.85pt;width:85.75pt;height:55.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" fillcolor="#e5b8b7 [1301]" strokecolor="red" strokeweight="2pt">
                <v:path arrowok="t"/>
                <v:textbox>
                  <w:txbxContent>
                    <w:p w14:paraId="5B28AE5D" w14:textId="77777777" w:rsidR="00FD0991" w:rsidRPr="00A90E43" w:rsidRDefault="00FD0991" w:rsidP="00F406E4">
                      <w:pPr>
                        <w:pStyle w:val="NormalWeb"/>
                        <w:spacing w:before="0" w:beforeAutospacing="0" w:after="0" w:afterAutospacing="0"/>
                        <w:rPr>
                          <w:sz w:val="22"/>
                          <w:szCs w:val="22"/>
                        </w:rPr>
                      </w:pPr>
                      <w:r w:rsidRPr="00A90E43">
                        <w:rPr>
                          <w:rFonts w:asciiTheme="minorHAnsi" w:eastAsia="Batang" w:hAnsi="Calibri" w:cstheme="minorBidi"/>
                          <w:b/>
                          <w:bCs/>
                          <w:color w:val="000000" w:themeColor="text1"/>
                          <w:kern w:val="24"/>
                          <w:sz w:val="22"/>
                          <w:szCs w:val="22"/>
                        </w:rPr>
                        <w:t>P1</w:t>
                      </w:r>
                    </w:p>
                  </w:txbxContent>
                </v:textbox>
              </v:rect>
            </w:pict>
          </mc:Fallback>
        </mc:AlternateContent>
      </w:r>
      <w:r>
        <w:rPr>
          <w:noProof/>
        </w:rPr>
        <mc:AlternateContent>
          <mc:Choice Requires="wps">
            <w:drawing>
              <wp:anchor distT="0" distB="0" distL="114300" distR="114300" simplePos="0" relativeHeight="251658266" behindDoc="0" locked="0" layoutInCell="1" allowOverlap="1" wp14:anchorId="0E1ABBD7" wp14:editId="32A4DB7B">
                <wp:simplePos x="0" y="0"/>
                <wp:positionH relativeFrom="column">
                  <wp:posOffset>544830</wp:posOffset>
                </wp:positionH>
                <wp:positionV relativeFrom="paragraph">
                  <wp:posOffset>73025</wp:posOffset>
                </wp:positionV>
                <wp:extent cx="409575" cy="379095"/>
                <wp:effectExtent l="0" t="0" r="28575" b="20955"/>
                <wp:wrapNone/>
                <wp:docPr id="3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379095"/>
                        </a:xfrm>
                        <a:prstGeom prst="rect">
                          <a:avLst/>
                        </a:prstGeom>
                        <a:solidFill>
                          <a:schemeClr val="tx2">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FC4E5" w14:textId="77777777" w:rsidR="00FD0991" w:rsidRDefault="00FD0991" w:rsidP="00F406E4">
                            <w:pPr>
                              <w:pStyle w:val="NormalWeb"/>
                              <w:spacing w:before="0" w:beforeAutospacing="0" w:after="0" w:afterAutospacing="0"/>
                            </w:pPr>
                            <w:r>
                              <w:rPr>
                                <w:rFonts w:asciiTheme="minorHAnsi" w:eastAsia="Batang" w:hAnsi="Calibri" w:cstheme="minorBidi" w:hint="eastAsia"/>
                                <w:b/>
                                <w:bCs/>
                                <w:color w:val="000000" w:themeColor="text1"/>
                                <w:kern w:val="24"/>
                                <w:sz w:val="22"/>
                                <w:szCs w:val="2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8" o:spid="_x0000_s1042" style="position:absolute;left:0;text-align:left;margin-left:42.9pt;margin-top:5.75pt;width:32.25pt;height:29.8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" fillcolor="#c6d9f1 [671]" strokecolor="#0070c0" strokeweight="2pt">
                <v:path arrowok="t"/>
                <v:textbox>
                  <w:txbxContent>
                    <w:p w14:paraId="5EBFC4E5" w14:textId="77777777" w:rsidR="00FD0991" w:rsidRDefault="00FD0991" w:rsidP="00F406E4">
                      <w:pPr>
                        <w:pStyle w:val="NormalWeb"/>
                        <w:spacing w:before="0" w:beforeAutospacing="0" w:after="0" w:afterAutospacing="0"/>
                      </w:pPr>
                      <w:r>
                        <w:rPr>
                          <w:rFonts w:asciiTheme="minorHAnsi" w:eastAsia="Batang" w:hAnsi="Calibri" w:cstheme="minorBidi" w:hint="eastAsia"/>
                          <w:b/>
                          <w:bCs/>
                          <w:color w:val="000000" w:themeColor="text1"/>
                          <w:kern w:val="24"/>
                          <w:sz w:val="22"/>
                          <w:szCs w:val="22"/>
                        </w:rPr>
                        <w:t>P0</w:t>
                      </w:r>
                    </w:p>
                  </w:txbxContent>
                </v:textbox>
              </v:rect>
            </w:pict>
          </mc:Fallback>
        </mc:AlternateContent>
      </w:r>
    </w:p>
    <w:p w14:paraId="2EBE9104" w14:textId="77777777" w:rsidR="00F406E4" w:rsidRDefault="00F0742A" w:rsidP="008561B3">
      <w:pPr>
        <w:spacing w:after="0"/>
        <w:rPr>
          <w:lang w:eastAsia="ko-KR"/>
        </w:rPr>
      </w:pPr>
      <w:r>
        <w:rPr>
          <w:noProof/>
        </w:rPr>
        <mc:AlternateContent>
          <mc:Choice Requires="wps">
            <w:drawing>
              <wp:anchor distT="0" distB="0" distL="114300" distR="114300" simplePos="0" relativeHeight="251658258" behindDoc="0" locked="0" layoutInCell="1" allowOverlap="1" wp14:anchorId="7984D63F" wp14:editId="781C238C">
                <wp:simplePos x="0" y="0"/>
                <wp:positionH relativeFrom="column">
                  <wp:posOffset>2040255</wp:posOffset>
                </wp:positionH>
                <wp:positionV relativeFrom="paragraph">
                  <wp:posOffset>-46355</wp:posOffset>
                </wp:positionV>
                <wp:extent cx="381000" cy="379095"/>
                <wp:effectExtent l="0" t="0" r="19050" b="20955"/>
                <wp:wrapNone/>
                <wp:docPr id="2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379095"/>
                        </a:xfrm>
                        <a:prstGeom prst="rect">
                          <a:avLst/>
                        </a:prstGeom>
                        <a:solidFill>
                          <a:schemeClr val="tx2">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5BB6C" w14:textId="77777777" w:rsidR="00FD0991" w:rsidRPr="00A90E43" w:rsidRDefault="00FD0991" w:rsidP="00F406E4">
                            <w:pPr>
                              <w:pStyle w:val="NormalWeb"/>
                              <w:spacing w:before="0" w:beforeAutospacing="0" w:after="0" w:afterAutospacing="0"/>
                              <w:rPr>
                                <w:rFonts w:eastAsia="Batang"/>
                              </w:rPr>
                            </w:pPr>
                            <w:r>
                              <w:rPr>
                                <w:rFonts w:asciiTheme="minorHAnsi" w:eastAsia="Batang" w:hAnsi="Calibri" w:cstheme="minorBidi" w:hint="eastAsia"/>
                                <w:b/>
                                <w:bCs/>
                                <w:color w:val="000000" w:themeColor="text1"/>
                                <w:kern w:val="24"/>
                                <w:sz w:val="22"/>
                                <w:szCs w:val="2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43" style="position:absolute;left:0;text-align:left;margin-left:160.65pt;margin-top:-3.65pt;width:30pt;height:29.8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" fillcolor="#c6d9f1 [671]" strokecolor="#0070c0" strokeweight="2pt">
                <v:path arrowok="t"/>
                <v:textbox>
                  <w:txbxContent>
                    <w:p w14:paraId="30E5BB6C" w14:textId="77777777" w:rsidR="00FD0991" w:rsidRPr="00A90E43" w:rsidRDefault="00FD0991" w:rsidP="00F406E4">
                      <w:pPr>
                        <w:pStyle w:val="NormalWeb"/>
                        <w:spacing w:before="0" w:beforeAutospacing="0" w:after="0" w:afterAutospacing="0"/>
                        <w:rPr>
                          <w:rFonts w:eastAsia="Batang"/>
                        </w:rPr>
                      </w:pPr>
                      <w:r>
                        <w:rPr>
                          <w:rFonts w:asciiTheme="minorHAnsi" w:eastAsia="Batang" w:hAnsi="Calibri" w:cstheme="minorBidi" w:hint="eastAsia"/>
                          <w:b/>
                          <w:bCs/>
                          <w:color w:val="000000" w:themeColor="text1"/>
                          <w:kern w:val="24"/>
                          <w:sz w:val="22"/>
                          <w:szCs w:val="22"/>
                        </w:rPr>
                        <w:t>P0</w:t>
                      </w:r>
                    </w:p>
                  </w:txbxContent>
                </v:textbox>
              </v:rect>
            </w:pict>
          </mc:Fallback>
        </mc:AlternateContent>
      </w:r>
      <w:r>
        <w:rPr>
          <w:noProof/>
        </w:rPr>
        <mc:AlternateContent>
          <mc:Choice Requires="wps">
            <w:drawing>
              <wp:anchor distT="0" distB="0" distL="114300" distR="114300" simplePos="0" relativeHeight="251658267" behindDoc="0" locked="0" layoutInCell="1" allowOverlap="1" wp14:anchorId="6A8CAB04" wp14:editId="3189ADB8">
                <wp:simplePos x="0" y="0"/>
                <wp:positionH relativeFrom="column">
                  <wp:posOffset>3983355</wp:posOffset>
                </wp:positionH>
                <wp:positionV relativeFrom="paragraph">
                  <wp:posOffset>39370</wp:posOffset>
                </wp:positionV>
                <wp:extent cx="379095" cy="379095"/>
                <wp:effectExtent l="0" t="0" r="20955" b="20955"/>
                <wp:wrapNone/>
                <wp:docPr id="3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095" cy="379095"/>
                        </a:xfrm>
                        <a:prstGeom prst="rect">
                          <a:avLst/>
                        </a:prstGeom>
                        <a:solidFill>
                          <a:schemeClr val="tx2">
                            <a:lumMod val="20000"/>
                            <a:lumOff val="80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FC9D1" w14:textId="77777777" w:rsidR="00FD0991" w:rsidRDefault="00FD0991" w:rsidP="00F406E4">
                            <w:pPr>
                              <w:pStyle w:val="NormalWeb"/>
                              <w:spacing w:before="0" w:beforeAutospacing="0" w:after="0" w:afterAutospacing="0"/>
                            </w:pPr>
                            <w:r>
                              <w:rPr>
                                <w:rFonts w:asciiTheme="minorHAnsi" w:eastAsia="Batang" w:hAnsi="Calibri" w:cstheme="minorBidi" w:hint="eastAsia"/>
                                <w:b/>
                                <w:bCs/>
                                <w:color w:val="000000" w:themeColor="text1"/>
                                <w:kern w:val="24"/>
                                <w:sz w:val="22"/>
                                <w:szCs w:val="2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0" o:spid="_x0000_s1044" style="position:absolute;left:0;text-align:left;margin-left:313.65pt;margin-top:3.1pt;width:29.85pt;height:29.8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" fillcolor="#c6d9f1 [671]" strokecolor="#0070c0" strokeweight="2pt">
                <v:path arrowok="t"/>
                <v:textbox>
                  <w:txbxContent>
                    <w:p w14:paraId="47BFC9D1" w14:textId="77777777" w:rsidR="00FD0991" w:rsidRDefault="00FD0991" w:rsidP="00F406E4">
                      <w:pPr>
                        <w:pStyle w:val="NormalWeb"/>
                        <w:spacing w:before="0" w:beforeAutospacing="0" w:after="0" w:afterAutospacing="0"/>
                      </w:pPr>
                      <w:r>
                        <w:rPr>
                          <w:rFonts w:asciiTheme="minorHAnsi" w:eastAsia="Batang" w:hAnsi="Calibri" w:cstheme="minorBidi" w:hint="eastAsia"/>
                          <w:b/>
                          <w:bCs/>
                          <w:color w:val="000000" w:themeColor="text1"/>
                          <w:kern w:val="24"/>
                          <w:sz w:val="22"/>
                          <w:szCs w:val="22"/>
                        </w:rPr>
                        <w:t>P0</w:t>
                      </w:r>
                    </w:p>
                  </w:txbxContent>
                </v:textbox>
              </v:rect>
            </w:pict>
          </mc:Fallback>
        </mc:AlternateContent>
      </w:r>
    </w:p>
    <w:p w14:paraId="5FCE0099" w14:textId="77777777" w:rsidR="00F406E4" w:rsidRDefault="00F406E4" w:rsidP="008561B3">
      <w:pPr>
        <w:spacing w:after="0"/>
        <w:rPr>
          <w:lang w:eastAsia="ko-KR"/>
        </w:rPr>
      </w:pPr>
    </w:p>
    <w:p w14:paraId="7CF9C59F" w14:textId="77777777" w:rsidR="00F406E4" w:rsidRDefault="00F406E4" w:rsidP="008561B3">
      <w:pPr>
        <w:spacing w:after="0"/>
        <w:rPr>
          <w:lang w:eastAsia="ko-KR"/>
        </w:rPr>
      </w:pPr>
    </w:p>
    <w:p w14:paraId="151F4F03" w14:textId="77777777" w:rsidR="00F406E4" w:rsidRDefault="00F406E4" w:rsidP="008561B3">
      <w:pPr>
        <w:spacing w:after="0"/>
        <w:rPr>
          <w:lang w:eastAsia="ko-KR"/>
        </w:rPr>
      </w:pPr>
    </w:p>
    <w:p w14:paraId="6D26EF71" w14:textId="77777777" w:rsidR="00F406E4" w:rsidRDefault="00673274" w:rsidP="008561B3">
      <w:pPr>
        <w:spacing w:after="0"/>
        <w:rPr>
          <w:lang w:eastAsia="ko-KR"/>
        </w:rPr>
      </w:pPr>
      <w:r>
        <w:rPr>
          <w:rFonts w:hint="eastAsia"/>
          <w:lang w:eastAsia="ko-KR"/>
        </w:rPr>
        <w:t xml:space="preserve">      </w:t>
      </w:r>
    </w:p>
    <w:p w14:paraId="09BCBB97" w14:textId="77777777" w:rsidR="00F406E4" w:rsidRDefault="00F406E4" w:rsidP="008561B3">
      <w:pPr>
        <w:spacing w:after="0"/>
        <w:rPr>
          <w:lang w:eastAsia="ko-KR"/>
        </w:rPr>
      </w:pPr>
    </w:p>
    <w:p w14:paraId="287534F2" w14:textId="77777777" w:rsidR="008561B3" w:rsidRDefault="00EC6F8E" w:rsidP="005D211B">
      <w:pPr>
        <w:rPr>
          <w:lang w:eastAsia="ko-KR"/>
        </w:rPr>
      </w:pPr>
      <w:r>
        <w:rPr>
          <w:rFonts w:hint="eastAsia"/>
          <w:lang w:eastAsia="ko-KR"/>
        </w:rPr>
        <w:t xml:space="preserve">Pseudo </w:t>
      </w:r>
      <w:r w:rsidR="008561B3">
        <w:rPr>
          <w:rFonts w:hint="eastAsia"/>
        </w:rPr>
        <w:t>code</w:t>
      </w:r>
      <w:r>
        <w:rPr>
          <w:rFonts w:hint="eastAsia"/>
          <w:lang w:eastAsia="ko-KR"/>
        </w:rPr>
        <w:t xml:space="preserve"> below</w:t>
      </w:r>
      <w:r w:rsidR="008561B3">
        <w:rPr>
          <w:rFonts w:hint="eastAsia"/>
        </w:rPr>
        <w:t>:</w:t>
      </w:r>
    </w:p>
    <w:tbl>
      <w:tblPr>
        <w:tblStyle w:val="TableGrid"/>
        <w:tblW w:w="0" w:type="auto"/>
        <w:tblInd w:w="198" w:type="dxa"/>
        <w:tblLook w:val="04A0" w:firstRow="1" w:lastRow="0" w:firstColumn="1" w:lastColumn="0" w:noHBand="0" w:noVBand="1"/>
      </w:tblPr>
      <w:tblGrid>
        <w:gridCol w:w="9000"/>
      </w:tblGrid>
      <w:tr w:rsidR="006B513A" w14:paraId="3D1A2124" w14:textId="77777777" w:rsidTr="005D211B">
        <w:tc>
          <w:tcPr>
            <w:tcW w:w="9000" w:type="dxa"/>
          </w:tcPr>
          <w:p w14:paraId="337CFE62" w14:textId="77777777" w:rsidR="00D12994" w:rsidRDefault="006B513A" w:rsidP="00A90E43">
            <w:pPr>
              <w:ind w:firstLine="105"/>
              <w:rPr>
                <w:lang w:eastAsia="ko-KR"/>
              </w:rPr>
            </w:pPr>
            <w:r>
              <w:rPr>
                <w:rFonts w:hint="eastAsia"/>
                <w:lang w:eastAsia="ko-KR"/>
              </w:rPr>
              <w:t xml:space="preserve"> Open datasets </w:t>
            </w:r>
            <w:r>
              <w:rPr>
                <w:lang w:eastAsia="ko-KR"/>
              </w:rPr>
              <w:t>‘</w:t>
            </w:r>
            <w:r>
              <w:rPr>
                <w:rFonts w:hint="eastAsia"/>
                <w:lang w:eastAsia="ko-KR"/>
              </w:rPr>
              <w:t>d1</w:t>
            </w:r>
            <w:r>
              <w:rPr>
                <w:lang w:eastAsia="ko-KR"/>
              </w:rPr>
              <w:t>’</w:t>
            </w:r>
            <w:r>
              <w:rPr>
                <w:rFonts w:hint="eastAsia"/>
                <w:lang w:eastAsia="ko-KR"/>
              </w:rPr>
              <w:t xml:space="preserve">, </w:t>
            </w:r>
            <w:r>
              <w:rPr>
                <w:lang w:eastAsia="ko-KR"/>
              </w:rPr>
              <w:t>‘</w:t>
            </w:r>
            <w:r>
              <w:rPr>
                <w:rFonts w:hint="eastAsia"/>
                <w:lang w:eastAsia="ko-KR"/>
              </w:rPr>
              <w:t>d2</w:t>
            </w:r>
            <w:r>
              <w:rPr>
                <w:lang w:eastAsia="ko-KR"/>
              </w:rPr>
              <w:t>’</w:t>
            </w:r>
            <w:r>
              <w:rPr>
                <w:rFonts w:hint="eastAsia"/>
                <w:lang w:eastAsia="ko-KR"/>
              </w:rPr>
              <w:t>,</w:t>
            </w:r>
            <w:r>
              <w:rPr>
                <w:lang w:eastAsia="ko-KR"/>
              </w:rPr>
              <w:t>’</w:t>
            </w:r>
            <w:r>
              <w:rPr>
                <w:rFonts w:hint="eastAsia"/>
                <w:lang w:eastAsia="ko-KR"/>
              </w:rPr>
              <w:t>d3</w:t>
            </w:r>
            <w:r>
              <w:rPr>
                <w:lang w:eastAsia="ko-KR"/>
              </w:rPr>
              <w:t>’</w:t>
            </w:r>
            <w:r>
              <w:rPr>
                <w:rFonts w:hint="eastAsia"/>
                <w:lang w:eastAsia="ko-KR"/>
              </w:rPr>
              <w:t xml:space="preserve"> and </w:t>
            </w:r>
            <w:r>
              <w:rPr>
                <w:lang w:eastAsia="ko-KR"/>
              </w:rPr>
              <w:t>‘</w:t>
            </w:r>
            <w:r>
              <w:rPr>
                <w:rFonts w:hint="eastAsia"/>
                <w:lang w:eastAsia="ko-KR"/>
              </w:rPr>
              <w:t>d4</w:t>
            </w:r>
            <w:r>
              <w:rPr>
                <w:lang w:eastAsia="ko-KR"/>
              </w:rPr>
              <w:t>’</w:t>
            </w:r>
          </w:p>
          <w:p w14:paraId="5D37C09A" w14:textId="77777777" w:rsidR="006B513A" w:rsidRDefault="006B513A" w:rsidP="006B513A">
            <w:pPr>
              <w:ind w:firstLine="105"/>
              <w:rPr>
                <w:lang w:eastAsia="ko-KR"/>
              </w:rPr>
            </w:pPr>
            <w:r>
              <w:rPr>
                <w:rFonts w:hint="eastAsia"/>
                <w:lang w:eastAsia="ko-KR"/>
              </w:rPr>
              <w:t xml:space="preserve"> </w:t>
            </w:r>
            <w:r>
              <w:rPr>
                <w:lang w:eastAsia="ko-KR"/>
              </w:rPr>
              <w:t>M</w:t>
            </w:r>
            <w:r>
              <w:rPr>
                <w:rFonts w:hint="eastAsia"/>
                <w:lang w:eastAsia="ko-KR"/>
              </w:rPr>
              <w:t xml:space="preserve">ake selections </w:t>
            </w:r>
            <w:r w:rsidR="00F67D6A">
              <w:rPr>
                <w:rFonts w:hint="eastAsia"/>
                <w:lang w:eastAsia="ko-KR"/>
              </w:rPr>
              <w:t>from</w:t>
            </w:r>
            <w:r>
              <w:rPr>
                <w:rFonts w:hint="eastAsia"/>
                <w:lang w:eastAsia="ko-KR"/>
              </w:rPr>
              <w:t xml:space="preserve"> each dataset.</w:t>
            </w:r>
          </w:p>
          <w:p w14:paraId="5448892B" w14:textId="3CB214B0" w:rsidR="00FD0991" w:rsidRDefault="006B513A" w:rsidP="00FD0991">
            <w:pPr>
              <w:ind w:firstLine="105"/>
              <w:rPr>
                <w:lang w:eastAsia="ko-KR"/>
              </w:rPr>
            </w:pPr>
            <w:r>
              <w:rPr>
                <w:rFonts w:cs="Consolas" w:hint="eastAsia"/>
                <w:lang w:eastAsia="ko-KR"/>
              </w:rPr>
              <w:t xml:space="preserve"> Set </w:t>
            </w:r>
            <w:r>
              <w:rPr>
                <w:rFonts w:cs="Consolas"/>
                <w:lang w:eastAsia="ko-KR"/>
              </w:rPr>
              <w:t>‘</w:t>
            </w:r>
            <w:proofErr w:type="spellStart"/>
            <w:r>
              <w:rPr>
                <w:rFonts w:cs="Consolas" w:hint="eastAsia"/>
                <w:lang w:eastAsia="ko-KR"/>
              </w:rPr>
              <w:t>dxpl</w:t>
            </w:r>
            <w:proofErr w:type="spellEnd"/>
            <w:r>
              <w:rPr>
                <w:rFonts w:cs="Consolas"/>
                <w:lang w:eastAsia="ko-KR"/>
              </w:rPr>
              <w:t>’</w:t>
            </w:r>
            <w:r>
              <w:rPr>
                <w:rFonts w:cs="Consolas" w:hint="eastAsia"/>
                <w:lang w:eastAsia="ko-KR"/>
              </w:rPr>
              <w:t xml:space="preserve"> for collective operation</w:t>
            </w:r>
            <w:r w:rsidR="00FD0991">
              <w:rPr>
                <w:rFonts w:cs="Consolas"/>
                <w:lang w:eastAsia="ko-KR"/>
              </w:rPr>
              <w:t>.</w:t>
            </w:r>
          </w:p>
          <w:p w14:paraId="3EE4CD54" w14:textId="3F445D0A" w:rsidR="006B513A" w:rsidRDefault="00FD0991" w:rsidP="00FD0991">
            <w:pPr>
              <w:ind w:firstLine="105"/>
              <w:rPr>
                <w:rFonts w:cs="Consolas"/>
                <w:lang w:eastAsia="ko-KR"/>
              </w:rPr>
            </w:pPr>
            <w:r>
              <w:rPr>
                <w:rFonts w:hint="eastAsia"/>
                <w:lang w:eastAsia="ko-KR"/>
              </w:rPr>
              <w:t xml:space="preserve"> </w:t>
            </w:r>
            <w:r>
              <w:rPr>
                <w:lang w:eastAsia="ko-KR"/>
              </w:rPr>
              <w:t>S</w:t>
            </w:r>
            <w:r>
              <w:rPr>
                <w:rFonts w:cs="Consolas"/>
                <w:lang w:eastAsia="ko-KR"/>
              </w:rPr>
              <w:t>et ‘</w:t>
            </w:r>
            <w:proofErr w:type="spellStart"/>
            <w:r>
              <w:rPr>
                <w:rFonts w:cs="Consolas"/>
                <w:lang w:eastAsia="ko-KR"/>
              </w:rPr>
              <w:t>mem_type_ids</w:t>
            </w:r>
            <w:proofErr w:type="spellEnd"/>
            <w:r>
              <w:rPr>
                <w:rFonts w:cs="Consolas"/>
                <w:lang w:eastAsia="ko-KR"/>
              </w:rPr>
              <w:t>’, ‘</w:t>
            </w:r>
            <w:proofErr w:type="spellStart"/>
            <w:r>
              <w:rPr>
                <w:rFonts w:cs="Consolas"/>
                <w:lang w:eastAsia="ko-KR"/>
              </w:rPr>
              <w:t>mem_space_ids</w:t>
            </w:r>
            <w:proofErr w:type="spellEnd"/>
            <w:r>
              <w:rPr>
                <w:rFonts w:cs="Consolas"/>
                <w:lang w:eastAsia="ko-KR"/>
              </w:rPr>
              <w:t>’, and ‘</w:t>
            </w:r>
            <w:proofErr w:type="spellStart"/>
            <w:r>
              <w:rPr>
                <w:rFonts w:cs="Consolas"/>
                <w:lang w:eastAsia="ko-KR"/>
              </w:rPr>
              <w:t>bufs</w:t>
            </w:r>
            <w:proofErr w:type="spellEnd"/>
            <w:r>
              <w:rPr>
                <w:rFonts w:cs="Consolas"/>
                <w:lang w:eastAsia="ko-KR"/>
              </w:rPr>
              <w:t>’ arrays as appropriate.</w:t>
            </w:r>
          </w:p>
          <w:p w14:paraId="16D0656D" w14:textId="77777777" w:rsidR="00FD0991" w:rsidRDefault="00FD0991" w:rsidP="00FD0991">
            <w:pPr>
              <w:ind w:firstLine="105"/>
              <w:rPr>
                <w:rFonts w:cs="Consolas"/>
                <w:lang w:eastAsia="ko-KR"/>
              </w:rPr>
            </w:pPr>
          </w:p>
          <w:p w14:paraId="6AA5F33E" w14:textId="77777777" w:rsidR="006B513A" w:rsidRDefault="006B513A" w:rsidP="006B513A">
            <w:pPr>
              <w:spacing w:after="0"/>
              <w:ind w:firstLine="105"/>
              <w:rPr>
                <w:lang w:eastAsia="ko-KR"/>
              </w:rPr>
            </w:pPr>
            <w:r>
              <w:rPr>
                <w:rFonts w:hint="eastAsia"/>
                <w:szCs w:val="24"/>
                <w:lang w:eastAsia="ko-KR"/>
              </w:rPr>
              <w:t xml:space="preserve"> </w:t>
            </w:r>
            <w:r w:rsidRPr="0088751E">
              <w:rPr>
                <w:szCs w:val="24"/>
              </w:rPr>
              <w:t>If (</w:t>
            </w:r>
            <w:proofErr w:type="spellStart"/>
            <w:r>
              <w:rPr>
                <w:rFonts w:hint="eastAsia"/>
                <w:szCs w:val="24"/>
                <w:lang w:eastAsia="ko-KR"/>
              </w:rPr>
              <w:t>mpi_</w:t>
            </w:r>
            <w:r w:rsidRPr="0088751E">
              <w:rPr>
                <w:szCs w:val="24"/>
              </w:rPr>
              <w:t>rank</w:t>
            </w:r>
            <w:proofErr w:type="spellEnd"/>
            <w:r w:rsidRPr="0088751E">
              <w:rPr>
                <w:szCs w:val="24"/>
              </w:rPr>
              <w:t xml:space="preserve"> ==</w:t>
            </w:r>
            <w:r w:rsidRPr="0088751E">
              <w:rPr>
                <w:szCs w:val="24"/>
                <w:lang w:eastAsia="ko-KR"/>
              </w:rPr>
              <w:t xml:space="preserve"> </w:t>
            </w:r>
            <w:r w:rsidRPr="0088751E">
              <w:rPr>
                <w:szCs w:val="24"/>
              </w:rPr>
              <w:t>0)</w:t>
            </w:r>
            <w:r w:rsidR="00F452B5">
              <w:rPr>
                <w:rFonts w:hint="eastAsia"/>
                <w:szCs w:val="24"/>
                <w:lang w:eastAsia="ko-KR"/>
              </w:rPr>
              <w:t xml:space="preserve">       /* P0 */</w:t>
            </w:r>
          </w:p>
          <w:p w14:paraId="7B7188A8" w14:textId="77777777" w:rsidR="006B513A" w:rsidRDefault="00EB6104" w:rsidP="006B513A">
            <w:pPr>
              <w:spacing w:after="0"/>
              <w:rPr>
                <w:szCs w:val="24"/>
                <w:lang w:eastAsia="ko-KR"/>
              </w:rPr>
            </w:pPr>
            <w:r>
              <w:rPr>
                <w:rFonts w:hint="eastAsia"/>
                <w:szCs w:val="24"/>
                <w:lang w:eastAsia="ko-KR"/>
              </w:rPr>
              <w:t xml:space="preserve">       count = 3;    </w:t>
            </w:r>
            <w:r w:rsidR="00F452B5">
              <w:rPr>
                <w:rFonts w:hint="eastAsia"/>
                <w:szCs w:val="24"/>
                <w:lang w:eastAsia="ko-KR"/>
              </w:rPr>
              <w:t xml:space="preserve">             </w:t>
            </w:r>
            <w:r>
              <w:rPr>
                <w:rFonts w:hint="eastAsia"/>
                <w:szCs w:val="24"/>
                <w:lang w:eastAsia="ko-KR"/>
              </w:rPr>
              <w:t>/* three datasets */</w:t>
            </w:r>
            <w:r w:rsidR="006B513A">
              <w:rPr>
                <w:rFonts w:hint="eastAsia"/>
                <w:szCs w:val="24"/>
                <w:lang w:eastAsia="ko-KR"/>
              </w:rPr>
              <w:t xml:space="preserve"> </w:t>
            </w:r>
          </w:p>
          <w:p w14:paraId="4D948DE4" w14:textId="1CC7AF5B" w:rsidR="006B513A" w:rsidRDefault="006B513A" w:rsidP="006B513A">
            <w:pPr>
              <w:spacing w:after="0"/>
              <w:rPr>
                <w:szCs w:val="24"/>
                <w:lang w:eastAsia="ko-KR"/>
              </w:rPr>
            </w:pPr>
            <w:r>
              <w:rPr>
                <w:rFonts w:hint="eastAsia"/>
                <w:szCs w:val="24"/>
                <w:lang w:eastAsia="ko-KR"/>
              </w:rPr>
              <w:t xml:space="preserve">       </w:t>
            </w:r>
            <w:proofErr w:type="spellStart"/>
            <w:r w:rsidR="00FD0991">
              <w:rPr>
                <w:rFonts w:cs="Consolas"/>
                <w:lang w:eastAsia="ko-KR"/>
              </w:rPr>
              <w:t>hid_t</w:t>
            </w:r>
            <w:proofErr w:type="spellEnd"/>
            <w:r w:rsidR="00FD0991">
              <w:rPr>
                <w:rFonts w:cs="Consolas"/>
                <w:lang w:eastAsia="ko-KR"/>
              </w:rPr>
              <w:t xml:space="preserve">  </w:t>
            </w:r>
            <w:proofErr w:type="spellStart"/>
            <w:r w:rsidR="00FD0991">
              <w:rPr>
                <w:rFonts w:cs="Consolas"/>
              </w:rPr>
              <w:t>file_space_ids</w:t>
            </w:r>
            <w:proofErr w:type="spellEnd"/>
            <w:r w:rsidR="00FD0991" w:rsidRPr="0088751E">
              <w:rPr>
                <w:szCs w:val="24"/>
              </w:rPr>
              <w:t xml:space="preserve"> </w:t>
            </w:r>
            <w:r w:rsidRPr="0088751E">
              <w:rPr>
                <w:szCs w:val="24"/>
              </w:rPr>
              <w:t>[3] = { {d1</w:t>
            </w:r>
            <w:r w:rsidR="00A83E1A">
              <w:rPr>
                <w:szCs w:val="24"/>
                <w:lang w:eastAsia="ko-KR"/>
              </w:rPr>
              <w:t>’</w:t>
            </w:r>
            <w:r w:rsidR="00A83E1A">
              <w:rPr>
                <w:rFonts w:hint="eastAsia"/>
                <w:szCs w:val="24"/>
                <w:lang w:eastAsia="ko-KR"/>
              </w:rPr>
              <w:t>s P0</w:t>
            </w:r>
            <w:r w:rsidRPr="0088751E">
              <w:rPr>
                <w:szCs w:val="24"/>
              </w:rPr>
              <w:t xml:space="preserve"> select}, </w:t>
            </w:r>
            <w:r w:rsidR="00E67720">
              <w:rPr>
                <w:rFonts w:hint="eastAsia"/>
                <w:szCs w:val="24"/>
                <w:lang w:eastAsia="ko-KR"/>
              </w:rPr>
              <w:t xml:space="preserve"> </w:t>
            </w:r>
            <w:r w:rsidRPr="0088751E">
              <w:rPr>
                <w:szCs w:val="24"/>
              </w:rPr>
              <w:t>{d2</w:t>
            </w:r>
            <w:r w:rsidR="00A83E1A">
              <w:rPr>
                <w:szCs w:val="24"/>
                <w:lang w:eastAsia="ko-KR"/>
              </w:rPr>
              <w:t>’</w:t>
            </w:r>
            <w:r w:rsidR="00A83E1A">
              <w:rPr>
                <w:rFonts w:hint="eastAsia"/>
                <w:szCs w:val="24"/>
                <w:lang w:eastAsia="ko-KR"/>
              </w:rPr>
              <w:t>s P0 select</w:t>
            </w:r>
            <w:r w:rsidRPr="0088751E">
              <w:rPr>
                <w:szCs w:val="24"/>
              </w:rPr>
              <w:t xml:space="preserve">}, </w:t>
            </w:r>
            <w:r w:rsidR="00E67720">
              <w:rPr>
                <w:rFonts w:hint="eastAsia"/>
                <w:szCs w:val="24"/>
                <w:lang w:eastAsia="ko-KR"/>
              </w:rPr>
              <w:t xml:space="preserve">  </w:t>
            </w:r>
            <w:r w:rsidRPr="0088751E">
              <w:rPr>
                <w:szCs w:val="24"/>
              </w:rPr>
              <w:t>{d3</w:t>
            </w:r>
            <w:r w:rsidR="00A83E1A">
              <w:rPr>
                <w:szCs w:val="24"/>
                <w:lang w:eastAsia="ko-KR"/>
              </w:rPr>
              <w:t>’</w:t>
            </w:r>
            <w:r w:rsidR="00A83E1A">
              <w:rPr>
                <w:rFonts w:hint="eastAsia"/>
                <w:szCs w:val="24"/>
                <w:lang w:eastAsia="ko-KR"/>
              </w:rPr>
              <w:t xml:space="preserve">s P0 </w:t>
            </w:r>
            <w:r w:rsidRPr="0088751E">
              <w:rPr>
                <w:szCs w:val="24"/>
              </w:rPr>
              <w:t>select} }</w:t>
            </w:r>
            <w:r>
              <w:rPr>
                <w:rFonts w:hint="eastAsia"/>
                <w:szCs w:val="24"/>
                <w:lang w:eastAsia="ko-KR"/>
              </w:rPr>
              <w:t xml:space="preserve">      </w:t>
            </w:r>
          </w:p>
          <w:p w14:paraId="57143D37" w14:textId="77777777" w:rsidR="006B513A" w:rsidRDefault="006B513A" w:rsidP="006B513A">
            <w:pPr>
              <w:spacing w:after="0"/>
              <w:rPr>
                <w:szCs w:val="24"/>
                <w:lang w:eastAsia="ko-KR"/>
              </w:rPr>
            </w:pPr>
            <w:r>
              <w:rPr>
                <w:rFonts w:hint="eastAsia"/>
                <w:szCs w:val="24"/>
                <w:lang w:eastAsia="ko-KR"/>
              </w:rPr>
              <w:t xml:space="preserve">      </w:t>
            </w:r>
          </w:p>
          <w:p w14:paraId="3E7D5B92" w14:textId="77777777" w:rsidR="006B513A" w:rsidRPr="0088751E" w:rsidRDefault="006B513A" w:rsidP="006B513A">
            <w:pPr>
              <w:spacing w:after="0"/>
              <w:rPr>
                <w:szCs w:val="24"/>
                <w:lang w:eastAsia="ko-KR"/>
              </w:rPr>
            </w:pPr>
            <w:r>
              <w:rPr>
                <w:rFonts w:hint="eastAsia"/>
                <w:szCs w:val="24"/>
                <w:lang w:eastAsia="ko-KR"/>
              </w:rPr>
              <w:t xml:space="preserve">   </w:t>
            </w:r>
            <w:r w:rsidRPr="0088751E">
              <w:rPr>
                <w:szCs w:val="24"/>
              </w:rPr>
              <w:t>If (</w:t>
            </w:r>
            <w:proofErr w:type="spellStart"/>
            <w:r>
              <w:rPr>
                <w:rFonts w:hint="eastAsia"/>
                <w:szCs w:val="24"/>
                <w:lang w:eastAsia="ko-KR"/>
              </w:rPr>
              <w:t>mpi_</w:t>
            </w:r>
            <w:r w:rsidRPr="0088751E">
              <w:rPr>
                <w:szCs w:val="24"/>
              </w:rPr>
              <w:t>rank</w:t>
            </w:r>
            <w:proofErr w:type="spellEnd"/>
            <w:r w:rsidRPr="0088751E">
              <w:rPr>
                <w:szCs w:val="24"/>
              </w:rPr>
              <w:t xml:space="preserve"> == 1)</w:t>
            </w:r>
            <w:r w:rsidR="00F452B5">
              <w:rPr>
                <w:rFonts w:hint="eastAsia"/>
                <w:szCs w:val="24"/>
                <w:lang w:eastAsia="ko-KR"/>
              </w:rPr>
              <w:t xml:space="preserve">      /* P1 */</w:t>
            </w:r>
          </w:p>
          <w:p w14:paraId="6A2EBBCA" w14:textId="77777777" w:rsidR="006B513A" w:rsidRDefault="006B513A" w:rsidP="006B513A">
            <w:pPr>
              <w:spacing w:after="0"/>
              <w:rPr>
                <w:szCs w:val="24"/>
                <w:lang w:eastAsia="ko-KR"/>
              </w:rPr>
            </w:pPr>
            <w:r>
              <w:rPr>
                <w:rFonts w:hint="eastAsia"/>
                <w:szCs w:val="24"/>
                <w:lang w:eastAsia="ko-KR"/>
              </w:rPr>
              <w:t xml:space="preserve">        count = 2;</w:t>
            </w:r>
            <w:r w:rsidR="00EB6104">
              <w:rPr>
                <w:rFonts w:hint="eastAsia"/>
                <w:szCs w:val="24"/>
                <w:lang w:eastAsia="ko-KR"/>
              </w:rPr>
              <w:t xml:space="preserve">    </w:t>
            </w:r>
            <w:r w:rsidR="00F452B5">
              <w:rPr>
                <w:rFonts w:hint="eastAsia"/>
                <w:szCs w:val="24"/>
                <w:lang w:eastAsia="ko-KR"/>
              </w:rPr>
              <w:t xml:space="preserve">           </w:t>
            </w:r>
            <w:r w:rsidR="00EB6104">
              <w:rPr>
                <w:rFonts w:hint="eastAsia"/>
                <w:szCs w:val="24"/>
                <w:lang w:eastAsia="ko-KR"/>
              </w:rPr>
              <w:t>/* two datasets */</w:t>
            </w:r>
          </w:p>
          <w:p w14:paraId="1DE726BA" w14:textId="2ECE6E6C" w:rsidR="006B513A" w:rsidRDefault="006B513A" w:rsidP="006B513A">
            <w:pPr>
              <w:spacing w:after="0"/>
              <w:rPr>
                <w:szCs w:val="24"/>
                <w:lang w:eastAsia="ko-KR"/>
              </w:rPr>
            </w:pPr>
            <w:r>
              <w:rPr>
                <w:rFonts w:hint="eastAsia"/>
                <w:szCs w:val="24"/>
                <w:lang w:eastAsia="ko-KR"/>
              </w:rPr>
              <w:t xml:space="preserve">        </w:t>
            </w:r>
            <w:proofErr w:type="spellStart"/>
            <w:r w:rsidR="00FD0991">
              <w:rPr>
                <w:rFonts w:cs="Consolas"/>
                <w:lang w:eastAsia="ko-KR"/>
              </w:rPr>
              <w:t>hid_t</w:t>
            </w:r>
            <w:proofErr w:type="spellEnd"/>
            <w:r w:rsidR="00FD0991">
              <w:rPr>
                <w:rFonts w:cs="Consolas"/>
                <w:lang w:eastAsia="ko-KR"/>
              </w:rPr>
              <w:t xml:space="preserve">  </w:t>
            </w:r>
            <w:proofErr w:type="spellStart"/>
            <w:r w:rsidR="00FD0991">
              <w:rPr>
                <w:rFonts w:cs="Consolas"/>
              </w:rPr>
              <w:t>file_space_ids</w:t>
            </w:r>
            <w:proofErr w:type="spellEnd"/>
            <w:r w:rsidR="00FD0991" w:rsidRPr="0088751E">
              <w:rPr>
                <w:szCs w:val="24"/>
              </w:rPr>
              <w:t xml:space="preserve"> </w:t>
            </w:r>
            <w:r w:rsidRPr="0088751E">
              <w:rPr>
                <w:szCs w:val="24"/>
              </w:rPr>
              <w:t>[2] = { {d3</w:t>
            </w:r>
            <w:r w:rsidR="00A83E1A">
              <w:rPr>
                <w:szCs w:val="24"/>
                <w:lang w:eastAsia="ko-KR"/>
              </w:rPr>
              <w:t>’</w:t>
            </w:r>
            <w:r w:rsidR="00A83E1A">
              <w:rPr>
                <w:rFonts w:hint="eastAsia"/>
                <w:szCs w:val="24"/>
                <w:lang w:eastAsia="ko-KR"/>
              </w:rPr>
              <w:t xml:space="preserve">s P1 </w:t>
            </w:r>
            <w:r w:rsidRPr="0088751E">
              <w:rPr>
                <w:szCs w:val="24"/>
              </w:rPr>
              <w:t>select},</w:t>
            </w:r>
            <w:r w:rsidR="00E67720">
              <w:rPr>
                <w:rFonts w:hint="eastAsia"/>
                <w:szCs w:val="24"/>
                <w:lang w:eastAsia="ko-KR"/>
              </w:rPr>
              <w:t xml:space="preserve">  </w:t>
            </w:r>
            <w:r w:rsidRPr="0088751E">
              <w:rPr>
                <w:szCs w:val="24"/>
              </w:rPr>
              <w:t xml:space="preserve"> {d4</w:t>
            </w:r>
            <w:r w:rsidR="00A83E1A">
              <w:rPr>
                <w:szCs w:val="24"/>
                <w:lang w:eastAsia="ko-KR"/>
              </w:rPr>
              <w:t>’</w:t>
            </w:r>
            <w:r w:rsidR="00A83E1A">
              <w:rPr>
                <w:rFonts w:hint="eastAsia"/>
                <w:szCs w:val="24"/>
                <w:lang w:eastAsia="ko-KR"/>
              </w:rPr>
              <w:t xml:space="preserve">s P1 </w:t>
            </w:r>
            <w:r w:rsidRPr="0088751E">
              <w:rPr>
                <w:szCs w:val="24"/>
              </w:rPr>
              <w:t>select}</w:t>
            </w:r>
            <w:r w:rsidR="00E67720">
              <w:rPr>
                <w:rFonts w:hint="eastAsia"/>
                <w:szCs w:val="24"/>
                <w:lang w:eastAsia="ko-KR"/>
              </w:rPr>
              <w:t xml:space="preserve"> </w:t>
            </w:r>
            <w:r w:rsidRPr="0088751E">
              <w:rPr>
                <w:szCs w:val="24"/>
              </w:rPr>
              <w:t>}</w:t>
            </w:r>
          </w:p>
          <w:p w14:paraId="47C56817" w14:textId="77777777" w:rsidR="006B513A" w:rsidRDefault="006B513A" w:rsidP="006B513A">
            <w:pPr>
              <w:spacing w:after="0"/>
              <w:rPr>
                <w:szCs w:val="24"/>
                <w:lang w:eastAsia="ko-KR"/>
              </w:rPr>
            </w:pPr>
          </w:p>
          <w:p w14:paraId="7B370EDF" w14:textId="77777777" w:rsidR="006B513A" w:rsidRDefault="006B513A" w:rsidP="006B513A">
            <w:pPr>
              <w:spacing w:after="0"/>
              <w:ind w:firstLine="105"/>
              <w:rPr>
                <w:szCs w:val="24"/>
                <w:lang w:eastAsia="ko-KR"/>
              </w:rPr>
            </w:pPr>
            <w:r>
              <w:rPr>
                <w:rFonts w:hint="eastAsia"/>
                <w:szCs w:val="24"/>
                <w:lang w:eastAsia="ko-KR"/>
              </w:rPr>
              <w:t xml:space="preserve"> </w:t>
            </w:r>
            <w:r w:rsidRPr="0088751E">
              <w:rPr>
                <w:szCs w:val="24"/>
              </w:rPr>
              <w:t>If (</w:t>
            </w:r>
            <w:proofErr w:type="spellStart"/>
            <w:r>
              <w:rPr>
                <w:rFonts w:hint="eastAsia"/>
                <w:szCs w:val="24"/>
                <w:lang w:eastAsia="ko-KR"/>
              </w:rPr>
              <w:t>mpi_</w:t>
            </w:r>
            <w:r w:rsidRPr="0088751E">
              <w:rPr>
                <w:szCs w:val="24"/>
              </w:rPr>
              <w:t>rank</w:t>
            </w:r>
            <w:proofErr w:type="spellEnd"/>
            <w:r w:rsidRPr="0088751E">
              <w:rPr>
                <w:szCs w:val="24"/>
              </w:rPr>
              <w:t xml:space="preserve"> &gt;= 2)</w:t>
            </w:r>
            <w:r w:rsidR="00F452B5">
              <w:rPr>
                <w:rFonts w:hint="eastAsia"/>
                <w:szCs w:val="24"/>
                <w:lang w:eastAsia="ko-KR"/>
              </w:rPr>
              <w:t xml:space="preserve">      /* P2 */</w:t>
            </w:r>
          </w:p>
          <w:p w14:paraId="0A427D06" w14:textId="77777777" w:rsidR="006B513A" w:rsidRDefault="006B513A" w:rsidP="006B513A">
            <w:pPr>
              <w:spacing w:after="0"/>
              <w:ind w:firstLine="105"/>
              <w:rPr>
                <w:szCs w:val="24"/>
                <w:lang w:eastAsia="ko-KR"/>
              </w:rPr>
            </w:pPr>
            <w:r>
              <w:rPr>
                <w:rFonts w:hint="eastAsia"/>
                <w:szCs w:val="24"/>
                <w:lang w:eastAsia="ko-KR"/>
              </w:rPr>
              <w:t xml:space="preserve">      count = 0</w:t>
            </w:r>
            <w:r w:rsidR="00EB6104">
              <w:rPr>
                <w:rFonts w:hint="eastAsia"/>
                <w:szCs w:val="24"/>
                <w:lang w:eastAsia="ko-KR"/>
              </w:rPr>
              <w:t xml:space="preserve">    </w:t>
            </w:r>
            <w:r w:rsidR="00F452B5">
              <w:rPr>
                <w:rFonts w:hint="eastAsia"/>
                <w:szCs w:val="24"/>
                <w:lang w:eastAsia="ko-KR"/>
              </w:rPr>
              <w:t xml:space="preserve">            </w:t>
            </w:r>
            <w:r w:rsidR="00EB6104">
              <w:rPr>
                <w:rFonts w:hint="eastAsia"/>
                <w:szCs w:val="24"/>
                <w:lang w:eastAsia="ko-KR"/>
              </w:rPr>
              <w:t>/* no dataset access */</w:t>
            </w:r>
          </w:p>
          <w:p w14:paraId="33C2F3F8" w14:textId="3132E9A9" w:rsidR="006B513A" w:rsidRDefault="006B513A" w:rsidP="006B513A">
            <w:pPr>
              <w:spacing w:after="0"/>
              <w:ind w:firstLine="105"/>
              <w:rPr>
                <w:szCs w:val="24"/>
                <w:lang w:eastAsia="ko-KR"/>
              </w:rPr>
            </w:pPr>
            <w:r>
              <w:rPr>
                <w:rFonts w:hint="eastAsia"/>
                <w:szCs w:val="24"/>
                <w:lang w:eastAsia="ko-KR"/>
              </w:rPr>
              <w:t xml:space="preserve">      </w:t>
            </w:r>
            <w:proofErr w:type="spellStart"/>
            <w:r w:rsidR="00FD0991">
              <w:rPr>
                <w:rFonts w:cs="Consolas"/>
                <w:lang w:eastAsia="ko-KR"/>
              </w:rPr>
              <w:t>hid_t</w:t>
            </w:r>
            <w:proofErr w:type="spellEnd"/>
            <w:r w:rsidR="00FD0991">
              <w:rPr>
                <w:rFonts w:cs="Consolas"/>
                <w:lang w:eastAsia="ko-KR"/>
              </w:rPr>
              <w:t xml:space="preserve">  *</w:t>
            </w:r>
            <w:proofErr w:type="spellStart"/>
            <w:r w:rsidR="00FD0991">
              <w:rPr>
                <w:rFonts w:cs="Consolas"/>
              </w:rPr>
              <w:t>file_space_ids</w:t>
            </w:r>
            <w:proofErr w:type="spellEnd"/>
            <w:r w:rsidR="00FD0991" w:rsidRPr="0088751E">
              <w:rPr>
                <w:szCs w:val="24"/>
              </w:rPr>
              <w:t xml:space="preserve"> </w:t>
            </w:r>
            <w:r>
              <w:rPr>
                <w:rFonts w:hint="eastAsia"/>
                <w:szCs w:val="24"/>
                <w:lang w:eastAsia="ko-KR"/>
              </w:rPr>
              <w:t>= NULL</w:t>
            </w:r>
          </w:p>
          <w:p w14:paraId="5916520D" w14:textId="77777777" w:rsidR="006B513A" w:rsidRPr="0088751E" w:rsidRDefault="006B513A" w:rsidP="006B513A">
            <w:pPr>
              <w:spacing w:after="0"/>
              <w:rPr>
                <w:szCs w:val="24"/>
              </w:rPr>
            </w:pPr>
          </w:p>
          <w:p w14:paraId="48569836" w14:textId="50CA811D" w:rsidR="00D12994" w:rsidRDefault="006B513A" w:rsidP="00FD0991">
            <w:pPr>
              <w:spacing w:after="0"/>
              <w:rPr>
                <w:lang w:eastAsia="ko-KR"/>
              </w:rPr>
            </w:pPr>
            <w:r>
              <w:rPr>
                <w:rFonts w:hint="eastAsia"/>
                <w:szCs w:val="24"/>
                <w:lang w:eastAsia="ko-KR"/>
              </w:rPr>
              <w:t xml:space="preserve">   </w:t>
            </w:r>
            <w:r w:rsidRPr="002A256A">
              <w:rPr>
                <w:szCs w:val="24"/>
              </w:rPr>
              <w:t>H</w:t>
            </w:r>
            <w:r w:rsidRPr="0088751E">
              <w:rPr>
                <w:szCs w:val="24"/>
              </w:rPr>
              <w:t>5D</w:t>
            </w:r>
            <w:r>
              <w:rPr>
                <w:rFonts w:hint="eastAsia"/>
                <w:szCs w:val="24"/>
                <w:lang w:eastAsia="ko-KR"/>
              </w:rPr>
              <w:t>read</w:t>
            </w:r>
            <w:r w:rsidRPr="0088751E">
              <w:rPr>
                <w:szCs w:val="24"/>
              </w:rPr>
              <w:t>_multi</w:t>
            </w:r>
            <w:r w:rsidR="00FD0991">
              <w:rPr>
                <w:szCs w:val="24"/>
                <w:lang w:eastAsia="ko-KR"/>
              </w:rPr>
              <w:t xml:space="preserve"> </w:t>
            </w:r>
            <w:r w:rsidR="00FD0991" w:rsidRPr="0088751E">
              <w:rPr>
                <w:rFonts w:cs="Consolas"/>
              </w:rPr>
              <w:t xml:space="preserve">(count, </w:t>
            </w:r>
            <w:proofErr w:type="spellStart"/>
            <w:r w:rsidR="00FD0991">
              <w:rPr>
                <w:rFonts w:cs="Consolas"/>
              </w:rPr>
              <w:t>mem_type_ids</w:t>
            </w:r>
            <w:proofErr w:type="spellEnd"/>
            <w:r w:rsidR="00FD0991">
              <w:rPr>
                <w:rFonts w:cs="Consolas"/>
              </w:rPr>
              <w:t xml:space="preserve">, </w:t>
            </w:r>
            <w:proofErr w:type="spellStart"/>
            <w:r w:rsidR="00FD0991">
              <w:rPr>
                <w:rFonts w:cs="Consolas"/>
              </w:rPr>
              <w:t>mem_space_ids</w:t>
            </w:r>
            <w:proofErr w:type="spellEnd"/>
            <w:r w:rsidR="00FD0991">
              <w:rPr>
                <w:rFonts w:cs="Consolas"/>
              </w:rPr>
              <w:t xml:space="preserve">, </w:t>
            </w:r>
            <w:proofErr w:type="spellStart"/>
            <w:r w:rsidR="00FD0991">
              <w:rPr>
                <w:rFonts w:cs="Consolas"/>
              </w:rPr>
              <w:t>file_space_ids</w:t>
            </w:r>
            <w:proofErr w:type="spellEnd"/>
            <w:r w:rsidR="00FD0991" w:rsidRPr="0088751E">
              <w:rPr>
                <w:rFonts w:cs="Consolas"/>
              </w:rPr>
              <w:t xml:space="preserve">, </w:t>
            </w:r>
            <w:proofErr w:type="spellStart"/>
            <w:r w:rsidR="00FD0991" w:rsidRPr="0088751E">
              <w:rPr>
                <w:rFonts w:cs="Consolas"/>
              </w:rPr>
              <w:t>dxpl</w:t>
            </w:r>
            <w:proofErr w:type="spellEnd"/>
            <w:r w:rsidR="00FD0991">
              <w:rPr>
                <w:rFonts w:cs="Consolas"/>
              </w:rPr>
              <w:t xml:space="preserve">, </w:t>
            </w:r>
            <w:proofErr w:type="spellStart"/>
            <w:r w:rsidR="00FD0991">
              <w:rPr>
                <w:rFonts w:cs="Consolas"/>
              </w:rPr>
              <w:t>bufs</w:t>
            </w:r>
            <w:proofErr w:type="spellEnd"/>
            <w:r w:rsidR="00FD0991" w:rsidRPr="0088751E">
              <w:rPr>
                <w:rFonts w:cs="Consolas"/>
              </w:rPr>
              <w:t>)</w:t>
            </w:r>
          </w:p>
        </w:tc>
      </w:tr>
    </w:tbl>
    <w:p w14:paraId="2E762D88" w14:textId="77777777" w:rsidR="006B513A" w:rsidRDefault="006B513A" w:rsidP="005D211B">
      <w:pPr>
        <w:rPr>
          <w:lang w:eastAsia="ko-KR"/>
        </w:rPr>
      </w:pPr>
    </w:p>
    <w:p w14:paraId="06BD90E1" w14:textId="77777777" w:rsidR="00735ABB" w:rsidRDefault="00675843" w:rsidP="005D211B">
      <w:pPr>
        <w:ind w:firstLine="105"/>
        <w:rPr>
          <w:szCs w:val="24"/>
          <w:lang w:eastAsia="ko-KR"/>
        </w:rPr>
      </w:pPr>
      <w:r>
        <w:rPr>
          <w:rFonts w:hint="eastAsia"/>
          <w:lang w:eastAsia="ko-KR"/>
        </w:rPr>
        <w:t xml:space="preserve"> </w:t>
      </w:r>
    </w:p>
    <w:p w14:paraId="316BAC61" w14:textId="77777777" w:rsidR="00860D21" w:rsidRDefault="00860D21" w:rsidP="00735ABB">
      <w:pPr>
        <w:pStyle w:val="Heading1"/>
      </w:pPr>
      <w:r>
        <w:t>Limitations</w:t>
      </w:r>
    </w:p>
    <w:p w14:paraId="0AC0D843" w14:textId="04AA957A" w:rsidR="00860D21" w:rsidRPr="00D931D5" w:rsidRDefault="2ECD5223" w:rsidP="00D931D5">
      <w:r>
        <w:t>While the API will work for any datasets and any I/O, the initial implementation will fall back to simply performing I/O for one dataset at a time in some cases. It will only perform simultaneous multi dataset I/O using MPI I/O and only in collective mode</w:t>
      </w:r>
      <w:r w:rsidR="69FA2251">
        <w:t>. It</w:t>
      </w:r>
      <w:r>
        <w:t xml:space="preserve"> will only support contiguous and chunked datasets and </w:t>
      </w:r>
      <w:r w:rsidR="6E925AA4">
        <w:t xml:space="preserve">may </w:t>
      </w:r>
      <w:r>
        <w:t>not support compression</w:t>
      </w:r>
      <w:r w:rsidR="4E11E22A">
        <w:t xml:space="preserve"> depending on available time for implementation</w:t>
      </w:r>
      <w:r>
        <w:t>.</w:t>
      </w:r>
      <w:r w:rsidR="37FC24A3">
        <w:t xml:space="preserve"> Note </w:t>
      </w:r>
      <w:r w:rsidR="37FC24A3">
        <w:lastRenderedPageBreak/>
        <w:t>that any other conditions that break collective I/O (datatype conversion, etc.) will also break simultaneous multi dataset I/O.</w:t>
      </w:r>
    </w:p>
    <w:p w14:paraId="23353FB5" w14:textId="77777777" w:rsidR="00735ABB" w:rsidRDefault="006B513A" w:rsidP="00735ABB">
      <w:pPr>
        <w:pStyle w:val="Heading1"/>
      </w:pPr>
      <w:r>
        <w:rPr>
          <w:rFonts w:eastAsia="Batang" w:hint="eastAsia"/>
          <w:lang w:eastAsia="ko-KR"/>
        </w:rPr>
        <w:t xml:space="preserve">Future </w:t>
      </w:r>
      <w:r w:rsidR="004132E7">
        <w:rPr>
          <w:rFonts w:eastAsia="Batang" w:hint="eastAsia"/>
          <w:lang w:eastAsia="ko-KR"/>
        </w:rPr>
        <w:t>C</w:t>
      </w:r>
      <w:r w:rsidR="004C2E36">
        <w:rPr>
          <w:rFonts w:eastAsia="Batang" w:hint="eastAsia"/>
          <w:lang w:eastAsia="ko-KR"/>
        </w:rPr>
        <w:t>onsideration</w:t>
      </w:r>
    </w:p>
    <w:p w14:paraId="4CD9D387" w14:textId="1D1E937A" w:rsidR="00735ABB" w:rsidRDefault="00860D21" w:rsidP="008561B3">
      <w:pPr>
        <w:spacing w:after="0"/>
        <w:rPr>
          <w:rFonts w:cs="Arial"/>
          <w:color w:val="000000" w:themeColor="text1"/>
        </w:rPr>
      </w:pPr>
      <w:r w:rsidRPr="469AFBFB">
        <w:rPr>
          <w:rFonts w:cs="Arial"/>
          <w:color w:val="000000" w:themeColor="text1"/>
        </w:rPr>
        <w:t xml:space="preserve">In addition to addressing the limitations </w:t>
      </w:r>
      <w:r w:rsidR="2DBC833C" w:rsidRPr="469AFBFB">
        <w:rPr>
          <w:rFonts w:cs="Arial"/>
          <w:color w:val="000000" w:themeColor="text1"/>
        </w:rPr>
        <w:t>outlined</w:t>
      </w:r>
      <w:r w:rsidRPr="469AFBFB">
        <w:rPr>
          <w:rFonts w:cs="Arial"/>
          <w:color w:val="000000" w:themeColor="text1"/>
        </w:rPr>
        <w:t xml:space="preserve"> above, a</w:t>
      </w:r>
      <w:r w:rsidR="0005709C" w:rsidRPr="469AFBFB">
        <w:rPr>
          <w:rFonts w:cs="Arial"/>
          <w:color w:val="000000" w:themeColor="text1"/>
        </w:rPr>
        <w:t>ccording to some discussions, we may be able to consider developing H5Dcreate_</w:t>
      </w:r>
      <w:proofErr w:type="gramStart"/>
      <w:r w:rsidR="0005709C" w:rsidRPr="469AFBFB">
        <w:rPr>
          <w:rFonts w:cs="Arial"/>
          <w:color w:val="000000" w:themeColor="text1"/>
        </w:rPr>
        <w:t>multi(</w:t>
      </w:r>
      <w:proofErr w:type="gramEnd"/>
      <w:r w:rsidR="0005709C" w:rsidRPr="469AFBFB">
        <w:rPr>
          <w:rFonts w:cs="Arial"/>
          <w:color w:val="000000" w:themeColor="text1"/>
        </w:rPr>
        <w:t xml:space="preserve">), H5Dopen_multi() and H5Dclose_multi() APIs in the future as separate tasks if necessary or requested by </w:t>
      </w:r>
      <w:r w:rsidR="003333D9" w:rsidRPr="469AFBFB">
        <w:rPr>
          <w:rFonts w:cs="Arial"/>
          <w:color w:val="000000" w:themeColor="text1"/>
        </w:rPr>
        <w:t xml:space="preserve">the </w:t>
      </w:r>
      <w:r w:rsidR="0005709C" w:rsidRPr="469AFBFB">
        <w:rPr>
          <w:rFonts w:cs="Arial"/>
          <w:color w:val="000000" w:themeColor="text1"/>
        </w:rPr>
        <w:t>user.</w:t>
      </w:r>
    </w:p>
    <w:p w14:paraId="03C80E7B" w14:textId="77777777" w:rsidR="00FD0991" w:rsidRPr="005D211B" w:rsidRDefault="00FD0991" w:rsidP="008561B3">
      <w:pPr>
        <w:spacing w:after="0"/>
        <w:rPr>
          <w:lang w:eastAsia="ko-KR"/>
        </w:rPr>
      </w:pPr>
    </w:p>
    <w:p w14:paraId="1AD68A1F" w14:textId="77777777" w:rsidR="00FD0991" w:rsidRDefault="00FD0991" w:rsidP="00FD0991">
      <w:pPr>
        <w:pStyle w:val="Heading1"/>
        <w:rPr>
          <w:lang w:eastAsia="ko-KR"/>
        </w:rPr>
      </w:pPr>
      <w:r>
        <w:t>Code Repository</w:t>
      </w:r>
    </w:p>
    <w:p w14:paraId="5B94B48A" w14:textId="4276C1E8" w:rsidR="005239A9" w:rsidRDefault="00FD0991" w:rsidP="00FD0991">
      <w:pPr>
        <w:rPr>
          <w:lang w:eastAsia="ko-KR"/>
        </w:rPr>
      </w:pPr>
      <w:r>
        <w:t xml:space="preserve">The latest version of the multi dataset branch can be found at </w:t>
      </w:r>
      <w:hyperlink r:id="rId17" w:history="1">
        <w:r w:rsidRPr="00FD0991">
          <w:rPr>
            <w:rStyle w:val="Hyperlink"/>
          </w:rPr>
          <w:t>https://github.com/HDFGroup/hdf5/tree/feature/multi_dataset</w:t>
        </w:r>
      </w:hyperlink>
      <w:r w:rsidR="005239A9">
        <w:br w:type="page"/>
      </w:r>
    </w:p>
    <w:p w14:paraId="72DEEB72" w14:textId="77777777" w:rsidR="00806F03" w:rsidRDefault="00806F03" w:rsidP="00806F03">
      <w:r>
        <w:lastRenderedPageBreak/>
        <w:t xml:space="preserve">[1] Yang M and </w:t>
      </w:r>
      <w:proofErr w:type="spellStart"/>
      <w:r>
        <w:t>Koziol</w:t>
      </w:r>
      <w:proofErr w:type="spellEnd"/>
      <w:r>
        <w:t xml:space="preserve"> Q, 2006. Using collective IO inside a high performance IO software package—HDF5 Technical Report National Center of Supercomputing Applications</w:t>
      </w:r>
    </w:p>
    <w:p w14:paraId="6CFB6208" w14:textId="77777777" w:rsidR="00C00A8B" w:rsidRDefault="00806F03" w:rsidP="00D931D5">
      <w:pPr>
        <w:rPr>
          <w:rStyle w:val="Hyperlink"/>
        </w:rPr>
      </w:pPr>
      <w:r>
        <w:t>[2</w:t>
      </w:r>
      <w:r w:rsidR="005239A9">
        <w:t>]</w:t>
      </w:r>
      <w:r>
        <w:t xml:space="preserve"> </w:t>
      </w:r>
      <w:r w:rsidRPr="005239A9">
        <w:t>Rob Latham, Chris Daley</w:t>
      </w:r>
      <w:r>
        <w:t>, etc.,</w:t>
      </w:r>
      <w:r w:rsidR="005239A9">
        <w:t xml:space="preserve"> </w:t>
      </w:r>
      <w:r>
        <w:t xml:space="preserve">March 2012. </w:t>
      </w:r>
      <w:r w:rsidR="005239A9" w:rsidRPr="005239A9">
        <w:t>A case study for scientific I/O: improving the FLASH astrophysics code</w:t>
      </w:r>
      <w:r w:rsidR="005239A9">
        <w:t xml:space="preserve">, </w:t>
      </w:r>
      <w:hyperlink r:id="rId18" w:history="1">
        <w:r w:rsidR="005239A9" w:rsidRPr="00543B59">
          <w:rPr>
            <w:rStyle w:val="Hyperlink"/>
          </w:rPr>
          <w:t>http://iopscience.iop.org/1749-4699/5/1/015001/article</w:t>
        </w:r>
      </w:hyperlink>
    </w:p>
    <w:p w14:paraId="02ECC339" w14:textId="77777777" w:rsidR="005239A9" w:rsidRDefault="005E433A" w:rsidP="005E433A">
      <w:pPr>
        <w:spacing w:after="0"/>
        <w:jc w:val="left"/>
      </w:pPr>
      <w:r>
        <w:t>[3</w:t>
      </w:r>
      <w:proofErr w:type="gramStart"/>
      <w:r>
        <w:t xml:space="preserve">]  </w:t>
      </w:r>
      <w:proofErr w:type="spellStart"/>
      <w:r>
        <w:t>Qiao</w:t>
      </w:r>
      <w:proofErr w:type="spellEnd"/>
      <w:proofErr w:type="gramEnd"/>
      <w:r>
        <w:t xml:space="preserve"> Kang</w:t>
      </w:r>
      <w:r w:rsidRPr="005E433A">
        <w:t xml:space="preserve">, Scot </w:t>
      </w:r>
      <w:proofErr w:type="spellStart"/>
      <w:r w:rsidRPr="005E433A">
        <w:t>Breitenfeld</w:t>
      </w:r>
      <w:proofErr w:type="spellEnd"/>
      <w:r>
        <w:t xml:space="preserve">, </w:t>
      </w:r>
      <w:proofErr w:type="spellStart"/>
      <w:r>
        <w:t>Kaiyuan</w:t>
      </w:r>
      <w:proofErr w:type="spellEnd"/>
      <w:r>
        <w:t xml:space="preserve"> </w:t>
      </w:r>
      <w:proofErr w:type="spellStart"/>
      <w:r>
        <w:t>Hou</w:t>
      </w:r>
      <w:proofErr w:type="spellEnd"/>
      <w:r>
        <w:t>, Wei-</w:t>
      </w:r>
      <w:proofErr w:type="spellStart"/>
      <w:r>
        <w:t>keng</w:t>
      </w:r>
      <w:proofErr w:type="spellEnd"/>
      <w:r>
        <w:t xml:space="preserve"> Liao, Robert Ross</w:t>
      </w:r>
      <w:r w:rsidRPr="005E433A">
        <w:t xml:space="preserve">, and Suren </w:t>
      </w:r>
      <w:proofErr w:type="spellStart"/>
      <w:r w:rsidRPr="005E433A">
        <w:t>Byna</w:t>
      </w:r>
      <w:proofErr w:type="spellEnd"/>
      <w:r>
        <w:t xml:space="preserve">, December 2021. Optimizing Performance of Parallel I/O Accesses to Non-contiguous Blocks in Multiple Array Variables, </w:t>
      </w:r>
      <w:r w:rsidRPr="005E433A">
        <w:t>2021 IEEE International Conference on Big Data (Big Data)</w:t>
      </w:r>
      <w:r>
        <w:t xml:space="preserve">, </w:t>
      </w:r>
      <w:hyperlink r:id="rId19" w:history="1">
        <w:r w:rsidR="00747FE3" w:rsidRPr="00D931D5">
          <w:rPr>
            <w:rStyle w:val="Hyperlink"/>
          </w:rPr>
          <w:t>https://ieeexplore.ieee.org/document/9671638</w:t>
        </w:r>
      </w:hyperlink>
    </w:p>
    <w:p w14:paraId="500A0DFD" w14:textId="77777777" w:rsidR="005239A9" w:rsidRDefault="005239A9" w:rsidP="00C00A8B"/>
    <w:p w14:paraId="2CC78A2A" w14:textId="77777777" w:rsidR="0002714B" w:rsidRDefault="0002714B">
      <w:pPr>
        <w:spacing w:after="0"/>
        <w:jc w:val="left"/>
        <w:rPr>
          <w:rFonts w:asciiTheme="majorHAnsi" w:eastAsiaTheme="majorEastAsia" w:hAnsiTheme="majorHAnsi" w:cstheme="majorBidi"/>
          <w:b/>
          <w:bCs/>
          <w:sz w:val="28"/>
          <w:szCs w:val="28"/>
        </w:rPr>
      </w:pPr>
      <w:r>
        <w:br w:type="page"/>
      </w:r>
    </w:p>
    <w:p w14:paraId="7E0C4346" w14:textId="77777777" w:rsidR="00C00A8B" w:rsidRDefault="00C00A8B" w:rsidP="00C00A8B">
      <w:pPr>
        <w:pStyle w:val="Heading"/>
      </w:pPr>
      <w:r>
        <w:lastRenderedPageBreak/>
        <w:t>Revision History</w:t>
      </w:r>
    </w:p>
    <w:p w14:paraId="377DC25A" w14:textId="77777777" w:rsidR="00C00A8B" w:rsidRDefault="00C00A8B" w:rsidP="00C00A8B"/>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C00A8B" w:rsidRPr="009D6CFF" w14:paraId="5CD0EB54" w14:textId="77777777" w:rsidTr="40947D6C">
        <w:trPr>
          <w:jc w:val="center"/>
        </w:trPr>
        <w:tc>
          <w:tcPr>
            <w:tcW w:w="2337" w:type="dxa"/>
          </w:tcPr>
          <w:p w14:paraId="6E95BC27" w14:textId="77777777" w:rsidR="00C00A8B" w:rsidRPr="009D6CFF" w:rsidRDefault="00717770" w:rsidP="00717770">
            <w:pPr>
              <w:jc w:val="left"/>
              <w:rPr>
                <w:i/>
              </w:rPr>
            </w:pPr>
            <w:r>
              <w:rPr>
                <w:i/>
              </w:rPr>
              <w:t>August</w:t>
            </w:r>
            <w:r w:rsidR="00C00A8B" w:rsidRPr="009D6CFF">
              <w:rPr>
                <w:i/>
              </w:rPr>
              <w:t xml:space="preserve"> </w:t>
            </w:r>
            <w:r>
              <w:rPr>
                <w:i/>
              </w:rPr>
              <w:t>28</w:t>
            </w:r>
            <w:r w:rsidR="00C00A8B" w:rsidRPr="009D6CFF">
              <w:rPr>
                <w:i/>
              </w:rPr>
              <w:t>, 2</w:t>
            </w:r>
            <w:r w:rsidR="009809B9">
              <w:rPr>
                <w:i/>
              </w:rPr>
              <w:t>01</w:t>
            </w:r>
            <w:r>
              <w:rPr>
                <w:i/>
              </w:rPr>
              <w:t>2</w:t>
            </w:r>
            <w:r w:rsidR="00C00A8B" w:rsidRPr="009D6CFF">
              <w:rPr>
                <w:i/>
              </w:rPr>
              <w:t>:</w:t>
            </w:r>
          </w:p>
        </w:tc>
        <w:tc>
          <w:tcPr>
            <w:tcW w:w="7743" w:type="dxa"/>
          </w:tcPr>
          <w:p w14:paraId="01600C9F" w14:textId="77777777" w:rsidR="00C00A8B" w:rsidRPr="009D6CFF" w:rsidRDefault="00C00A8B" w:rsidP="00717770">
            <w:pPr>
              <w:jc w:val="left"/>
            </w:pPr>
            <w:r w:rsidRPr="009D6CFF">
              <w:t xml:space="preserve">Version 1 </w:t>
            </w:r>
            <w:r w:rsidR="009809B9">
              <w:t xml:space="preserve">by </w:t>
            </w:r>
            <w:r w:rsidR="00717770">
              <w:t>Peter Cao</w:t>
            </w:r>
            <w:r w:rsidRPr="009D6CFF">
              <w:t xml:space="preserve">. </w:t>
            </w:r>
            <w:r w:rsidR="009809B9">
              <w:t xml:space="preserve">Circulated </w:t>
            </w:r>
            <w:r w:rsidR="00717770">
              <w:t>internally</w:t>
            </w:r>
            <w:r w:rsidR="009809B9">
              <w:t>.</w:t>
            </w:r>
          </w:p>
        </w:tc>
      </w:tr>
      <w:tr w:rsidR="008F5752" w:rsidRPr="009D6CFF" w14:paraId="64F9F5E7" w14:textId="77777777" w:rsidTr="40947D6C">
        <w:trPr>
          <w:jc w:val="center"/>
        </w:trPr>
        <w:tc>
          <w:tcPr>
            <w:tcW w:w="2337" w:type="dxa"/>
          </w:tcPr>
          <w:p w14:paraId="55E0DEDD" w14:textId="77777777" w:rsidR="008F5752" w:rsidRPr="009D6CFF" w:rsidRDefault="008F5752" w:rsidP="008F5752">
            <w:pPr>
              <w:jc w:val="left"/>
              <w:rPr>
                <w:i/>
              </w:rPr>
            </w:pPr>
            <w:r>
              <w:rPr>
                <w:i/>
              </w:rPr>
              <w:t>Sep</w:t>
            </w:r>
            <w:r w:rsidRPr="009D6CFF">
              <w:rPr>
                <w:i/>
              </w:rPr>
              <w:t xml:space="preserve"> </w:t>
            </w:r>
            <w:r>
              <w:rPr>
                <w:i/>
              </w:rPr>
              <w:t>27</w:t>
            </w:r>
            <w:r w:rsidRPr="009D6CFF">
              <w:rPr>
                <w:i/>
              </w:rPr>
              <w:t>, 2</w:t>
            </w:r>
            <w:r>
              <w:rPr>
                <w:i/>
              </w:rPr>
              <w:t>012</w:t>
            </w:r>
            <w:r w:rsidRPr="009D6CFF">
              <w:rPr>
                <w:i/>
              </w:rPr>
              <w:t>:</w:t>
            </w:r>
          </w:p>
        </w:tc>
        <w:tc>
          <w:tcPr>
            <w:tcW w:w="7743" w:type="dxa"/>
          </w:tcPr>
          <w:p w14:paraId="2ED2B86D" w14:textId="77777777" w:rsidR="008F5752" w:rsidRPr="009D6CFF" w:rsidRDefault="008F5752" w:rsidP="008F5752">
            <w:pPr>
              <w:jc w:val="left"/>
            </w:pPr>
            <w:r w:rsidRPr="009D6CFF">
              <w:t xml:space="preserve">Version </w:t>
            </w:r>
            <w:r>
              <w:t>2: updated based on internal reviews.</w:t>
            </w:r>
          </w:p>
        </w:tc>
      </w:tr>
      <w:tr w:rsidR="00C00A8B" w:rsidRPr="009D6CFF" w14:paraId="406D94CA" w14:textId="77777777" w:rsidTr="40947D6C">
        <w:trPr>
          <w:jc w:val="center"/>
        </w:trPr>
        <w:tc>
          <w:tcPr>
            <w:tcW w:w="2337" w:type="dxa"/>
          </w:tcPr>
          <w:p w14:paraId="645B839F" w14:textId="77777777" w:rsidR="00C00A8B" w:rsidRPr="009D6CFF" w:rsidRDefault="00FB7024" w:rsidP="00C00A8B">
            <w:pPr>
              <w:jc w:val="left"/>
              <w:rPr>
                <w:rStyle w:val="Emphasis"/>
                <w:lang w:eastAsia="ko-KR"/>
              </w:rPr>
            </w:pPr>
            <w:r>
              <w:rPr>
                <w:rStyle w:val="Emphasis"/>
                <w:rFonts w:hint="eastAsia"/>
                <w:lang w:eastAsia="ko-KR"/>
              </w:rPr>
              <w:t>Feb 15, 2013:</w:t>
            </w:r>
          </w:p>
        </w:tc>
        <w:tc>
          <w:tcPr>
            <w:tcW w:w="7743" w:type="dxa"/>
          </w:tcPr>
          <w:p w14:paraId="25D54966" w14:textId="77777777" w:rsidR="00FB7024" w:rsidRDefault="00FB7024" w:rsidP="009809B9">
            <w:pPr>
              <w:jc w:val="left"/>
              <w:rPr>
                <w:rStyle w:val="Emphasis"/>
                <w:i w:val="0"/>
                <w:lang w:eastAsia="ko-KR"/>
              </w:rPr>
            </w:pPr>
            <w:r w:rsidRPr="00B16AF9">
              <w:rPr>
                <w:rStyle w:val="Emphasis"/>
                <w:i w:val="0"/>
                <w:lang w:eastAsia="ko-KR"/>
              </w:rPr>
              <w:t>Version 3:</w:t>
            </w:r>
            <w:r>
              <w:rPr>
                <w:rStyle w:val="Emphasis"/>
                <w:rFonts w:hint="eastAsia"/>
                <w:i w:val="0"/>
                <w:lang w:eastAsia="ko-KR"/>
              </w:rPr>
              <w:t xml:space="preserve"> Updated based on internal reviews. Revised APIs and related contents. </w:t>
            </w:r>
          </w:p>
          <w:p w14:paraId="026D9158" w14:textId="77777777" w:rsidR="00C00A8B" w:rsidRPr="00B16AF9" w:rsidRDefault="004004B4" w:rsidP="009809B9">
            <w:pPr>
              <w:jc w:val="left"/>
              <w:rPr>
                <w:rStyle w:val="Emphasis"/>
                <w:i w:val="0"/>
                <w:lang w:eastAsia="ko-KR"/>
              </w:rPr>
            </w:pPr>
            <w:r>
              <w:rPr>
                <w:rStyle w:val="Emphasis"/>
                <w:rFonts w:hint="eastAsia"/>
                <w:i w:val="0"/>
                <w:lang w:eastAsia="ko-KR"/>
              </w:rPr>
              <w:t xml:space="preserve">The task entry is </w:t>
            </w:r>
            <w:r w:rsidR="00FB7024">
              <w:rPr>
                <w:rStyle w:val="Emphasis"/>
                <w:rFonts w:hint="eastAsia"/>
                <w:i w:val="0"/>
                <w:lang w:eastAsia="ko-KR"/>
              </w:rPr>
              <w:t>HDFFV-8313</w:t>
            </w:r>
            <w:r>
              <w:rPr>
                <w:rStyle w:val="Emphasis"/>
                <w:rFonts w:hint="eastAsia"/>
                <w:i w:val="0"/>
                <w:lang w:eastAsia="ko-KR"/>
              </w:rPr>
              <w:t xml:space="preserve"> in JIRA.</w:t>
            </w:r>
          </w:p>
        </w:tc>
      </w:tr>
      <w:tr w:rsidR="00C00A8B" w:rsidRPr="009D6CFF" w14:paraId="59DCC1E2" w14:textId="77777777" w:rsidTr="40947D6C">
        <w:trPr>
          <w:jc w:val="center"/>
        </w:trPr>
        <w:tc>
          <w:tcPr>
            <w:tcW w:w="2337" w:type="dxa"/>
          </w:tcPr>
          <w:p w14:paraId="46F1EF96" w14:textId="77777777" w:rsidR="00C00A8B" w:rsidRPr="009D6CFF" w:rsidRDefault="00816747">
            <w:pPr>
              <w:jc w:val="left"/>
              <w:rPr>
                <w:rStyle w:val="Emphasis"/>
                <w:lang w:eastAsia="ko-KR"/>
              </w:rPr>
            </w:pPr>
            <w:r>
              <w:rPr>
                <w:rStyle w:val="Emphasis"/>
                <w:rFonts w:hint="eastAsia"/>
                <w:lang w:eastAsia="ko-KR"/>
              </w:rPr>
              <w:t>March</w:t>
            </w:r>
            <w:r w:rsidR="000C180C">
              <w:rPr>
                <w:rStyle w:val="Emphasis"/>
                <w:rFonts w:hint="eastAsia"/>
                <w:lang w:eastAsia="ko-KR"/>
              </w:rPr>
              <w:t xml:space="preserve"> </w:t>
            </w:r>
            <w:r>
              <w:rPr>
                <w:rStyle w:val="Emphasis"/>
                <w:rFonts w:hint="eastAsia"/>
                <w:lang w:eastAsia="ko-KR"/>
              </w:rPr>
              <w:t>04</w:t>
            </w:r>
            <w:r w:rsidR="000C180C">
              <w:rPr>
                <w:rStyle w:val="Emphasis"/>
                <w:rFonts w:hint="eastAsia"/>
                <w:lang w:eastAsia="ko-KR"/>
              </w:rPr>
              <w:t>, 2013:</w:t>
            </w:r>
          </w:p>
        </w:tc>
        <w:tc>
          <w:tcPr>
            <w:tcW w:w="7743" w:type="dxa"/>
          </w:tcPr>
          <w:p w14:paraId="4A81350B" w14:textId="60FB9612" w:rsidR="00C00A8B" w:rsidRPr="005D211B" w:rsidRDefault="000313FE">
            <w:pPr>
              <w:jc w:val="left"/>
              <w:rPr>
                <w:rStyle w:val="Emphasis"/>
                <w:i w:val="0"/>
                <w:iCs w:val="0"/>
              </w:rPr>
            </w:pPr>
            <w:r w:rsidRPr="469AFBFB">
              <w:rPr>
                <w:rStyle w:val="Emphasis"/>
                <w:rFonts w:hint="eastAsia"/>
                <w:i w:val="0"/>
                <w:iCs w:val="0"/>
                <w:lang w:eastAsia="ko-KR"/>
              </w:rPr>
              <w:t xml:space="preserve">Version 3.1: </w:t>
            </w:r>
            <w:r w:rsidR="004132E7" w:rsidRPr="469AFBFB">
              <w:rPr>
                <w:rStyle w:val="Emphasis"/>
                <w:rFonts w:hint="eastAsia"/>
                <w:i w:val="0"/>
                <w:iCs w:val="0"/>
                <w:lang w:eastAsia="ko-KR"/>
              </w:rPr>
              <w:t>U</w:t>
            </w:r>
            <w:r w:rsidR="000C180C" w:rsidRPr="469AFBFB">
              <w:rPr>
                <w:rStyle w:val="Emphasis"/>
                <w:rFonts w:hint="eastAsia"/>
                <w:i w:val="0"/>
                <w:iCs w:val="0"/>
                <w:lang w:eastAsia="ko-KR"/>
              </w:rPr>
              <w:t>pdates based on internal reviews.</w:t>
            </w:r>
            <w:r w:rsidR="005F4CFA" w:rsidRPr="469AFBFB">
              <w:rPr>
                <w:rStyle w:val="Emphasis"/>
                <w:rFonts w:hint="eastAsia"/>
                <w:i w:val="0"/>
                <w:iCs w:val="0"/>
                <w:lang w:eastAsia="ko-KR"/>
              </w:rPr>
              <w:t xml:space="preserve"> </w:t>
            </w:r>
            <w:r w:rsidR="004132E7" w:rsidRPr="469AFBFB">
              <w:rPr>
                <w:rStyle w:val="Emphasis"/>
                <w:rFonts w:hint="eastAsia"/>
                <w:i w:val="0"/>
                <w:iCs w:val="0"/>
                <w:lang w:eastAsia="ko-KR"/>
              </w:rPr>
              <w:t>More updates and a</w:t>
            </w:r>
            <w:r w:rsidR="005F4CFA" w:rsidRPr="469AFBFB">
              <w:rPr>
                <w:rStyle w:val="Emphasis"/>
                <w:rFonts w:hint="eastAsia"/>
                <w:i w:val="0"/>
                <w:iCs w:val="0"/>
                <w:lang w:eastAsia="ko-KR"/>
              </w:rPr>
              <w:t xml:space="preserve">dd </w:t>
            </w:r>
            <w:r w:rsidR="0055358F" w:rsidRPr="469AFBFB">
              <w:rPr>
                <w:rStyle w:val="Emphasis"/>
                <w:i w:val="0"/>
                <w:iCs w:val="0"/>
                <w:lang w:eastAsia="ko-KR"/>
              </w:rPr>
              <w:t xml:space="preserve">an </w:t>
            </w:r>
            <w:r w:rsidR="005F4CFA" w:rsidRPr="469AFBFB">
              <w:rPr>
                <w:rStyle w:val="Emphasis"/>
                <w:rFonts w:hint="eastAsia"/>
                <w:i w:val="0"/>
                <w:iCs w:val="0"/>
                <w:lang w:eastAsia="ko-KR"/>
              </w:rPr>
              <w:t>example</w:t>
            </w:r>
            <w:r w:rsidR="004132E7" w:rsidRPr="469AFBFB">
              <w:rPr>
                <w:rStyle w:val="Emphasis"/>
                <w:rFonts w:hint="eastAsia"/>
                <w:i w:val="0"/>
                <w:iCs w:val="0"/>
                <w:lang w:eastAsia="ko-KR"/>
              </w:rPr>
              <w:t xml:space="preserve"> section</w:t>
            </w:r>
            <w:r w:rsidR="005F4CFA" w:rsidRPr="469AFBFB">
              <w:rPr>
                <w:rStyle w:val="Emphasis"/>
                <w:rFonts w:hint="eastAsia"/>
                <w:i w:val="0"/>
                <w:iCs w:val="0"/>
                <w:lang w:eastAsia="ko-KR"/>
              </w:rPr>
              <w:t>.</w:t>
            </w:r>
          </w:p>
        </w:tc>
      </w:tr>
      <w:tr w:rsidR="003D202F" w:rsidRPr="009D6CFF" w14:paraId="34B2929F" w14:textId="77777777" w:rsidTr="40947D6C">
        <w:trPr>
          <w:trHeight w:val="553"/>
          <w:jc w:val="center"/>
        </w:trPr>
        <w:tc>
          <w:tcPr>
            <w:tcW w:w="2337" w:type="dxa"/>
          </w:tcPr>
          <w:p w14:paraId="0506E19B" w14:textId="77777777" w:rsidR="003D202F" w:rsidRDefault="009B5948" w:rsidP="00C00A8B">
            <w:pPr>
              <w:jc w:val="left"/>
              <w:rPr>
                <w:rStyle w:val="Emphasis"/>
              </w:rPr>
            </w:pPr>
            <w:r>
              <w:rPr>
                <w:rStyle w:val="Emphasis"/>
                <w:rFonts w:hint="eastAsia"/>
                <w:lang w:eastAsia="ko-KR"/>
              </w:rPr>
              <w:t>March 07, 2013:</w:t>
            </w:r>
          </w:p>
        </w:tc>
        <w:tc>
          <w:tcPr>
            <w:tcW w:w="7743" w:type="dxa"/>
          </w:tcPr>
          <w:p w14:paraId="7409BD5D" w14:textId="780B45E6" w:rsidR="00641FC5" w:rsidRPr="00A90E43" w:rsidRDefault="009B5948">
            <w:pPr>
              <w:jc w:val="left"/>
              <w:rPr>
                <w:rStyle w:val="Emphasis"/>
                <w:i w:val="0"/>
                <w:iCs w:val="0"/>
                <w:lang w:eastAsia="ko-KR"/>
              </w:rPr>
            </w:pPr>
            <w:r w:rsidRPr="469AFBFB">
              <w:rPr>
                <w:rStyle w:val="Emphasis"/>
                <w:rFonts w:hint="eastAsia"/>
                <w:i w:val="0"/>
                <w:iCs w:val="0"/>
                <w:lang w:eastAsia="ko-KR"/>
              </w:rPr>
              <w:t xml:space="preserve">Version 3.2: Some minor updates. Add </w:t>
            </w:r>
            <w:r w:rsidR="00F67D6A" w:rsidRPr="469AFBFB">
              <w:rPr>
                <w:rStyle w:val="Emphasis"/>
                <w:rFonts w:hint="eastAsia"/>
                <w:i w:val="0"/>
                <w:iCs w:val="0"/>
                <w:lang w:eastAsia="ko-KR"/>
              </w:rPr>
              <w:t>chart view</w:t>
            </w:r>
            <w:r w:rsidRPr="469AFBFB">
              <w:rPr>
                <w:rStyle w:val="Emphasis"/>
                <w:rFonts w:hint="eastAsia"/>
                <w:i w:val="0"/>
                <w:iCs w:val="0"/>
                <w:lang w:eastAsia="ko-KR"/>
              </w:rPr>
              <w:t xml:space="preserve"> in </w:t>
            </w:r>
            <w:r w:rsidR="0089339E" w:rsidRPr="469AFBFB">
              <w:rPr>
                <w:rStyle w:val="Emphasis"/>
                <w:i w:val="0"/>
                <w:iCs w:val="0"/>
                <w:lang w:eastAsia="ko-KR"/>
              </w:rPr>
              <w:t xml:space="preserve">the </w:t>
            </w:r>
            <w:r w:rsidRPr="469AFBFB">
              <w:rPr>
                <w:rStyle w:val="Emphasis"/>
                <w:rFonts w:hint="eastAsia"/>
                <w:i w:val="0"/>
                <w:iCs w:val="0"/>
                <w:lang w:eastAsia="ko-KR"/>
              </w:rPr>
              <w:t>example section.</w:t>
            </w:r>
          </w:p>
        </w:tc>
      </w:tr>
      <w:tr w:rsidR="00641FC5" w:rsidRPr="009D6CFF" w14:paraId="1DED1317" w14:textId="77777777" w:rsidTr="40947D6C">
        <w:trPr>
          <w:trHeight w:val="319"/>
          <w:jc w:val="center"/>
        </w:trPr>
        <w:tc>
          <w:tcPr>
            <w:tcW w:w="2337" w:type="dxa"/>
          </w:tcPr>
          <w:p w14:paraId="41AF9EBA" w14:textId="7E952B22" w:rsidR="00641FC5" w:rsidRDefault="00641FC5" w:rsidP="00EA7B2F">
            <w:pPr>
              <w:jc w:val="left"/>
              <w:rPr>
                <w:rStyle w:val="Emphasis"/>
                <w:lang w:eastAsia="ko-KR"/>
              </w:rPr>
            </w:pPr>
            <w:r>
              <w:rPr>
                <w:rStyle w:val="Emphasis"/>
                <w:rFonts w:hint="eastAsia"/>
                <w:lang w:eastAsia="ko-KR"/>
              </w:rPr>
              <w:t xml:space="preserve">March </w:t>
            </w:r>
            <w:r w:rsidR="00523185">
              <w:rPr>
                <w:rStyle w:val="Emphasis"/>
                <w:lang w:eastAsia="ko-KR"/>
              </w:rPr>
              <w:t xml:space="preserve">12, </w:t>
            </w:r>
            <w:r w:rsidDel="00523185">
              <w:rPr>
                <w:rStyle w:val="Emphasis"/>
                <w:rFonts w:hint="eastAsia"/>
                <w:lang w:eastAsia="ko-KR"/>
              </w:rPr>
              <w:t>2013</w:t>
            </w:r>
          </w:p>
        </w:tc>
        <w:tc>
          <w:tcPr>
            <w:tcW w:w="7743" w:type="dxa"/>
          </w:tcPr>
          <w:p w14:paraId="09690B8F" w14:textId="550DC4C1" w:rsidR="00641FC5" w:rsidRDefault="00641FC5" w:rsidP="00641FC5">
            <w:pPr>
              <w:jc w:val="left"/>
              <w:rPr>
                <w:rStyle w:val="Emphasis"/>
                <w:i w:val="0"/>
                <w:iCs w:val="0"/>
                <w:lang w:eastAsia="ko-KR"/>
              </w:rPr>
            </w:pPr>
            <w:r w:rsidRPr="469AFBFB">
              <w:rPr>
                <w:rStyle w:val="Emphasis"/>
                <w:rFonts w:hint="eastAsia"/>
                <w:i w:val="0"/>
                <w:iCs w:val="0"/>
                <w:lang w:eastAsia="ko-KR"/>
              </w:rPr>
              <w:t xml:space="preserve">Version 3.3: Some updates from </w:t>
            </w:r>
            <w:r w:rsidR="00AE2A4C" w:rsidRPr="469AFBFB">
              <w:rPr>
                <w:rStyle w:val="Emphasis"/>
                <w:i w:val="0"/>
                <w:iCs w:val="0"/>
                <w:lang w:eastAsia="ko-KR"/>
              </w:rPr>
              <w:t xml:space="preserve">an </w:t>
            </w:r>
            <w:r w:rsidRPr="469AFBFB">
              <w:rPr>
                <w:rStyle w:val="Emphasis"/>
                <w:rFonts w:hint="eastAsia"/>
                <w:i w:val="0"/>
                <w:iCs w:val="0"/>
                <w:lang w:eastAsia="ko-KR"/>
              </w:rPr>
              <w:t>internal presentation on 03-08-2013.</w:t>
            </w:r>
          </w:p>
        </w:tc>
      </w:tr>
      <w:tr w:rsidR="00C131D9" w:rsidRPr="009D6CFF" w14:paraId="37EB41A3" w14:textId="77777777" w:rsidTr="40947D6C">
        <w:trPr>
          <w:trHeight w:val="319"/>
          <w:jc w:val="center"/>
        </w:trPr>
        <w:tc>
          <w:tcPr>
            <w:tcW w:w="2337" w:type="dxa"/>
          </w:tcPr>
          <w:p w14:paraId="2B021E4B" w14:textId="235E4324" w:rsidR="00C131D9" w:rsidRDefault="00C131D9" w:rsidP="00C131D9">
            <w:pPr>
              <w:jc w:val="left"/>
              <w:rPr>
                <w:rStyle w:val="Emphasis"/>
                <w:lang w:eastAsia="ko-KR"/>
              </w:rPr>
            </w:pPr>
            <w:r>
              <w:rPr>
                <w:rStyle w:val="Emphasis"/>
                <w:rFonts w:hint="eastAsia"/>
                <w:lang w:eastAsia="ko-KR"/>
              </w:rPr>
              <w:t xml:space="preserve">March </w:t>
            </w:r>
            <w:r w:rsidR="00AE2A4C">
              <w:rPr>
                <w:rStyle w:val="Emphasis"/>
                <w:lang w:eastAsia="ko-KR"/>
              </w:rPr>
              <w:t xml:space="preserve">21, </w:t>
            </w:r>
            <w:r w:rsidDel="00AE2A4C">
              <w:rPr>
                <w:rStyle w:val="Emphasis"/>
                <w:rFonts w:hint="eastAsia"/>
                <w:lang w:eastAsia="ko-KR"/>
              </w:rPr>
              <w:t>2013</w:t>
            </w:r>
          </w:p>
        </w:tc>
        <w:tc>
          <w:tcPr>
            <w:tcW w:w="7743" w:type="dxa"/>
          </w:tcPr>
          <w:p w14:paraId="0B50DAEC" w14:textId="77777777" w:rsidR="00C131D9" w:rsidRDefault="00C131D9" w:rsidP="00C131D9">
            <w:pPr>
              <w:jc w:val="left"/>
              <w:rPr>
                <w:rStyle w:val="Emphasis"/>
                <w:i w:val="0"/>
                <w:lang w:eastAsia="ko-KR"/>
              </w:rPr>
            </w:pPr>
            <w:r>
              <w:rPr>
                <w:rStyle w:val="Emphasis"/>
                <w:rFonts w:hint="eastAsia"/>
                <w:i w:val="0"/>
                <w:lang w:eastAsia="ko-KR"/>
              </w:rPr>
              <w:t xml:space="preserve">Version </w:t>
            </w:r>
            <w:r>
              <w:rPr>
                <w:rStyle w:val="Emphasis"/>
                <w:i w:val="0"/>
                <w:lang w:eastAsia="ko-KR"/>
              </w:rPr>
              <w:t>4</w:t>
            </w:r>
            <w:r>
              <w:rPr>
                <w:rStyle w:val="Emphasis"/>
                <w:rFonts w:hint="eastAsia"/>
                <w:i w:val="0"/>
                <w:lang w:eastAsia="ko-KR"/>
              </w:rPr>
              <w:t xml:space="preserve">: </w:t>
            </w:r>
            <w:r>
              <w:rPr>
                <w:rStyle w:val="Emphasis"/>
                <w:i w:val="0"/>
                <w:lang w:eastAsia="ko-KR"/>
              </w:rPr>
              <w:t xml:space="preserve"> revised based on the comments from the</w:t>
            </w:r>
            <w:r>
              <w:rPr>
                <w:rStyle w:val="Emphasis"/>
                <w:rFonts w:hint="eastAsia"/>
                <w:i w:val="0"/>
                <w:lang w:eastAsia="ko-KR"/>
              </w:rPr>
              <w:t xml:space="preserve"> internal presentation on 03-08-2013.</w:t>
            </w:r>
          </w:p>
        </w:tc>
      </w:tr>
      <w:tr w:rsidR="00641FC5" w:rsidRPr="009D6CFF" w14:paraId="62872765" w14:textId="77777777" w:rsidTr="40947D6C">
        <w:trPr>
          <w:trHeight w:val="495"/>
          <w:jc w:val="center"/>
        </w:trPr>
        <w:tc>
          <w:tcPr>
            <w:tcW w:w="2337" w:type="dxa"/>
          </w:tcPr>
          <w:p w14:paraId="5741E301" w14:textId="77777777" w:rsidR="00641FC5" w:rsidRDefault="005E433A" w:rsidP="00C00A8B">
            <w:pPr>
              <w:jc w:val="left"/>
              <w:rPr>
                <w:rStyle w:val="Emphasis"/>
                <w:lang w:eastAsia="ko-KR"/>
              </w:rPr>
            </w:pPr>
            <w:r>
              <w:rPr>
                <w:rStyle w:val="Emphasis"/>
                <w:lang w:eastAsia="ko-KR"/>
              </w:rPr>
              <w:t>January 24, 2022</w:t>
            </w:r>
          </w:p>
        </w:tc>
        <w:tc>
          <w:tcPr>
            <w:tcW w:w="7743" w:type="dxa"/>
          </w:tcPr>
          <w:p w14:paraId="15AE8092" w14:textId="77777777" w:rsidR="00641FC5" w:rsidRDefault="005E433A" w:rsidP="00641FC5">
            <w:pPr>
              <w:jc w:val="left"/>
              <w:rPr>
                <w:rStyle w:val="Emphasis"/>
                <w:i w:val="0"/>
                <w:lang w:eastAsia="ko-KR"/>
              </w:rPr>
            </w:pPr>
            <w:r>
              <w:rPr>
                <w:rStyle w:val="Emphasis"/>
                <w:i w:val="0"/>
                <w:lang w:eastAsia="ko-KR"/>
              </w:rPr>
              <w:t>Version 5: Updated to reflect the status in early 2022.</w:t>
            </w:r>
          </w:p>
        </w:tc>
      </w:tr>
      <w:tr w:rsidR="00A96F2A" w:rsidRPr="009D6CFF" w14:paraId="22C2B55A" w14:textId="77777777" w:rsidTr="40947D6C">
        <w:trPr>
          <w:trHeight w:val="553"/>
          <w:jc w:val="center"/>
        </w:trPr>
        <w:tc>
          <w:tcPr>
            <w:tcW w:w="2337" w:type="dxa"/>
          </w:tcPr>
          <w:p w14:paraId="75FF3D08" w14:textId="3209679C" w:rsidR="00A96F2A" w:rsidRDefault="00A96F2A" w:rsidP="00C00A8B">
            <w:pPr>
              <w:jc w:val="left"/>
              <w:rPr>
                <w:rStyle w:val="Emphasis"/>
                <w:lang w:eastAsia="ko-KR"/>
              </w:rPr>
            </w:pPr>
            <w:r w:rsidRPr="40947D6C">
              <w:rPr>
                <w:rStyle w:val="Emphasis"/>
                <w:lang w:eastAsia="ko-KR"/>
              </w:rPr>
              <w:t>February 15, 2022</w:t>
            </w:r>
          </w:p>
        </w:tc>
        <w:tc>
          <w:tcPr>
            <w:tcW w:w="7743" w:type="dxa"/>
          </w:tcPr>
          <w:p w14:paraId="5BD558F6" w14:textId="36D1D4E2" w:rsidR="00A96F2A" w:rsidRDefault="00A96F2A" w:rsidP="40947D6C">
            <w:pPr>
              <w:jc w:val="left"/>
              <w:rPr>
                <w:rStyle w:val="Emphasis"/>
                <w:i w:val="0"/>
                <w:iCs w:val="0"/>
                <w:lang w:eastAsia="ko-KR"/>
              </w:rPr>
            </w:pPr>
            <w:r w:rsidRPr="40947D6C">
              <w:rPr>
                <w:rStyle w:val="Emphasis"/>
                <w:i w:val="0"/>
                <w:iCs w:val="0"/>
                <w:lang w:eastAsia="ko-KR"/>
              </w:rPr>
              <w:t>Version 6: Updated based on internal reviews.</w:t>
            </w:r>
          </w:p>
        </w:tc>
      </w:tr>
      <w:tr w:rsidR="00A96F2A" w:rsidRPr="009D6CFF" w14:paraId="29A9FDF3" w14:textId="77777777" w:rsidTr="40947D6C">
        <w:trPr>
          <w:trHeight w:val="553"/>
          <w:jc w:val="center"/>
        </w:trPr>
        <w:tc>
          <w:tcPr>
            <w:tcW w:w="2337" w:type="dxa"/>
          </w:tcPr>
          <w:p w14:paraId="7AD7687A" w14:textId="785D8E24" w:rsidR="00A96F2A" w:rsidRDefault="00A96F2A" w:rsidP="00C00A8B">
            <w:pPr>
              <w:jc w:val="left"/>
              <w:rPr>
                <w:rStyle w:val="Emphasis"/>
                <w:lang w:eastAsia="ko-KR"/>
              </w:rPr>
            </w:pPr>
            <w:r>
              <w:rPr>
                <w:rStyle w:val="Emphasis"/>
                <w:lang w:eastAsia="ko-KR"/>
              </w:rPr>
              <w:t>May 23</w:t>
            </w:r>
            <w:r w:rsidRPr="40947D6C">
              <w:rPr>
                <w:rStyle w:val="Emphasis"/>
                <w:lang w:eastAsia="ko-KR"/>
              </w:rPr>
              <w:t>, 2022</w:t>
            </w:r>
          </w:p>
        </w:tc>
        <w:tc>
          <w:tcPr>
            <w:tcW w:w="7743" w:type="dxa"/>
          </w:tcPr>
          <w:p w14:paraId="34CFF9AC" w14:textId="79B95FAF" w:rsidR="00A96F2A" w:rsidRPr="40947D6C" w:rsidRDefault="00A96F2A" w:rsidP="40947D6C">
            <w:pPr>
              <w:jc w:val="left"/>
              <w:rPr>
                <w:rStyle w:val="Emphasis"/>
                <w:i w:val="0"/>
                <w:iCs w:val="0"/>
                <w:lang w:eastAsia="ko-KR"/>
              </w:rPr>
            </w:pPr>
            <w:r>
              <w:rPr>
                <w:rStyle w:val="Emphasis"/>
                <w:i w:val="0"/>
                <w:iCs w:val="0"/>
                <w:lang w:eastAsia="ko-KR"/>
              </w:rPr>
              <w:t>Version 7: Updated to reflect the latest state of development.</w:t>
            </w:r>
          </w:p>
        </w:tc>
      </w:tr>
    </w:tbl>
    <w:p w14:paraId="22B40B53" w14:textId="38230060" w:rsidR="00C00A8B" w:rsidRDefault="00C00A8B" w:rsidP="00C00A8B"/>
    <w:sectPr w:rsidR="00C00A8B" w:rsidSect="00E77A8E">
      <w:headerReference w:type="default" r:id="rId20"/>
      <w:footerReference w:type="default" r:id="rId21"/>
      <w:headerReference w:type="first" r:id="rId22"/>
      <w:footerReference w:type="first" r:id="rId23"/>
      <w:pgSz w:w="12240" w:h="15840" w:code="1"/>
      <w:pgMar w:top="1152" w:right="1152" w:bottom="1440" w:left="1152" w:header="432"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w15:commentEx w15:done="1" w15:paraId="5382FDD9"/>
  <w15:commentEx w15:done="1" w15:paraId="43C33208" w15:paraIdParent="5382FDD9"/>
  <w15:commentEx w15:done="1" w15:paraId="6ECDB832"/>
  <w15:commentEx w15:done="1" w15:paraId="1CD8E214"/>
  <w15:commentEx w15:done="1" w15:paraId="0E2E661E" w15:paraIdParent="1CD8E214"/>
  <w15:commentEx w15:done="1" w15:paraId="7F834C2F"/>
  <w15:commentEx w15:done="1" w15:paraId="38B32576" w15:paraIdParent="7F834C2F"/>
  <w15:commentEx w15:done="1" w15:paraId="37161A28"/>
  <w15:commentEx w15:done="1" w15:paraId="2888EC9B" w15:paraIdParent="37161A28"/>
  <w15:commentEx w15:done="1" w15:paraId="74FC4BB9"/>
  <w15:commentEx w15:done="1" w15:paraId="07DC3054" w15:paraIdParent="74FC4BB9"/>
  <w15:commentEx w15:done="1" w15:paraId="1DA4457B"/>
  <w15:commentEx w15:done="1" w15:paraId="162C5984" w15:paraIdParent="1DA4457B"/>
  <w15:commentEx w15:done="1" w15:paraId="21C6C820"/>
  <w15:commentEx w15:done="1" w15:paraId="3EDD4D2C" w15:paraIdParent="21C6C820"/>
  <w15:commentEx w15:done="1" w15:paraId="516F563A"/>
  <w15:commentEx w15:done="1" w15:paraId="5A9D72ED" w15:paraIdParent="516F563A"/>
  <w15:commentEx w15:done="1" w15:paraId="2F9C28E0"/>
  <w15:commentEx w15:done="1" w15:paraId="10D66E68" w15:paraIdParent="2F9C28E0"/>
  <w15:commentEx w15:done="1" w15:paraId="0C26C560"/>
  <w15:commentEx w15:done="1" w15:paraId="051B3444" w15:paraIdParent="0C26C560"/>
  <w15:commentEx w15:done="1" w15:paraId="6CC83BC3" w15:paraIdParent="0C26C560"/>
  <w15:commentEx w15:done="1" w15:paraId="08289873" w15:paraIdParent="1CD8E21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52E6A21" w16cex:dateUtc="2022-01-26T14:54:00Z"/>
  <w16cex:commentExtensible w16cex:durableId="259B9AE9" w16cex:dateUtc="2022-01-26T16:03:00Z"/>
  <w16cex:commentExtensible w16cex:durableId="4213E476" w16cex:dateUtc="2022-01-26T15:02:00Z"/>
  <w16cex:commentExtensible w16cex:durableId="733C0847" w16cex:dateUtc="2022-01-26T15:11:00Z"/>
  <w16cex:commentExtensible w16cex:durableId="75263664" w16cex:dateUtc="2022-01-26T15:54:00Z"/>
  <w16cex:commentExtensible w16cex:durableId="08F7880C" w16cex:dateUtc="2022-01-26T15:09:00Z"/>
  <w16cex:commentExtensible w16cex:durableId="3EC42047" w16cex:dateUtc="2022-01-26T15:58:00Z"/>
  <w16cex:commentExtensible w16cex:durableId="6B1E3874" w16cex:dateUtc="2022-01-26T15:14:00Z"/>
  <w16cex:commentExtensible w16cex:durableId="64591A89" w16cex:dateUtc="2022-01-26T15:55:00Z"/>
  <w16cex:commentExtensible w16cex:durableId="48B8B092" w16cex:dateUtc="2022-01-26T15:17:00Z"/>
  <w16cex:commentExtensible w16cex:durableId="4577BF32" w16cex:dateUtc="2022-01-26T16:00:00Z"/>
  <w16cex:commentExtensible w16cex:durableId="335E0093" w16cex:dateUtc="2022-01-26T15:29:00Z"/>
  <w16cex:commentExtensible w16cex:durableId="39136A59" w16cex:dateUtc="2022-01-26T16:02:00Z"/>
  <w16cex:commentExtensible w16cex:durableId="766FE47B" w16cex:dateUtc="2022-01-26T15:24:00Z"/>
  <w16cex:commentExtensible w16cex:durableId="20E470B5" w16cex:dateUtc="2022-01-26T16:03:00Z"/>
  <w16cex:commentExtensible w16cex:durableId="356DA2CE" w16cex:dateUtc="2022-01-26T15:43:00Z"/>
  <w16cex:commentExtensible w16cex:durableId="4C26A438" w16cex:dateUtc="2022-01-26T16:04:00Z"/>
  <w16cex:commentExtensible w16cex:durableId="53699E84" w16cex:dateUtc="2022-01-26T15:30:00Z"/>
  <w16cex:commentExtensible w16cex:durableId="72D36FBB" w16cex:dateUtc="2022-01-26T16:04:00Z"/>
  <w16cex:commentExtensible w16cex:durableId="020D636A" w16cex:dateUtc="2022-01-26T15:45:00Z"/>
  <w16cex:commentExtensible w16cex:durableId="3F4DB851" w16cex:dateUtc="2022-01-26T16:05:00Z"/>
  <w16cex:commentExtensible w16cex:durableId="3D4D6E64" w16cex:dateUtc="2022-01-26T16:05:00Z"/>
  <w16cex:commentExtensible w16cex:durableId="7370B487" w16cex:dateUtc="2022-02-04T01:27:54.961Z"/>
</w16cex:commentsExtensible>
</file>

<file path=word/commentsIds.xml><?xml version="1.0" encoding="utf-8"?>
<w16cid:commentsIds xmlns:mc="http://schemas.openxmlformats.org/markup-compatibility/2006" xmlns:w16cid="http://schemas.microsoft.com/office/word/2016/wordml/cid" mc:Ignorable="w16cid">
  <w16cid:commentId w16cid:paraId="5382FDD9" w16cid:durableId="352E6A21"/>
  <w16cid:commentId w16cid:paraId="43C33208" w16cid:durableId="259B9AE9"/>
  <w16cid:commentId w16cid:paraId="6ECDB832" w16cid:durableId="4213E476"/>
  <w16cid:commentId w16cid:paraId="1CD8E214" w16cid:durableId="733C0847"/>
  <w16cid:commentId w16cid:paraId="0E2E661E" w16cid:durableId="75263664"/>
  <w16cid:commentId w16cid:paraId="7F834C2F" w16cid:durableId="08F7880C"/>
  <w16cid:commentId w16cid:paraId="38B32576" w16cid:durableId="3EC42047"/>
  <w16cid:commentId w16cid:paraId="37161A28" w16cid:durableId="6B1E3874"/>
  <w16cid:commentId w16cid:paraId="2888EC9B" w16cid:durableId="64591A89"/>
  <w16cid:commentId w16cid:paraId="74FC4BB9" w16cid:durableId="48B8B092"/>
  <w16cid:commentId w16cid:paraId="07DC3054" w16cid:durableId="4577BF32"/>
  <w16cid:commentId w16cid:paraId="1DA4457B" w16cid:durableId="335E0093"/>
  <w16cid:commentId w16cid:paraId="162C5984" w16cid:durableId="39136A59"/>
  <w16cid:commentId w16cid:paraId="21C6C820" w16cid:durableId="766FE47B"/>
  <w16cid:commentId w16cid:paraId="3EDD4D2C" w16cid:durableId="20E470B5"/>
  <w16cid:commentId w16cid:paraId="516F563A" w16cid:durableId="356DA2CE"/>
  <w16cid:commentId w16cid:paraId="5A9D72ED" w16cid:durableId="4C26A438"/>
  <w16cid:commentId w16cid:paraId="2F9C28E0" w16cid:durableId="53699E84"/>
  <w16cid:commentId w16cid:paraId="10D66E68" w16cid:durableId="72D36FBB"/>
  <w16cid:commentId w16cid:paraId="0C26C560" w16cid:durableId="020D636A"/>
  <w16cid:commentId w16cid:paraId="051B3444" w16cid:durableId="3F4DB851"/>
  <w16cid:commentId w16cid:paraId="6CC83BC3" w16cid:durableId="3D4D6E64"/>
  <w16cid:commentId w16cid:paraId="08289873" w16cid:durableId="7370B48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F4E86" w14:textId="77777777" w:rsidR="00E46FC2" w:rsidRDefault="00E46FC2" w:rsidP="00C00A8B">
      <w:r>
        <w:separator/>
      </w:r>
    </w:p>
  </w:endnote>
  <w:endnote w:type="continuationSeparator" w:id="0">
    <w:p w14:paraId="518D7009" w14:textId="77777777" w:rsidR="00E46FC2" w:rsidRDefault="00E46FC2" w:rsidP="00C00A8B">
      <w:r>
        <w:continuationSeparator/>
      </w:r>
    </w:p>
  </w:endnote>
  <w:endnote w:type="continuationNotice" w:id="1">
    <w:p w14:paraId="125CAEBF" w14:textId="77777777" w:rsidR="00E46FC2" w:rsidRDefault="00E46FC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Dotum">
    <w:altName w:val="돋움"/>
    <w:panose1 w:val="020B0600000101010101"/>
    <w:charset w:val="81"/>
    <w:family w:val="modern"/>
    <w:notTrueType/>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7A06C847" w14:textId="77777777" w:rsidR="00FD0991" w:rsidRDefault="00FD0991" w:rsidP="00C00A8B">
            <w:pPr>
              <w:pStyle w:val="HDFFooter"/>
            </w:pPr>
            <w:r>
              <w:rPr>
                <w:noProof/>
              </w:rPr>
              <w:drawing>
                <wp:anchor distT="0" distB="0" distL="0" distR="0" simplePos="0" relativeHeight="251658240" behindDoc="0" locked="0" layoutInCell="1" allowOverlap="1" wp14:anchorId="441C645A" wp14:editId="1042AA63">
                  <wp:simplePos x="0" y="0"/>
                  <wp:positionH relativeFrom="leftMargin">
                    <wp:posOffset>822960</wp:posOffset>
                  </wp:positionH>
                  <wp:positionV relativeFrom="bottomMargin">
                    <wp:posOffset>288290</wp:posOffset>
                  </wp:positionV>
                  <wp:extent cx="594360" cy="360680"/>
                  <wp:effectExtent l="19050" t="0" r="0" b="0"/>
                  <wp:wrapSquare wrapText="right"/>
                  <wp:docPr id="2"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A96F2A">
              <w:rPr>
                <w:noProof/>
              </w:rPr>
              <w:t>2</w:t>
            </w:r>
            <w:r>
              <w:rPr>
                <w:noProof/>
              </w:rPr>
              <w:fldChar w:fldCharType="end"/>
            </w:r>
            <w:r>
              <w:t xml:space="preserve"> of </w:t>
            </w:r>
            <w:r>
              <w:fldChar w:fldCharType="begin"/>
            </w:r>
            <w:r>
              <w:instrText>NUMPAGES</w:instrText>
            </w:r>
            <w:r>
              <w:fldChar w:fldCharType="separate"/>
            </w:r>
            <w:r w:rsidR="00A96F2A">
              <w:rPr>
                <w:noProof/>
              </w:rPr>
              <w:t>14</w:t>
            </w:r>
            <w: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6528D7E5" w14:textId="77777777" w:rsidR="00FD0991" w:rsidRDefault="00FD0991" w:rsidP="00C00A8B">
            <w:pPr>
              <w:pStyle w:val="HDFFooter"/>
            </w:pPr>
            <w:r>
              <w:rPr>
                <w:noProof/>
              </w:rPr>
              <w:drawing>
                <wp:anchor distT="0" distB="0" distL="0" distR="0" simplePos="0" relativeHeight="251658241" behindDoc="0" locked="0" layoutInCell="1" allowOverlap="1" wp14:anchorId="688F5BB3" wp14:editId="5EBDC3A8">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A96F2A">
              <w:rPr>
                <w:noProof/>
              </w:rPr>
              <w:t>1</w:t>
            </w:r>
            <w:r>
              <w:rPr>
                <w:noProof/>
              </w:rPr>
              <w:fldChar w:fldCharType="end"/>
            </w:r>
            <w:r>
              <w:t xml:space="preserve"> of </w:t>
            </w:r>
            <w:r>
              <w:fldChar w:fldCharType="begin"/>
            </w:r>
            <w:r>
              <w:instrText>NUMPAGES</w:instrText>
            </w:r>
            <w:r>
              <w:fldChar w:fldCharType="separate"/>
            </w:r>
            <w:r w:rsidR="00A96F2A">
              <w:rPr>
                <w:noProof/>
              </w:rPr>
              <w:t>14</w:t>
            </w:r>
            <w: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CD2CD" w14:textId="77777777" w:rsidR="00E46FC2" w:rsidRDefault="00E46FC2" w:rsidP="00C00A8B">
      <w:r>
        <w:separator/>
      </w:r>
    </w:p>
  </w:footnote>
  <w:footnote w:type="continuationSeparator" w:id="0">
    <w:p w14:paraId="41BDD5A2" w14:textId="77777777" w:rsidR="00E46FC2" w:rsidRDefault="00E46FC2" w:rsidP="00C00A8B">
      <w:r>
        <w:continuationSeparator/>
      </w:r>
    </w:p>
  </w:footnote>
  <w:footnote w:type="continuationNotice" w:id="1">
    <w:p w14:paraId="2B99DEFD" w14:textId="77777777" w:rsidR="00E46FC2" w:rsidRDefault="00E46FC2">
      <w:pPr>
        <w:spacing w:after="0"/>
      </w:pPr>
    </w:p>
  </w:footnote>
  <w:footnote w:id="2">
    <w:p w14:paraId="5F29EDEF" w14:textId="12DD36BE" w:rsidR="00FD0991" w:rsidRDefault="00FD0991">
      <w:pPr>
        <w:pStyle w:val="FootnoteText"/>
      </w:pPr>
      <w:ins w:id="2" w:author="Scot Breitenfeld" w:date="2022-01-28T16:25:00Z">
        <w:r>
          <w:rPr>
            <w:rStyle w:val="FootnoteReference"/>
          </w:rPr>
          <w:footnoteRef/>
        </w:r>
      </w:ins>
      <w:r>
        <w:t xml:space="preserve"> </w:t>
      </w:r>
      <w:r w:rsidRPr="00867454">
        <w:t>https://docs.hdfgroup.org/hdf5/rfc/selection_io_RFC_210610.pdf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310FB" w14:textId="11EFE98A" w:rsidR="00FD0991" w:rsidRPr="006D4EA4" w:rsidRDefault="00FD0991" w:rsidP="00B548B8">
    <w:pPr>
      <w:pStyle w:val="THGHeader"/>
      <w:rPr>
        <w:lang w:eastAsia="ko-KR"/>
      </w:rPr>
    </w:pPr>
    <w:r>
      <w:rPr>
        <w:lang w:eastAsia="ko-KR"/>
      </w:rPr>
      <w:t>May 23</w:t>
    </w:r>
    <w:r>
      <w:t>, 20</w:t>
    </w:r>
    <w:r>
      <w:rPr>
        <w:lang w:eastAsia="ko-KR"/>
      </w:rPr>
      <w:t>22</w:t>
    </w:r>
    <w:r>
      <w:ptab w:relativeTo="margin" w:alignment="center" w:leader="none"/>
    </w:r>
    <w:r>
      <w:ptab w:relativeTo="margin" w:alignment="right" w:leader="none"/>
    </w:r>
    <w:r>
      <w:t>RFC THG 2012-08-28</w:t>
    </w:r>
    <w:r>
      <w:rPr>
        <w:lang w:eastAsia="ko-KR"/>
      </w:rPr>
      <w:t>.v7</w:t>
    </w:r>
  </w:p>
  <w:p w14:paraId="2567B26C" w14:textId="77777777" w:rsidR="00FD0991" w:rsidRDefault="00FD0991" w:rsidP="00C00A8B">
    <w:pPr>
      <w:pStyle w:val="THGHeader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C0D59" w14:textId="12399D01" w:rsidR="00FD0991" w:rsidRPr="00FF5D1B" w:rsidRDefault="00FD0991" w:rsidP="00C00A8B">
    <w:pPr>
      <w:pStyle w:val="THGHeader"/>
      <w:rPr>
        <w:lang w:eastAsia="ko-KR"/>
      </w:rPr>
    </w:pPr>
    <w:r>
      <w:rPr>
        <w:lang w:eastAsia="ko-KR"/>
      </w:rPr>
      <w:t>May 23</w:t>
    </w:r>
    <w:r>
      <w:t>, 20</w:t>
    </w:r>
    <w:r>
      <w:rPr>
        <w:lang w:eastAsia="ko-KR"/>
      </w:rPr>
      <w:t>22</w:t>
    </w:r>
    <w:r>
      <w:ptab w:relativeTo="margin" w:alignment="center" w:leader="none"/>
    </w:r>
    <w:r>
      <w:ptab w:relativeTo="margin" w:alignment="right" w:leader="none"/>
    </w:r>
    <w:r>
      <w:t>RFC THG 2012-08-28</w:t>
    </w:r>
    <w:r w:rsidRPr="40947D6C">
      <w:rPr>
        <w:lang w:eastAsia="ko-KR"/>
      </w:rPr>
      <w:t>.v</w:t>
    </w:r>
    <w:r>
      <w:rPr>
        <w:lang w:eastAsia="ko-KR"/>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5954E33"/>
    <w:multiLevelType w:val="hybridMultilevel"/>
    <w:tmpl w:val="92D0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184D39"/>
    <w:multiLevelType w:val="hybridMultilevel"/>
    <w:tmpl w:val="B9D8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91A68"/>
    <w:multiLevelType w:val="multilevel"/>
    <w:tmpl w:val="59BE5D2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F37505"/>
    <w:multiLevelType w:val="multilevel"/>
    <w:tmpl w:val="0820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A32E5F"/>
    <w:multiLevelType w:val="hybridMultilevel"/>
    <w:tmpl w:val="606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5868FE"/>
    <w:multiLevelType w:val="hybridMultilevel"/>
    <w:tmpl w:val="49F6DCEE"/>
    <w:lvl w:ilvl="0" w:tplc="3D5A2CA0">
      <w:start w:val="1"/>
      <w:numFmt w:val="bullet"/>
      <w:lvlText w:val=""/>
      <w:lvlJc w:val="left"/>
      <w:pPr>
        <w:tabs>
          <w:tab w:val="num" w:pos="720"/>
        </w:tabs>
        <w:ind w:left="720" w:hanging="360"/>
      </w:pPr>
      <w:rPr>
        <w:rFonts w:ascii="Symbol" w:hAnsi="Symbol" w:hint="default"/>
      </w:rPr>
    </w:lvl>
    <w:lvl w:ilvl="1" w:tplc="5A4A4642" w:tentative="1">
      <w:start w:val="1"/>
      <w:numFmt w:val="bullet"/>
      <w:lvlText w:val=""/>
      <w:lvlJc w:val="left"/>
      <w:pPr>
        <w:tabs>
          <w:tab w:val="num" w:pos="1440"/>
        </w:tabs>
        <w:ind w:left="1440" w:hanging="360"/>
      </w:pPr>
      <w:rPr>
        <w:rFonts w:ascii="Symbol" w:hAnsi="Symbol" w:hint="default"/>
      </w:rPr>
    </w:lvl>
    <w:lvl w:ilvl="2" w:tplc="BB2C2CF2" w:tentative="1">
      <w:start w:val="1"/>
      <w:numFmt w:val="bullet"/>
      <w:lvlText w:val=""/>
      <w:lvlJc w:val="left"/>
      <w:pPr>
        <w:tabs>
          <w:tab w:val="num" w:pos="2160"/>
        </w:tabs>
        <w:ind w:left="2160" w:hanging="360"/>
      </w:pPr>
      <w:rPr>
        <w:rFonts w:ascii="Symbol" w:hAnsi="Symbol" w:hint="default"/>
      </w:rPr>
    </w:lvl>
    <w:lvl w:ilvl="3" w:tplc="BFD269BC" w:tentative="1">
      <w:start w:val="1"/>
      <w:numFmt w:val="bullet"/>
      <w:lvlText w:val=""/>
      <w:lvlJc w:val="left"/>
      <w:pPr>
        <w:tabs>
          <w:tab w:val="num" w:pos="2880"/>
        </w:tabs>
        <w:ind w:left="2880" w:hanging="360"/>
      </w:pPr>
      <w:rPr>
        <w:rFonts w:ascii="Symbol" w:hAnsi="Symbol" w:hint="default"/>
      </w:rPr>
    </w:lvl>
    <w:lvl w:ilvl="4" w:tplc="C2ACE7B0" w:tentative="1">
      <w:start w:val="1"/>
      <w:numFmt w:val="bullet"/>
      <w:lvlText w:val=""/>
      <w:lvlJc w:val="left"/>
      <w:pPr>
        <w:tabs>
          <w:tab w:val="num" w:pos="3600"/>
        </w:tabs>
        <w:ind w:left="3600" w:hanging="360"/>
      </w:pPr>
      <w:rPr>
        <w:rFonts w:ascii="Symbol" w:hAnsi="Symbol" w:hint="default"/>
      </w:rPr>
    </w:lvl>
    <w:lvl w:ilvl="5" w:tplc="E612F1D4" w:tentative="1">
      <w:start w:val="1"/>
      <w:numFmt w:val="bullet"/>
      <w:lvlText w:val=""/>
      <w:lvlJc w:val="left"/>
      <w:pPr>
        <w:tabs>
          <w:tab w:val="num" w:pos="4320"/>
        </w:tabs>
        <w:ind w:left="4320" w:hanging="360"/>
      </w:pPr>
      <w:rPr>
        <w:rFonts w:ascii="Symbol" w:hAnsi="Symbol" w:hint="default"/>
      </w:rPr>
    </w:lvl>
    <w:lvl w:ilvl="6" w:tplc="F33031C0" w:tentative="1">
      <w:start w:val="1"/>
      <w:numFmt w:val="bullet"/>
      <w:lvlText w:val=""/>
      <w:lvlJc w:val="left"/>
      <w:pPr>
        <w:tabs>
          <w:tab w:val="num" w:pos="5040"/>
        </w:tabs>
        <w:ind w:left="5040" w:hanging="360"/>
      </w:pPr>
      <w:rPr>
        <w:rFonts w:ascii="Symbol" w:hAnsi="Symbol" w:hint="default"/>
      </w:rPr>
    </w:lvl>
    <w:lvl w:ilvl="7" w:tplc="E7322C5A" w:tentative="1">
      <w:start w:val="1"/>
      <w:numFmt w:val="bullet"/>
      <w:lvlText w:val=""/>
      <w:lvlJc w:val="left"/>
      <w:pPr>
        <w:tabs>
          <w:tab w:val="num" w:pos="5760"/>
        </w:tabs>
        <w:ind w:left="5760" w:hanging="360"/>
      </w:pPr>
      <w:rPr>
        <w:rFonts w:ascii="Symbol" w:hAnsi="Symbol" w:hint="default"/>
      </w:rPr>
    </w:lvl>
    <w:lvl w:ilvl="8" w:tplc="08CCFA30" w:tentative="1">
      <w:start w:val="1"/>
      <w:numFmt w:val="bullet"/>
      <w:lvlText w:val=""/>
      <w:lvlJc w:val="left"/>
      <w:pPr>
        <w:tabs>
          <w:tab w:val="num" w:pos="6480"/>
        </w:tabs>
        <w:ind w:left="6480" w:hanging="360"/>
      </w:pPr>
      <w:rPr>
        <w:rFonts w:ascii="Symbol" w:hAnsi="Symbol" w:hint="default"/>
      </w:rPr>
    </w:lvl>
  </w:abstractNum>
  <w:abstractNum w:abstractNumId="16">
    <w:nsid w:val="1EFC6BC1"/>
    <w:multiLevelType w:val="multilevel"/>
    <w:tmpl w:val="3A90F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45E54F7"/>
    <w:multiLevelType w:val="hybridMultilevel"/>
    <w:tmpl w:val="B1E2C5A8"/>
    <w:lvl w:ilvl="0" w:tplc="A2AAF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806580"/>
    <w:multiLevelType w:val="hybridMultilevel"/>
    <w:tmpl w:val="4EC6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6C12DC3"/>
    <w:multiLevelType w:val="multilevel"/>
    <w:tmpl w:val="9DE4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1601EA"/>
    <w:multiLevelType w:val="multilevel"/>
    <w:tmpl w:val="D2A2295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4090B0F"/>
    <w:multiLevelType w:val="hybridMultilevel"/>
    <w:tmpl w:val="CFD2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257C9C"/>
    <w:multiLevelType w:val="hybridMultilevel"/>
    <w:tmpl w:val="A30C732C"/>
    <w:lvl w:ilvl="0" w:tplc="04090001">
      <w:start w:val="1"/>
      <w:numFmt w:val="bullet"/>
      <w:lvlText w:val=""/>
      <w:lvlJc w:val="left"/>
      <w:pPr>
        <w:ind w:left="1232" w:hanging="400"/>
      </w:pPr>
      <w:rPr>
        <w:rFonts w:ascii="Wingdings" w:hAnsi="Wingdings" w:hint="default"/>
      </w:rPr>
    </w:lvl>
    <w:lvl w:ilvl="1" w:tplc="04090003" w:tentative="1">
      <w:start w:val="1"/>
      <w:numFmt w:val="bullet"/>
      <w:lvlText w:val=""/>
      <w:lvlJc w:val="left"/>
      <w:pPr>
        <w:ind w:left="1632" w:hanging="400"/>
      </w:pPr>
      <w:rPr>
        <w:rFonts w:ascii="Wingdings" w:hAnsi="Wingdings" w:hint="default"/>
      </w:rPr>
    </w:lvl>
    <w:lvl w:ilvl="2" w:tplc="04090005" w:tentative="1">
      <w:start w:val="1"/>
      <w:numFmt w:val="bullet"/>
      <w:lvlText w:val=""/>
      <w:lvlJc w:val="left"/>
      <w:pPr>
        <w:ind w:left="2032" w:hanging="400"/>
      </w:pPr>
      <w:rPr>
        <w:rFonts w:ascii="Wingdings" w:hAnsi="Wingdings" w:hint="default"/>
      </w:rPr>
    </w:lvl>
    <w:lvl w:ilvl="3" w:tplc="04090001" w:tentative="1">
      <w:start w:val="1"/>
      <w:numFmt w:val="bullet"/>
      <w:lvlText w:val=""/>
      <w:lvlJc w:val="left"/>
      <w:pPr>
        <w:ind w:left="2432" w:hanging="400"/>
      </w:pPr>
      <w:rPr>
        <w:rFonts w:ascii="Wingdings" w:hAnsi="Wingdings" w:hint="default"/>
      </w:rPr>
    </w:lvl>
    <w:lvl w:ilvl="4" w:tplc="04090003" w:tentative="1">
      <w:start w:val="1"/>
      <w:numFmt w:val="bullet"/>
      <w:lvlText w:val=""/>
      <w:lvlJc w:val="left"/>
      <w:pPr>
        <w:ind w:left="2832" w:hanging="400"/>
      </w:pPr>
      <w:rPr>
        <w:rFonts w:ascii="Wingdings" w:hAnsi="Wingdings" w:hint="default"/>
      </w:rPr>
    </w:lvl>
    <w:lvl w:ilvl="5" w:tplc="04090005" w:tentative="1">
      <w:start w:val="1"/>
      <w:numFmt w:val="bullet"/>
      <w:lvlText w:val=""/>
      <w:lvlJc w:val="left"/>
      <w:pPr>
        <w:ind w:left="3232" w:hanging="400"/>
      </w:pPr>
      <w:rPr>
        <w:rFonts w:ascii="Wingdings" w:hAnsi="Wingdings" w:hint="default"/>
      </w:rPr>
    </w:lvl>
    <w:lvl w:ilvl="6" w:tplc="04090001" w:tentative="1">
      <w:start w:val="1"/>
      <w:numFmt w:val="bullet"/>
      <w:lvlText w:val=""/>
      <w:lvlJc w:val="left"/>
      <w:pPr>
        <w:ind w:left="3632" w:hanging="400"/>
      </w:pPr>
      <w:rPr>
        <w:rFonts w:ascii="Wingdings" w:hAnsi="Wingdings" w:hint="default"/>
      </w:rPr>
    </w:lvl>
    <w:lvl w:ilvl="7" w:tplc="04090003" w:tentative="1">
      <w:start w:val="1"/>
      <w:numFmt w:val="bullet"/>
      <w:lvlText w:val=""/>
      <w:lvlJc w:val="left"/>
      <w:pPr>
        <w:ind w:left="4032" w:hanging="400"/>
      </w:pPr>
      <w:rPr>
        <w:rFonts w:ascii="Wingdings" w:hAnsi="Wingdings" w:hint="default"/>
      </w:rPr>
    </w:lvl>
    <w:lvl w:ilvl="8" w:tplc="04090005" w:tentative="1">
      <w:start w:val="1"/>
      <w:numFmt w:val="bullet"/>
      <w:lvlText w:val=""/>
      <w:lvlJc w:val="left"/>
      <w:pPr>
        <w:ind w:left="4432" w:hanging="400"/>
      </w:pPr>
      <w:rPr>
        <w:rFonts w:ascii="Wingdings" w:hAnsi="Wingdings" w:hint="default"/>
      </w:rPr>
    </w:lvl>
  </w:abstractNum>
  <w:abstractNum w:abstractNumId="25">
    <w:nsid w:val="693E4F23"/>
    <w:multiLevelType w:val="multilevel"/>
    <w:tmpl w:val="77E8857E"/>
    <w:lvl w:ilvl="0">
      <w:start w:val="3"/>
      <w:numFmt w:val="bullet"/>
      <w:lvlText w:val=""/>
      <w:lvlJc w:val="left"/>
      <w:pPr>
        <w:ind w:left="420" w:hanging="360"/>
      </w:pPr>
      <w:rPr>
        <w:rFonts w:ascii="Symbol" w:eastAsiaTheme="minorHAnsi" w:hAnsi="Symbol" w:cstheme="minorBidi" w:hint="default"/>
      </w:rPr>
    </w:lvl>
    <w:lvl w:ilvl="1">
      <w:start w:val="1"/>
      <w:numFmt w:val="bullet"/>
      <w:lvlText w:val="o"/>
      <w:lvlJc w:val="left"/>
      <w:pPr>
        <w:ind w:left="1140" w:hanging="360"/>
      </w:pPr>
      <w:rPr>
        <w:rFonts w:ascii="Courier New" w:hAnsi="Courier New" w:hint="default"/>
      </w:rPr>
    </w:lvl>
    <w:lvl w:ilvl="2">
      <w:start w:val="1"/>
      <w:numFmt w:val="bullet"/>
      <w:lvlText w:val=""/>
      <w:lvlJc w:val="left"/>
      <w:pPr>
        <w:ind w:left="1860" w:hanging="360"/>
      </w:pPr>
      <w:rPr>
        <w:rFonts w:ascii="Wingdings" w:hAnsi="Wingdings" w:hint="default"/>
      </w:rPr>
    </w:lvl>
    <w:lvl w:ilvl="3">
      <w:start w:val="1"/>
      <w:numFmt w:val="bullet"/>
      <w:lvlText w:val=""/>
      <w:lvlJc w:val="left"/>
      <w:pPr>
        <w:ind w:left="2580" w:hanging="360"/>
      </w:pPr>
      <w:rPr>
        <w:rFonts w:ascii="Symbol" w:hAnsi="Symbol" w:hint="default"/>
      </w:rPr>
    </w:lvl>
    <w:lvl w:ilvl="4">
      <w:start w:val="1"/>
      <w:numFmt w:val="bullet"/>
      <w:lvlText w:val="o"/>
      <w:lvlJc w:val="left"/>
      <w:pPr>
        <w:ind w:left="3300" w:hanging="360"/>
      </w:pPr>
      <w:rPr>
        <w:rFonts w:ascii="Courier New" w:hAnsi="Courier New" w:hint="default"/>
      </w:rPr>
    </w:lvl>
    <w:lvl w:ilvl="5">
      <w:start w:val="1"/>
      <w:numFmt w:val="bullet"/>
      <w:lvlText w:val=""/>
      <w:lvlJc w:val="left"/>
      <w:pPr>
        <w:ind w:left="4020" w:hanging="360"/>
      </w:pPr>
      <w:rPr>
        <w:rFonts w:ascii="Wingdings" w:hAnsi="Wingdings" w:hint="default"/>
      </w:rPr>
    </w:lvl>
    <w:lvl w:ilvl="6">
      <w:start w:val="1"/>
      <w:numFmt w:val="bullet"/>
      <w:lvlText w:val=""/>
      <w:lvlJc w:val="left"/>
      <w:pPr>
        <w:ind w:left="4740" w:hanging="360"/>
      </w:pPr>
      <w:rPr>
        <w:rFonts w:ascii="Symbol" w:hAnsi="Symbol" w:hint="default"/>
      </w:rPr>
    </w:lvl>
    <w:lvl w:ilvl="7">
      <w:start w:val="1"/>
      <w:numFmt w:val="bullet"/>
      <w:lvlText w:val="o"/>
      <w:lvlJc w:val="left"/>
      <w:pPr>
        <w:ind w:left="5460" w:hanging="360"/>
      </w:pPr>
      <w:rPr>
        <w:rFonts w:ascii="Courier New" w:hAnsi="Courier New" w:hint="default"/>
      </w:rPr>
    </w:lvl>
    <w:lvl w:ilvl="8">
      <w:start w:val="1"/>
      <w:numFmt w:val="bullet"/>
      <w:lvlText w:val=""/>
      <w:lvlJc w:val="left"/>
      <w:pPr>
        <w:ind w:left="6180" w:hanging="360"/>
      </w:pPr>
      <w:rPr>
        <w:rFonts w:ascii="Wingdings" w:hAnsi="Wingdings" w:hint="default"/>
      </w:rPr>
    </w:lvl>
  </w:abstractNum>
  <w:abstractNum w:abstractNumId="26">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452C1"/>
    <w:multiLevelType w:val="hybridMultilevel"/>
    <w:tmpl w:val="77E8857E"/>
    <w:lvl w:ilvl="0" w:tplc="A26A52A8">
      <w:start w:val="3"/>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nsid w:val="734578A5"/>
    <w:multiLevelType w:val="hybridMultilevel"/>
    <w:tmpl w:val="144026BC"/>
    <w:lvl w:ilvl="0" w:tplc="20469A2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2C1523"/>
    <w:multiLevelType w:val="hybridMultilevel"/>
    <w:tmpl w:val="46627CEC"/>
    <w:lvl w:ilvl="0" w:tplc="C8C8495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6"/>
  </w:num>
  <w:num w:numId="3">
    <w:abstractNumId w:val="7"/>
  </w:num>
  <w:num w:numId="4">
    <w:abstractNumId w:val="2"/>
  </w:num>
  <w:num w:numId="5">
    <w:abstractNumId w:val="1"/>
  </w:num>
  <w:num w:numId="6">
    <w:abstractNumId w:val="0"/>
  </w:num>
  <w:num w:numId="7">
    <w:abstractNumId w:val="26"/>
    <w:lvlOverride w:ilvl="0">
      <w:startOverride w:val="1"/>
    </w:lvlOverride>
  </w:num>
  <w:num w:numId="8">
    <w:abstractNumId w:val="26"/>
    <w:lvlOverride w:ilvl="0">
      <w:startOverride w:val="1"/>
    </w:lvlOverride>
  </w:num>
  <w:num w:numId="9">
    <w:abstractNumId w:val="26"/>
    <w:lvlOverride w:ilvl="0">
      <w:startOverride w:val="1"/>
    </w:lvlOverride>
  </w:num>
  <w:num w:numId="10">
    <w:abstractNumId w:val="26"/>
    <w:lvlOverride w:ilvl="0">
      <w:startOverride w:val="1"/>
    </w:lvlOverride>
  </w:num>
  <w:num w:numId="11">
    <w:abstractNumId w:val="26"/>
    <w:lvlOverride w:ilvl="0">
      <w:startOverride w:val="1"/>
    </w:lvlOverride>
  </w:num>
  <w:num w:numId="12">
    <w:abstractNumId w:val="26"/>
    <w:lvlOverride w:ilvl="0">
      <w:startOverride w:val="1"/>
    </w:lvlOverride>
  </w:num>
  <w:num w:numId="13">
    <w:abstractNumId w:val="26"/>
    <w:lvlOverride w:ilvl="0">
      <w:startOverride w:val="1"/>
    </w:lvlOverride>
  </w:num>
  <w:num w:numId="14">
    <w:abstractNumId w:val="26"/>
    <w:lvlOverride w:ilvl="0">
      <w:startOverride w:val="1"/>
    </w:lvlOverride>
  </w:num>
  <w:num w:numId="15">
    <w:abstractNumId w:val="26"/>
    <w:lvlOverride w:ilvl="0">
      <w:startOverride w:val="1"/>
    </w:lvlOverride>
  </w:num>
  <w:num w:numId="16">
    <w:abstractNumId w:val="26"/>
    <w:lvlOverride w:ilvl="0">
      <w:startOverride w:val="1"/>
    </w:lvlOverride>
  </w:num>
  <w:num w:numId="17">
    <w:abstractNumId w:val="26"/>
    <w:lvlOverride w:ilvl="0">
      <w:startOverride w:val="1"/>
    </w:lvlOverride>
  </w:num>
  <w:num w:numId="18">
    <w:abstractNumId w:val="26"/>
    <w:lvlOverride w:ilvl="0">
      <w:startOverride w:val="1"/>
    </w:lvlOverride>
  </w:num>
  <w:num w:numId="19">
    <w:abstractNumId w:val="20"/>
  </w:num>
  <w:num w:numId="20">
    <w:abstractNumId w:val="17"/>
  </w:num>
  <w:num w:numId="21">
    <w:abstractNumId w:val="26"/>
    <w:lvlOverride w:ilvl="0">
      <w:startOverride w:val="1"/>
    </w:lvlOverride>
  </w:num>
  <w:num w:numId="22">
    <w:abstractNumId w:val="26"/>
    <w:lvlOverride w:ilvl="0">
      <w:startOverride w:val="1"/>
    </w:lvlOverride>
  </w:num>
  <w:num w:numId="23">
    <w:abstractNumId w:val="26"/>
    <w:lvlOverride w:ilvl="0">
      <w:startOverride w:val="1"/>
    </w:lvlOverride>
  </w:num>
  <w:num w:numId="24">
    <w:abstractNumId w:val="26"/>
    <w:lvlOverride w:ilvl="0">
      <w:startOverride w:val="1"/>
    </w:lvlOverride>
  </w:num>
  <w:num w:numId="25">
    <w:abstractNumId w:val="26"/>
    <w:lvlOverride w:ilvl="0">
      <w:startOverride w:val="1"/>
    </w:lvlOverride>
  </w:num>
  <w:num w:numId="26">
    <w:abstractNumId w:val="26"/>
    <w:lvlOverride w:ilvl="0">
      <w:startOverride w:val="1"/>
    </w:lvlOverride>
  </w:num>
  <w:num w:numId="27">
    <w:abstractNumId w:val="26"/>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2"/>
  </w:num>
  <w:num w:numId="36">
    <w:abstractNumId w:val="18"/>
  </w:num>
  <w:num w:numId="37">
    <w:abstractNumId w:val="23"/>
  </w:num>
  <w:num w:numId="38">
    <w:abstractNumId w:val="27"/>
  </w:num>
  <w:num w:numId="39">
    <w:abstractNumId w:val="25"/>
  </w:num>
  <w:num w:numId="40">
    <w:abstractNumId w:val="29"/>
  </w:num>
  <w:num w:numId="41">
    <w:abstractNumId w:val="22"/>
  </w:num>
  <w:num w:numId="42">
    <w:abstractNumId w:val="15"/>
  </w:num>
  <w:num w:numId="43">
    <w:abstractNumId w:val="9"/>
  </w:num>
  <w:num w:numId="44">
    <w:abstractNumId w:val="14"/>
  </w:num>
  <w:num w:numId="45">
    <w:abstractNumId w:val="10"/>
  </w:num>
  <w:num w:numId="46">
    <w:abstractNumId w:val="28"/>
  </w:num>
  <w:num w:numId="47">
    <w:abstractNumId w:val="24"/>
  </w:num>
  <w:num w:numId="48">
    <w:abstractNumId w:val="30"/>
  </w:num>
  <w:num w:numId="49">
    <w:abstractNumId w:val="19"/>
  </w:num>
  <w:num w:numId="50">
    <w:abstractNumId w:val="16"/>
  </w:num>
  <w:num w:numId="51">
    <w:abstractNumId w:val="13"/>
  </w:num>
  <w:num w:numId="52">
    <w:abstractNumId w:val="21"/>
  </w:num>
  <w:numIdMacAtCleanup w:val="52"/>
</w:numbering>
</file>

<file path=word/people.xml><?xml version="1.0" encoding="utf-8"?>
<w15:people xmlns:mc="http://schemas.openxmlformats.org/markup-compatibility/2006" xmlns:w15="http://schemas.microsoft.com/office/word/2012/wordml" mc:Ignorable="w15">
  <w15:person w15:author="Neil Fortner">
    <w15:presenceInfo w15:providerId="AD" w15:userId="S::nfortne2@hdfgroup.org::6b705aa7-0fd3-4014-8dfa-e7a568acf7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64"/>
    <w:rsid w:val="00000435"/>
    <w:rsid w:val="00003477"/>
    <w:rsid w:val="00005061"/>
    <w:rsid w:val="00020347"/>
    <w:rsid w:val="000217E0"/>
    <w:rsid w:val="00023697"/>
    <w:rsid w:val="00026639"/>
    <w:rsid w:val="0002714B"/>
    <w:rsid w:val="0003041D"/>
    <w:rsid w:val="000313FE"/>
    <w:rsid w:val="00034098"/>
    <w:rsid w:val="000502F6"/>
    <w:rsid w:val="00055F9F"/>
    <w:rsid w:val="00056341"/>
    <w:rsid w:val="00056676"/>
    <w:rsid w:val="0005709C"/>
    <w:rsid w:val="00070013"/>
    <w:rsid w:val="000703C0"/>
    <w:rsid w:val="000713D7"/>
    <w:rsid w:val="000736CF"/>
    <w:rsid w:val="000847B0"/>
    <w:rsid w:val="000905DB"/>
    <w:rsid w:val="00097EF5"/>
    <w:rsid w:val="000A18DA"/>
    <w:rsid w:val="000A1C97"/>
    <w:rsid w:val="000A2CD5"/>
    <w:rsid w:val="000B0D0F"/>
    <w:rsid w:val="000B7A43"/>
    <w:rsid w:val="000C180C"/>
    <w:rsid w:val="000C19AC"/>
    <w:rsid w:val="000C1ED2"/>
    <w:rsid w:val="000C26EA"/>
    <w:rsid w:val="000D2B61"/>
    <w:rsid w:val="000E133C"/>
    <w:rsid w:val="000E22F6"/>
    <w:rsid w:val="000E2B44"/>
    <w:rsid w:val="000E5722"/>
    <w:rsid w:val="000F149F"/>
    <w:rsid w:val="000F6302"/>
    <w:rsid w:val="000F79EF"/>
    <w:rsid w:val="00101D4E"/>
    <w:rsid w:val="00107CB5"/>
    <w:rsid w:val="0011208A"/>
    <w:rsid w:val="00115B53"/>
    <w:rsid w:val="00115CA8"/>
    <w:rsid w:val="00117AC1"/>
    <w:rsid w:val="00125C74"/>
    <w:rsid w:val="00131955"/>
    <w:rsid w:val="001327A3"/>
    <w:rsid w:val="00132A26"/>
    <w:rsid w:val="00137AF9"/>
    <w:rsid w:val="0014092F"/>
    <w:rsid w:val="00142958"/>
    <w:rsid w:val="0014295E"/>
    <w:rsid w:val="00142B74"/>
    <w:rsid w:val="00165A2F"/>
    <w:rsid w:val="001752A8"/>
    <w:rsid w:val="00176195"/>
    <w:rsid w:val="00177C85"/>
    <w:rsid w:val="00177CFB"/>
    <w:rsid w:val="001809B4"/>
    <w:rsid w:val="0018397C"/>
    <w:rsid w:val="00191DA1"/>
    <w:rsid w:val="001946CB"/>
    <w:rsid w:val="00195CCE"/>
    <w:rsid w:val="001A12F1"/>
    <w:rsid w:val="001A65A8"/>
    <w:rsid w:val="001A7419"/>
    <w:rsid w:val="001B4A81"/>
    <w:rsid w:val="001B6872"/>
    <w:rsid w:val="001C6E2B"/>
    <w:rsid w:val="001D1EAA"/>
    <w:rsid w:val="001D32E2"/>
    <w:rsid w:val="001D6E42"/>
    <w:rsid w:val="001D7157"/>
    <w:rsid w:val="001E6AC2"/>
    <w:rsid w:val="001F29B3"/>
    <w:rsid w:val="00203237"/>
    <w:rsid w:val="00203E37"/>
    <w:rsid w:val="00210AF3"/>
    <w:rsid w:val="002231AB"/>
    <w:rsid w:val="002322CE"/>
    <w:rsid w:val="00235231"/>
    <w:rsid w:val="00237E10"/>
    <w:rsid w:val="002507A2"/>
    <w:rsid w:val="00250A3C"/>
    <w:rsid w:val="0025298D"/>
    <w:rsid w:val="00252FDC"/>
    <w:rsid w:val="002634B9"/>
    <w:rsid w:val="00267CB5"/>
    <w:rsid w:val="00277A6C"/>
    <w:rsid w:val="00284F6B"/>
    <w:rsid w:val="002873FB"/>
    <w:rsid w:val="00291731"/>
    <w:rsid w:val="00295D49"/>
    <w:rsid w:val="00295F9A"/>
    <w:rsid w:val="002A256A"/>
    <w:rsid w:val="002A5DBB"/>
    <w:rsid w:val="002A5F14"/>
    <w:rsid w:val="002A71E6"/>
    <w:rsid w:val="002B18FA"/>
    <w:rsid w:val="002B7EEC"/>
    <w:rsid w:val="002C5624"/>
    <w:rsid w:val="002D1548"/>
    <w:rsid w:val="002D1B87"/>
    <w:rsid w:val="002D2416"/>
    <w:rsid w:val="002D4165"/>
    <w:rsid w:val="002D61D5"/>
    <w:rsid w:val="002D6989"/>
    <w:rsid w:val="002E05AA"/>
    <w:rsid w:val="002F0A49"/>
    <w:rsid w:val="002F28B5"/>
    <w:rsid w:val="002F4CBA"/>
    <w:rsid w:val="003078FB"/>
    <w:rsid w:val="0031009B"/>
    <w:rsid w:val="00310918"/>
    <w:rsid w:val="00320E43"/>
    <w:rsid w:val="00325929"/>
    <w:rsid w:val="00330109"/>
    <w:rsid w:val="0033070A"/>
    <w:rsid w:val="00331409"/>
    <w:rsid w:val="003319E9"/>
    <w:rsid w:val="0033237B"/>
    <w:rsid w:val="00332EC6"/>
    <w:rsid w:val="003333D9"/>
    <w:rsid w:val="003429BC"/>
    <w:rsid w:val="00354A4C"/>
    <w:rsid w:val="00357E9F"/>
    <w:rsid w:val="00360B5A"/>
    <w:rsid w:val="0036222A"/>
    <w:rsid w:val="00366AD8"/>
    <w:rsid w:val="003708A4"/>
    <w:rsid w:val="003744DC"/>
    <w:rsid w:val="00375307"/>
    <w:rsid w:val="0037796E"/>
    <w:rsid w:val="00383452"/>
    <w:rsid w:val="0038357F"/>
    <w:rsid w:val="003878F3"/>
    <w:rsid w:val="00390E77"/>
    <w:rsid w:val="00392C17"/>
    <w:rsid w:val="00393382"/>
    <w:rsid w:val="003A343B"/>
    <w:rsid w:val="003A5AD8"/>
    <w:rsid w:val="003A78C1"/>
    <w:rsid w:val="003B1FB9"/>
    <w:rsid w:val="003B279B"/>
    <w:rsid w:val="003B2A5C"/>
    <w:rsid w:val="003B5C0D"/>
    <w:rsid w:val="003D202F"/>
    <w:rsid w:val="003D48BD"/>
    <w:rsid w:val="003D53AF"/>
    <w:rsid w:val="003D74B8"/>
    <w:rsid w:val="003E048D"/>
    <w:rsid w:val="003E04EF"/>
    <w:rsid w:val="003E4D0F"/>
    <w:rsid w:val="003E7579"/>
    <w:rsid w:val="003F3E7E"/>
    <w:rsid w:val="003F5E59"/>
    <w:rsid w:val="003F6690"/>
    <w:rsid w:val="004004B4"/>
    <w:rsid w:val="00404648"/>
    <w:rsid w:val="00404E77"/>
    <w:rsid w:val="00405ABC"/>
    <w:rsid w:val="00411AC2"/>
    <w:rsid w:val="004132E7"/>
    <w:rsid w:val="00413D50"/>
    <w:rsid w:val="00414C8A"/>
    <w:rsid w:val="00417158"/>
    <w:rsid w:val="004259AA"/>
    <w:rsid w:val="00427714"/>
    <w:rsid w:val="00430711"/>
    <w:rsid w:val="0043184F"/>
    <w:rsid w:val="00433BE3"/>
    <w:rsid w:val="004347EA"/>
    <w:rsid w:val="0044279C"/>
    <w:rsid w:val="004434D3"/>
    <w:rsid w:val="004450AD"/>
    <w:rsid w:val="004472FC"/>
    <w:rsid w:val="004529DB"/>
    <w:rsid w:val="004559CF"/>
    <w:rsid w:val="004561FA"/>
    <w:rsid w:val="00457383"/>
    <w:rsid w:val="004619B3"/>
    <w:rsid w:val="00465FF2"/>
    <w:rsid w:val="004714D3"/>
    <w:rsid w:val="00471932"/>
    <w:rsid w:val="00472785"/>
    <w:rsid w:val="004731DB"/>
    <w:rsid w:val="00481721"/>
    <w:rsid w:val="004865BD"/>
    <w:rsid w:val="0048706F"/>
    <w:rsid w:val="00487ED8"/>
    <w:rsid w:val="004921B8"/>
    <w:rsid w:val="00493B33"/>
    <w:rsid w:val="004A1B68"/>
    <w:rsid w:val="004A4913"/>
    <w:rsid w:val="004B60BB"/>
    <w:rsid w:val="004B7D82"/>
    <w:rsid w:val="004C25BF"/>
    <w:rsid w:val="004C2E36"/>
    <w:rsid w:val="004C3304"/>
    <w:rsid w:val="004C5199"/>
    <w:rsid w:val="004C663D"/>
    <w:rsid w:val="004D2DFA"/>
    <w:rsid w:val="004D3049"/>
    <w:rsid w:val="004E4D6C"/>
    <w:rsid w:val="004F2C9D"/>
    <w:rsid w:val="005068AC"/>
    <w:rsid w:val="00507BF4"/>
    <w:rsid w:val="0051621E"/>
    <w:rsid w:val="00516568"/>
    <w:rsid w:val="0052162C"/>
    <w:rsid w:val="00521C3A"/>
    <w:rsid w:val="00523185"/>
    <w:rsid w:val="005239A9"/>
    <w:rsid w:val="005275D7"/>
    <w:rsid w:val="005317AD"/>
    <w:rsid w:val="00534C2C"/>
    <w:rsid w:val="005357D1"/>
    <w:rsid w:val="005368AE"/>
    <w:rsid w:val="00543E3F"/>
    <w:rsid w:val="00550081"/>
    <w:rsid w:val="00550AF5"/>
    <w:rsid w:val="00552B66"/>
    <w:rsid w:val="0055358F"/>
    <w:rsid w:val="00554390"/>
    <w:rsid w:val="005560B9"/>
    <w:rsid w:val="00557EC1"/>
    <w:rsid w:val="0056056D"/>
    <w:rsid w:val="0056219E"/>
    <w:rsid w:val="005634F8"/>
    <w:rsid w:val="00563574"/>
    <w:rsid w:val="00566BBD"/>
    <w:rsid w:val="005733C6"/>
    <w:rsid w:val="005734F5"/>
    <w:rsid w:val="005740EC"/>
    <w:rsid w:val="00577CD7"/>
    <w:rsid w:val="00582DAD"/>
    <w:rsid w:val="00594331"/>
    <w:rsid w:val="005958FD"/>
    <w:rsid w:val="005A0F06"/>
    <w:rsid w:val="005A25CE"/>
    <w:rsid w:val="005A56C6"/>
    <w:rsid w:val="005A624B"/>
    <w:rsid w:val="005A7276"/>
    <w:rsid w:val="005B2400"/>
    <w:rsid w:val="005B7F3C"/>
    <w:rsid w:val="005C1383"/>
    <w:rsid w:val="005C7C3D"/>
    <w:rsid w:val="005D0375"/>
    <w:rsid w:val="005D0F88"/>
    <w:rsid w:val="005D211B"/>
    <w:rsid w:val="005D28FB"/>
    <w:rsid w:val="005D2F51"/>
    <w:rsid w:val="005D4595"/>
    <w:rsid w:val="005D4A1E"/>
    <w:rsid w:val="005E16E1"/>
    <w:rsid w:val="005E4147"/>
    <w:rsid w:val="005E433A"/>
    <w:rsid w:val="005F1A7C"/>
    <w:rsid w:val="005F42B0"/>
    <w:rsid w:val="005F4CFA"/>
    <w:rsid w:val="005F5B67"/>
    <w:rsid w:val="00611FAB"/>
    <w:rsid w:val="006131C6"/>
    <w:rsid w:val="0061407A"/>
    <w:rsid w:val="006232BE"/>
    <w:rsid w:val="00624439"/>
    <w:rsid w:val="00627890"/>
    <w:rsid w:val="006278DA"/>
    <w:rsid w:val="00635AAA"/>
    <w:rsid w:val="00636512"/>
    <w:rsid w:val="00641FC5"/>
    <w:rsid w:val="00647CB6"/>
    <w:rsid w:val="00654BC6"/>
    <w:rsid w:val="006563A9"/>
    <w:rsid w:val="006563DF"/>
    <w:rsid w:val="00664558"/>
    <w:rsid w:val="00666035"/>
    <w:rsid w:val="00666519"/>
    <w:rsid w:val="00672D65"/>
    <w:rsid w:val="00673274"/>
    <w:rsid w:val="006738B7"/>
    <w:rsid w:val="00675843"/>
    <w:rsid w:val="0067787A"/>
    <w:rsid w:val="006836A6"/>
    <w:rsid w:val="006848DC"/>
    <w:rsid w:val="006879C3"/>
    <w:rsid w:val="006919C7"/>
    <w:rsid w:val="0069506C"/>
    <w:rsid w:val="0069558E"/>
    <w:rsid w:val="006A031C"/>
    <w:rsid w:val="006A0A82"/>
    <w:rsid w:val="006A604E"/>
    <w:rsid w:val="006A630D"/>
    <w:rsid w:val="006A7450"/>
    <w:rsid w:val="006B4753"/>
    <w:rsid w:val="006B513A"/>
    <w:rsid w:val="006C1617"/>
    <w:rsid w:val="006C458A"/>
    <w:rsid w:val="006C726E"/>
    <w:rsid w:val="006D0BF5"/>
    <w:rsid w:val="006D7BAF"/>
    <w:rsid w:val="006E1E99"/>
    <w:rsid w:val="006E5335"/>
    <w:rsid w:val="006E7747"/>
    <w:rsid w:val="006F29C5"/>
    <w:rsid w:val="006F2C03"/>
    <w:rsid w:val="006F43A7"/>
    <w:rsid w:val="006F65EF"/>
    <w:rsid w:val="00700A6A"/>
    <w:rsid w:val="0070139E"/>
    <w:rsid w:val="007019DD"/>
    <w:rsid w:val="0070405D"/>
    <w:rsid w:val="00707081"/>
    <w:rsid w:val="00710E16"/>
    <w:rsid w:val="007171F8"/>
    <w:rsid w:val="00717770"/>
    <w:rsid w:val="00721FE3"/>
    <w:rsid w:val="007356D5"/>
    <w:rsid w:val="00735ABB"/>
    <w:rsid w:val="00737FD2"/>
    <w:rsid w:val="00741F3F"/>
    <w:rsid w:val="00747FE3"/>
    <w:rsid w:val="00750DB5"/>
    <w:rsid w:val="0075593E"/>
    <w:rsid w:val="007561BC"/>
    <w:rsid w:val="0075626C"/>
    <w:rsid w:val="00762134"/>
    <w:rsid w:val="00764431"/>
    <w:rsid w:val="00764D47"/>
    <w:rsid w:val="0077294F"/>
    <w:rsid w:val="00774409"/>
    <w:rsid w:val="00776FED"/>
    <w:rsid w:val="007831B9"/>
    <w:rsid w:val="00784369"/>
    <w:rsid w:val="0078637A"/>
    <w:rsid w:val="00786F5B"/>
    <w:rsid w:val="00787612"/>
    <w:rsid w:val="0079424C"/>
    <w:rsid w:val="00796225"/>
    <w:rsid w:val="007968BD"/>
    <w:rsid w:val="00797486"/>
    <w:rsid w:val="007A35C8"/>
    <w:rsid w:val="007A4647"/>
    <w:rsid w:val="007B123F"/>
    <w:rsid w:val="007B3391"/>
    <w:rsid w:val="007B4C85"/>
    <w:rsid w:val="007B5D41"/>
    <w:rsid w:val="007C3985"/>
    <w:rsid w:val="007C3C05"/>
    <w:rsid w:val="007C556E"/>
    <w:rsid w:val="007D2D97"/>
    <w:rsid w:val="007D3369"/>
    <w:rsid w:val="007D4DA3"/>
    <w:rsid w:val="007E191D"/>
    <w:rsid w:val="007F1AB5"/>
    <w:rsid w:val="00804A11"/>
    <w:rsid w:val="00805D1D"/>
    <w:rsid w:val="00806F03"/>
    <w:rsid w:val="00816747"/>
    <w:rsid w:val="008234E5"/>
    <w:rsid w:val="008242E5"/>
    <w:rsid w:val="00824EB1"/>
    <w:rsid w:val="00833C0E"/>
    <w:rsid w:val="00833D8F"/>
    <w:rsid w:val="008341B7"/>
    <w:rsid w:val="00834C83"/>
    <w:rsid w:val="0084293B"/>
    <w:rsid w:val="00850EE0"/>
    <w:rsid w:val="00855B2E"/>
    <w:rsid w:val="008561B3"/>
    <w:rsid w:val="0085757E"/>
    <w:rsid w:val="00857B62"/>
    <w:rsid w:val="00860D21"/>
    <w:rsid w:val="0086290F"/>
    <w:rsid w:val="008663A3"/>
    <w:rsid w:val="00867454"/>
    <w:rsid w:val="0087058A"/>
    <w:rsid w:val="008713F8"/>
    <w:rsid w:val="00872D20"/>
    <w:rsid w:val="00872E32"/>
    <w:rsid w:val="008755CF"/>
    <w:rsid w:val="0087615C"/>
    <w:rsid w:val="008819D3"/>
    <w:rsid w:val="0088425A"/>
    <w:rsid w:val="00884284"/>
    <w:rsid w:val="008850F5"/>
    <w:rsid w:val="00885EB8"/>
    <w:rsid w:val="00885F5F"/>
    <w:rsid w:val="008879DC"/>
    <w:rsid w:val="00892638"/>
    <w:rsid w:val="0089339E"/>
    <w:rsid w:val="008A2591"/>
    <w:rsid w:val="008A373D"/>
    <w:rsid w:val="008A548A"/>
    <w:rsid w:val="008A68D4"/>
    <w:rsid w:val="008A7B23"/>
    <w:rsid w:val="008B07AE"/>
    <w:rsid w:val="008C33F8"/>
    <w:rsid w:val="008C3C30"/>
    <w:rsid w:val="008C76B6"/>
    <w:rsid w:val="008D041A"/>
    <w:rsid w:val="008D0865"/>
    <w:rsid w:val="008D0EC4"/>
    <w:rsid w:val="008D2B78"/>
    <w:rsid w:val="008D7245"/>
    <w:rsid w:val="008E1A77"/>
    <w:rsid w:val="008E4876"/>
    <w:rsid w:val="008E58E3"/>
    <w:rsid w:val="008E74B1"/>
    <w:rsid w:val="008F5752"/>
    <w:rsid w:val="008F7787"/>
    <w:rsid w:val="008F7C6C"/>
    <w:rsid w:val="009031D6"/>
    <w:rsid w:val="00903D61"/>
    <w:rsid w:val="00904C7A"/>
    <w:rsid w:val="00914F55"/>
    <w:rsid w:val="0092314A"/>
    <w:rsid w:val="00924280"/>
    <w:rsid w:val="0092657C"/>
    <w:rsid w:val="009437C8"/>
    <w:rsid w:val="009450B7"/>
    <w:rsid w:val="00946743"/>
    <w:rsid w:val="00946F5A"/>
    <w:rsid w:val="0095557B"/>
    <w:rsid w:val="009609CB"/>
    <w:rsid w:val="00960D3E"/>
    <w:rsid w:val="00974331"/>
    <w:rsid w:val="00975575"/>
    <w:rsid w:val="00977418"/>
    <w:rsid w:val="0097778F"/>
    <w:rsid w:val="009809B9"/>
    <w:rsid w:val="00981EBB"/>
    <w:rsid w:val="0098259E"/>
    <w:rsid w:val="00982CA7"/>
    <w:rsid w:val="00986C81"/>
    <w:rsid w:val="00987E15"/>
    <w:rsid w:val="00990849"/>
    <w:rsid w:val="00993500"/>
    <w:rsid w:val="009A1158"/>
    <w:rsid w:val="009A14DC"/>
    <w:rsid w:val="009B0D8E"/>
    <w:rsid w:val="009B2419"/>
    <w:rsid w:val="009B37E8"/>
    <w:rsid w:val="009B47E1"/>
    <w:rsid w:val="009B5948"/>
    <w:rsid w:val="009B69D1"/>
    <w:rsid w:val="009C15CE"/>
    <w:rsid w:val="009C5134"/>
    <w:rsid w:val="009C53AB"/>
    <w:rsid w:val="009D0036"/>
    <w:rsid w:val="009D29EB"/>
    <w:rsid w:val="009D4904"/>
    <w:rsid w:val="009D756A"/>
    <w:rsid w:val="009E21B9"/>
    <w:rsid w:val="009E21FF"/>
    <w:rsid w:val="009E239E"/>
    <w:rsid w:val="009E3779"/>
    <w:rsid w:val="009E4EE9"/>
    <w:rsid w:val="009E65D3"/>
    <w:rsid w:val="009F373E"/>
    <w:rsid w:val="009F4862"/>
    <w:rsid w:val="009F5533"/>
    <w:rsid w:val="009F7356"/>
    <w:rsid w:val="009F7AFC"/>
    <w:rsid w:val="009F7DB0"/>
    <w:rsid w:val="00A017E1"/>
    <w:rsid w:val="00A03014"/>
    <w:rsid w:val="00A042E7"/>
    <w:rsid w:val="00A04F6C"/>
    <w:rsid w:val="00A05193"/>
    <w:rsid w:val="00A0556C"/>
    <w:rsid w:val="00A065F7"/>
    <w:rsid w:val="00A20DDF"/>
    <w:rsid w:val="00A259E4"/>
    <w:rsid w:val="00A35F29"/>
    <w:rsid w:val="00A43C33"/>
    <w:rsid w:val="00A459F3"/>
    <w:rsid w:val="00A52032"/>
    <w:rsid w:val="00A600B4"/>
    <w:rsid w:val="00A66961"/>
    <w:rsid w:val="00A66F7B"/>
    <w:rsid w:val="00A726D2"/>
    <w:rsid w:val="00A829BE"/>
    <w:rsid w:val="00A83E1A"/>
    <w:rsid w:val="00A85B9E"/>
    <w:rsid w:val="00A85D0D"/>
    <w:rsid w:val="00A8665F"/>
    <w:rsid w:val="00A90E43"/>
    <w:rsid w:val="00A91D1D"/>
    <w:rsid w:val="00A95654"/>
    <w:rsid w:val="00A96F2A"/>
    <w:rsid w:val="00AA621A"/>
    <w:rsid w:val="00AA7C7F"/>
    <w:rsid w:val="00AB58EC"/>
    <w:rsid w:val="00AC757E"/>
    <w:rsid w:val="00AD12A1"/>
    <w:rsid w:val="00AE01D7"/>
    <w:rsid w:val="00AE04C8"/>
    <w:rsid w:val="00AE050F"/>
    <w:rsid w:val="00AE1080"/>
    <w:rsid w:val="00AE2A4C"/>
    <w:rsid w:val="00AE7C83"/>
    <w:rsid w:val="00AF229F"/>
    <w:rsid w:val="00AF561A"/>
    <w:rsid w:val="00B04EB8"/>
    <w:rsid w:val="00B05229"/>
    <w:rsid w:val="00B104EF"/>
    <w:rsid w:val="00B14A71"/>
    <w:rsid w:val="00B16AF9"/>
    <w:rsid w:val="00B1724A"/>
    <w:rsid w:val="00B21025"/>
    <w:rsid w:val="00B2258F"/>
    <w:rsid w:val="00B24074"/>
    <w:rsid w:val="00B248A8"/>
    <w:rsid w:val="00B250A1"/>
    <w:rsid w:val="00B3097C"/>
    <w:rsid w:val="00B53BC8"/>
    <w:rsid w:val="00B548B8"/>
    <w:rsid w:val="00B55F34"/>
    <w:rsid w:val="00B662C1"/>
    <w:rsid w:val="00B664F4"/>
    <w:rsid w:val="00B66782"/>
    <w:rsid w:val="00B66B8C"/>
    <w:rsid w:val="00B71817"/>
    <w:rsid w:val="00B7756B"/>
    <w:rsid w:val="00B81BB5"/>
    <w:rsid w:val="00B82189"/>
    <w:rsid w:val="00B844CE"/>
    <w:rsid w:val="00B86612"/>
    <w:rsid w:val="00B92883"/>
    <w:rsid w:val="00BA31D2"/>
    <w:rsid w:val="00BA3363"/>
    <w:rsid w:val="00BA3B17"/>
    <w:rsid w:val="00BA6FF1"/>
    <w:rsid w:val="00BB0AED"/>
    <w:rsid w:val="00BB0DDA"/>
    <w:rsid w:val="00BB2CE1"/>
    <w:rsid w:val="00BB2FA5"/>
    <w:rsid w:val="00BC2354"/>
    <w:rsid w:val="00BC312F"/>
    <w:rsid w:val="00BC3D34"/>
    <w:rsid w:val="00BC6DCA"/>
    <w:rsid w:val="00BD0AF1"/>
    <w:rsid w:val="00BD194E"/>
    <w:rsid w:val="00BD323F"/>
    <w:rsid w:val="00BD3E16"/>
    <w:rsid w:val="00BD4572"/>
    <w:rsid w:val="00BD4DF3"/>
    <w:rsid w:val="00BD7D3C"/>
    <w:rsid w:val="00BE426C"/>
    <w:rsid w:val="00BF62ED"/>
    <w:rsid w:val="00C00A8B"/>
    <w:rsid w:val="00C03DD4"/>
    <w:rsid w:val="00C04859"/>
    <w:rsid w:val="00C04B6F"/>
    <w:rsid w:val="00C10633"/>
    <w:rsid w:val="00C122DC"/>
    <w:rsid w:val="00C131D9"/>
    <w:rsid w:val="00C144C3"/>
    <w:rsid w:val="00C17FB3"/>
    <w:rsid w:val="00C23305"/>
    <w:rsid w:val="00C23CFD"/>
    <w:rsid w:val="00C24D56"/>
    <w:rsid w:val="00C30072"/>
    <w:rsid w:val="00C30325"/>
    <w:rsid w:val="00C32ABD"/>
    <w:rsid w:val="00C3551A"/>
    <w:rsid w:val="00C41F95"/>
    <w:rsid w:val="00C44ADE"/>
    <w:rsid w:val="00C462DE"/>
    <w:rsid w:val="00C57839"/>
    <w:rsid w:val="00C57E93"/>
    <w:rsid w:val="00C65F2E"/>
    <w:rsid w:val="00C72388"/>
    <w:rsid w:val="00C732F8"/>
    <w:rsid w:val="00C812DE"/>
    <w:rsid w:val="00C85DED"/>
    <w:rsid w:val="00C90129"/>
    <w:rsid w:val="00C91EED"/>
    <w:rsid w:val="00CA63CA"/>
    <w:rsid w:val="00CA6AE6"/>
    <w:rsid w:val="00CB11F1"/>
    <w:rsid w:val="00CB30E3"/>
    <w:rsid w:val="00CB4690"/>
    <w:rsid w:val="00CB5C9A"/>
    <w:rsid w:val="00CC0BD1"/>
    <w:rsid w:val="00CC2577"/>
    <w:rsid w:val="00CC2FB1"/>
    <w:rsid w:val="00CC4F01"/>
    <w:rsid w:val="00CD0DFC"/>
    <w:rsid w:val="00CD6D22"/>
    <w:rsid w:val="00CD7AB4"/>
    <w:rsid w:val="00CE1716"/>
    <w:rsid w:val="00CE1BA5"/>
    <w:rsid w:val="00CE1BE2"/>
    <w:rsid w:val="00CE285A"/>
    <w:rsid w:val="00CE4215"/>
    <w:rsid w:val="00CF0D28"/>
    <w:rsid w:val="00CF4164"/>
    <w:rsid w:val="00CF49EB"/>
    <w:rsid w:val="00CF5727"/>
    <w:rsid w:val="00D010D2"/>
    <w:rsid w:val="00D01124"/>
    <w:rsid w:val="00D02799"/>
    <w:rsid w:val="00D0364F"/>
    <w:rsid w:val="00D03A0C"/>
    <w:rsid w:val="00D06DB8"/>
    <w:rsid w:val="00D1067D"/>
    <w:rsid w:val="00D11201"/>
    <w:rsid w:val="00D12994"/>
    <w:rsid w:val="00D130B7"/>
    <w:rsid w:val="00D131B9"/>
    <w:rsid w:val="00D131C1"/>
    <w:rsid w:val="00D16479"/>
    <w:rsid w:val="00D223E8"/>
    <w:rsid w:val="00D24D3A"/>
    <w:rsid w:val="00D319C5"/>
    <w:rsid w:val="00D340D2"/>
    <w:rsid w:val="00D349A1"/>
    <w:rsid w:val="00D364E8"/>
    <w:rsid w:val="00D42FFC"/>
    <w:rsid w:val="00D47A7A"/>
    <w:rsid w:val="00D47AA7"/>
    <w:rsid w:val="00D51964"/>
    <w:rsid w:val="00D52865"/>
    <w:rsid w:val="00D5473C"/>
    <w:rsid w:val="00D5532E"/>
    <w:rsid w:val="00D604F6"/>
    <w:rsid w:val="00D62C7B"/>
    <w:rsid w:val="00D62D3F"/>
    <w:rsid w:val="00D6539B"/>
    <w:rsid w:val="00D70AE8"/>
    <w:rsid w:val="00D72774"/>
    <w:rsid w:val="00D73C2D"/>
    <w:rsid w:val="00D744C9"/>
    <w:rsid w:val="00D74955"/>
    <w:rsid w:val="00D83D5D"/>
    <w:rsid w:val="00D854D7"/>
    <w:rsid w:val="00D86302"/>
    <w:rsid w:val="00D87D13"/>
    <w:rsid w:val="00D90C24"/>
    <w:rsid w:val="00D90E83"/>
    <w:rsid w:val="00D9136A"/>
    <w:rsid w:val="00D931D5"/>
    <w:rsid w:val="00DA78E8"/>
    <w:rsid w:val="00DB1462"/>
    <w:rsid w:val="00DB1709"/>
    <w:rsid w:val="00DB227A"/>
    <w:rsid w:val="00DB3E7F"/>
    <w:rsid w:val="00DB5265"/>
    <w:rsid w:val="00DB54E8"/>
    <w:rsid w:val="00DB607B"/>
    <w:rsid w:val="00DB6CA3"/>
    <w:rsid w:val="00DC368E"/>
    <w:rsid w:val="00DD0B56"/>
    <w:rsid w:val="00DD2A94"/>
    <w:rsid w:val="00DD34A7"/>
    <w:rsid w:val="00DD7689"/>
    <w:rsid w:val="00DE386B"/>
    <w:rsid w:val="00DF12F9"/>
    <w:rsid w:val="00DF3DCA"/>
    <w:rsid w:val="00DF40B8"/>
    <w:rsid w:val="00DF7465"/>
    <w:rsid w:val="00E0159E"/>
    <w:rsid w:val="00E02F15"/>
    <w:rsid w:val="00E046E3"/>
    <w:rsid w:val="00E048E9"/>
    <w:rsid w:val="00E04AED"/>
    <w:rsid w:val="00E056E7"/>
    <w:rsid w:val="00E05DAF"/>
    <w:rsid w:val="00E05DD2"/>
    <w:rsid w:val="00E20E5D"/>
    <w:rsid w:val="00E22AD7"/>
    <w:rsid w:val="00E233B3"/>
    <w:rsid w:val="00E313F1"/>
    <w:rsid w:val="00E401D9"/>
    <w:rsid w:val="00E40816"/>
    <w:rsid w:val="00E41EEC"/>
    <w:rsid w:val="00E4509A"/>
    <w:rsid w:val="00E46FC2"/>
    <w:rsid w:val="00E528E2"/>
    <w:rsid w:val="00E611D4"/>
    <w:rsid w:val="00E61A95"/>
    <w:rsid w:val="00E636D2"/>
    <w:rsid w:val="00E67720"/>
    <w:rsid w:val="00E77A8E"/>
    <w:rsid w:val="00E810E3"/>
    <w:rsid w:val="00E8219E"/>
    <w:rsid w:val="00E82F9A"/>
    <w:rsid w:val="00E862E7"/>
    <w:rsid w:val="00E864DE"/>
    <w:rsid w:val="00E87E66"/>
    <w:rsid w:val="00E91D7A"/>
    <w:rsid w:val="00E958A1"/>
    <w:rsid w:val="00EA2020"/>
    <w:rsid w:val="00EA7B2F"/>
    <w:rsid w:val="00EB6104"/>
    <w:rsid w:val="00EC2371"/>
    <w:rsid w:val="00EC4B3E"/>
    <w:rsid w:val="00EC6F8E"/>
    <w:rsid w:val="00ED13B3"/>
    <w:rsid w:val="00ED402C"/>
    <w:rsid w:val="00ED43EC"/>
    <w:rsid w:val="00EE6EB0"/>
    <w:rsid w:val="00EF0D0C"/>
    <w:rsid w:val="00EF37D9"/>
    <w:rsid w:val="00EF3FA3"/>
    <w:rsid w:val="00F0044C"/>
    <w:rsid w:val="00F013FB"/>
    <w:rsid w:val="00F03B15"/>
    <w:rsid w:val="00F05EBB"/>
    <w:rsid w:val="00F0742A"/>
    <w:rsid w:val="00F15D1F"/>
    <w:rsid w:val="00F21C32"/>
    <w:rsid w:val="00F26B6B"/>
    <w:rsid w:val="00F26CC6"/>
    <w:rsid w:val="00F31147"/>
    <w:rsid w:val="00F3347B"/>
    <w:rsid w:val="00F36A5D"/>
    <w:rsid w:val="00F406E4"/>
    <w:rsid w:val="00F414F8"/>
    <w:rsid w:val="00F442C2"/>
    <w:rsid w:val="00F4463F"/>
    <w:rsid w:val="00F44848"/>
    <w:rsid w:val="00F452B5"/>
    <w:rsid w:val="00F50ADA"/>
    <w:rsid w:val="00F5262B"/>
    <w:rsid w:val="00F53B8E"/>
    <w:rsid w:val="00F549D6"/>
    <w:rsid w:val="00F6202F"/>
    <w:rsid w:val="00F6589E"/>
    <w:rsid w:val="00F67D6A"/>
    <w:rsid w:val="00F72632"/>
    <w:rsid w:val="00F73473"/>
    <w:rsid w:val="00F74FAE"/>
    <w:rsid w:val="00F76EB4"/>
    <w:rsid w:val="00F82CD9"/>
    <w:rsid w:val="00F92D75"/>
    <w:rsid w:val="00F975F1"/>
    <w:rsid w:val="00FA220B"/>
    <w:rsid w:val="00FA58CA"/>
    <w:rsid w:val="00FA5CB6"/>
    <w:rsid w:val="00FB0D4B"/>
    <w:rsid w:val="00FB15EB"/>
    <w:rsid w:val="00FB3812"/>
    <w:rsid w:val="00FB6729"/>
    <w:rsid w:val="00FB6FCA"/>
    <w:rsid w:val="00FB7024"/>
    <w:rsid w:val="00FC1C28"/>
    <w:rsid w:val="00FC7E78"/>
    <w:rsid w:val="00FD06B5"/>
    <w:rsid w:val="00FD0991"/>
    <w:rsid w:val="00FD0A22"/>
    <w:rsid w:val="00FD1E85"/>
    <w:rsid w:val="00FE1822"/>
    <w:rsid w:val="00FE196E"/>
    <w:rsid w:val="00FE4F29"/>
    <w:rsid w:val="00FF5857"/>
    <w:rsid w:val="00FF5D1B"/>
    <w:rsid w:val="00FF6704"/>
    <w:rsid w:val="00FF770F"/>
    <w:rsid w:val="018A5B02"/>
    <w:rsid w:val="02BE0E5F"/>
    <w:rsid w:val="03FBD1B6"/>
    <w:rsid w:val="0470976C"/>
    <w:rsid w:val="05B3ABD4"/>
    <w:rsid w:val="06599F29"/>
    <w:rsid w:val="067DC4C6"/>
    <w:rsid w:val="07135893"/>
    <w:rsid w:val="0717D71C"/>
    <w:rsid w:val="075406CC"/>
    <w:rsid w:val="078CE4C2"/>
    <w:rsid w:val="079DD689"/>
    <w:rsid w:val="0908CF2B"/>
    <w:rsid w:val="09A2BF54"/>
    <w:rsid w:val="0B8701A3"/>
    <w:rsid w:val="0BA37BD2"/>
    <w:rsid w:val="0C91D5FA"/>
    <w:rsid w:val="0CBFFBE4"/>
    <w:rsid w:val="0D98EA3F"/>
    <w:rsid w:val="0E17F419"/>
    <w:rsid w:val="0E6D149C"/>
    <w:rsid w:val="0EDB7B36"/>
    <w:rsid w:val="0F1944BB"/>
    <w:rsid w:val="0F3E1698"/>
    <w:rsid w:val="0FFAC9AC"/>
    <w:rsid w:val="100EA196"/>
    <w:rsid w:val="117EE05A"/>
    <w:rsid w:val="12000A18"/>
    <w:rsid w:val="12158C63"/>
    <w:rsid w:val="12272554"/>
    <w:rsid w:val="122A4740"/>
    <w:rsid w:val="1276FD2B"/>
    <w:rsid w:val="12B6A10E"/>
    <w:rsid w:val="1390AAB9"/>
    <w:rsid w:val="13C185FC"/>
    <w:rsid w:val="13D79523"/>
    <w:rsid w:val="1467A924"/>
    <w:rsid w:val="1514BB8C"/>
    <w:rsid w:val="153D0F1E"/>
    <w:rsid w:val="15D817AC"/>
    <w:rsid w:val="169C93D1"/>
    <w:rsid w:val="170F442B"/>
    <w:rsid w:val="17450A07"/>
    <w:rsid w:val="188D3B83"/>
    <w:rsid w:val="18E90A0F"/>
    <w:rsid w:val="18E92C14"/>
    <w:rsid w:val="18FBCB5D"/>
    <w:rsid w:val="19ADA471"/>
    <w:rsid w:val="1A35AA88"/>
    <w:rsid w:val="1A61CB1F"/>
    <w:rsid w:val="1A79B89C"/>
    <w:rsid w:val="1B1FF5AA"/>
    <w:rsid w:val="1BFBC3D2"/>
    <w:rsid w:val="1C39D9C0"/>
    <w:rsid w:val="1C7AB95F"/>
    <w:rsid w:val="1CFE2678"/>
    <w:rsid w:val="1D55C472"/>
    <w:rsid w:val="1DBEF668"/>
    <w:rsid w:val="1E19CE90"/>
    <w:rsid w:val="1E73C475"/>
    <w:rsid w:val="1E811594"/>
    <w:rsid w:val="1EDF9A10"/>
    <w:rsid w:val="1EEC7FFF"/>
    <w:rsid w:val="1F0897E6"/>
    <w:rsid w:val="1F6EA16F"/>
    <w:rsid w:val="20052DE4"/>
    <w:rsid w:val="20B51461"/>
    <w:rsid w:val="20DA81D0"/>
    <w:rsid w:val="21783A3B"/>
    <w:rsid w:val="225078BE"/>
    <w:rsid w:val="22C35476"/>
    <w:rsid w:val="23DAFDEB"/>
    <w:rsid w:val="23DB85AF"/>
    <w:rsid w:val="241E78ED"/>
    <w:rsid w:val="25029D1F"/>
    <w:rsid w:val="251926B5"/>
    <w:rsid w:val="25D712B7"/>
    <w:rsid w:val="260EEFB8"/>
    <w:rsid w:val="2672D53D"/>
    <w:rsid w:val="26888F0C"/>
    <w:rsid w:val="272E5AD7"/>
    <w:rsid w:val="280D7798"/>
    <w:rsid w:val="281B400E"/>
    <w:rsid w:val="28AF50D5"/>
    <w:rsid w:val="28CD4BB3"/>
    <w:rsid w:val="292A11B9"/>
    <w:rsid w:val="29AA75FF"/>
    <w:rsid w:val="29FE2C49"/>
    <w:rsid w:val="2A9B4E17"/>
    <w:rsid w:val="2AE37EB8"/>
    <w:rsid w:val="2B0F101F"/>
    <w:rsid w:val="2B4EAF82"/>
    <w:rsid w:val="2BFC8436"/>
    <w:rsid w:val="2CC5CDE0"/>
    <w:rsid w:val="2D21C058"/>
    <w:rsid w:val="2D454746"/>
    <w:rsid w:val="2D879479"/>
    <w:rsid w:val="2DBC833C"/>
    <w:rsid w:val="2E3CF930"/>
    <w:rsid w:val="2EC6C950"/>
    <w:rsid w:val="2ECD5223"/>
    <w:rsid w:val="2F35DEAF"/>
    <w:rsid w:val="2F3C169E"/>
    <w:rsid w:val="2FCEC450"/>
    <w:rsid w:val="30794B32"/>
    <w:rsid w:val="310FE814"/>
    <w:rsid w:val="3186076A"/>
    <w:rsid w:val="3188588C"/>
    <w:rsid w:val="3215C3E4"/>
    <w:rsid w:val="32DB7358"/>
    <w:rsid w:val="32EC884B"/>
    <w:rsid w:val="3342725C"/>
    <w:rsid w:val="336CAC1D"/>
    <w:rsid w:val="33D33D35"/>
    <w:rsid w:val="346E5DBC"/>
    <w:rsid w:val="34C3C2BF"/>
    <w:rsid w:val="350390E9"/>
    <w:rsid w:val="3530F0A5"/>
    <w:rsid w:val="35E11578"/>
    <w:rsid w:val="36119EC3"/>
    <w:rsid w:val="363CB399"/>
    <w:rsid w:val="364C2D43"/>
    <w:rsid w:val="36593EB2"/>
    <w:rsid w:val="366C3CEF"/>
    <w:rsid w:val="368A8EF5"/>
    <w:rsid w:val="3691106C"/>
    <w:rsid w:val="36969D1F"/>
    <w:rsid w:val="36AEC9C9"/>
    <w:rsid w:val="372817C5"/>
    <w:rsid w:val="373161E5"/>
    <w:rsid w:val="3756342B"/>
    <w:rsid w:val="376B056F"/>
    <w:rsid w:val="377A460D"/>
    <w:rsid w:val="377EDBCF"/>
    <w:rsid w:val="3783F3D1"/>
    <w:rsid w:val="378A202F"/>
    <w:rsid w:val="37E75444"/>
    <w:rsid w:val="37FC24A3"/>
    <w:rsid w:val="386EBC22"/>
    <w:rsid w:val="38E41D63"/>
    <w:rsid w:val="3A260309"/>
    <w:rsid w:val="3A8848BB"/>
    <w:rsid w:val="3B98CB4B"/>
    <w:rsid w:val="3BD8D54E"/>
    <w:rsid w:val="3C8B9798"/>
    <w:rsid w:val="3D0006EB"/>
    <w:rsid w:val="3D002811"/>
    <w:rsid w:val="3EACD3B1"/>
    <w:rsid w:val="3ED9B805"/>
    <w:rsid w:val="406148C4"/>
    <w:rsid w:val="4081E9C6"/>
    <w:rsid w:val="40947D6C"/>
    <w:rsid w:val="40A6CE80"/>
    <w:rsid w:val="40B9A79C"/>
    <w:rsid w:val="4174DBC9"/>
    <w:rsid w:val="41D39934"/>
    <w:rsid w:val="4234A984"/>
    <w:rsid w:val="42F823ED"/>
    <w:rsid w:val="4386EBE8"/>
    <w:rsid w:val="44FF7E5A"/>
    <w:rsid w:val="457A3FA3"/>
    <w:rsid w:val="459C9DED"/>
    <w:rsid w:val="45C6FD1F"/>
    <w:rsid w:val="45D0E0BE"/>
    <w:rsid w:val="469AFBFB"/>
    <w:rsid w:val="491F0F79"/>
    <w:rsid w:val="499F3E70"/>
    <w:rsid w:val="49B7FB54"/>
    <w:rsid w:val="4A712B17"/>
    <w:rsid w:val="4B591DAF"/>
    <w:rsid w:val="4BBE4379"/>
    <w:rsid w:val="4BDD32A0"/>
    <w:rsid w:val="4BEC1425"/>
    <w:rsid w:val="4D5FF215"/>
    <w:rsid w:val="4DC4E64F"/>
    <w:rsid w:val="4E11E22A"/>
    <w:rsid w:val="4E4B300A"/>
    <w:rsid w:val="4F07F98C"/>
    <w:rsid w:val="4F1A0849"/>
    <w:rsid w:val="4F4E9A3D"/>
    <w:rsid w:val="4F52C547"/>
    <w:rsid w:val="4F9B1910"/>
    <w:rsid w:val="500B7F2C"/>
    <w:rsid w:val="509E8738"/>
    <w:rsid w:val="50DA41F8"/>
    <w:rsid w:val="512A8245"/>
    <w:rsid w:val="52145CA0"/>
    <w:rsid w:val="52EC750D"/>
    <w:rsid w:val="53989ECF"/>
    <w:rsid w:val="539C5AF6"/>
    <w:rsid w:val="55AF6371"/>
    <w:rsid w:val="562157E2"/>
    <w:rsid w:val="56CB5A07"/>
    <w:rsid w:val="573264E1"/>
    <w:rsid w:val="5733327A"/>
    <w:rsid w:val="57DBBA95"/>
    <w:rsid w:val="580B9923"/>
    <w:rsid w:val="59ABBE46"/>
    <w:rsid w:val="59B1D763"/>
    <w:rsid w:val="59D17289"/>
    <w:rsid w:val="59EAE1E0"/>
    <w:rsid w:val="59EF63F4"/>
    <w:rsid w:val="5A2AB2A4"/>
    <w:rsid w:val="5A5D1AA3"/>
    <w:rsid w:val="5A8E5C92"/>
    <w:rsid w:val="5A96B881"/>
    <w:rsid w:val="5ABD6685"/>
    <w:rsid w:val="5AED4121"/>
    <w:rsid w:val="5B6CC8CB"/>
    <w:rsid w:val="5B92ECF3"/>
    <w:rsid w:val="5D1F44B5"/>
    <w:rsid w:val="5D28681C"/>
    <w:rsid w:val="5D9BDBAE"/>
    <w:rsid w:val="5DA2B5AF"/>
    <w:rsid w:val="5E334408"/>
    <w:rsid w:val="5E859A82"/>
    <w:rsid w:val="5F5B14A9"/>
    <w:rsid w:val="5F6A9E4C"/>
    <w:rsid w:val="5FA93F07"/>
    <w:rsid w:val="5FB7E588"/>
    <w:rsid w:val="5FE5CB8F"/>
    <w:rsid w:val="6002C87E"/>
    <w:rsid w:val="6057520A"/>
    <w:rsid w:val="60F85348"/>
    <w:rsid w:val="618654CF"/>
    <w:rsid w:val="63B6B01F"/>
    <w:rsid w:val="64035057"/>
    <w:rsid w:val="642FF40A"/>
    <w:rsid w:val="644AB0B6"/>
    <w:rsid w:val="646C5A3B"/>
    <w:rsid w:val="653618B9"/>
    <w:rsid w:val="65811AA1"/>
    <w:rsid w:val="65906B93"/>
    <w:rsid w:val="6655E41F"/>
    <w:rsid w:val="66AEC6A1"/>
    <w:rsid w:val="67A95501"/>
    <w:rsid w:val="68568097"/>
    <w:rsid w:val="68D4CA6F"/>
    <w:rsid w:val="6973E70D"/>
    <w:rsid w:val="69AC3511"/>
    <w:rsid w:val="69ECE0F1"/>
    <w:rsid w:val="69FA2251"/>
    <w:rsid w:val="6A25F1A3"/>
    <w:rsid w:val="6AAC94F4"/>
    <w:rsid w:val="6B5C8076"/>
    <w:rsid w:val="6C0D9C93"/>
    <w:rsid w:val="6CD36C1D"/>
    <w:rsid w:val="6CF850D7"/>
    <w:rsid w:val="6DAD2102"/>
    <w:rsid w:val="6E4581EE"/>
    <w:rsid w:val="6E925AA4"/>
    <w:rsid w:val="6EC5BA48"/>
    <w:rsid w:val="6EC8DDC2"/>
    <w:rsid w:val="6F12389B"/>
    <w:rsid w:val="6FBA5AB9"/>
    <w:rsid w:val="702FF199"/>
    <w:rsid w:val="70807C92"/>
    <w:rsid w:val="70998109"/>
    <w:rsid w:val="71577F83"/>
    <w:rsid w:val="715E567C"/>
    <w:rsid w:val="71AE7B92"/>
    <w:rsid w:val="71B8560F"/>
    <w:rsid w:val="71FA2427"/>
    <w:rsid w:val="73852A4D"/>
    <w:rsid w:val="73BD3B13"/>
    <w:rsid w:val="74335340"/>
    <w:rsid w:val="7585572B"/>
    <w:rsid w:val="759A251A"/>
    <w:rsid w:val="761DC1F0"/>
    <w:rsid w:val="7622A1E4"/>
    <w:rsid w:val="76522E93"/>
    <w:rsid w:val="767DA6E2"/>
    <w:rsid w:val="76BA71BA"/>
    <w:rsid w:val="783A4709"/>
    <w:rsid w:val="78CF0FFE"/>
    <w:rsid w:val="78E29CBF"/>
    <w:rsid w:val="79300B95"/>
    <w:rsid w:val="793FE0F0"/>
    <w:rsid w:val="79D9A75E"/>
    <w:rsid w:val="7A19B4EF"/>
    <w:rsid w:val="7A1BCF30"/>
    <w:rsid w:val="7B3F57E6"/>
    <w:rsid w:val="7B82C9AC"/>
    <w:rsid w:val="7BFFE952"/>
    <w:rsid w:val="7C50A062"/>
    <w:rsid w:val="7C9749BE"/>
    <w:rsid w:val="7D959BF4"/>
    <w:rsid w:val="7E1CCDF5"/>
    <w:rsid w:val="7E262433"/>
    <w:rsid w:val="7E2AD864"/>
    <w:rsid w:val="7E460F6D"/>
    <w:rsid w:val="7F0B5CAF"/>
    <w:rsid w:val="7FA2657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6A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table of authorities" w:semiHidden="0" w:unhideWhenUsed="0"/>
    <w:lsdException w:name="List" w:semiHidden="0" w:unhideWhenUsed="0"/>
    <w:lsdException w:name="List Bullet" w:semiHidden="0" w:unhideWhenUsed="0"/>
    <w:lsdException w:name="Titl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Strong" w:semiHidden="0" w:unhideWhenUsed="0"/>
    <w:lsdException w:name="Emphasis" w:semiHidden="0" w:uiPriority="20" w:unhideWhenUsed="0" w:qFormat="1"/>
    <w:lsdException w:name="Normal (Web)" w:uiPriority="99"/>
    <w:lsdException w:name="HTML Preformatted" w:uiPriority="99"/>
    <w:lsdException w:name="HTML Typewriter" w:uiPriority="99"/>
    <w:lsdException w:name="Balloon Text"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5"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673274"/>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FD0991"/>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E21B9"/>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8E74B1"/>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8E74B1"/>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FD0991"/>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E21B9"/>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table" w:styleId="ColorfulList">
    <w:name w:val="Colorful List"/>
    <w:basedOn w:val="TableNormal"/>
    <w:rsid w:val="0017619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
    <w:name w:val="Light Grid"/>
    <w:basedOn w:val="TableNormal"/>
    <w:rsid w:val="0017619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TMLTypewriter">
    <w:name w:val="HTML Typewriter"/>
    <w:basedOn w:val="DefaultParagraphFont"/>
    <w:uiPriority w:val="99"/>
    <w:unhideWhenUsed/>
    <w:rsid w:val="00C72388"/>
    <w:rPr>
      <w:rFonts w:ascii="Courier New" w:eastAsia="Times New Roman" w:hAnsi="Courier New" w:cs="Courier New"/>
      <w:sz w:val="20"/>
      <w:szCs w:val="20"/>
    </w:rPr>
  </w:style>
  <w:style w:type="character" w:customStyle="1" w:styleId="math-text">
    <w:name w:val="math-text"/>
    <w:basedOn w:val="DefaultParagraphFont"/>
    <w:rsid w:val="00A04F6C"/>
  </w:style>
  <w:style w:type="character" w:styleId="FollowedHyperlink">
    <w:name w:val="FollowedHyperlink"/>
    <w:basedOn w:val="DefaultParagraphFont"/>
    <w:rsid w:val="00806F03"/>
    <w:rPr>
      <w:color w:val="800080" w:themeColor="followedHyperlink"/>
      <w:u w:val="single"/>
    </w:rPr>
  </w:style>
  <w:style w:type="paragraph" w:styleId="NormalWeb">
    <w:name w:val="Normal (Web)"/>
    <w:basedOn w:val="Normal"/>
    <w:uiPriority w:val="99"/>
    <w:unhideWhenUsed/>
    <w:rsid w:val="00117AC1"/>
    <w:pPr>
      <w:spacing w:before="100" w:beforeAutospacing="1" w:after="100" w:afterAutospacing="1"/>
      <w:jc w:val="left"/>
    </w:pPr>
    <w:rPr>
      <w:rFonts w:ascii="Times New Roman" w:eastAsiaTheme="minorEastAsia" w:hAnsi="Times New Roman" w:cs="Times New Roman"/>
      <w:szCs w:val="24"/>
      <w:lang w:eastAsia="ko-KR"/>
    </w:rPr>
  </w:style>
  <w:style w:type="paragraph" w:styleId="BodyText">
    <w:name w:val="Body Text"/>
    <w:basedOn w:val="Normal"/>
    <w:link w:val="BodyTextChar"/>
    <w:rsid w:val="00833D8F"/>
    <w:pPr>
      <w:tabs>
        <w:tab w:val="left" w:pos="180"/>
        <w:tab w:val="left" w:pos="360"/>
        <w:tab w:val="left" w:pos="720"/>
      </w:tabs>
      <w:spacing w:after="0"/>
      <w:jc w:val="left"/>
    </w:pPr>
    <w:rPr>
      <w:rFonts w:ascii="Times" w:eastAsia="Times" w:hAnsi="Times" w:cs="Times New Roman"/>
      <w:i/>
      <w:szCs w:val="20"/>
      <w:lang w:eastAsia="zh-CN"/>
    </w:rPr>
  </w:style>
  <w:style w:type="character" w:customStyle="1" w:styleId="BodyTextChar">
    <w:name w:val="Body Text Char"/>
    <w:basedOn w:val="DefaultParagraphFont"/>
    <w:link w:val="BodyText"/>
    <w:rsid w:val="00833D8F"/>
    <w:rPr>
      <w:rFonts w:ascii="Times" w:eastAsia="Times" w:hAnsi="Times" w:cs="Times New Roman"/>
      <w:i/>
      <w:sz w:val="24"/>
      <w:szCs w:val="20"/>
      <w:lang w:eastAsia="zh-CN"/>
    </w:rPr>
  </w:style>
  <w:style w:type="paragraph" w:styleId="HTMLPreformatted">
    <w:name w:val="HTML Preformatted"/>
    <w:basedOn w:val="Normal"/>
    <w:link w:val="HTMLPreformattedChar"/>
    <w:uiPriority w:val="99"/>
    <w:unhideWhenUsed/>
    <w:rsid w:val="001A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1A65A8"/>
    <w:rPr>
      <w:rFonts w:ascii="Courier New" w:eastAsiaTheme="minorEastAsia" w:hAnsi="Courier New" w:cs="Courier New"/>
      <w:sz w:val="20"/>
      <w:szCs w:val="20"/>
    </w:rPr>
  </w:style>
  <w:style w:type="paragraph" w:styleId="FootnoteText">
    <w:name w:val="footnote text"/>
    <w:basedOn w:val="Normal"/>
    <w:link w:val="FootnoteTextChar"/>
    <w:semiHidden/>
    <w:unhideWhenUsed/>
    <w:rsid w:val="00405ABC"/>
    <w:pPr>
      <w:spacing w:after="0"/>
    </w:pPr>
    <w:rPr>
      <w:sz w:val="20"/>
      <w:szCs w:val="20"/>
    </w:rPr>
  </w:style>
  <w:style w:type="character" w:customStyle="1" w:styleId="FootnoteTextChar">
    <w:name w:val="Footnote Text Char"/>
    <w:basedOn w:val="DefaultParagraphFont"/>
    <w:link w:val="FootnoteText"/>
    <w:semiHidden/>
    <w:rsid w:val="00405ABC"/>
    <w:rPr>
      <w:rFonts w:asciiTheme="minorHAnsi" w:hAnsiTheme="minorHAnsi"/>
      <w:sz w:val="20"/>
      <w:szCs w:val="20"/>
    </w:rPr>
  </w:style>
  <w:style w:type="character" w:styleId="FootnoteReference">
    <w:name w:val="footnote reference"/>
    <w:basedOn w:val="DefaultParagraphFont"/>
    <w:semiHidden/>
    <w:unhideWhenUsed/>
    <w:rsid w:val="00405AB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table of authorities" w:semiHidden="0" w:unhideWhenUsed="0"/>
    <w:lsdException w:name="List" w:semiHidden="0" w:unhideWhenUsed="0"/>
    <w:lsdException w:name="List Bullet" w:semiHidden="0" w:unhideWhenUsed="0"/>
    <w:lsdException w:name="Titl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Strong" w:semiHidden="0" w:unhideWhenUsed="0"/>
    <w:lsdException w:name="Emphasis" w:semiHidden="0" w:uiPriority="20" w:unhideWhenUsed="0" w:qFormat="1"/>
    <w:lsdException w:name="Normal (Web)" w:uiPriority="99"/>
    <w:lsdException w:name="HTML Preformatted" w:uiPriority="99"/>
    <w:lsdException w:name="HTML Typewriter" w:uiPriority="99"/>
    <w:lsdException w:name="Balloon Text"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5"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673274"/>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FD0991"/>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E21B9"/>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8E74B1"/>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8E74B1"/>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FD0991"/>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E21B9"/>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table" w:styleId="ColorfulList">
    <w:name w:val="Colorful List"/>
    <w:basedOn w:val="TableNormal"/>
    <w:rsid w:val="0017619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
    <w:name w:val="Light Grid"/>
    <w:basedOn w:val="TableNormal"/>
    <w:rsid w:val="0017619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TMLTypewriter">
    <w:name w:val="HTML Typewriter"/>
    <w:basedOn w:val="DefaultParagraphFont"/>
    <w:uiPriority w:val="99"/>
    <w:unhideWhenUsed/>
    <w:rsid w:val="00C72388"/>
    <w:rPr>
      <w:rFonts w:ascii="Courier New" w:eastAsia="Times New Roman" w:hAnsi="Courier New" w:cs="Courier New"/>
      <w:sz w:val="20"/>
      <w:szCs w:val="20"/>
    </w:rPr>
  </w:style>
  <w:style w:type="character" w:customStyle="1" w:styleId="math-text">
    <w:name w:val="math-text"/>
    <w:basedOn w:val="DefaultParagraphFont"/>
    <w:rsid w:val="00A04F6C"/>
  </w:style>
  <w:style w:type="character" w:styleId="FollowedHyperlink">
    <w:name w:val="FollowedHyperlink"/>
    <w:basedOn w:val="DefaultParagraphFont"/>
    <w:rsid w:val="00806F03"/>
    <w:rPr>
      <w:color w:val="800080" w:themeColor="followedHyperlink"/>
      <w:u w:val="single"/>
    </w:rPr>
  </w:style>
  <w:style w:type="paragraph" w:styleId="NormalWeb">
    <w:name w:val="Normal (Web)"/>
    <w:basedOn w:val="Normal"/>
    <w:uiPriority w:val="99"/>
    <w:unhideWhenUsed/>
    <w:rsid w:val="00117AC1"/>
    <w:pPr>
      <w:spacing w:before="100" w:beforeAutospacing="1" w:after="100" w:afterAutospacing="1"/>
      <w:jc w:val="left"/>
    </w:pPr>
    <w:rPr>
      <w:rFonts w:ascii="Times New Roman" w:eastAsiaTheme="minorEastAsia" w:hAnsi="Times New Roman" w:cs="Times New Roman"/>
      <w:szCs w:val="24"/>
      <w:lang w:eastAsia="ko-KR"/>
    </w:rPr>
  </w:style>
  <w:style w:type="paragraph" w:styleId="BodyText">
    <w:name w:val="Body Text"/>
    <w:basedOn w:val="Normal"/>
    <w:link w:val="BodyTextChar"/>
    <w:rsid w:val="00833D8F"/>
    <w:pPr>
      <w:tabs>
        <w:tab w:val="left" w:pos="180"/>
        <w:tab w:val="left" w:pos="360"/>
        <w:tab w:val="left" w:pos="720"/>
      </w:tabs>
      <w:spacing w:after="0"/>
      <w:jc w:val="left"/>
    </w:pPr>
    <w:rPr>
      <w:rFonts w:ascii="Times" w:eastAsia="Times" w:hAnsi="Times" w:cs="Times New Roman"/>
      <w:i/>
      <w:szCs w:val="20"/>
      <w:lang w:eastAsia="zh-CN"/>
    </w:rPr>
  </w:style>
  <w:style w:type="character" w:customStyle="1" w:styleId="BodyTextChar">
    <w:name w:val="Body Text Char"/>
    <w:basedOn w:val="DefaultParagraphFont"/>
    <w:link w:val="BodyText"/>
    <w:rsid w:val="00833D8F"/>
    <w:rPr>
      <w:rFonts w:ascii="Times" w:eastAsia="Times" w:hAnsi="Times" w:cs="Times New Roman"/>
      <w:i/>
      <w:sz w:val="24"/>
      <w:szCs w:val="20"/>
      <w:lang w:eastAsia="zh-CN"/>
    </w:rPr>
  </w:style>
  <w:style w:type="paragraph" w:styleId="HTMLPreformatted">
    <w:name w:val="HTML Preformatted"/>
    <w:basedOn w:val="Normal"/>
    <w:link w:val="HTMLPreformattedChar"/>
    <w:uiPriority w:val="99"/>
    <w:unhideWhenUsed/>
    <w:rsid w:val="001A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1A65A8"/>
    <w:rPr>
      <w:rFonts w:ascii="Courier New" w:eastAsiaTheme="minorEastAsia" w:hAnsi="Courier New" w:cs="Courier New"/>
      <w:sz w:val="20"/>
      <w:szCs w:val="20"/>
    </w:rPr>
  </w:style>
  <w:style w:type="paragraph" w:styleId="FootnoteText">
    <w:name w:val="footnote text"/>
    <w:basedOn w:val="Normal"/>
    <w:link w:val="FootnoteTextChar"/>
    <w:semiHidden/>
    <w:unhideWhenUsed/>
    <w:rsid w:val="00405ABC"/>
    <w:pPr>
      <w:spacing w:after="0"/>
    </w:pPr>
    <w:rPr>
      <w:sz w:val="20"/>
      <w:szCs w:val="20"/>
    </w:rPr>
  </w:style>
  <w:style w:type="character" w:customStyle="1" w:styleId="FootnoteTextChar">
    <w:name w:val="Footnote Text Char"/>
    <w:basedOn w:val="DefaultParagraphFont"/>
    <w:link w:val="FootnoteText"/>
    <w:semiHidden/>
    <w:rsid w:val="00405ABC"/>
    <w:rPr>
      <w:rFonts w:asciiTheme="minorHAnsi" w:hAnsiTheme="minorHAnsi"/>
      <w:sz w:val="20"/>
      <w:szCs w:val="20"/>
    </w:rPr>
  </w:style>
  <w:style w:type="character" w:styleId="FootnoteReference">
    <w:name w:val="footnote reference"/>
    <w:basedOn w:val="DefaultParagraphFont"/>
    <w:semiHidden/>
    <w:unhideWhenUsed/>
    <w:rsid w:val="00405A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59209">
      <w:bodyDiv w:val="1"/>
      <w:marLeft w:val="0"/>
      <w:marRight w:val="0"/>
      <w:marTop w:val="0"/>
      <w:marBottom w:val="0"/>
      <w:divBdr>
        <w:top w:val="none" w:sz="0" w:space="0" w:color="auto"/>
        <w:left w:val="none" w:sz="0" w:space="0" w:color="auto"/>
        <w:bottom w:val="none" w:sz="0" w:space="0" w:color="auto"/>
        <w:right w:val="none" w:sz="0" w:space="0" w:color="auto"/>
      </w:divBdr>
    </w:div>
    <w:div w:id="226109179">
      <w:bodyDiv w:val="1"/>
      <w:marLeft w:val="0"/>
      <w:marRight w:val="0"/>
      <w:marTop w:val="0"/>
      <w:marBottom w:val="0"/>
      <w:divBdr>
        <w:top w:val="none" w:sz="0" w:space="0" w:color="auto"/>
        <w:left w:val="none" w:sz="0" w:space="0" w:color="auto"/>
        <w:bottom w:val="none" w:sz="0" w:space="0" w:color="auto"/>
        <w:right w:val="none" w:sz="0" w:space="0" w:color="auto"/>
      </w:divBdr>
    </w:div>
    <w:div w:id="317271079">
      <w:bodyDiv w:val="1"/>
      <w:marLeft w:val="0"/>
      <w:marRight w:val="0"/>
      <w:marTop w:val="0"/>
      <w:marBottom w:val="0"/>
      <w:divBdr>
        <w:top w:val="none" w:sz="0" w:space="0" w:color="auto"/>
        <w:left w:val="none" w:sz="0" w:space="0" w:color="auto"/>
        <w:bottom w:val="none" w:sz="0" w:space="0" w:color="auto"/>
        <w:right w:val="none" w:sz="0" w:space="0" w:color="auto"/>
      </w:divBdr>
    </w:div>
    <w:div w:id="393742039">
      <w:bodyDiv w:val="1"/>
      <w:marLeft w:val="0"/>
      <w:marRight w:val="0"/>
      <w:marTop w:val="0"/>
      <w:marBottom w:val="0"/>
      <w:divBdr>
        <w:top w:val="none" w:sz="0" w:space="0" w:color="auto"/>
        <w:left w:val="none" w:sz="0" w:space="0" w:color="auto"/>
        <w:bottom w:val="none" w:sz="0" w:space="0" w:color="auto"/>
        <w:right w:val="none" w:sz="0" w:space="0" w:color="auto"/>
      </w:divBdr>
    </w:div>
    <w:div w:id="581716074">
      <w:bodyDiv w:val="1"/>
      <w:marLeft w:val="0"/>
      <w:marRight w:val="0"/>
      <w:marTop w:val="0"/>
      <w:marBottom w:val="0"/>
      <w:divBdr>
        <w:top w:val="none" w:sz="0" w:space="0" w:color="auto"/>
        <w:left w:val="none" w:sz="0" w:space="0" w:color="auto"/>
        <w:bottom w:val="none" w:sz="0" w:space="0" w:color="auto"/>
        <w:right w:val="none" w:sz="0" w:space="0" w:color="auto"/>
      </w:divBdr>
    </w:div>
    <w:div w:id="736123551">
      <w:bodyDiv w:val="1"/>
      <w:marLeft w:val="0"/>
      <w:marRight w:val="0"/>
      <w:marTop w:val="0"/>
      <w:marBottom w:val="0"/>
      <w:divBdr>
        <w:top w:val="none" w:sz="0" w:space="0" w:color="auto"/>
        <w:left w:val="none" w:sz="0" w:space="0" w:color="auto"/>
        <w:bottom w:val="none" w:sz="0" w:space="0" w:color="auto"/>
        <w:right w:val="none" w:sz="0" w:space="0" w:color="auto"/>
      </w:divBdr>
    </w:div>
    <w:div w:id="139034961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iopscience.iop.org/1749-4699/5/1/015001/artic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c42d497b97fe4e33"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s://github.com/HDFGroup/hdf5/tree/feature/multi_dataset"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2.xml"/><Relationship Id="rId28" Type="http://schemas.microsoft.com/office/2016/09/relationships/commentsIds" Target="commentsIds.xml"/><Relationship Id="rId10" Type="http://schemas.openxmlformats.org/officeDocument/2006/relationships/image" Target="media/image2.emf"/><Relationship Id="rId19" Type="http://schemas.openxmlformats.org/officeDocument/2006/relationships/hyperlink" Target="https://ieeexplore.ieee.org/document/967163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2.xml"/><Relationship Id="rId27"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Dotum">
    <w:altName w:val="돋움"/>
    <w:panose1 w:val="020B0600000101010101"/>
    <w:charset w:val="81"/>
    <w:family w:val="modern"/>
    <w:notTrueType/>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931A70"/>
    <w:rsid w:val="0093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D862995-FD67-1E45-9DF3-3E6930FA02A5}">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7C9AAAA-FA0F-2143-B3F5-C7207AA33AC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82C29-DA4C-4286-8F3A-3029EB8A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3185</Words>
  <Characters>18157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 *</dc:creator>
  <cp:lastModifiedBy>Neil Fortner</cp:lastModifiedBy>
  <cp:revision>6</cp:revision>
  <cp:lastPrinted>2022-01-26T01:25:00Z</cp:lastPrinted>
  <dcterms:created xsi:type="dcterms:W3CDTF">2022-05-24T01:10:00Z</dcterms:created>
  <dcterms:modified xsi:type="dcterms:W3CDTF">2022-05-24T01:53:00Z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documentId_6452</vt:lpwstr>
  </property>
  <property fmtid="{D5CDD505-2E9C-101B-9397-08002B2CF9AE}" pid="3" name="grammarly_documentContext">
    <vt:lpwstr>{"goals":[],"domain":"general","emotions":[],"dialect":"american"}</vt:lpwstr>
  </property>
</Properties>
</file>