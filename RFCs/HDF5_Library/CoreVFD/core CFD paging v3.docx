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611674" w:rsidP="00611674">
      <w:pPr>
        <w:pStyle w:val="Title"/>
      </w:pPr>
      <w:bookmarkStart w:id="0" w:name="_GoBack"/>
      <w:bookmarkEnd w:id="0"/>
      <w:r>
        <w:t xml:space="preserve">RFC: </w:t>
      </w:r>
      <w:r w:rsidR="00E81A39">
        <w:t xml:space="preserve">Core VFD </w:t>
      </w:r>
      <w:del w:id="1" w:author="Dana Robinson" w:date="2014-03-26T15:31:00Z">
        <w:r w:rsidR="00E81A39" w:rsidDel="00C14E78">
          <w:delText>Performance Changes</w:delText>
        </w:r>
      </w:del>
      <w:ins w:id="2" w:author="Dana Robinson" w:date="2014-03-26T15:31:00Z">
        <w:r w:rsidR="00C14E78">
          <w:t>Backing Store Paged Writes</w:t>
        </w:r>
      </w:ins>
      <w:r>
        <w:t xml:space="preserve">  </w:t>
      </w:r>
    </w:p>
    <w:p w:rsidR="00611674" w:rsidRDefault="00E81A39" w:rsidP="00611674">
      <w:pPr>
        <w:pStyle w:val="Author"/>
      </w:pPr>
      <w:r>
        <w:t>Dana Robinson</w:t>
      </w:r>
    </w:p>
    <w:p w:rsidR="00063B6A" w:rsidRDefault="00E81A39" w:rsidP="00611674">
      <w:pPr>
        <w:pStyle w:val="Abstract"/>
        <w:rPr>
          <w:ins w:id="3" w:author="Dana Robinson" w:date="2014-03-26T15:33:00Z"/>
        </w:rPr>
      </w:pPr>
      <w:r>
        <w:t>The core virtual file drive</w:t>
      </w:r>
      <w:ins w:id="4" w:author="Dana Robinson" w:date="2014-03-28T14:16:00Z">
        <w:r w:rsidR="00001ED8">
          <w:t>r</w:t>
        </w:r>
      </w:ins>
      <w:r>
        <w:t xml:space="preserve"> (VFD) allows manipulating HDF5 files in memory instead of </w:t>
      </w:r>
      <w:ins w:id="5" w:author="Dana Robinson" w:date="2014-03-26T15:32:00Z">
        <w:r w:rsidR="0047495E">
          <w:t>i</w:t>
        </w:r>
        <w:r w:rsidR="00063B6A">
          <w:t xml:space="preserve">n </w:t>
        </w:r>
      </w:ins>
      <w:r>
        <w:t>physical storage.</w:t>
      </w:r>
      <w:del w:id="6" w:author="Dana Robinson" w:date="2014-03-28T14:17:00Z">
        <w:r w:rsidDel="00523391">
          <w:delText xml:space="preserve"> </w:delText>
        </w:r>
      </w:del>
      <w:r>
        <w:t xml:space="preserve"> Files can either be created in memory or existing files </w:t>
      </w:r>
      <w:ins w:id="7" w:author="Dana Robinson" w:date="2014-03-28T16:23:00Z">
        <w:r w:rsidR="0047495E">
          <w:t>i</w:t>
        </w:r>
      </w:ins>
      <w:del w:id="8" w:author="Dana Robinson" w:date="2014-03-28T16:23:00Z">
        <w:r w:rsidDel="0047495E">
          <w:delText>i</w:delText>
        </w:r>
      </w:del>
      <w:r>
        <w:t xml:space="preserve">n physical storage can be copied into memory. </w:t>
      </w:r>
      <w:del w:id="9" w:author="Dana Robinson" w:date="2014-03-28T14:17:00Z">
        <w:r w:rsidDel="00523391">
          <w:delText xml:space="preserve"> </w:delText>
        </w:r>
      </w:del>
      <w:r>
        <w:t xml:space="preserve">Optionally, the in-memory changes can be propagated back to physical storage when the file is closed. </w:t>
      </w:r>
      <w:del w:id="10" w:author="Dana Robinson" w:date="2014-03-28T14:17:00Z">
        <w:r w:rsidDel="00523391">
          <w:delText xml:space="preserve"> </w:delText>
        </w:r>
      </w:del>
      <w:r>
        <w:t>When this is done, the entire file is written out to disk, even if only a few bytes were changed.</w:t>
      </w:r>
    </w:p>
    <w:p w:rsidR="0084062A" w:rsidRDefault="00E81A39" w:rsidP="00611674">
      <w:pPr>
        <w:pStyle w:val="Abstract"/>
      </w:pPr>
      <w:del w:id="11" w:author="Dana Robinson" w:date="2014-03-26T15:33:00Z">
        <w:r w:rsidDel="00063B6A">
          <w:delText xml:space="preserve">  </w:delText>
        </w:r>
      </w:del>
      <w:r>
        <w:t>This document describes updat</w:t>
      </w:r>
      <w:ins w:id="12" w:author="Dana Robinson" w:date="2014-03-26T15:34:00Z">
        <w:r w:rsidR="00063B6A">
          <w:t>es to</w:t>
        </w:r>
      </w:ins>
      <w:del w:id="13" w:author="Dana Robinson" w:date="2014-03-26T15:34:00Z">
        <w:r w:rsidDel="00063B6A">
          <w:delText>i</w:delText>
        </w:r>
      </w:del>
      <w:del w:id="14" w:author="Dana Robinson" w:date="2014-03-26T15:33:00Z">
        <w:r w:rsidDel="00063B6A">
          <w:delText>ng</w:delText>
        </w:r>
      </w:del>
      <w:r>
        <w:t xml:space="preserve"> the core VFD</w:t>
      </w:r>
      <w:del w:id="15" w:author="Dana Robinson" w:date="2014-03-26T15:36:00Z">
        <w:r w:rsidDel="00063B6A">
          <w:delText xml:space="preserve"> so</w:delText>
        </w:r>
      </w:del>
      <w:r>
        <w:t xml:space="preserve"> that </w:t>
      </w:r>
      <w:ins w:id="16" w:author="Dana Robinson" w:date="2014-03-26T15:36:00Z">
        <w:r w:rsidR="00063B6A">
          <w:t xml:space="preserve">track </w:t>
        </w:r>
      </w:ins>
      <w:r>
        <w:t>modifications</w:t>
      </w:r>
      <w:ins w:id="17" w:author="Dana Robinson" w:date="2014-03-26T15:36:00Z">
        <w:r w:rsidR="00063B6A">
          <w:t xml:space="preserve"> </w:t>
        </w:r>
      </w:ins>
      <w:del w:id="18" w:author="Dana Robinson" w:date="2014-03-26T15:36:00Z">
        <w:r w:rsidDel="00063B6A">
          <w:delText xml:space="preserve"> are tracked </w:delText>
        </w:r>
      </w:del>
      <w:r>
        <w:t xml:space="preserve">and only </w:t>
      </w:r>
      <w:ins w:id="19" w:author="Dana Robinson" w:date="2014-03-26T15:36:00Z">
        <w:r w:rsidR="00063B6A">
          <w:t xml:space="preserve">write the </w:t>
        </w:r>
      </w:ins>
      <w:r>
        <w:t xml:space="preserve">changed bytes </w:t>
      </w:r>
      <w:del w:id="20" w:author="Dana Robinson" w:date="2014-03-26T15:36:00Z">
        <w:r w:rsidDel="00063B6A">
          <w:delText xml:space="preserve">are written out </w:delText>
        </w:r>
      </w:del>
      <w:r>
        <w:t>on file close.</w:t>
      </w:r>
      <w:r w:rsidR="0084062A">
        <w:t xml:space="preserve"> </w:t>
      </w:r>
      <w:ins w:id="21" w:author="Dana Robinson" w:date="2014-03-28T14:17:00Z">
        <w:r w:rsidR="00523391">
          <w:t xml:space="preserve">As an optimization that reduces small I/O operations, the modifications can optionally be aggregated into </w:t>
        </w:r>
        <w:commentRangeStart w:id="22"/>
        <w:r w:rsidR="00523391">
          <w:t>pages</w:t>
        </w:r>
      </w:ins>
      <w:commentRangeEnd w:id="22"/>
      <w:r w:rsidR="00D8612E">
        <w:rPr>
          <w:rStyle w:val="CommentReference"/>
        </w:rPr>
        <w:commentReference w:id="22"/>
      </w:r>
      <w:ins w:id="23" w:author="Dana Robinson" w:date="2014-03-28T14:17:00Z">
        <w:r w:rsidR="00523391">
          <w:t>.</w:t>
        </w:r>
      </w:ins>
      <w:del w:id="24" w:author="Dana Robinson" w:date="2014-03-28T14:17:00Z">
        <w:r w:rsidR="0084062A" w:rsidDel="00523391">
          <w:delText xml:space="preserve"> </w:delText>
        </w:r>
      </w:del>
    </w:p>
    <w:p w:rsidR="00611674" w:rsidRDefault="0084062A" w:rsidP="00611674">
      <w:pPr>
        <w:pStyle w:val="Abstract"/>
      </w:pPr>
      <w:r>
        <w:t>This feature w</w:t>
      </w:r>
      <w:r w:rsidR="00B00886">
        <w:t>ill be introduced in HDF5 1.8.13</w:t>
      </w:r>
      <w:r>
        <w:t xml:space="preserve">, to be released in </w:t>
      </w:r>
      <w:r w:rsidR="00B00886">
        <w:t>May</w:t>
      </w:r>
      <w:del w:id="25" w:author="Elena Pourmal" w:date="2014-03-30T17:49:00Z">
        <w:r w:rsidR="00B00886" w:rsidDel="00D8612E">
          <w:delText>,</w:delText>
        </w:r>
      </w:del>
      <w:r w:rsidR="00B00886">
        <w:t xml:space="preserve"> 2014</w:t>
      </w:r>
      <w:r>
        <w:t>.</w:t>
      </w:r>
    </w:p>
    <w:p w:rsidR="00611674" w:rsidRPr="00913E2A" w:rsidRDefault="00611674" w:rsidP="00611674">
      <w:pPr>
        <w:pStyle w:val="Divider"/>
      </w:pPr>
    </w:p>
    <w:p w:rsidR="00611674" w:rsidRDefault="00611674" w:rsidP="00034136">
      <w:pPr>
        <w:pStyle w:val="Heading1"/>
      </w:pPr>
      <w:r>
        <w:t xml:space="preserve">Introduction    </w:t>
      </w:r>
    </w:p>
    <w:p w:rsidR="009E6285" w:rsidRDefault="00E13336" w:rsidP="00611674">
      <w:r>
        <w:t xml:space="preserve">The core virtual file driver </w:t>
      </w:r>
      <w:r w:rsidR="00BE523B">
        <w:t xml:space="preserve">(VFD) </w:t>
      </w:r>
      <w:r>
        <w:t>allows HDF5 files to be created</w:t>
      </w:r>
      <w:r w:rsidR="00B00886">
        <w:t xml:space="preserve"> or opened in memory instead of </w:t>
      </w:r>
      <w:ins w:id="26" w:author="Dana Robinson" w:date="2013-11-07T17:33:00Z">
        <w:r w:rsidR="0047495E">
          <w:t>i</w:t>
        </w:r>
        <w:r w:rsidR="00B00886">
          <w:t xml:space="preserve">n </w:t>
        </w:r>
      </w:ins>
      <w:r>
        <w:t>physical storage (files are copied into memory on open).</w:t>
      </w:r>
      <w:del w:id="27" w:author="Dana Robinson" w:date="2014-03-28T16:25:00Z">
        <w:r w:rsidDel="0047495E">
          <w:delText xml:space="preserve"> </w:delText>
        </w:r>
      </w:del>
      <w:r>
        <w:t xml:space="preserve"> All subsequent file manipulations occur in memory, allowing very fast HDF5 file operations but with the disadvantage of </w:t>
      </w:r>
      <w:ins w:id="28" w:author="Dana Robinson" w:date="2014-03-28T16:24:00Z">
        <w:r w:rsidR="0047495E">
          <w:t xml:space="preserve">potentially </w:t>
        </w:r>
      </w:ins>
      <w:r>
        <w:t>requiring significant</w:t>
      </w:r>
      <w:ins w:id="29" w:author="Dana Robinson" w:date="2014-03-28T16:25:00Z">
        <w:r w:rsidR="0047495E">
          <w:t xml:space="preserve"> </w:t>
        </w:r>
      </w:ins>
      <w:del w:id="30" w:author="Dana Robinson" w:date="2014-03-28T16:25:00Z">
        <w:r w:rsidDel="0047495E">
          <w:delText xml:space="preserve"> </w:delText>
        </w:r>
      </w:del>
      <w:r>
        <w:t xml:space="preserve">memory </w:t>
      </w:r>
      <w:ins w:id="31" w:author="Dana Robinson" w:date="2014-03-28T16:25:00Z">
        <w:r w:rsidR="0047495E">
          <w:t xml:space="preserve">resources </w:t>
        </w:r>
      </w:ins>
      <w:r>
        <w:t xml:space="preserve">when working with large files. </w:t>
      </w:r>
      <w:del w:id="32" w:author="Dana Robinson" w:date="2014-03-28T16:25:00Z">
        <w:r w:rsidDel="0047495E">
          <w:delText xml:space="preserve"> </w:delText>
        </w:r>
      </w:del>
      <w:r>
        <w:t>On close, the changes can optionally be propagated to physical storage.</w:t>
      </w:r>
      <w:del w:id="33" w:author="Dana Robinson" w:date="2014-03-28T16:27:00Z">
        <w:r w:rsidDel="00C02CC7">
          <w:delText xml:space="preserve"> </w:delText>
        </w:r>
      </w:del>
      <w:r>
        <w:t xml:space="preserve"> This option is set </w:t>
      </w:r>
      <w:r w:rsidR="009E6285">
        <w:t xml:space="preserve">when </w:t>
      </w:r>
      <w:del w:id="34" w:author="Dana Robinson" w:date="2014-03-28T16:25:00Z">
        <w:r w:rsidR="009E6285" w:rsidDel="0047495E">
          <w:delText xml:space="preserve">selecting </w:delText>
        </w:r>
      </w:del>
      <w:ins w:id="35" w:author="Dana Robinson" w:date="2014-03-28T16:25:00Z">
        <w:r w:rsidR="0047495E">
          <w:t xml:space="preserve">configuring </w:t>
        </w:r>
      </w:ins>
      <w:r w:rsidR="009E6285">
        <w:t xml:space="preserve">the core VFD via the following </w:t>
      </w:r>
      <w:r w:rsidR="00C5330A">
        <w:t>API</w:t>
      </w:r>
      <w:r w:rsidR="009E6285">
        <w:t xml:space="preserve"> </w:t>
      </w:r>
      <w:commentRangeStart w:id="36"/>
      <w:r w:rsidR="009E6285">
        <w:t>call</w:t>
      </w:r>
      <w:commentRangeEnd w:id="36"/>
      <w:r w:rsidR="00D8612E">
        <w:rPr>
          <w:rStyle w:val="CommentReference"/>
        </w:rPr>
        <w:commentReference w:id="36"/>
      </w:r>
      <w:r w:rsidR="009E6285">
        <w:t>:</w:t>
      </w:r>
    </w:p>
    <w:p w:rsidR="009E6285" w:rsidRDefault="009E6285" w:rsidP="00611674"/>
    <w:p w:rsidR="00E13336" w:rsidRPr="009E6285" w:rsidRDefault="009E6285" w:rsidP="009E6285">
      <w:pPr>
        <w:ind w:firstLine="720"/>
        <w:rPr>
          <w:rFonts w:ascii="Consolas" w:hAnsi="Consolas" w:cs="Consolas"/>
          <w:sz w:val="20"/>
          <w:szCs w:val="20"/>
        </w:rPr>
      </w:pPr>
      <w:r w:rsidRPr="009E6285">
        <w:rPr>
          <w:rFonts w:ascii="Consolas" w:hAnsi="Consolas" w:cs="Consolas"/>
          <w:i/>
          <w:iCs/>
          <w:sz w:val="20"/>
          <w:szCs w:val="20"/>
        </w:rPr>
        <w:t>herr_t</w:t>
      </w:r>
      <w:r w:rsidRPr="009E6285">
        <w:rPr>
          <w:rFonts w:ascii="Consolas" w:hAnsi="Consolas" w:cs="Consolas"/>
          <w:sz w:val="20"/>
          <w:szCs w:val="20"/>
        </w:rPr>
        <w:t> H5Pset_fapl_</w:t>
      </w:r>
      <w:proofErr w:type="gramStart"/>
      <w:r w:rsidRPr="009E6285">
        <w:rPr>
          <w:rFonts w:ascii="Consolas" w:hAnsi="Consolas" w:cs="Consolas"/>
          <w:sz w:val="20"/>
          <w:szCs w:val="20"/>
        </w:rPr>
        <w:t>core(</w:t>
      </w:r>
      <w:proofErr w:type="gramEnd"/>
      <w:r w:rsidRPr="009E6285">
        <w:rPr>
          <w:rFonts w:ascii="Consolas" w:hAnsi="Consolas" w:cs="Consolas"/>
          <w:sz w:val="20"/>
          <w:szCs w:val="20"/>
        </w:rPr>
        <w:t> </w:t>
      </w:r>
      <w:r w:rsidRPr="009E6285">
        <w:rPr>
          <w:rFonts w:ascii="Consolas" w:hAnsi="Consolas" w:cs="Consolas"/>
          <w:i/>
          <w:iCs/>
          <w:sz w:val="20"/>
          <w:szCs w:val="20"/>
        </w:rPr>
        <w:t>hid_t</w:t>
      </w:r>
      <w:r w:rsidRPr="009E6285">
        <w:rPr>
          <w:rFonts w:ascii="Consolas" w:hAnsi="Consolas" w:cs="Consolas"/>
          <w:sz w:val="20"/>
          <w:szCs w:val="20"/>
        </w:rPr>
        <w:t> fapl_id, </w:t>
      </w:r>
      <w:r w:rsidRPr="009E6285">
        <w:rPr>
          <w:rFonts w:ascii="Consolas" w:hAnsi="Consolas" w:cs="Consolas"/>
          <w:i/>
          <w:iCs/>
          <w:sz w:val="20"/>
          <w:szCs w:val="20"/>
        </w:rPr>
        <w:t>size_t</w:t>
      </w:r>
      <w:r w:rsidRPr="009E6285">
        <w:rPr>
          <w:rFonts w:ascii="Consolas" w:hAnsi="Consolas" w:cs="Consolas"/>
          <w:sz w:val="20"/>
          <w:szCs w:val="20"/>
        </w:rPr>
        <w:t> increment, </w:t>
      </w:r>
      <w:r w:rsidRPr="009E6285">
        <w:rPr>
          <w:rFonts w:ascii="Consolas" w:hAnsi="Consolas" w:cs="Consolas"/>
          <w:i/>
          <w:iCs/>
          <w:sz w:val="20"/>
          <w:szCs w:val="20"/>
        </w:rPr>
        <w:t>hbool_t</w:t>
      </w:r>
      <w:r w:rsidRPr="009E6285">
        <w:rPr>
          <w:rFonts w:ascii="Consolas" w:hAnsi="Consolas" w:cs="Consolas"/>
          <w:sz w:val="20"/>
          <w:szCs w:val="20"/>
        </w:rPr>
        <w:t> backing_store )</w:t>
      </w:r>
    </w:p>
    <w:p w:rsidR="009E6285" w:rsidRDefault="009E6285" w:rsidP="00611674"/>
    <w:p w:rsidR="009E6285" w:rsidRDefault="009E6285" w:rsidP="00611674">
      <w:r>
        <w:t xml:space="preserve">The </w:t>
      </w:r>
      <w:r w:rsidRPr="009E6285">
        <w:rPr>
          <w:rFonts w:ascii="Consolas" w:hAnsi="Consolas" w:cs="Consolas"/>
          <w:sz w:val="20"/>
          <w:szCs w:val="20"/>
        </w:rPr>
        <w:t>backing_store</w:t>
      </w:r>
      <w:r>
        <w:t xml:space="preserve"> parameter sets whether changes are propagated to physical storage on close. </w:t>
      </w:r>
      <w:del w:id="37" w:author="Dana Robinson" w:date="2014-03-28T16:27:00Z">
        <w:r w:rsidDel="00C02CC7">
          <w:delText xml:space="preserve"> </w:delText>
        </w:r>
      </w:del>
      <w:r>
        <w:t xml:space="preserve">If this is set to </w:t>
      </w:r>
      <w:r w:rsidRPr="009E6285">
        <w:rPr>
          <w:rFonts w:ascii="Consolas" w:hAnsi="Consolas" w:cs="Consolas"/>
          <w:sz w:val="20"/>
          <w:szCs w:val="20"/>
        </w:rPr>
        <w:t>0</w:t>
      </w:r>
      <w:r>
        <w:t xml:space="preserve"> (</w:t>
      </w:r>
      <w:r w:rsidRPr="009E6285">
        <w:rPr>
          <w:rFonts w:ascii="Consolas" w:hAnsi="Consolas" w:cs="Consolas"/>
          <w:sz w:val="20"/>
          <w:szCs w:val="20"/>
        </w:rPr>
        <w:t>FALSE</w:t>
      </w:r>
      <w:r>
        <w:t>) then all changes will be lost when the file is closed.</w:t>
      </w:r>
      <w:del w:id="38" w:author="Dana Robinson" w:date="2014-03-28T16:27:00Z">
        <w:r w:rsidDel="00C02CC7">
          <w:delText xml:space="preserve"> </w:delText>
        </w:r>
      </w:del>
      <w:r>
        <w:t xml:space="preserve"> If this is set to </w:t>
      </w:r>
      <w:r w:rsidRPr="009E6285">
        <w:rPr>
          <w:rFonts w:ascii="Consolas" w:hAnsi="Consolas" w:cs="Consolas"/>
          <w:sz w:val="20"/>
          <w:szCs w:val="20"/>
        </w:rPr>
        <w:t>1</w:t>
      </w:r>
      <w:r>
        <w:t xml:space="preserve"> (</w:t>
      </w:r>
      <w:r w:rsidRPr="009E6285">
        <w:rPr>
          <w:rFonts w:ascii="Consolas" w:hAnsi="Consolas" w:cs="Consolas"/>
          <w:sz w:val="20"/>
          <w:szCs w:val="20"/>
        </w:rPr>
        <w:t>TRUE</w:t>
      </w:r>
      <w:r>
        <w:t xml:space="preserve">), then the changes are written </w:t>
      </w:r>
      <w:r w:rsidR="00C5330A">
        <w:t>to storage</w:t>
      </w:r>
      <w:ins w:id="39" w:author="Dana Robinson" w:date="2014-03-28T16:26:00Z">
        <w:r w:rsidR="00C02CC7">
          <w:t xml:space="preserve"> on file close or flush</w:t>
        </w:r>
      </w:ins>
      <w:r>
        <w:t>.</w:t>
      </w:r>
    </w:p>
    <w:p w:rsidR="009E6285" w:rsidRDefault="009E6285" w:rsidP="00611674">
      <w:r>
        <w:t xml:space="preserve">The current implementation </w:t>
      </w:r>
      <w:r w:rsidR="00C2039F">
        <w:t>of</w:t>
      </w:r>
      <w:r>
        <w:t xml:space="preserve"> the library writes the entire file out</w:t>
      </w:r>
      <w:r w:rsidR="00C2039F">
        <w:t xml:space="preserve"> on close if even a single byte has changed. </w:t>
      </w:r>
      <w:del w:id="40" w:author="Dana Robinson" w:date="2014-03-28T16:27:00Z">
        <w:r w:rsidR="00C2039F" w:rsidDel="00C02CC7">
          <w:delText xml:space="preserve"> </w:delText>
        </w:r>
      </w:del>
      <w:r w:rsidR="00C2039F">
        <w:t xml:space="preserve">Naturally, this can be inefficient, especially when very large files are written out </w:t>
      </w:r>
      <w:r w:rsidR="00C5330A">
        <w:t>after</w:t>
      </w:r>
      <w:r w:rsidR="00C2039F">
        <w:t xml:space="preserve"> minimal changes</w:t>
      </w:r>
      <w:ins w:id="41" w:author="Dana Robinson" w:date="2014-03-28T16:26:00Z">
        <w:r w:rsidR="00C02CC7">
          <w:t xml:space="preserve"> have been made</w:t>
        </w:r>
      </w:ins>
      <w:r w:rsidR="00C2039F">
        <w:t>.</w:t>
      </w:r>
    </w:p>
    <w:p w:rsidR="00611674" w:rsidRDefault="00C2039F" w:rsidP="00034136">
      <w:pPr>
        <w:pStyle w:val="Heading1"/>
      </w:pPr>
      <w:r>
        <w:t>Tracking Writes for Improved Performance</w:t>
      </w:r>
    </w:p>
    <w:p w:rsidR="00C2039F" w:rsidRDefault="00C02CC7" w:rsidP="00611674">
      <w:ins w:id="42" w:author="Dana Robinson" w:date="2014-03-28T16:26:00Z">
        <w:r>
          <w:t>An</w:t>
        </w:r>
      </w:ins>
      <w:ins w:id="43" w:author="Dana Robinson" w:date="2014-03-28T17:11:00Z">
        <w:r w:rsidR="00B232F6">
          <w:t xml:space="preserve"> obvious </w:t>
        </w:r>
      </w:ins>
      <w:ins w:id="44" w:author="Dana Robinson" w:date="2014-03-28T16:26:00Z">
        <w:r>
          <w:t>improvement</w:t>
        </w:r>
      </w:ins>
      <w:ins w:id="45" w:author="Dana Robinson" w:date="2014-03-28T16:56:00Z">
        <w:r w:rsidR="003F44FE">
          <w:t xml:space="preserve"> to the "write everything" algorithm would be to track the regions of the file that have been changed, writing them to storage on file close or flush.</w:t>
        </w:r>
      </w:ins>
      <w:ins w:id="46" w:author="Dana Robinson" w:date="2014-03-28T17:11:00Z">
        <w:r w:rsidR="00B232F6">
          <w:t xml:space="preserve"> </w:t>
        </w:r>
      </w:ins>
      <w:r w:rsidR="00C2039F">
        <w:t xml:space="preserve">The </w:t>
      </w:r>
      <w:ins w:id="47" w:author="Dana Robinson" w:date="2014-03-28T17:11:00Z">
        <w:r w:rsidR="00B232F6">
          <w:t xml:space="preserve">required </w:t>
        </w:r>
      </w:ins>
      <w:r w:rsidR="00C2039F">
        <w:t xml:space="preserve">changes to the core VFD </w:t>
      </w:r>
      <w:del w:id="48" w:author="Dana Robinson" w:date="2014-03-28T17:11:00Z">
        <w:r w:rsidR="00C2039F" w:rsidDel="00B232F6">
          <w:delText xml:space="preserve">are </w:delText>
        </w:r>
      </w:del>
      <w:ins w:id="49" w:author="Dana Robinson" w:date="2014-03-28T17:11:00Z">
        <w:r w:rsidR="00B232F6">
          <w:t xml:space="preserve">would </w:t>
        </w:r>
        <w:commentRangeStart w:id="50"/>
        <w:r w:rsidR="00B232F6">
          <w:t>be</w:t>
        </w:r>
      </w:ins>
      <w:commentRangeEnd w:id="50"/>
      <w:r w:rsidR="00D8612E">
        <w:rPr>
          <w:rStyle w:val="CommentReference"/>
        </w:rPr>
        <w:commentReference w:id="50"/>
      </w:r>
      <w:ins w:id="51" w:author="Dana Robinson" w:date="2014-03-28T17:11:00Z">
        <w:r w:rsidR="00B232F6">
          <w:t xml:space="preserve"> </w:t>
        </w:r>
      </w:ins>
      <w:r w:rsidR="00C2039F">
        <w:t>fairly straightforward.</w:t>
      </w:r>
      <w:del w:id="52" w:author="Dana Robinson" w:date="2014-03-28T17:12:00Z">
        <w:r w:rsidR="00C2039F" w:rsidDel="00B232F6">
          <w:delText xml:space="preserve"> </w:delText>
        </w:r>
      </w:del>
      <w:r w:rsidR="00C2039F">
        <w:t xml:space="preserve"> A</w:t>
      </w:r>
      <w:r w:rsidR="00E5676D">
        <w:t>s write calls pass through the core VFD, a</w:t>
      </w:r>
      <w:r w:rsidR="00C2039F">
        <w:t xml:space="preserve"> list of </w:t>
      </w:r>
      <w:r w:rsidR="00C2039F" w:rsidRPr="00C2039F">
        <w:rPr>
          <w:rFonts w:ascii="Consolas" w:hAnsi="Consolas" w:cs="Consolas"/>
          <w:sz w:val="20"/>
          <w:szCs w:val="20"/>
        </w:rPr>
        <w:t>(</w:t>
      </w:r>
      <w:r w:rsidR="00E5676D">
        <w:rPr>
          <w:rFonts w:ascii="Consolas" w:hAnsi="Consolas" w:cs="Consolas"/>
          <w:sz w:val="20"/>
          <w:szCs w:val="20"/>
        </w:rPr>
        <w:t>start</w:t>
      </w:r>
      <w:r w:rsidR="00C2039F" w:rsidRPr="00C2039F">
        <w:rPr>
          <w:rFonts w:ascii="Consolas" w:hAnsi="Consolas" w:cs="Consolas"/>
          <w:sz w:val="20"/>
          <w:szCs w:val="20"/>
        </w:rPr>
        <w:t xml:space="preserve"> address, </w:t>
      </w:r>
      <w:r w:rsidR="00E5676D">
        <w:rPr>
          <w:rFonts w:ascii="Consolas" w:hAnsi="Consolas" w:cs="Consolas"/>
          <w:sz w:val="20"/>
          <w:szCs w:val="20"/>
        </w:rPr>
        <w:t>end address</w:t>
      </w:r>
      <w:r w:rsidR="00C2039F" w:rsidRPr="00C2039F">
        <w:rPr>
          <w:rFonts w:ascii="Consolas" w:hAnsi="Consolas" w:cs="Consolas"/>
          <w:sz w:val="20"/>
          <w:szCs w:val="20"/>
        </w:rPr>
        <w:t>)</w:t>
      </w:r>
      <w:r w:rsidR="00C2039F">
        <w:t xml:space="preserve"> pairs </w:t>
      </w:r>
      <w:r w:rsidR="00E5676D">
        <w:t xml:space="preserve">representing the writes </w:t>
      </w:r>
      <w:del w:id="53" w:author="Dana Robinson" w:date="2014-03-28T17:12:00Z">
        <w:r w:rsidR="00C2039F" w:rsidDel="00B232F6">
          <w:delText xml:space="preserve">will </w:delText>
        </w:r>
      </w:del>
      <w:ins w:id="54" w:author="Dana Robinson" w:date="2014-03-28T17:12:00Z">
        <w:r w:rsidR="00B232F6">
          <w:t xml:space="preserve">would </w:t>
        </w:r>
      </w:ins>
      <w:r w:rsidR="00C2039F">
        <w:t xml:space="preserve">be updated, serving as a map of modified </w:t>
      </w:r>
      <w:r w:rsidR="00C2039F">
        <w:lastRenderedPageBreak/>
        <w:t xml:space="preserve">regions in the file. </w:t>
      </w:r>
      <w:del w:id="55" w:author="Dana Robinson" w:date="2014-03-28T17:13:00Z">
        <w:r w:rsidR="00C2039F" w:rsidDel="00B232F6">
          <w:delText xml:space="preserve"> </w:delText>
        </w:r>
      </w:del>
      <w:r w:rsidR="00C2039F">
        <w:t xml:space="preserve">This data structure </w:t>
      </w:r>
      <w:del w:id="56" w:author="Dana Robinson" w:date="2014-03-28T17:12:00Z">
        <w:r w:rsidR="00C2039F" w:rsidDel="00B232F6">
          <w:delText xml:space="preserve">will </w:delText>
        </w:r>
      </w:del>
      <w:ins w:id="57" w:author="Dana Robinson" w:date="2014-03-28T17:12:00Z">
        <w:r w:rsidR="00B232F6">
          <w:t xml:space="preserve">would </w:t>
        </w:r>
      </w:ins>
      <w:r w:rsidR="00C2039F">
        <w:t xml:space="preserve">merge overlapping or abutting regions as they </w:t>
      </w:r>
      <w:del w:id="58" w:author="Dana Robinson" w:date="2014-03-28T17:13:00Z">
        <w:r w:rsidR="00C2039F" w:rsidDel="00B232F6">
          <w:delText xml:space="preserve">are </w:delText>
        </w:r>
      </w:del>
      <w:ins w:id="59" w:author="Dana Robinson" w:date="2014-03-28T17:13:00Z">
        <w:r w:rsidR="00B232F6">
          <w:t xml:space="preserve">were </w:t>
        </w:r>
      </w:ins>
      <w:r w:rsidR="00C2039F">
        <w:t xml:space="preserve">inserted into the list. </w:t>
      </w:r>
      <w:del w:id="60" w:author="Dana Robinson" w:date="2014-03-28T17:13:00Z">
        <w:r w:rsidR="00C2039F" w:rsidDel="00B232F6">
          <w:delText xml:space="preserve"> </w:delText>
        </w:r>
      </w:del>
      <w:ins w:id="61" w:author="Dana Robinson" w:date="2013-11-07T17:35:00Z">
        <w:r w:rsidR="00B00886">
          <w:t xml:space="preserve">As a further optimization, a </w:t>
        </w:r>
      </w:ins>
      <w:ins w:id="62" w:author="Dana Robinson" w:date="2013-11-07T17:39:00Z">
        <w:r w:rsidR="006C5040">
          <w:t xml:space="preserve">write </w:t>
        </w:r>
      </w:ins>
      <w:ins w:id="63" w:author="Dana Robinson" w:date="2013-11-07T17:35:00Z">
        <w:r w:rsidR="00B00886">
          <w:t xml:space="preserve">page size </w:t>
        </w:r>
      </w:ins>
      <w:ins w:id="64" w:author="Dana Robinson" w:date="2014-03-28T17:12:00Z">
        <w:r w:rsidR="00B232F6">
          <w:t>could</w:t>
        </w:r>
      </w:ins>
      <w:ins w:id="65" w:author="Dana Robinson" w:date="2013-11-07T17:35:00Z">
        <w:r w:rsidR="00B00886">
          <w:t xml:space="preserve"> be set</w:t>
        </w:r>
      </w:ins>
      <w:ins w:id="66" w:author="Dana Robinson" w:date="2013-11-07T17:39:00Z">
        <w:r w:rsidR="00B232F6">
          <w:t xml:space="preserve">. </w:t>
        </w:r>
        <w:r w:rsidR="006C5040">
          <w:t>This feature</w:t>
        </w:r>
      </w:ins>
      <w:ins w:id="67" w:author="Dana Robinson" w:date="2013-11-07T17:35:00Z">
        <w:r w:rsidR="006C5040">
          <w:t xml:space="preserve"> </w:t>
        </w:r>
      </w:ins>
      <w:ins w:id="68" w:author="Dana Robinson" w:date="2014-03-28T17:12:00Z">
        <w:r w:rsidR="00B232F6">
          <w:t>would</w:t>
        </w:r>
      </w:ins>
      <w:ins w:id="69" w:author="Dana Robinson" w:date="2013-11-07T17:35:00Z">
        <w:r w:rsidR="00B00886">
          <w:t xml:space="preserve"> expand any dirty regions to the nearest page boundaries, which </w:t>
        </w:r>
      </w:ins>
      <w:ins w:id="70" w:author="Dana Robinson" w:date="2014-03-28T17:13:00Z">
        <w:r w:rsidR="00B232F6">
          <w:t>would</w:t>
        </w:r>
      </w:ins>
      <w:ins w:id="71" w:author="Dana Robinson" w:date="2013-11-07T17:35:00Z">
        <w:r w:rsidR="00B00886">
          <w:t xml:space="preserve"> </w:t>
        </w:r>
      </w:ins>
      <w:ins w:id="72" w:author="Dana Robinson" w:date="2013-11-07T17:37:00Z">
        <w:r w:rsidR="00B00886">
          <w:t xml:space="preserve">minimize seeks </w:t>
        </w:r>
      </w:ins>
      <w:ins w:id="73" w:author="Dana Robinson" w:date="2014-03-28T17:12:00Z">
        <w:r w:rsidR="00B232F6">
          <w:t xml:space="preserve">and small, inefficient writes </w:t>
        </w:r>
      </w:ins>
      <w:ins w:id="74" w:author="Dana Robinson" w:date="2013-11-07T17:37:00Z">
        <w:r w:rsidR="00B00886">
          <w:t>whe</w:t>
        </w:r>
        <w:r w:rsidR="006C5040">
          <w:t xml:space="preserve">n a large number of small non-adjacent writes occur (figure 1). </w:t>
        </w:r>
      </w:ins>
      <w:r w:rsidR="00C2039F">
        <w:t xml:space="preserve">When the </w:t>
      </w:r>
      <w:r w:rsidR="00E5676D">
        <w:t xml:space="preserve">file is closed, the list </w:t>
      </w:r>
      <w:del w:id="75" w:author="Dana Robinson" w:date="2014-03-28T17:13:00Z">
        <w:r w:rsidR="00E5676D" w:rsidDel="00B232F6">
          <w:delText xml:space="preserve">will </w:delText>
        </w:r>
      </w:del>
      <w:ins w:id="76" w:author="Dana Robinson" w:date="2014-03-28T17:13:00Z">
        <w:r w:rsidR="00B232F6">
          <w:t xml:space="preserve">would </w:t>
        </w:r>
      </w:ins>
      <w:r w:rsidR="00E5676D">
        <w:t xml:space="preserve">be traversed and the modified regions of memory </w:t>
      </w:r>
      <w:del w:id="77" w:author="Dana Robinson" w:date="2014-03-28T17:13:00Z">
        <w:r w:rsidR="00E5676D" w:rsidDel="00B232F6">
          <w:delText xml:space="preserve">will </w:delText>
        </w:r>
      </w:del>
      <w:ins w:id="78" w:author="Dana Robinson" w:date="2014-03-28T17:13:00Z">
        <w:r w:rsidR="00B232F6">
          <w:t xml:space="preserve">would </w:t>
        </w:r>
      </w:ins>
      <w:r w:rsidR="00E5676D">
        <w:t>be propagated to physical storage</w:t>
      </w:r>
      <w:ins w:id="79" w:author="Dana Robinson" w:date="2013-11-07T17:39:00Z">
        <w:r w:rsidR="006C5040">
          <w:t>.</w:t>
        </w:r>
      </w:ins>
      <w:del w:id="80" w:author="Dana Robinson" w:date="2013-11-07T17:40:00Z">
        <w:r w:rsidR="00C5330A" w:rsidDel="006C5040">
          <w:delText xml:space="preserve"> if the </w:delText>
        </w:r>
        <w:r w:rsidR="00C5330A" w:rsidRPr="00C5330A" w:rsidDel="006C5040">
          <w:rPr>
            <w:rFonts w:ascii="Consolas" w:hAnsi="Consolas" w:cs="Consolas"/>
            <w:sz w:val="20"/>
            <w:szCs w:val="20"/>
          </w:rPr>
          <w:delText>backing_store</w:delText>
        </w:r>
        <w:r w:rsidR="00C5330A" w:rsidDel="006C5040">
          <w:delText xml:space="preserve"> flag is set</w:delText>
        </w:r>
        <w:r w:rsidR="00E5676D" w:rsidDel="006C5040">
          <w:delText>.</w:delText>
        </w:r>
      </w:del>
    </w:p>
    <w:p w:rsidR="00611674" w:rsidRDefault="00E5676D" w:rsidP="00611674">
      <w:pPr>
        <w:rPr>
          <w:ins w:id="81" w:author="Dana Robinson" w:date="2013-11-07T18:07:00Z"/>
        </w:rPr>
      </w:pPr>
      <w:r>
        <w:t>Note that the</w:t>
      </w:r>
      <w:r w:rsidR="00A569CB">
        <w:t>se</w:t>
      </w:r>
      <w:r>
        <w:t xml:space="preserve"> marked regions </w:t>
      </w:r>
      <w:del w:id="82" w:author="Dana Robinson" w:date="2014-03-28T17:13:00Z">
        <w:r w:rsidDel="00B232F6">
          <w:delText xml:space="preserve">will </w:delText>
        </w:r>
      </w:del>
      <w:ins w:id="83" w:author="Dana Robinson" w:date="2014-03-28T17:13:00Z">
        <w:r w:rsidR="00B232F6">
          <w:t xml:space="preserve">would </w:t>
        </w:r>
      </w:ins>
      <w:r>
        <w:t xml:space="preserve">be at the granularity of the write calls that the library makes.  i.e., an entire metadata object or dataset chunk </w:t>
      </w:r>
      <w:del w:id="84" w:author="Dana Robinson" w:date="2014-03-28T17:14:00Z">
        <w:r w:rsidDel="00B232F6">
          <w:delText xml:space="preserve">will </w:delText>
        </w:r>
      </w:del>
      <w:ins w:id="85" w:author="Dana Robinson" w:date="2014-03-28T17:14:00Z">
        <w:r w:rsidR="00B232F6">
          <w:t xml:space="preserve">would </w:t>
        </w:r>
      </w:ins>
      <w:r>
        <w:t xml:space="preserve">be marked dirty if even a single byte is changed, since the library </w:t>
      </w:r>
      <w:del w:id="86" w:author="Dana Robinson" w:date="2014-03-28T17:14:00Z">
        <w:r w:rsidDel="00B232F6">
          <w:delText>will use</w:delText>
        </w:r>
      </w:del>
      <w:ins w:id="87" w:author="Dana Robinson" w:date="2014-03-28T17:14:00Z">
        <w:r w:rsidR="00B232F6">
          <w:t>uses</w:t>
        </w:r>
      </w:ins>
      <w:r>
        <w:t xml:space="preserve"> a single write call when these are evicted from their respective caches.  The core VFD </w:t>
      </w:r>
      <w:del w:id="88" w:author="Dana Robinson" w:date="2014-03-28T17:14:00Z">
        <w:r w:rsidDel="00B232F6">
          <w:delText xml:space="preserve">will </w:delText>
        </w:r>
      </w:del>
      <w:ins w:id="89" w:author="Dana Robinson" w:date="2014-03-28T17:14:00Z">
        <w:r w:rsidR="00B232F6">
          <w:t xml:space="preserve">would </w:t>
        </w:r>
      </w:ins>
      <w:r>
        <w:t xml:space="preserve">make no effort to </w:t>
      </w:r>
      <w:r w:rsidR="00A569CB">
        <w:t>determine</w:t>
      </w:r>
      <w:r>
        <w:t xml:space="preserve"> the particular bytes that were modified </w:t>
      </w:r>
      <w:r w:rsidR="00A569CB">
        <w:t>with respect to the original data</w:t>
      </w:r>
      <w:r w:rsidR="00A569CB">
        <w:rPr>
          <w:rStyle w:val="FootnoteReference"/>
        </w:rPr>
        <w:footnoteReference w:id="1"/>
      </w:r>
      <w:r>
        <w:t>.</w:t>
      </w:r>
    </w:p>
    <w:p w:rsidR="00EE4FF4" w:rsidRDefault="00EE4FF4" w:rsidP="00611674">
      <w:pPr>
        <w:rPr>
          <w:ins w:id="90" w:author="Dana Robinson" w:date="2013-11-07T18:06:00Z"/>
        </w:rPr>
      </w:pPr>
    </w:p>
    <w:p w:rsidR="00EE4FF4" w:rsidRDefault="00EE4FF4">
      <w:pPr>
        <w:keepNext/>
        <w:rPr>
          <w:ins w:id="91" w:author="Dana Robinson" w:date="2013-11-07T18:10:00Z"/>
        </w:rPr>
        <w:pPrChange w:id="92" w:author="Dana Robinson" w:date="2013-11-07T18:10:00Z">
          <w:pPr/>
        </w:pPrChange>
      </w:pPr>
      <w:ins w:id="93" w:author="Dana Robinson" w:date="2013-11-07T18:07:00Z">
        <w:r>
          <w:rPr>
            <w:noProof/>
          </w:rPr>
          <w:drawing>
            <wp:inline distT="0" distB="0" distL="0" distR="0" wp14:anchorId="09ED36E3" wp14:editId="6C5F4F32">
              <wp:extent cx="6294755" cy="296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259" cy="2982062"/>
                      </a:xfrm>
                      <a:prstGeom prst="rect">
                        <a:avLst/>
                      </a:prstGeom>
                      <a:noFill/>
                    </pic:spPr>
                  </pic:pic>
                </a:graphicData>
              </a:graphic>
            </wp:inline>
          </w:drawing>
        </w:r>
      </w:ins>
    </w:p>
    <w:p w:rsidR="00EE4FF4" w:rsidRPr="000E4D80" w:rsidRDefault="00EE4FF4">
      <w:pPr>
        <w:pStyle w:val="Caption"/>
        <w:jc w:val="center"/>
        <w:pPrChange w:id="94" w:author="Dana Robinson" w:date="2013-11-07T18:10:00Z">
          <w:pPr/>
        </w:pPrChange>
      </w:pPr>
      <w:ins w:id="95" w:author="Dana Robinson" w:date="2013-11-07T18:10:00Z">
        <w:r>
          <w:t xml:space="preserve">Figure </w:t>
        </w:r>
        <w:r>
          <w:fldChar w:fldCharType="begin"/>
        </w:r>
        <w:r>
          <w:instrText xml:space="preserve"> STYLEREF 1 \s </w:instrText>
        </w:r>
      </w:ins>
      <w:r>
        <w:fldChar w:fldCharType="separate"/>
      </w:r>
      <w:r w:rsidR="00034136">
        <w:rPr>
          <w:noProof/>
        </w:rPr>
        <w:t>2</w:t>
      </w:r>
      <w:ins w:id="96" w:author="Dana Robinson" w:date="2013-11-07T18:10:00Z">
        <w:r>
          <w:fldChar w:fldCharType="end"/>
        </w:r>
        <w:r>
          <w:noBreakHyphen/>
        </w:r>
        <w:r>
          <w:fldChar w:fldCharType="begin"/>
        </w:r>
        <w:r>
          <w:instrText xml:space="preserve"> SEQ Figure \* ARABIC \s 1 </w:instrText>
        </w:r>
      </w:ins>
      <w:r>
        <w:fldChar w:fldCharType="separate"/>
      </w:r>
      <w:ins w:id="97" w:author="Dana Robinson" w:date="2013-11-08T16:24:00Z">
        <w:r w:rsidR="00034136">
          <w:rPr>
            <w:noProof/>
          </w:rPr>
          <w:t>1</w:t>
        </w:r>
      </w:ins>
      <w:ins w:id="98" w:author="Dana Robinson" w:date="2013-11-07T18:10:00Z">
        <w:r>
          <w:fldChar w:fldCharType="end"/>
        </w:r>
        <w:r>
          <w:t>: Effect of the paging fe</w:t>
        </w:r>
        <w:r w:rsidR="00B232F6">
          <w:t>ature.  When the paging feature</w:t>
        </w:r>
        <w:r>
          <w:t xml:space="preserve"> has been enabled, the in-memory "file" is conceptually divided into multiple pages (dashed lines).  Dirtying any part of a page marks the entire page </w:t>
        </w:r>
        <w:r>
          <w:rPr>
            <w:noProof/>
          </w:rPr>
          <w:t>as dirty.</w:t>
        </w:r>
      </w:ins>
    </w:p>
    <w:p w:rsidR="00611674" w:rsidRDefault="00A569CB" w:rsidP="00034136">
      <w:pPr>
        <w:pStyle w:val="Heading1"/>
      </w:pPr>
      <w:r>
        <w:t>Using the New Feature</w:t>
      </w:r>
    </w:p>
    <w:p w:rsidR="00BE523B" w:rsidDel="009A4B47" w:rsidRDefault="00A569CB" w:rsidP="00A569CB">
      <w:pPr>
        <w:rPr>
          <w:del w:id="99" w:author="Dana Robinson" w:date="2013-11-07T18:22:00Z"/>
        </w:rPr>
      </w:pPr>
      <w:del w:id="100" w:author="Dana Robinson" w:date="2013-11-07T18:22:00Z">
        <w:r w:rsidDel="009A4B47">
          <w:delText>T</w:delText>
        </w:r>
        <w:r w:rsidR="00BE523B" w:rsidDel="009A4B47">
          <w:delText xml:space="preserve">his has not been </w:delText>
        </w:r>
        <w:r w:rsidR="009C4BDE" w:rsidDel="009A4B47">
          <w:delText xml:space="preserve">fully </w:delText>
        </w:r>
        <w:r w:rsidR="00BE523B" w:rsidDel="009A4B47">
          <w:delText>decided yet.  Once we have obtained performance data for the feature, we will decide how it will be enabled.</w:delText>
        </w:r>
      </w:del>
    </w:p>
    <w:p w:rsidR="00A569CB" w:rsidDel="009A4B47" w:rsidRDefault="00BE523B" w:rsidP="00A569CB">
      <w:pPr>
        <w:rPr>
          <w:del w:id="101" w:author="Dana Robinson" w:date="2013-11-07T18:22:00Z"/>
        </w:rPr>
      </w:pPr>
      <w:del w:id="102" w:author="Dana Robinson" w:date="2013-11-07T18:22:00Z">
        <w:r w:rsidDel="009A4B47">
          <w:delText xml:space="preserve">If the performance penalty for list manipulation is small, even for pathological cases that would result in many </w:delText>
        </w:r>
        <w:r w:rsidR="009C4BDE" w:rsidDel="009A4B47">
          <w:delText xml:space="preserve">list </w:delText>
        </w:r>
        <w:r w:rsidDel="009A4B47">
          <w:delText>operations, we can just make the new behavior the default and not worry about providing a means to enable the old behavior.  This would be the ideal situation.</w:delText>
        </w:r>
      </w:del>
    </w:p>
    <w:p w:rsidR="00812E4E" w:rsidRDefault="00BE523B" w:rsidP="00A569CB">
      <w:pPr>
        <w:rPr>
          <w:ins w:id="103" w:author="Dana Robinson" w:date="2014-03-28T17:21:00Z"/>
        </w:rPr>
      </w:pPr>
      <w:del w:id="104" w:author="Dana Robinson" w:date="2013-11-07T18:22:00Z">
        <w:r w:rsidDel="009A4B47">
          <w:delText xml:space="preserve">If the list manipulation overhead is significant for some cases, then either an H5P property list function could be added to set the behavior or the </w:delText>
        </w:r>
        <w:r w:rsidRPr="00BE523B" w:rsidDel="009A4B47">
          <w:rPr>
            <w:rFonts w:ascii="Consolas" w:hAnsi="Consolas" w:cs="Consolas"/>
            <w:sz w:val="20"/>
            <w:szCs w:val="20"/>
          </w:rPr>
          <w:delText>backing_store</w:delText>
        </w:r>
        <w:r w:rsidDel="009A4B47">
          <w:delText xml:space="preserve"> parameter could be modified to be interpreted as a collection of bitwise flags.</w:delText>
        </w:r>
      </w:del>
      <w:ins w:id="105" w:author="Dana Robinson" w:date="2013-11-07T18:22:00Z">
        <w:r w:rsidR="009A4B47">
          <w:t xml:space="preserve">The </w:t>
        </w:r>
      </w:ins>
      <w:ins w:id="106" w:author="Dana Robinson" w:date="2013-11-08T15:24:00Z">
        <w:r w:rsidR="003117A9">
          <w:t>write tracking</w:t>
        </w:r>
      </w:ins>
      <w:ins w:id="107" w:author="Dana Robinson" w:date="2013-11-07T18:46:00Z">
        <w:r w:rsidR="00B232F6">
          <w:t xml:space="preserve"> feature will be off</w:t>
        </w:r>
        <w:r w:rsidR="00E77B7F">
          <w:t xml:space="preserve"> by default</w:t>
        </w:r>
      </w:ins>
      <w:ins w:id="108" w:author="Dana Robinson" w:date="2014-03-28T17:16:00Z">
        <w:r w:rsidR="00B232F6">
          <w:t xml:space="preserve">, even when the </w:t>
        </w:r>
        <w:r w:rsidR="00B232F6" w:rsidRPr="00812E4E">
          <w:rPr>
            <w:rFonts w:ascii="Consolas" w:hAnsi="Consolas" w:cs="Consolas"/>
            <w:rPrChange w:id="109" w:author="Dana Robinson" w:date="2014-03-28T17:17:00Z">
              <w:rPr/>
            </w:rPrChange>
          </w:rPr>
          <w:t>backing_store</w:t>
        </w:r>
        <w:r w:rsidR="00B232F6">
          <w:t xml:space="preserve"> flag is set to </w:t>
        </w:r>
        <w:r w:rsidR="00B232F6" w:rsidRPr="00812E4E">
          <w:rPr>
            <w:rFonts w:ascii="Consolas" w:hAnsi="Consolas" w:cs="Consolas"/>
            <w:rPrChange w:id="110" w:author="Dana Robinson" w:date="2014-03-28T17:17:00Z">
              <w:rPr/>
            </w:rPrChange>
          </w:rPr>
          <w:t>TRUE</w:t>
        </w:r>
        <w:r w:rsidR="00812E4E">
          <w:t xml:space="preserve">. </w:t>
        </w:r>
      </w:ins>
      <w:ins w:id="111" w:author="Dana Robinson" w:date="2013-11-08T15:26:00Z">
        <w:r w:rsidR="003117A9">
          <w:t xml:space="preserve">The feature </w:t>
        </w:r>
      </w:ins>
      <w:ins w:id="112" w:author="Dana Robinson" w:date="2014-03-28T17:17:00Z">
        <w:r w:rsidR="00812E4E">
          <w:t>will</w:t>
        </w:r>
      </w:ins>
      <w:ins w:id="113" w:author="Dana Robinson" w:date="2013-11-08T15:26:00Z">
        <w:r w:rsidR="003117A9">
          <w:t xml:space="preserve"> be controlled via the</w:t>
        </w:r>
      </w:ins>
      <w:ins w:id="114" w:author="Dana Robinson" w:date="2014-03-28T17:17:00Z">
        <w:r w:rsidR="00812E4E">
          <w:t xml:space="preserve"> new </w:t>
        </w:r>
      </w:ins>
      <w:ins w:id="115" w:author="Dana Robinson" w:date="2013-11-08T15:26:00Z">
        <w:r w:rsidR="003117A9" w:rsidRPr="0050035F">
          <w:rPr>
            <w:rFonts w:ascii="Consolas" w:hAnsi="Consolas" w:cs="Consolas"/>
            <w:rPrChange w:id="116" w:author="Dana Robinson" w:date="2013-11-08T15:42:00Z">
              <w:rPr/>
            </w:rPrChange>
          </w:rPr>
          <w:t>H5P</w:t>
        </w:r>
      </w:ins>
      <w:ins w:id="117" w:author="Dana Robinson" w:date="2014-03-28T17:18:00Z">
        <w:r w:rsidR="00812E4E">
          <w:rPr>
            <w:rFonts w:ascii="Consolas" w:hAnsi="Consolas" w:cs="Consolas"/>
          </w:rPr>
          <w:t>get/</w:t>
        </w:r>
      </w:ins>
      <w:proofErr w:type="spellStart"/>
      <w:ins w:id="118" w:author="Dana Robinson" w:date="2013-11-08T15:26:00Z">
        <w:r w:rsidR="003117A9" w:rsidRPr="0050035F">
          <w:rPr>
            <w:rFonts w:ascii="Consolas" w:hAnsi="Consolas" w:cs="Consolas"/>
            <w:rPrChange w:id="119" w:author="Dana Robinson" w:date="2013-11-08T15:42:00Z">
              <w:rPr/>
            </w:rPrChange>
          </w:rPr>
          <w:t>set_core_</w:t>
        </w:r>
      </w:ins>
      <w:ins w:id="120" w:author="Dana Robinson" w:date="2014-03-28T17:40:00Z">
        <w:r w:rsidR="00EE7A44">
          <w:rPr>
            <w:rFonts w:ascii="Consolas" w:hAnsi="Consolas" w:cs="Consolas"/>
          </w:rPr>
          <w:t>write_</w:t>
        </w:r>
        <w:proofErr w:type="gramStart"/>
        <w:r w:rsidR="00EE7A44">
          <w:rPr>
            <w:rFonts w:ascii="Consolas" w:hAnsi="Consolas" w:cs="Consolas"/>
          </w:rPr>
          <w:t>tracking</w:t>
        </w:r>
      </w:ins>
      <w:proofErr w:type="spellEnd"/>
      <w:ins w:id="121" w:author="Dana Robinson" w:date="2013-11-08T15:26:00Z">
        <w:r w:rsidR="003117A9" w:rsidRPr="0050035F">
          <w:rPr>
            <w:rFonts w:ascii="Consolas" w:hAnsi="Consolas" w:cs="Consolas"/>
            <w:rPrChange w:id="122" w:author="Dana Robinson" w:date="2013-11-08T15:42:00Z">
              <w:rPr/>
            </w:rPrChange>
          </w:rPr>
          <w:t>(</w:t>
        </w:r>
        <w:proofErr w:type="gramEnd"/>
        <w:r w:rsidR="003117A9" w:rsidRPr="0050035F">
          <w:rPr>
            <w:rFonts w:ascii="Consolas" w:hAnsi="Consolas" w:cs="Consolas"/>
            <w:rPrChange w:id="123" w:author="Dana Robinson" w:date="2013-11-08T15:42:00Z">
              <w:rPr/>
            </w:rPrChange>
          </w:rPr>
          <w:t>)</w:t>
        </w:r>
      </w:ins>
      <w:ins w:id="124" w:author="Dana Robinson" w:date="2014-03-28T17:18:00Z">
        <w:r w:rsidR="00812E4E">
          <w:rPr>
            <w:rFonts w:ascii="Consolas" w:hAnsi="Consolas" w:cs="Consolas"/>
          </w:rPr>
          <w:t xml:space="preserve"> </w:t>
        </w:r>
        <w:r w:rsidR="00812E4E">
          <w:t>HDF5 API calls (tentative RM calls appear in the appendices of this document)</w:t>
        </w:r>
      </w:ins>
      <w:ins w:id="125" w:author="Dana Robinson" w:date="2013-11-08T15:26:00Z">
        <w:r w:rsidR="003117A9">
          <w:t>.</w:t>
        </w:r>
      </w:ins>
      <w:ins w:id="126" w:author="Dana Robinson" w:date="2013-11-08T15:36:00Z">
        <w:r w:rsidR="0050035F">
          <w:t xml:space="preserve"> </w:t>
        </w:r>
      </w:ins>
    </w:p>
    <w:p w:rsidR="00EE7A44" w:rsidRDefault="00EE7A44" w:rsidP="00EE7A44">
      <w:pPr>
        <w:ind w:left="720"/>
        <w:rPr>
          <w:ins w:id="127" w:author="Dana Robinson" w:date="2014-03-28T17:40:00Z"/>
          <w:rFonts w:ascii="Consolas" w:hAnsi="Consolas" w:cs="Consolas"/>
        </w:rPr>
      </w:pPr>
      <w:ins w:id="128" w:author="Dana Robinson" w:date="2014-03-28T17:40:00Z">
        <w:r w:rsidRPr="00572710">
          <w:rPr>
            <w:rFonts w:ascii="Consolas" w:hAnsi="Consolas" w:cs="Consolas"/>
            <w:i/>
          </w:rPr>
          <w:t>herr_t</w:t>
        </w:r>
        <w:r>
          <w:rPr>
            <w:rFonts w:ascii="Consolas" w:hAnsi="Consolas" w:cs="Consolas"/>
          </w:rPr>
          <w:t xml:space="preserve"> H5Ps</w:t>
        </w:r>
        <w:r w:rsidRPr="00572710">
          <w:rPr>
            <w:rFonts w:ascii="Consolas" w:hAnsi="Consolas" w:cs="Consolas"/>
          </w:rPr>
          <w:t>et_core_</w:t>
        </w:r>
        <w:r>
          <w:rPr>
            <w:rFonts w:ascii="Consolas" w:hAnsi="Consolas" w:cs="Consolas"/>
          </w:rPr>
          <w:t>write_</w:t>
        </w:r>
        <w:proofErr w:type="gramStart"/>
        <w:r>
          <w:rPr>
            <w:rFonts w:ascii="Consolas" w:hAnsi="Consolas" w:cs="Consolas"/>
          </w:rPr>
          <w:t>tracking</w:t>
        </w:r>
        <w:r w:rsidRPr="00572710">
          <w:rPr>
            <w:rFonts w:ascii="Consolas" w:hAnsi="Consolas" w:cs="Consolas"/>
          </w:rPr>
          <w:t>(</w:t>
        </w:r>
        <w:proofErr w:type="gramEnd"/>
        <w:r w:rsidRPr="00572710">
          <w:rPr>
            <w:rFonts w:ascii="Consolas" w:hAnsi="Consolas" w:cs="Consolas"/>
            <w:i/>
          </w:rPr>
          <w:t>hid_t</w:t>
        </w:r>
        <w:r w:rsidRPr="00572710">
          <w:rPr>
            <w:rFonts w:ascii="Consolas" w:hAnsi="Consolas" w:cs="Consolas"/>
          </w:rPr>
          <w:t xml:space="preserve"> fapl_id, </w:t>
        </w:r>
        <w:r w:rsidRPr="00607FBC">
          <w:rPr>
            <w:rFonts w:ascii="Consolas" w:hAnsi="Consolas" w:cs="Consolas"/>
            <w:i/>
          </w:rPr>
          <w:t>hbool_t</w:t>
        </w:r>
        <w:r>
          <w:rPr>
            <w:rFonts w:ascii="Consolas" w:hAnsi="Consolas" w:cs="Consolas"/>
          </w:rPr>
          <w:t xml:space="preserve"> is_enabled, </w:t>
        </w:r>
        <w:r w:rsidRPr="00572710">
          <w:rPr>
            <w:rFonts w:ascii="Consolas" w:hAnsi="Consolas" w:cs="Consolas"/>
            <w:i/>
          </w:rPr>
          <w:t>size_t</w:t>
        </w:r>
        <w:r w:rsidRPr="00572710">
          <w:rPr>
            <w:rFonts w:ascii="Consolas" w:hAnsi="Consolas" w:cs="Consolas"/>
          </w:rPr>
          <w:t xml:space="preserve"> </w:t>
        </w:r>
        <w:proofErr w:type="spellStart"/>
        <w:r>
          <w:rPr>
            <w:rFonts w:ascii="Consolas" w:hAnsi="Consolas" w:cs="Consolas"/>
          </w:rPr>
          <w:t>page</w:t>
        </w:r>
        <w:r w:rsidRPr="00572710">
          <w:rPr>
            <w:rFonts w:ascii="Consolas" w:hAnsi="Consolas" w:cs="Consolas"/>
          </w:rPr>
          <w:t>_size</w:t>
        </w:r>
        <w:proofErr w:type="spellEnd"/>
        <w:r w:rsidRPr="00572710">
          <w:rPr>
            <w:rFonts w:ascii="Consolas" w:hAnsi="Consolas" w:cs="Consolas"/>
          </w:rPr>
          <w:t>)</w:t>
        </w:r>
      </w:ins>
    </w:p>
    <w:p w:rsidR="00EE7A44" w:rsidRPr="00572710" w:rsidRDefault="00EE7A44" w:rsidP="00EE7A44">
      <w:pPr>
        <w:ind w:left="720"/>
        <w:rPr>
          <w:ins w:id="129" w:author="Dana Robinson" w:date="2014-03-28T17:40:00Z"/>
          <w:rFonts w:ascii="Consolas" w:hAnsi="Consolas" w:cs="Consolas"/>
        </w:rPr>
      </w:pPr>
      <w:ins w:id="130" w:author="Dana Robinson" w:date="2014-03-28T17:40:00Z">
        <w:r w:rsidRPr="00572710">
          <w:rPr>
            <w:rFonts w:ascii="Consolas" w:hAnsi="Consolas" w:cs="Consolas"/>
            <w:i/>
          </w:rPr>
          <w:t>herr_t</w:t>
        </w:r>
        <w:r>
          <w:rPr>
            <w:rFonts w:ascii="Consolas" w:hAnsi="Consolas" w:cs="Consolas"/>
          </w:rPr>
          <w:t xml:space="preserve"> H5Pg</w:t>
        </w:r>
        <w:r w:rsidRPr="00572710">
          <w:rPr>
            <w:rFonts w:ascii="Consolas" w:hAnsi="Consolas" w:cs="Consolas"/>
          </w:rPr>
          <w:t>et_core_</w:t>
        </w:r>
        <w:r>
          <w:rPr>
            <w:rFonts w:ascii="Consolas" w:hAnsi="Consolas" w:cs="Consolas"/>
          </w:rPr>
          <w:t>write_</w:t>
        </w:r>
        <w:proofErr w:type="gramStart"/>
        <w:r>
          <w:rPr>
            <w:rFonts w:ascii="Consolas" w:hAnsi="Consolas" w:cs="Consolas"/>
          </w:rPr>
          <w:t>tracking</w:t>
        </w:r>
        <w:r w:rsidRPr="00572710">
          <w:rPr>
            <w:rFonts w:ascii="Consolas" w:hAnsi="Consolas" w:cs="Consolas"/>
          </w:rPr>
          <w:t>(</w:t>
        </w:r>
        <w:proofErr w:type="gramEnd"/>
        <w:r w:rsidRPr="00572710">
          <w:rPr>
            <w:rFonts w:ascii="Consolas" w:hAnsi="Consolas" w:cs="Consolas"/>
            <w:i/>
          </w:rPr>
          <w:t>hid_t</w:t>
        </w:r>
        <w:r w:rsidRPr="00572710">
          <w:rPr>
            <w:rFonts w:ascii="Consolas" w:hAnsi="Consolas" w:cs="Consolas"/>
          </w:rPr>
          <w:t xml:space="preserve"> fapl_id, </w:t>
        </w:r>
        <w:r w:rsidRPr="00607FBC">
          <w:rPr>
            <w:rFonts w:ascii="Consolas" w:hAnsi="Consolas" w:cs="Consolas"/>
            <w:i/>
          </w:rPr>
          <w:t>hbool_t</w:t>
        </w:r>
        <w:r>
          <w:rPr>
            <w:rFonts w:ascii="Consolas" w:hAnsi="Consolas" w:cs="Consolas"/>
          </w:rPr>
          <w:t xml:space="preserve"> *is_enabled, </w:t>
        </w:r>
        <w:r w:rsidRPr="00572710">
          <w:rPr>
            <w:rFonts w:ascii="Consolas" w:hAnsi="Consolas" w:cs="Consolas"/>
            <w:i/>
          </w:rPr>
          <w:t>size_t</w:t>
        </w:r>
        <w:r w:rsidRPr="00572710">
          <w:rPr>
            <w:rFonts w:ascii="Consolas" w:hAnsi="Consolas" w:cs="Consolas"/>
          </w:rPr>
          <w:t xml:space="preserve"> </w:t>
        </w:r>
        <w:r>
          <w:rPr>
            <w:rFonts w:ascii="Consolas" w:hAnsi="Consolas" w:cs="Consolas"/>
          </w:rPr>
          <w:t>*</w:t>
        </w:r>
        <w:proofErr w:type="spellStart"/>
        <w:r>
          <w:rPr>
            <w:rFonts w:ascii="Consolas" w:hAnsi="Consolas" w:cs="Consolas"/>
          </w:rPr>
          <w:t>page</w:t>
        </w:r>
        <w:r w:rsidRPr="00572710">
          <w:rPr>
            <w:rFonts w:ascii="Consolas" w:hAnsi="Consolas" w:cs="Consolas"/>
          </w:rPr>
          <w:t>_size</w:t>
        </w:r>
        <w:proofErr w:type="spellEnd"/>
        <w:r w:rsidRPr="00572710">
          <w:rPr>
            <w:rFonts w:ascii="Consolas" w:hAnsi="Consolas" w:cs="Consolas"/>
          </w:rPr>
          <w:t>)</w:t>
        </w:r>
      </w:ins>
    </w:p>
    <w:p w:rsidR="00EE7A44" w:rsidRPr="00572710" w:rsidRDefault="00EE7A44" w:rsidP="00EE7A44">
      <w:pPr>
        <w:ind w:left="720"/>
        <w:rPr>
          <w:ins w:id="131" w:author="Dana Robinson" w:date="2014-03-28T17:40:00Z"/>
          <w:rFonts w:ascii="Consolas" w:hAnsi="Consolas" w:cs="Consolas"/>
        </w:rPr>
      </w:pPr>
    </w:p>
    <w:p w:rsidR="0054600B" w:rsidRPr="00A569CB" w:rsidRDefault="0050035F" w:rsidP="00A569CB">
      <w:ins w:id="132" w:author="Dana Robinson" w:date="2013-11-08T15:36:00Z">
        <w:r>
          <w:t>Setting the page size to any nonzero value turns write tracking on</w:t>
        </w:r>
      </w:ins>
      <w:ins w:id="133" w:author="Dana Robinson" w:date="2013-11-08T15:37:00Z">
        <w:r>
          <w:t xml:space="preserve"> at that page size</w:t>
        </w:r>
      </w:ins>
      <w:ins w:id="134" w:author="Dana Robinson" w:date="2013-11-08T15:39:00Z">
        <w:r w:rsidR="00812E4E">
          <w:t xml:space="preserve">. Setting a </w:t>
        </w:r>
      </w:ins>
      <w:ins w:id="135" w:author="Dana Robinson" w:date="2013-11-08T15:37:00Z">
        <w:r>
          <w:t xml:space="preserve">page size of 1 byte </w:t>
        </w:r>
      </w:ins>
      <w:ins w:id="136" w:author="Dana Robinson" w:date="2014-03-28T17:41:00Z">
        <w:r w:rsidR="00EE7A44">
          <w:t>disables paging</w:t>
        </w:r>
      </w:ins>
      <w:ins w:id="137" w:author="Dana Robinson" w:date="2013-11-08T15:36:00Z">
        <w:r>
          <w:t>.</w:t>
        </w:r>
      </w:ins>
    </w:p>
    <w:p w:rsidR="00A569CB" w:rsidRPr="00A569CB" w:rsidRDefault="00A569CB" w:rsidP="00034136">
      <w:pPr>
        <w:pStyle w:val="Heading1"/>
      </w:pPr>
      <w:r>
        <w:t>Performance</w:t>
      </w:r>
    </w:p>
    <w:p w:rsidR="00AE7500" w:rsidRDefault="006C5040" w:rsidP="00611674">
      <w:pPr>
        <w:rPr>
          <w:ins w:id="138" w:author="Dana Robinson" w:date="2013-11-07T18:13:00Z"/>
        </w:rPr>
      </w:pPr>
      <w:ins w:id="139" w:author="Dana Robinson" w:date="2013-11-07T17:42:00Z">
        <w:r>
          <w:t>The performance benefits of the feature will depend heavily on the data access patterns of the application and will have to be evaluated on a case-by-case basis</w:t>
        </w:r>
      </w:ins>
      <w:ins w:id="140" w:author="Dana Robinson" w:date="2014-03-28T17:24:00Z">
        <w:r w:rsidR="00812E4E">
          <w:rPr>
            <w:rStyle w:val="FootnoteReference"/>
          </w:rPr>
          <w:footnoteReference w:id="2"/>
        </w:r>
      </w:ins>
      <w:ins w:id="142" w:author="Dana Robinson" w:date="2013-11-07T17:42:00Z">
        <w:r>
          <w:t>.  In cases where the majority of the data would be writ</w:t>
        </w:r>
        <w:r w:rsidR="00AE7500">
          <w:t>ten out (e.g., creating and writing data to a new file), the new feature will likely not impart a significant performance benefit.</w:t>
        </w:r>
      </w:ins>
      <w:ins w:id="143" w:author="Dana Robinson" w:date="2013-11-07T18:13:00Z">
        <w:r w:rsidR="00AE7500">
          <w:t xml:space="preserve">  In cases where a small amount of data will be added or changed (e.g., opening an existing file and modifying a small amount of existing data), the performance benefits </w:t>
        </w:r>
      </w:ins>
      <w:ins w:id="144" w:author="Dana Robinson" w:date="2013-11-07T18:14:00Z">
        <w:r w:rsidR="00AE7500">
          <w:t>could</w:t>
        </w:r>
      </w:ins>
      <w:ins w:id="145" w:author="Dana Robinson" w:date="2013-11-07T18:13:00Z">
        <w:r w:rsidR="00AE7500">
          <w:t xml:space="preserve"> be significant.</w:t>
        </w:r>
      </w:ins>
    </w:p>
    <w:p w:rsidR="00AE7500" w:rsidRDefault="00AE7500" w:rsidP="00611674">
      <w:pPr>
        <w:rPr>
          <w:ins w:id="146" w:author="Dana Robinson" w:date="2013-11-07T18:15:00Z"/>
        </w:rPr>
      </w:pPr>
      <w:ins w:id="147" w:author="Dana Robinson" w:date="2013-11-07T18:15:00Z">
        <w:r>
          <w:t>When performance tuning, the following parameters are likely to have significant effects on I/O throughput:</w:t>
        </w:r>
      </w:ins>
    </w:p>
    <w:p w:rsidR="00AE7500" w:rsidRDefault="00AE7500">
      <w:pPr>
        <w:pStyle w:val="ListParagraph"/>
        <w:numPr>
          <w:ilvl w:val="0"/>
          <w:numId w:val="36"/>
        </w:numPr>
        <w:rPr>
          <w:ins w:id="148" w:author="Dana Robinson" w:date="2013-11-07T18:16:00Z"/>
        </w:rPr>
        <w:pPrChange w:id="149" w:author="Dana Robinson" w:date="2013-11-07T18:20:00Z">
          <w:pPr/>
        </w:pPrChange>
      </w:pPr>
      <w:ins w:id="150" w:author="Dana Robinson" w:date="2013-11-07T18:16:00Z">
        <w:r>
          <w:t xml:space="preserve">Enabling/disabling </w:t>
        </w:r>
      </w:ins>
      <w:ins w:id="151" w:author="Dana Robinson" w:date="2013-11-08T16:04:00Z">
        <w:r w:rsidR="005F6D9A">
          <w:t xml:space="preserve">core VFD backing store </w:t>
        </w:r>
      </w:ins>
      <w:ins w:id="152" w:author="Dana Robinson" w:date="2013-11-07T18:16:00Z">
        <w:r>
          <w:t>paging and the page size</w:t>
        </w:r>
      </w:ins>
      <w:ins w:id="153" w:author="Dana Robinson" w:date="2013-11-08T16:07:00Z">
        <w:r w:rsidR="00B31327">
          <w:t xml:space="preserve"> (</w:t>
        </w:r>
        <w:r w:rsidR="00B31327" w:rsidRPr="00B31327">
          <w:rPr>
            <w:rFonts w:ascii="Consolas" w:hAnsi="Consolas" w:cs="Consolas"/>
            <w:rPrChange w:id="154" w:author="Dana Robinson" w:date="2013-11-08T16:07:00Z">
              <w:rPr/>
            </w:rPrChange>
          </w:rPr>
          <w:t>H5Pset_core_bstore_page_size</w:t>
        </w:r>
        <w:r w:rsidR="00B31327">
          <w:t>, described in this document)</w:t>
        </w:r>
      </w:ins>
      <w:ins w:id="155" w:author="Dana Robinson" w:date="2013-11-07T18:16:00Z">
        <w:r>
          <w:t>.</w:t>
        </w:r>
      </w:ins>
    </w:p>
    <w:p w:rsidR="00AE7500" w:rsidRDefault="00AE7500">
      <w:pPr>
        <w:pStyle w:val="ListParagraph"/>
        <w:numPr>
          <w:ilvl w:val="0"/>
          <w:numId w:val="36"/>
        </w:numPr>
        <w:rPr>
          <w:ins w:id="156" w:author="Dana Robinson" w:date="2013-11-07T18:15:00Z"/>
        </w:rPr>
        <w:pPrChange w:id="157" w:author="Dana Robinson" w:date="2013-11-07T18:20:00Z">
          <w:pPr/>
        </w:pPrChange>
      </w:pPr>
      <w:ins w:id="158" w:author="Dana Robinson" w:date="2013-11-07T18:15:00Z">
        <w:r>
          <w:t xml:space="preserve">Dataset </w:t>
        </w:r>
      </w:ins>
      <w:ins w:id="159" w:author="Dana Robinson" w:date="2013-11-08T16:09:00Z">
        <w:r w:rsidR="00B31327">
          <w:t xml:space="preserve">layout and </w:t>
        </w:r>
      </w:ins>
      <w:ins w:id="160" w:author="Dana Robinson" w:date="2013-11-07T18:15:00Z">
        <w:r>
          <w:t>chunk size</w:t>
        </w:r>
      </w:ins>
      <w:ins w:id="161" w:author="Dana Robinson" w:date="2013-11-08T16:08:00Z">
        <w:r w:rsidR="00B31327">
          <w:t xml:space="preserve"> (</w:t>
        </w:r>
      </w:ins>
      <w:ins w:id="162" w:author="Dana Robinson" w:date="2013-11-08T16:09:00Z">
        <w:r w:rsidR="00B31327" w:rsidRPr="00B31327">
          <w:rPr>
            <w:rFonts w:ascii="Consolas" w:hAnsi="Consolas" w:cs="Consolas"/>
            <w:rPrChange w:id="163" w:author="Dana Robinson" w:date="2013-11-08T16:09:00Z">
              <w:rPr/>
            </w:rPrChange>
          </w:rPr>
          <w:t>H5Pset_layout</w:t>
        </w:r>
        <w:r w:rsidR="00B31327">
          <w:t xml:space="preserve"> and </w:t>
        </w:r>
      </w:ins>
      <w:ins w:id="164" w:author="Dana Robinson" w:date="2013-11-08T16:08:00Z">
        <w:r w:rsidR="00B31327" w:rsidRPr="00B31327">
          <w:rPr>
            <w:rFonts w:ascii="Consolas" w:hAnsi="Consolas" w:cs="Consolas"/>
            <w:rPrChange w:id="165" w:author="Dana Robinson" w:date="2013-11-08T16:09:00Z">
              <w:rPr/>
            </w:rPrChange>
          </w:rPr>
          <w:t>H5Pset_chunk</w:t>
        </w:r>
        <w:r w:rsidR="00B31327">
          <w:t>)</w:t>
        </w:r>
      </w:ins>
      <w:ins w:id="166" w:author="Dana Robinson" w:date="2013-11-07T18:15:00Z">
        <w:r>
          <w:t>.</w:t>
        </w:r>
      </w:ins>
    </w:p>
    <w:p w:rsidR="00AE7500" w:rsidRDefault="00B31327">
      <w:pPr>
        <w:pStyle w:val="ListParagraph"/>
        <w:numPr>
          <w:ilvl w:val="0"/>
          <w:numId w:val="36"/>
        </w:numPr>
        <w:rPr>
          <w:ins w:id="167" w:author="Dana Robinson" w:date="2013-11-07T18:17:00Z"/>
        </w:rPr>
        <w:pPrChange w:id="168" w:author="Dana Robinson" w:date="2013-11-07T18:20:00Z">
          <w:pPr/>
        </w:pPrChange>
      </w:pPr>
      <w:ins w:id="169" w:author="Dana Robinson" w:date="2013-11-07T18:17:00Z">
        <w:r>
          <w:t>M</w:t>
        </w:r>
        <w:r w:rsidR="00AE7500">
          <w:t>etadata aggregation size</w:t>
        </w:r>
      </w:ins>
      <w:ins w:id="170" w:author="Dana Robinson" w:date="2013-11-08T16:04:00Z">
        <w:r w:rsidR="005F6D9A">
          <w:t xml:space="preserve"> </w:t>
        </w:r>
      </w:ins>
      <w:ins w:id="171" w:author="Dana Robinson" w:date="2013-11-08T16:07:00Z">
        <w:r>
          <w:t>(</w:t>
        </w:r>
      </w:ins>
      <w:ins w:id="172" w:author="Dana Robinson" w:date="2013-11-08T16:04:00Z">
        <w:r w:rsidR="005F6D9A" w:rsidRPr="005F6D9A">
          <w:rPr>
            <w:rFonts w:ascii="Consolas" w:hAnsi="Consolas" w:cs="Consolas"/>
            <w:rPrChange w:id="173" w:author="Dana Robinson" w:date="2013-11-08T16:06:00Z">
              <w:rPr/>
            </w:rPrChange>
          </w:rPr>
          <w:t>H5P</w:t>
        </w:r>
      </w:ins>
      <w:ins w:id="174" w:author="Dana Robinson" w:date="2013-11-08T16:05:00Z">
        <w:r w:rsidR="005F6D9A" w:rsidRPr="005F6D9A">
          <w:rPr>
            <w:rFonts w:ascii="Consolas" w:hAnsi="Consolas" w:cs="Consolas"/>
            <w:rPrChange w:id="175" w:author="Dana Robinson" w:date="2013-11-08T16:06:00Z">
              <w:rPr/>
            </w:rPrChange>
          </w:rPr>
          <w:t>set_meta_block_size</w:t>
        </w:r>
        <w:r w:rsidR="005F6D9A" w:rsidRPr="00B31327">
          <w:rPr>
            <w:rFonts w:cs="Consolas"/>
          </w:rPr>
          <w:t>)</w:t>
        </w:r>
      </w:ins>
      <w:ins w:id="176" w:author="Dana Robinson" w:date="2013-11-07T18:17:00Z">
        <w:r w:rsidR="00AE7500" w:rsidRPr="005F6D9A">
          <w:rPr>
            <w:rFonts w:cs="Consolas"/>
          </w:rPr>
          <w:t>.</w:t>
        </w:r>
      </w:ins>
    </w:p>
    <w:p w:rsidR="00AE7500" w:rsidRDefault="00AE7500">
      <w:pPr>
        <w:pStyle w:val="ListParagraph"/>
        <w:numPr>
          <w:ilvl w:val="0"/>
          <w:numId w:val="36"/>
        </w:numPr>
        <w:rPr>
          <w:ins w:id="177" w:author="Dana Robinson" w:date="2013-11-07T18:18:00Z"/>
        </w:rPr>
        <w:pPrChange w:id="178" w:author="Dana Robinson" w:date="2013-11-07T18:20:00Z">
          <w:pPr/>
        </w:pPrChange>
      </w:pPr>
      <w:ins w:id="179" w:author="Dana Robinson" w:date="2013-11-07T18:18:00Z">
        <w:r>
          <w:t>Using the latest file format</w:t>
        </w:r>
      </w:ins>
      <w:ins w:id="180" w:author="Dana Robinson" w:date="2013-11-08T16:07:00Z">
        <w:r w:rsidR="00B31327">
          <w:t xml:space="preserve"> (</w:t>
        </w:r>
        <w:r w:rsidR="00B31327" w:rsidRPr="00B31327">
          <w:rPr>
            <w:rFonts w:ascii="Consolas" w:hAnsi="Consolas" w:cs="Consolas"/>
            <w:rPrChange w:id="181" w:author="Dana Robinson" w:date="2013-11-08T16:08:00Z">
              <w:rPr/>
            </w:rPrChange>
          </w:rPr>
          <w:t>H5Pset_libver_bounds</w:t>
        </w:r>
        <w:r w:rsidR="00B31327">
          <w:t>)</w:t>
        </w:r>
      </w:ins>
      <w:ins w:id="182" w:author="Dana Robinson" w:date="2013-11-07T18:18:00Z">
        <w:r>
          <w:t>.</w:t>
        </w:r>
      </w:ins>
    </w:p>
    <w:p w:rsidR="00AE7500" w:rsidRDefault="00AE7500">
      <w:pPr>
        <w:pStyle w:val="ListParagraph"/>
        <w:numPr>
          <w:ilvl w:val="0"/>
          <w:numId w:val="36"/>
        </w:numPr>
        <w:rPr>
          <w:ins w:id="183" w:author="Dana Robinson" w:date="2013-11-07T18:18:00Z"/>
        </w:rPr>
        <w:pPrChange w:id="184" w:author="Dana Robinson" w:date="2013-11-07T18:20:00Z">
          <w:pPr/>
        </w:pPrChange>
      </w:pPr>
      <w:ins w:id="185" w:author="Dana Robinson" w:date="2013-11-07T18:18:00Z">
        <w:r>
          <w:t>Data layout considerations</w:t>
        </w:r>
      </w:ins>
      <w:ins w:id="186" w:author="Dana Robinson" w:date="2013-11-08T16:09:00Z">
        <w:r w:rsidR="00B31327">
          <w:t xml:space="preserve"> (arrangement of groups, datasets, </w:t>
        </w:r>
      </w:ins>
      <w:ins w:id="187" w:author="Dana Robinson" w:date="2013-11-08T16:10:00Z">
        <w:r w:rsidR="00B31327">
          <w:t xml:space="preserve">types, </w:t>
        </w:r>
      </w:ins>
      <w:ins w:id="188" w:author="Dana Robinson" w:date="2013-11-08T16:09:00Z">
        <w:r w:rsidR="00B31327">
          <w:t>etc.)</w:t>
        </w:r>
      </w:ins>
      <w:ins w:id="189" w:author="Dana Robinson" w:date="2013-11-07T18:18:00Z">
        <w:r>
          <w:t>.</w:t>
        </w:r>
      </w:ins>
    </w:p>
    <w:p w:rsidR="008E5517" w:rsidRDefault="00AE7500" w:rsidP="00611674">
      <w:pPr>
        <w:rPr>
          <w:ins w:id="190" w:author="Dana Robinson" w:date="2014-03-28T17:44:00Z"/>
        </w:rPr>
      </w:pPr>
      <w:ins w:id="191" w:author="Dana Robinson" w:date="2013-11-07T18:19:00Z">
        <w:r>
          <w:t>In general, anything t</w:t>
        </w:r>
        <w:r w:rsidR="00B31327">
          <w:t>hat promotes aggregation of changes made</w:t>
        </w:r>
        <w:r>
          <w:t xml:space="preserve"> to the file will enhance the performance of this feature.</w:t>
        </w:r>
      </w:ins>
      <w:ins w:id="192" w:author="Dana Robinson" w:date="2013-11-07T18:20:00Z">
        <w:r w:rsidR="009A4B47">
          <w:t xml:space="preserve">  Unfortunately, empirical testing will </w:t>
        </w:r>
      </w:ins>
      <w:ins w:id="193" w:author="Dana Robinson" w:date="2013-11-07T18:21:00Z">
        <w:r w:rsidR="009A4B47">
          <w:t>typically</w:t>
        </w:r>
      </w:ins>
      <w:ins w:id="194" w:author="Dana Robinson" w:date="2013-11-07T18:20:00Z">
        <w:r w:rsidR="009A4B47">
          <w:t xml:space="preserve"> be required to determine the "sweet spot" between reducing the number of seeks and minimizing the amount of data written out.</w:t>
        </w:r>
      </w:ins>
    </w:p>
    <w:p w:rsidR="008E5517" w:rsidRDefault="008E5517">
      <w:pPr>
        <w:pStyle w:val="Heading1"/>
        <w:rPr>
          <w:ins w:id="195" w:author="Dana Robinson" w:date="2014-03-28T17:45:00Z"/>
        </w:rPr>
        <w:pPrChange w:id="196" w:author="Dana Robinson" w:date="2014-03-28T17:45:00Z">
          <w:pPr/>
        </w:pPrChange>
      </w:pPr>
      <w:ins w:id="197" w:author="Dana Robinson" w:date="2014-03-28T17:45:00Z">
        <w:r>
          <w:t>Testing</w:t>
        </w:r>
      </w:ins>
    </w:p>
    <w:p w:rsidR="00773768" w:rsidRDefault="008E5517">
      <w:ins w:id="198" w:author="Dana Robinson" w:date="2014-03-28T17:45:00Z">
        <w:r>
          <w:t xml:space="preserve">The feature will be tested via a new </w:t>
        </w:r>
        <w:proofErr w:type="spellStart"/>
        <w:r w:rsidRPr="000830D4">
          <w:rPr>
            <w:rFonts w:ascii="Consolas" w:hAnsi="Consolas" w:cs="Consolas"/>
            <w:rPrChange w:id="199" w:author="Dana Robinson" w:date="2014-03-28T17:47:00Z">
              <w:rPr/>
            </w:rPrChange>
          </w:rPr>
          <w:t>core_write_tracking</w:t>
        </w:r>
        <w:proofErr w:type="spellEnd"/>
        <w:r>
          <w:t xml:space="preserve"> test. This </w:t>
        </w:r>
      </w:ins>
      <w:ins w:id="200" w:author="Dana Robinson" w:date="2014-03-28T17:47:00Z">
        <w:r w:rsidR="000830D4">
          <w:t xml:space="preserve">will </w:t>
        </w:r>
      </w:ins>
      <w:ins w:id="201" w:author="Dana Robinson" w:date="2014-03-28T17:45:00Z">
        <w:r>
          <w:t xml:space="preserve">test </w:t>
        </w:r>
      </w:ins>
      <w:ins w:id="202" w:author="Dana Robinson" w:date="2014-03-28T17:46:00Z">
        <w:r>
          <w:t>the feature by creating some HDF5 files, closing them, and then reading them back.</w:t>
        </w:r>
      </w:ins>
      <w:ins w:id="203" w:author="Dana Robinson" w:date="2014-03-28T17:45:00Z">
        <w:r w:rsidR="000830D4">
          <w:t xml:space="preserve"> </w:t>
        </w:r>
      </w:ins>
      <w:ins w:id="204" w:author="Dana Robinson" w:date="2014-03-28T17:46:00Z">
        <w:r>
          <w:t xml:space="preserve">It will also exercise </w:t>
        </w:r>
      </w:ins>
      <w:ins w:id="205" w:author="Dana Robinson" w:date="2014-03-28T17:45:00Z">
        <w:r>
          <w:t>the internal write aggregation functionality.</w:t>
        </w:r>
      </w:ins>
      <w:del w:id="206" w:author="Dana Robinson" w:date="2013-11-07T17:42:00Z">
        <w:r w:rsidR="00A569CB" w:rsidDel="006C5040">
          <w:delText>This section will be filled in shortly</w:delText>
        </w:r>
        <w:r w:rsidR="00611674" w:rsidDel="006C5040">
          <w:delText>.</w:delText>
        </w:r>
        <w:r w:rsidR="00A569CB" w:rsidDel="006C5040">
          <w:delText xml:space="preserve">  We have yet to produce performance data for the feature.</w:delText>
        </w:r>
      </w:del>
    </w:p>
    <w:p w:rsidR="00611674" w:rsidDel="009B40F2" w:rsidRDefault="00611674" w:rsidP="00034136">
      <w:pPr>
        <w:pStyle w:val="Heading1"/>
        <w:rPr>
          <w:del w:id="207" w:author="Dana Robinson" w:date="2014-03-28T17:28:00Z"/>
        </w:rPr>
      </w:pPr>
      <w:del w:id="208" w:author="Dana Robinson" w:date="2014-03-28T17:25:00Z">
        <w:r w:rsidDel="00812E4E">
          <w:delText>Recommendation</w:delText>
        </w:r>
      </w:del>
    </w:p>
    <w:p w:rsidR="00611674" w:rsidDel="009B40F2" w:rsidRDefault="009C4BDE" w:rsidP="00611674">
      <w:pPr>
        <w:rPr>
          <w:del w:id="209" w:author="Dana Robinson" w:date="2014-03-28T17:28:00Z"/>
        </w:rPr>
      </w:pPr>
      <w:del w:id="210" w:author="Dana Robinson" w:date="2014-03-28T17:26:00Z">
        <w:r w:rsidDel="00812E4E">
          <w:delText>Core VFD write tracking</w:delText>
        </w:r>
      </w:del>
      <w:del w:id="211" w:author="Dana Robinson" w:date="2013-11-08T16:14:00Z">
        <w:r w:rsidDel="00B31327">
          <w:delText xml:space="preserve"> </w:delText>
        </w:r>
      </w:del>
      <w:del w:id="212" w:author="Dana Robinson" w:date="2013-11-08T16:13:00Z">
        <w:r w:rsidDel="00B31327">
          <w:delText xml:space="preserve">optimizations </w:delText>
        </w:r>
      </w:del>
      <w:del w:id="213" w:author="Dana Robinson" w:date="2013-11-08T16:11:00Z">
        <w:r w:rsidDel="00B31327">
          <w:delText>will be</w:delText>
        </w:r>
      </w:del>
      <w:del w:id="214" w:author="Dana Robinson" w:date="2014-03-28T17:26:00Z">
        <w:r w:rsidDel="00812E4E">
          <w:delText xml:space="preserve"> implemented as described in the text.  </w:delText>
        </w:r>
      </w:del>
      <w:del w:id="215" w:author="Dana Robinson" w:date="2013-11-08T16:15:00Z">
        <w:r w:rsidDel="00B31327">
          <w:delText xml:space="preserve">Performance data will then be obtained and a second version of this document will be circulated with recommendations for default behavior and possibly user-level control of the feature. </w:delText>
        </w:r>
      </w:del>
    </w:p>
    <w:p w:rsidR="00611674" w:rsidRPr="000557A5" w:rsidRDefault="00611674" w:rsidP="00034136">
      <w:pPr>
        <w:pStyle w:val="Heading"/>
      </w:pPr>
      <w:r>
        <w:t>Acknowledgements</w:t>
      </w:r>
    </w:p>
    <w:p w:rsidR="00611674" w:rsidRDefault="00611674" w:rsidP="00611674">
      <w:r>
        <w:t xml:space="preserve">This work </w:t>
      </w:r>
      <w:r w:rsidR="0075185B">
        <w:t>is being</w:t>
      </w:r>
      <w:r>
        <w:t xml:space="preserve"> supported by a customer of The HDF Group.</w:t>
      </w:r>
    </w:p>
    <w:p w:rsidR="00611674" w:rsidRDefault="00611674" w:rsidP="00034136">
      <w:pPr>
        <w:pStyle w:val="Heading"/>
      </w:pPr>
      <w:r>
        <w:t xml:space="preserve">Revision History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trPr>
          <w:jc w:val="center"/>
        </w:trPr>
        <w:tc>
          <w:tcPr>
            <w:tcW w:w="2337" w:type="dxa"/>
          </w:tcPr>
          <w:p w:rsidR="00611674" w:rsidRPr="009D6CFF" w:rsidRDefault="0075185B" w:rsidP="00611674">
            <w:pPr>
              <w:jc w:val="left"/>
              <w:rPr>
                <w:i/>
              </w:rPr>
            </w:pPr>
            <w:r>
              <w:rPr>
                <w:i/>
              </w:rPr>
              <w:t>September 18, 2013</w:t>
            </w:r>
            <w:r w:rsidR="00611674" w:rsidRPr="009D6CFF">
              <w:rPr>
                <w:i/>
              </w:rPr>
              <w:t>:</w:t>
            </w:r>
          </w:p>
        </w:tc>
        <w:tc>
          <w:tcPr>
            <w:tcW w:w="7743" w:type="dxa"/>
          </w:tcPr>
          <w:p w:rsidR="00611674" w:rsidRPr="009D6CFF" w:rsidRDefault="00611674" w:rsidP="00611674">
            <w:pPr>
              <w:jc w:val="left"/>
            </w:pPr>
            <w:r w:rsidRPr="009D6CFF">
              <w:t xml:space="preserve">Version 1 circulated for comment within The HDF Group. </w:t>
            </w:r>
          </w:p>
        </w:tc>
      </w:tr>
      <w:tr w:rsidR="00B00886" w:rsidRPr="009D6CFF">
        <w:trPr>
          <w:jc w:val="center"/>
        </w:trPr>
        <w:tc>
          <w:tcPr>
            <w:tcW w:w="2337" w:type="dxa"/>
          </w:tcPr>
          <w:p w:rsidR="00B00886" w:rsidRDefault="00B00886" w:rsidP="00611674">
            <w:pPr>
              <w:jc w:val="left"/>
              <w:rPr>
                <w:i/>
              </w:rPr>
            </w:pPr>
            <w:r>
              <w:rPr>
                <w:i/>
              </w:rPr>
              <w:t>November 7, 2013</w:t>
            </w:r>
          </w:p>
        </w:tc>
        <w:tc>
          <w:tcPr>
            <w:tcW w:w="7743" w:type="dxa"/>
          </w:tcPr>
          <w:p w:rsidR="00B00886" w:rsidRPr="009D6CFF" w:rsidRDefault="00B00886" w:rsidP="00611674">
            <w:pPr>
              <w:jc w:val="left"/>
            </w:pPr>
            <w:r>
              <w:t xml:space="preserve">Version 2 includes updates concerning recent work on the feature.  </w:t>
            </w:r>
            <w:r>
              <w:lastRenderedPageBreak/>
              <w:t>Circulated for comment within The HDF Group.</w:t>
            </w:r>
          </w:p>
        </w:tc>
      </w:tr>
      <w:tr w:rsidR="00001ED8" w:rsidRPr="009D6CFF">
        <w:trPr>
          <w:jc w:val="center"/>
          <w:ins w:id="216" w:author="Dana Robinson" w:date="2014-03-28T14:15:00Z"/>
        </w:trPr>
        <w:tc>
          <w:tcPr>
            <w:tcW w:w="2337" w:type="dxa"/>
          </w:tcPr>
          <w:p w:rsidR="00001ED8" w:rsidRDefault="00001ED8" w:rsidP="00001ED8">
            <w:pPr>
              <w:jc w:val="left"/>
              <w:rPr>
                <w:ins w:id="217" w:author="Dana Robinson" w:date="2014-03-28T14:15:00Z"/>
                <w:i/>
              </w:rPr>
            </w:pPr>
            <w:ins w:id="218" w:author="Dana Robinson" w:date="2014-03-28T14:15:00Z">
              <w:r>
                <w:rPr>
                  <w:i/>
                </w:rPr>
                <w:lastRenderedPageBreak/>
                <w:t>March 28, 2014</w:t>
              </w:r>
            </w:ins>
          </w:p>
        </w:tc>
        <w:tc>
          <w:tcPr>
            <w:tcW w:w="7743" w:type="dxa"/>
          </w:tcPr>
          <w:p w:rsidR="00001ED8" w:rsidRDefault="00001ED8">
            <w:pPr>
              <w:jc w:val="left"/>
              <w:rPr>
                <w:ins w:id="219" w:author="Dana Robinson" w:date="2014-03-28T14:15:00Z"/>
              </w:rPr>
            </w:pPr>
            <w:ins w:id="220" w:author="Dana Robinson" w:date="2014-03-28T14:15:00Z">
              <w:r>
                <w:t>Version 3 updated to reflect how the feature will be integrated into HDF5 1.8.13 (and the 1.10 trunk). Circulated within The HDF Group.</w:t>
              </w:r>
            </w:ins>
          </w:p>
        </w:tc>
      </w:tr>
    </w:tbl>
    <w:p w:rsidR="00611674" w:rsidDel="009B40F2" w:rsidRDefault="00EE0F05" w:rsidP="00034136">
      <w:pPr>
        <w:pStyle w:val="Heading"/>
      </w:pPr>
      <w:moveFromRangeStart w:id="221" w:author="Dana Robinson" w:date="2014-03-28T17:28:00Z" w:name="move383791050"/>
      <w:moveFrom w:id="222" w:author="Dana Robinson" w:date="2014-03-28T17:28:00Z">
        <w:r w:rsidDel="009B40F2">
          <w:t>A</w:t>
        </w:r>
        <w:r w:rsidR="00611674" w:rsidRPr="00EB5B3B" w:rsidDel="009B40F2">
          <w:t>ppendix</w:t>
        </w:r>
        <w:r w:rsidR="00611674" w:rsidDel="009B40F2">
          <w:t xml:space="preserve">:  </w:t>
        </w:r>
        <w:r w:rsidR="00BE523B" w:rsidDel="009B40F2">
          <w:t>Virtual File Drivers</w:t>
        </w:r>
      </w:moveFrom>
    </w:p>
    <w:p w:rsidR="0047495E" w:rsidRPr="00EE0F05" w:rsidRDefault="00BE523B">
      <w:pPr>
        <w:pStyle w:val="Heading"/>
        <w:rPr>
          <w:ins w:id="223" w:author="Dana Robinson" w:date="2014-03-28T16:15:00Z"/>
        </w:rPr>
        <w:pPrChange w:id="224" w:author="Dana Robinson" w:date="2014-03-28T16:15:00Z">
          <w:pPr/>
        </w:pPrChange>
      </w:pPr>
      <w:moveFrom w:id="225" w:author="Dana Robinson" w:date="2014-03-28T17:28:00Z">
        <w:r w:rsidDel="009B40F2">
          <w:t xml:space="preserve">The </w:t>
        </w:r>
        <w:r w:rsidR="00C5330A" w:rsidDel="009B40F2">
          <w:t xml:space="preserve">HDF5 library uses a layered </w:t>
        </w:r>
        <w:r w:rsidR="009C4BDE" w:rsidDel="009B40F2">
          <w:t xml:space="preserve">architecture, the lowest of which is the Virtual File Layer (VFL).  The VFL handles low-level file I/O via Virtual File Drivers (VFDs).  Each VFD </w:t>
        </w:r>
        <w:r w:rsidR="00BA5BC9" w:rsidDel="009B40F2">
          <w:t>implements a different I/O scheme: e.g., MPI-I/O, POSIX I/O, in-memory I/O, etc.  This VFL/VFD scheme allows abstract HDF5 file manipulations to be separated from storage I/O operations.  A fairly in-depth, though slightly out-of-date, description of how a VFD is implemented can be found in the references, below.</w:t>
        </w:r>
      </w:moveFrom>
      <w:moveFromRangeEnd w:id="221"/>
      <w:ins w:id="226" w:author="Dana Robinson" w:date="2014-03-28T16:15:00Z">
        <w:r w:rsidR="0047495E">
          <w:t>Glossary, Terminology</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818"/>
        <w:gridCol w:w="8334"/>
      </w:tblGrid>
      <w:tr w:rsidR="0047495E" w:rsidTr="00607FBC">
        <w:trPr>
          <w:ins w:id="227" w:author="Dana Robinson" w:date="2014-03-28T16:15:00Z"/>
        </w:trPr>
        <w:tc>
          <w:tcPr>
            <w:tcW w:w="1818" w:type="dxa"/>
          </w:tcPr>
          <w:p w:rsidR="0047495E" w:rsidRDefault="0047495E">
            <w:pPr>
              <w:jc w:val="left"/>
              <w:rPr>
                <w:ins w:id="228" w:author="Dana Robinson" w:date="2014-03-28T16:15:00Z"/>
                <w:b/>
              </w:rPr>
              <w:pPrChange w:id="229" w:author="Dana Robinson" w:date="2014-03-28T16:16:00Z">
                <w:pPr/>
              </w:pPrChange>
            </w:pPr>
            <w:ins w:id="230" w:author="Dana Robinson" w:date="2014-03-28T16:15:00Z">
              <w:r>
                <w:rPr>
                  <w:b/>
                </w:rPr>
                <w:t xml:space="preserve">virtual file </w:t>
              </w:r>
            </w:ins>
            <w:ins w:id="231" w:author="Dana Robinson" w:date="2014-03-28T16:16:00Z">
              <w:r>
                <w:rPr>
                  <w:b/>
                </w:rPr>
                <w:t>layer</w:t>
              </w:r>
            </w:ins>
            <w:ins w:id="232" w:author="Dana Robinson" w:date="2014-03-28T16:15:00Z">
              <w:r>
                <w:rPr>
                  <w:b/>
                </w:rPr>
                <w:t xml:space="preserve"> (</w:t>
              </w:r>
            </w:ins>
            <w:ins w:id="233" w:author="Dana Robinson" w:date="2014-03-28T16:16:00Z">
              <w:r>
                <w:rPr>
                  <w:b/>
                </w:rPr>
                <w:t>VFD</w:t>
              </w:r>
            </w:ins>
            <w:ins w:id="234" w:author="Dana Robinson" w:date="2014-03-28T16:15:00Z">
              <w:r>
                <w:rPr>
                  <w:b/>
                </w:rPr>
                <w:t>)</w:t>
              </w:r>
            </w:ins>
          </w:p>
        </w:tc>
        <w:tc>
          <w:tcPr>
            <w:tcW w:w="8334" w:type="dxa"/>
          </w:tcPr>
          <w:p w:rsidR="0047495E" w:rsidRPr="007E1926" w:rsidRDefault="0047495E">
            <w:pPr>
              <w:rPr>
                <w:ins w:id="235" w:author="Dana Robinson" w:date="2014-03-28T16:15:00Z"/>
              </w:rPr>
            </w:pPr>
            <w:ins w:id="236" w:author="Dana Robinson" w:date="2014-03-28T16:15:00Z">
              <w:r>
                <w:t xml:space="preserve">The virtual file layer is </w:t>
              </w:r>
            </w:ins>
            <w:ins w:id="237" w:author="Dana Robinson" w:date="2014-03-28T16:17:00Z">
              <w:r>
                <w:t xml:space="preserve">an abstraction layer in the HDF5 library that maps I/O operations </w:t>
              </w:r>
            </w:ins>
            <w:ins w:id="238" w:author="Dana Robinson" w:date="2014-03-28T16:19:00Z">
              <w:r>
                <w:t>such as</w:t>
              </w:r>
            </w:ins>
            <w:ins w:id="239" w:author="Dana Robinson" w:date="2014-03-28T16:17:00Z">
              <w:r>
                <w:t xml:space="preserve"> "read" to concrete I/O calls like </w:t>
              </w:r>
            </w:ins>
            <w:ins w:id="240" w:author="Dana Robinson" w:date="2014-03-28T16:15:00Z">
              <w:r>
                <w:t xml:space="preserve">the POSIX read() call or the Win32 </w:t>
              </w:r>
              <w:proofErr w:type="spellStart"/>
              <w:r>
                <w:t>ReadFile</w:t>
              </w:r>
            </w:ins>
            <w:proofErr w:type="spellEnd"/>
            <w:ins w:id="241" w:author="Dana Robinson" w:date="2014-03-28T16:20:00Z">
              <w:r>
                <w:t>()</w:t>
              </w:r>
            </w:ins>
            <w:ins w:id="242" w:author="Dana Robinson" w:date="2014-03-28T16:15:00Z">
              <w:r>
                <w:t xml:space="preserve"> call.</w:t>
              </w:r>
            </w:ins>
          </w:p>
        </w:tc>
      </w:tr>
      <w:tr w:rsidR="0047495E" w:rsidTr="00607FBC">
        <w:trPr>
          <w:ins w:id="243" w:author="Dana Robinson" w:date="2014-03-28T16:20:00Z"/>
        </w:trPr>
        <w:tc>
          <w:tcPr>
            <w:tcW w:w="1818" w:type="dxa"/>
          </w:tcPr>
          <w:p w:rsidR="0047495E" w:rsidRDefault="0047495E">
            <w:pPr>
              <w:jc w:val="left"/>
              <w:rPr>
                <w:ins w:id="244" w:author="Dana Robinson" w:date="2014-03-28T16:20:00Z"/>
                <w:b/>
              </w:rPr>
            </w:pPr>
            <w:ins w:id="245" w:author="Dana Robinson" w:date="2014-03-28T16:20:00Z">
              <w:r>
                <w:rPr>
                  <w:b/>
                </w:rPr>
                <w:t xml:space="preserve">virtual file </w:t>
              </w:r>
            </w:ins>
            <w:ins w:id="246" w:author="Dana Robinson" w:date="2014-03-28T16:21:00Z">
              <w:r>
                <w:rPr>
                  <w:b/>
                </w:rPr>
                <w:t>driver</w:t>
              </w:r>
            </w:ins>
            <w:ins w:id="247" w:author="Dana Robinson" w:date="2014-03-28T16:20:00Z">
              <w:r>
                <w:rPr>
                  <w:b/>
                </w:rPr>
                <w:t xml:space="preserve"> (VFD)</w:t>
              </w:r>
            </w:ins>
          </w:p>
        </w:tc>
        <w:tc>
          <w:tcPr>
            <w:tcW w:w="8334" w:type="dxa"/>
          </w:tcPr>
          <w:p w:rsidR="0047495E" w:rsidRDefault="0047495E" w:rsidP="0047495E">
            <w:pPr>
              <w:rPr>
                <w:ins w:id="248" w:author="Dana Robinson" w:date="2014-03-28T16:20:00Z"/>
              </w:rPr>
            </w:pPr>
            <w:ins w:id="249" w:author="Dana Robinson" w:date="2014-03-28T16:21:00Z">
              <w:r>
                <w:t>Implements a particular mapping of abstract to concrete I/O calls.</w:t>
              </w:r>
            </w:ins>
          </w:p>
        </w:tc>
      </w:tr>
    </w:tbl>
    <w:p w:rsidR="0047495E" w:rsidRPr="00C62B71" w:rsidRDefault="0047495E" w:rsidP="00C5330A"/>
    <w:p w:rsidR="00611674" w:rsidRDefault="00611674" w:rsidP="00034136">
      <w:pPr>
        <w:pStyle w:val="Heading"/>
      </w:pPr>
      <w:r w:rsidRPr="00430A08">
        <w:t>References</w:t>
      </w:r>
    </w:p>
    <w:p w:rsidR="00611674" w:rsidRDefault="00611674" w:rsidP="00473003">
      <w:pPr>
        <w:pStyle w:val="ListNumberReference"/>
        <w:numPr>
          <w:ilvl w:val="0"/>
          <w:numId w:val="34"/>
        </w:numPr>
        <w:jc w:val="left"/>
      </w:pPr>
      <w:r>
        <w:t>The HDF Group. “</w:t>
      </w:r>
      <w:r w:rsidR="00384DBF">
        <w:t>Reference Manual: H5Pset_fapl_core</w:t>
      </w:r>
      <w:r>
        <w:t xml:space="preserve">,” </w:t>
      </w:r>
      <w:hyperlink r:id="rId11" w:anchor="Property-SetFaplCore" w:history="1">
        <w:r w:rsidR="00473003" w:rsidRPr="00473003">
          <w:rPr>
            <w:rStyle w:val="Hyperlink"/>
          </w:rPr>
          <w:t>http://www.hdfgroup.org/HDF5/doc/RM/RM_H5P.html#Property-SetFaplCore</w:t>
        </w:r>
      </w:hyperlink>
      <w:r w:rsidR="00473003" w:rsidRPr="00473003">
        <w:t xml:space="preserve"> </w:t>
      </w:r>
      <w:r w:rsidR="00473003">
        <w:t xml:space="preserve"> </w:t>
      </w:r>
      <w:r>
        <w:t>(</w:t>
      </w:r>
      <w:r w:rsidR="00473003">
        <w:t xml:space="preserve">retrieved </w:t>
      </w:r>
      <w:r w:rsidR="00C5330A">
        <w:t>September 18, 2013</w:t>
      </w:r>
      <w:r w:rsidR="009C4BDE">
        <w:t xml:space="preserve"> - refers to HDF5 v1.8.11</w:t>
      </w:r>
      <w:r>
        <w:t>).</w:t>
      </w:r>
    </w:p>
    <w:p w:rsidR="00C5330A" w:rsidRDefault="00C5330A" w:rsidP="00C5330A">
      <w:pPr>
        <w:pStyle w:val="ListNumberReference"/>
        <w:numPr>
          <w:ilvl w:val="0"/>
          <w:numId w:val="34"/>
        </w:numPr>
        <w:jc w:val="left"/>
        <w:rPr>
          <w:ins w:id="250" w:author="Dana Robinson" w:date="2014-03-28T16:22:00Z"/>
        </w:rPr>
      </w:pPr>
      <w:r>
        <w:t xml:space="preserve">The HDF Group. “HDF5 Virtual File Layer,” </w:t>
      </w:r>
      <w:hyperlink r:id="rId12" w:history="1">
        <w:r w:rsidRPr="00C5330A">
          <w:rPr>
            <w:rStyle w:val="Hyperlink"/>
          </w:rPr>
          <w:t>http://www.hdfgroup.org/HDF5/doc/TechNotes/VFL.html</w:t>
        </w:r>
      </w:hyperlink>
      <w:r w:rsidRPr="00C5330A">
        <w:t xml:space="preserve"> </w:t>
      </w:r>
      <w:r>
        <w:t>(</w:t>
      </w:r>
      <w:r w:rsidR="009C4BDE">
        <w:t>November</w:t>
      </w:r>
      <w:r>
        <w:t xml:space="preserve"> 18, </w:t>
      </w:r>
      <w:r w:rsidR="009C4BDE">
        <w:t>1999 - This document is slightly out of date</w:t>
      </w:r>
      <w:r>
        <w:t>).</w:t>
      </w:r>
    </w:p>
    <w:p w:rsidR="0047495E" w:rsidRDefault="0047495E">
      <w:pPr>
        <w:pStyle w:val="ListNumberReference"/>
        <w:numPr>
          <w:ilvl w:val="0"/>
          <w:numId w:val="0"/>
        </w:numPr>
        <w:ind w:left="360" w:hanging="360"/>
        <w:jc w:val="left"/>
        <w:rPr>
          <w:ins w:id="251" w:author="Dana Robinson" w:date="2014-03-28T16:22:00Z"/>
        </w:rPr>
        <w:pPrChange w:id="252" w:author="Dana Robinson" w:date="2014-03-28T16:22:00Z">
          <w:pPr>
            <w:pStyle w:val="ListNumberReference"/>
            <w:numPr>
              <w:numId w:val="34"/>
            </w:numPr>
            <w:jc w:val="left"/>
          </w:pPr>
        </w:pPrChange>
      </w:pPr>
    </w:p>
    <w:p w:rsidR="009B40F2" w:rsidRDefault="009B40F2" w:rsidP="009B40F2">
      <w:pPr>
        <w:pStyle w:val="Heading"/>
      </w:pPr>
      <w:moveToRangeStart w:id="253" w:author="Dana Robinson" w:date="2014-03-28T17:28:00Z" w:name="move383791050"/>
      <w:moveTo w:id="254" w:author="Dana Robinson" w:date="2014-03-28T17:28:00Z">
        <w:r>
          <w:t>A</w:t>
        </w:r>
        <w:r w:rsidRPr="00EB5B3B">
          <w:t>ppendix</w:t>
        </w:r>
        <w:r>
          <w:t>:  Virtual File Drivers</w:t>
        </w:r>
      </w:moveTo>
    </w:p>
    <w:p w:rsidR="009B40F2" w:rsidRDefault="009B40F2" w:rsidP="009B40F2">
      <w:moveTo w:id="255" w:author="Dana Robinson" w:date="2014-03-28T17:28:00Z">
        <w:r>
          <w:t>The HDF5 library uses a layered architecture, the lowest of which is the Virtual File Layer (VFL).  The VFL handles low-level file I/O via Virtual File Drivers (VFDs).  Each VFD implements a different I/O scheme: e.g., MPI-I/O, POSIX I/O, in-memory I/O, etc.  This VFL/VFD scheme allows abstract HDF5 file manipulations to be separated from storage I/O operations.  A fairly in-depth, though slightly out-of-date, description of how a VFD is implemented can be found in the references</w:t>
        </w:r>
        <w:del w:id="256" w:author="Dana Robinson" w:date="2014-03-28T17:29:00Z">
          <w:r w:rsidDel="009B40F2">
            <w:delText>, below</w:delText>
          </w:r>
        </w:del>
        <w:r>
          <w:t>.</w:t>
        </w:r>
      </w:moveTo>
    </w:p>
    <w:moveToRangeEnd w:id="253"/>
    <w:p w:rsidR="0047495E" w:rsidRDefault="0047495E">
      <w:pPr>
        <w:spacing w:after="0"/>
        <w:jc w:val="left"/>
        <w:rPr>
          <w:ins w:id="257" w:author="Dana Robinson" w:date="2014-03-28T16:23:00Z"/>
          <w:rFonts w:asciiTheme="majorHAnsi" w:eastAsiaTheme="majorEastAsia" w:hAnsiTheme="majorHAnsi" w:cstheme="majorBidi"/>
          <w:b/>
          <w:bCs/>
          <w:color w:val="000000" w:themeColor="text1"/>
          <w:sz w:val="26"/>
          <w:szCs w:val="26"/>
        </w:rPr>
      </w:pPr>
      <w:ins w:id="258" w:author="Dana Robinson" w:date="2014-03-28T16:23:00Z">
        <w:r>
          <w:br w:type="page"/>
        </w:r>
      </w:ins>
    </w:p>
    <w:p w:rsidR="0047495E" w:rsidRPr="00BF0887" w:rsidRDefault="0047495E">
      <w:pPr>
        <w:pStyle w:val="Heading2"/>
        <w:numPr>
          <w:ilvl w:val="0"/>
          <w:numId w:val="0"/>
        </w:numPr>
        <w:ind w:left="576" w:hanging="576"/>
        <w:rPr>
          <w:ins w:id="259" w:author="Dana Robinson" w:date="2014-03-28T16:22:00Z"/>
        </w:rPr>
        <w:pPrChange w:id="260" w:author="Dana Robinson" w:date="2014-03-28T16:22:00Z">
          <w:pPr>
            <w:pStyle w:val="Heading2"/>
          </w:pPr>
        </w:pPrChange>
      </w:pPr>
      <w:ins w:id="261" w:author="Dana Robinson" w:date="2014-03-28T16:22:00Z">
        <w:r>
          <w:lastRenderedPageBreak/>
          <w:t>Appendix: H5Pset_core_</w:t>
        </w:r>
      </w:ins>
      <w:ins w:id="262" w:author="Dana Robinson" w:date="2014-03-28T17:37:00Z">
        <w:r w:rsidR="00EE7A44">
          <w:t>write_tracking</w:t>
        </w:r>
      </w:ins>
      <w:ins w:id="263" w:author="Dana Robinson" w:date="2014-03-28T16:22:00Z">
        <w:r>
          <w:t xml:space="preserve"> RM entry</w:t>
        </w:r>
      </w:ins>
    </w:p>
    <w:p w:rsidR="0047495E" w:rsidRDefault="0047495E" w:rsidP="0047495E">
      <w:pPr>
        <w:rPr>
          <w:ins w:id="264" w:author="Dana Robinson" w:date="2014-03-28T16:22:00Z"/>
        </w:rPr>
      </w:pPr>
      <w:ins w:id="265" w:author="Dana Robinson" w:date="2014-03-28T16:22:00Z">
        <w:r w:rsidRPr="00572710">
          <w:rPr>
            <w:b/>
          </w:rPr>
          <w:t>Name:</w:t>
        </w:r>
        <w:r>
          <w:t xml:space="preserve"> H5Pset_core_</w:t>
        </w:r>
      </w:ins>
      <w:ins w:id="266" w:author="Dana Robinson" w:date="2014-03-28T17:37:00Z">
        <w:r w:rsidR="00EE7A44">
          <w:t>write_tracking</w:t>
        </w:r>
      </w:ins>
    </w:p>
    <w:p w:rsidR="0047495E" w:rsidRPr="00572710" w:rsidRDefault="0047495E" w:rsidP="0047495E">
      <w:pPr>
        <w:rPr>
          <w:ins w:id="267" w:author="Dana Robinson" w:date="2014-03-28T16:22:00Z"/>
          <w:b/>
        </w:rPr>
      </w:pPr>
      <w:ins w:id="268" w:author="Dana Robinson" w:date="2014-03-28T16:22:00Z">
        <w:r w:rsidRPr="00572710">
          <w:rPr>
            <w:b/>
          </w:rPr>
          <w:t>Signature:</w:t>
        </w:r>
      </w:ins>
    </w:p>
    <w:p w:rsidR="0047495E" w:rsidRPr="00572710" w:rsidRDefault="009B40F2">
      <w:pPr>
        <w:ind w:left="720"/>
        <w:rPr>
          <w:ins w:id="269" w:author="Dana Robinson" w:date="2014-03-28T16:22:00Z"/>
          <w:rFonts w:ascii="Consolas" w:hAnsi="Consolas" w:cs="Consolas"/>
        </w:rPr>
        <w:pPrChange w:id="270" w:author="Dana Robinson" w:date="2014-03-28T17:37:00Z">
          <w:pPr/>
        </w:pPrChange>
      </w:pPr>
      <w:ins w:id="271" w:author="Dana Robinson" w:date="2014-03-28T17:36:00Z">
        <w:r w:rsidRPr="00572710">
          <w:rPr>
            <w:rFonts w:ascii="Consolas" w:hAnsi="Consolas" w:cs="Consolas"/>
            <w:i/>
          </w:rPr>
          <w:t>herr_t</w:t>
        </w:r>
        <w:r>
          <w:rPr>
            <w:rFonts w:ascii="Consolas" w:hAnsi="Consolas" w:cs="Consolas"/>
          </w:rPr>
          <w:t xml:space="preserve"> H5Ps</w:t>
        </w:r>
        <w:r w:rsidRPr="00572710">
          <w:rPr>
            <w:rFonts w:ascii="Consolas" w:hAnsi="Consolas" w:cs="Consolas"/>
          </w:rPr>
          <w:t>et_core_</w:t>
        </w:r>
        <w:r>
          <w:rPr>
            <w:rFonts w:ascii="Consolas" w:hAnsi="Consolas" w:cs="Consolas"/>
          </w:rPr>
          <w:t>write_</w:t>
        </w:r>
        <w:proofErr w:type="gramStart"/>
        <w:r>
          <w:rPr>
            <w:rFonts w:ascii="Consolas" w:hAnsi="Consolas" w:cs="Consolas"/>
          </w:rPr>
          <w:t>tracking</w:t>
        </w:r>
        <w:r w:rsidRPr="00572710">
          <w:rPr>
            <w:rFonts w:ascii="Consolas" w:hAnsi="Consolas" w:cs="Consolas"/>
          </w:rPr>
          <w:t>(</w:t>
        </w:r>
        <w:proofErr w:type="gramEnd"/>
        <w:r w:rsidRPr="00572710">
          <w:rPr>
            <w:rFonts w:ascii="Consolas" w:hAnsi="Consolas" w:cs="Consolas"/>
            <w:i/>
          </w:rPr>
          <w:t>hid_t</w:t>
        </w:r>
        <w:r w:rsidRPr="00572710">
          <w:rPr>
            <w:rFonts w:ascii="Consolas" w:hAnsi="Consolas" w:cs="Consolas"/>
          </w:rPr>
          <w:t xml:space="preserve"> fapl_id, </w:t>
        </w:r>
        <w:r w:rsidRPr="00607FBC">
          <w:rPr>
            <w:rFonts w:ascii="Consolas" w:hAnsi="Consolas" w:cs="Consolas"/>
            <w:i/>
          </w:rPr>
          <w:t>hbool_t</w:t>
        </w:r>
        <w:r>
          <w:rPr>
            <w:rFonts w:ascii="Consolas" w:hAnsi="Consolas" w:cs="Consolas"/>
          </w:rPr>
          <w:t xml:space="preserve"> is_enabled, </w:t>
        </w:r>
        <w:r w:rsidRPr="00572710">
          <w:rPr>
            <w:rFonts w:ascii="Consolas" w:hAnsi="Consolas" w:cs="Consolas"/>
            <w:i/>
          </w:rPr>
          <w:t>size_t</w:t>
        </w:r>
        <w:r w:rsidRPr="00572710">
          <w:rPr>
            <w:rFonts w:ascii="Consolas" w:hAnsi="Consolas" w:cs="Consolas"/>
          </w:rPr>
          <w:t xml:space="preserve"> </w:t>
        </w:r>
        <w:proofErr w:type="spellStart"/>
        <w:r>
          <w:rPr>
            <w:rFonts w:ascii="Consolas" w:hAnsi="Consolas" w:cs="Consolas"/>
          </w:rPr>
          <w:t>page</w:t>
        </w:r>
        <w:r w:rsidRPr="00572710">
          <w:rPr>
            <w:rFonts w:ascii="Consolas" w:hAnsi="Consolas" w:cs="Consolas"/>
          </w:rPr>
          <w:t>_size</w:t>
        </w:r>
        <w:proofErr w:type="spellEnd"/>
        <w:r w:rsidRPr="00572710">
          <w:rPr>
            <w:rFonts w:ascii="Consolas" w:hAnsi="Consolas" w:cs="Consolas"/>
          </w:rPr>
          <w:t>)</w:t>
        </w:r>
      </w:ins>
    </w:p>
    <w:p w:rsidR="0047495E" w:rsidRPr="00572710" w:rsidRDefault="0047495E" w:rsidP="0047495E">
      <w:pPr>
        <w:rPr>
          <w:ins w:id="272" w:author="Dana Robinson" w:date="2014-03-28T16:22:00Z"/>
          <w:b/>
        </w:rPr>
      </w:pPr>
      <w:ins w:id="273" w:author="Dana Robinson" w:date="2014-03-28T16:22:00Z">
        <w:r w:rsidRPr="00572710">
          <w:rPr>
            <w:b/>
          </w:rPr>
          <w:t>Purpose:</w:t>
        </w:r>
      </w:ins>
    </w:p>
    <w:p w:rsidR="00EE7A44" w:rsidRDefault="00EE7A44" w:rsidP="00EE7A44">
      <w:pPr>
        <w:ind w:left="720"/>
        <w:rPr>
          <w:ins w:id="274" w:author="Dana Robinson" w:date="2014-03-28T17:37:00Z"/>
        </w:rPr>
      </w:pPr>
      <w:ins w:id="275" w:author="Dana Robinson" w:date="2014-03-28T17:37:00Z">
        <w:r>
          <w:t>Sets information about the write tracking feature used by the core VFD.</w:t>
        </w:r>
      </w:ins>
    </w:p>
    <w:p w:rsidR="0047495E" w:rsidRPr="00572710" w:rsidRDefault="0047495E" w:rsidP="0047495E">
      <w:pPr>
        <w:rPr>
          <w:ins w:id="276" w:author="Dana Robinson" w:date="2014-03-28T16:22:00Z"/>
          <w:b/>
        </w:rPr>
      </w:pPr>
      <w:ins w:id="277" w:author="Dana Robinson" w:date="2014-03-28T16:22:00Z">
        <w:r w:rsidRPr="00572710">
          <w:rPr>
            <w:b/>
          </w:rPr>
          <w:t>Description:</w:t>
        </w:r>
      </w:ins>
    </w:p>
    <w:p w:rsidR="0047495E" w:rsidRDefault="0047495E" w:rsidP="0047495E">
      <w:pPr>
        <w:ind w:left="720"/>
        <w:rPr>
          <w:ins w:id="278" w:author="Dana Robinson" w:date="2014-03-28T16:22:00Z"/>
        </w:rPr>
      </w:pPr>
      <w:ins w:id="279" w:author="Dana Robinson" w:date="2014-03-28T16:22:00Z">
        <w:r>
          <w:t xml:space="preserve">When a file is created or opened for writing using the core VFD with the backing store option turned on, the VFD </w:t>
        </w:r>
      </w:ins>
      <w:ins w:id="280" w:author="Dana Robinson" w:date="2014-03-28T17:29:00Z">
        <w:r w:rsidR="009B40F2">
          <w:t>can be configured to</w:t>
        </w:r>
      </w:ins>
      <w:ins w:id="281" w:author="Dana Robinson" w:date="2014-03-28T16:22:00Z">
        <w:r>
          <w:t xml:space="preserve"> track changes to the file and only</w:t>
        </w:r>
        <w:r w:rsidR="009B40F2">
          <w:t xml:space="preserve"> write out the modified bytes. </w:t>
        </w:r>
        <w:r>
          <w:t>To avoid a large number of small writes, the changes can be aggregated into pages of a user-specified size.</w:t>
        </w:r>
      </w:ins>
    </w:p>
    <w:p w:rsidR="0047495E" w:rsidRDefault="0047495E" w:rsidP="0047495E">
      <w:pPr>
        <w:ind w:left="720"/>
        <w:rPr>
          <w:ins w:id="282" w:author="Dana Robinson" w:date="2014-03-28T17:29:00Z"/>
        </w:rPr>
      </w:pPr>
      <w:ins w:id="283" w:author="Dana Robinson" w:date="2014-03-28T16:22:00Z">
        <w:r>
          <w:t xml:space="preserve">Setting the </w:t>
        </w:r>
        <w:proofErr w:type="spellStart"/>
        <w:r w:rsidRPr="00607FBC">
          <w:rPr>
            <w:rFonts w:ascii="Consolas" w:hAnsi="Consolas" w:cs="Consolas"/>
          </w:rPr>
          <w:t>page_size</w:t>
        </w:r>
        <w:proofErr w:type="spellEnd"/>
        <w:r>
          <w:t xml:space="preserve"> parameter to zero will turn off tracking and cause the entire file to be written out to storage when closed.</w:t>
        </w:r>
      </w:ins>
    </w:p>
    <w:p w:rsidR="009B40F2" w:rsidRDefault="009B40F2">
      <w:pPr>
        <w:ind w:left="720"/>
        <w:rPr>
          <w:ins w:id="284" w:author="Dana Robinson" w:date="2014-03-28T16:22:00Z"/>
        </w:rPr>
      </w:pPr>
      <w:ins w:id="285" w:author="Dana Robinson" w:date="2014-03-28T17:29:00Z">
        <w:r>
          <w:t xml:space="preserve">Setting the </w:t>
        </w:r>
        <w:proofErr w:type="spellStart"/>
        <w:r w:rsidRPr="00607FBC">
          <w:rPr>
            <w:rFonts w:ascii="Consolas" w:hAnsi="Consolas" w:cs="Consolas"/>
          </w:rPr>
          <w:t>page_size</w:t>
        </w:r>
        <w:proofErr w:type="spellEnd"/>
        <w:r>
          <w:t xml:space="preserve"> parameter to 1 will enable tracking</w:t>
        </w:r>
      </w:ins>
      <w:ins w:id="286" w:author="Dana Robinson" w:date="2014-03-28T17:30:00Z">
        <w:r>
          <w:t xml:space="preserve"> but with no paging</w:t>
        </w:r>
      </w:ins>
      <w:ins w:id="287" w:author="Dana Robinson" w:date="2014-03-28T17:29:00Z">
        <w:r>
          <w:t>.</w:t>
        </w:r>
      </w:ins>
    </w:p>
    <w:p w:rsidR="0047495E" w:rsidRPr="003D3D25" w:rsidRDefault="0047495E" w:rsidP="0047495E">
      <w:pPr>
        <w:rPr>
          <w:ins w:id="288" w:author="Dana Robinson" w:date="2014-03-28T16:22:00Z"/>
          <w:b/>
        </w:rPr>
      </w:pPr>
      <w:ins w:id="289" w:author="Dana Robinson" w:date="2014-03-28T16:22:00Z">
        <w:r w:rsidRPr="0012252E">
          <w:rPr>
            <w:b/>
          </w:rPr>
          <w:t>Note:</w:t>
        </w:r>
      </w:ins>
    </w:p>
    <w:p w:rsidR="008E5517" w:rsidRDefault="008E5517" w:rsidP="0047495E">
      <w:pPr>
        <w:ind w:left="720"/>
        <w:rPr>
          <w:ins w:id="290" w:author="Dana Robinson" w:date="2014-03-28T17:42:00Z"/>
        </w:rPr>
      </w:pPr>
      <w:ins w:id="291" w:author="Dana Robinson" w:date="2014-03-28T17:42:00Z">
        <w:r>
          <w:t>Write tracking is turned off by default.</w:t>
        </w:r>
      </w:ins>
    </w:p>
    <w:p w:rsidR="0047495E" w:rsidRDefault="0047495E" w:rsidP="0047495E">
      <w:pPr>
        <w:ind w:left="720"/>
        <w:rPr>
          <w:ins w:id="292" w:author="Dana Robinson" w:date="2014-03-28T16:22:00Z"/>
        </w:rPr>
      </w:pPr>
      <w:ins w:id="293" w:author="Dana Robinson" w:date="2014-03-28T16:22:00Z">
        <w:r>
          <w:t>This function is only for use with the core VFD</w:t>
        </w:r>
      </w:ins>
      <w:ins w:id="294" w:author="Dana Robinson" w:date="2014-03-28T17:31:00Z">
        <w:r w:rsidR="009B40F2">
          <w:t xml:space="preserve"> and must be used after the call to </w:t>
        </w:r>
        <w:r w:rsidR="009B40F2" w:rsidRPr="009B40F2">
          <w:rPr>
            <w:rFonts w:ascii="Consolas" w:hAnsi="Consolas" w:cs="Consolas"/>
            <w:rPrChange w:id="295" w:author="Dana Robinson" w:date="2014-03-28T17:31:00Z">
              <w:rPr/>
            </w:rPrChange>
          </w:rPr>
          <w:t>H5Pset_fapl_core</w:t>
        </w:r>
      </w:ins>
      <w:ins w:id="296" w:author="Dana Robinson" w:date="2014-03-28T16:22:00Z">
        <w:r>
          <w:t xml:space="preserve">.  It </w:t>
        </w:r>
      </w:ins>
      <w:ins w:id="297" w:author="Dana Robinson" w:date="2014-03-28T17:30:00Z">
        <w:r w:rsidR="009B40F2">
          <w:t>is an error to use this function with any other VFD</w:t>
        </w:r>
      </w:ins>
      <w:ins w:id="298" w:author="Dana Robinson" w:date="2014-03-28T16:22:00Z">
        <w:r>
          <w:t>.</w:t>
        </w:r>
      </w:ins>
    </w:p>
    <w:p w:rsidR="0047495E" w:rsidRDefault="0047495E" w:rsidP="0047495E">
      <w:pPr>
        <w:ind w:left="720"/>
        <w:rPr>
          <w:ins w:id="299" w:author="Dana Robinson" w:date="2014-03-28T16:22:00Z"/>
        </w:rPr>
      </w:pPr>
      <w:ins w:id="300" w:author="Dana Robinson" w:date="2014-03-28T16:22:00Z">
        <w:r>
          <w:t xml:space="preserve">This function only applies to the backing store write operation, which typically occurs when the file is flushed or closed.  It has no relationship to the increment parameter passed to </w:t>
        </w:r>
        <w:r w:rsidRPr="00607FBC">
          <w:rPr>
            <w:rFonts w:ascii="Consolas" w:hAnsi="Consolas" w:cs="Consolas"/>
          </w:rPr>
          <w:t>H5Pset_fapl_core</w:t>
        </w:r>
        <w:r>
          <w:t>.</w:t>
        </w:r>
      </w:ins>
    </w:p>
    <w:p w:rsidR="0047495E" w:rsidRDefault="0047495E" w:rsidP="0047495E">
      <w:pPr>
        <w:ind w:left="720"/>
        <w:rPr>
          <w:ins w:id="301" w:author="Dana Robinson" w:date="2014-03-28T16:22:00Z"/>
        </w:rPr>
      </w:pPr>
      <w:ins w:id="302" w:author="Dana Robinson" w:date="2014-03-28T16:22:00Z">
        <w:r>
          <w:t xml:space="preserve">For optimum performance, the </w:t>
        </w:r>
        <w:proofErr w:type="spellStart"/>
        <w:r w:rsidRPr="00607FBC">
          <w:rPr>
            <w:rFonts w:ascii="Consolas" w:hAnsi="Consolas" w:cs="Consolas"/>
          </w:rPr>
          <w:t>page_size</w:t>
        </w:r>
        <w:proofErr w:type="spellEnd"/>
        <w:r>
          <w:t xml:space="preserve"> parameter should be a power of two.</w:t>
        </w:r>
      </w:ins>
    </w:p>
    <w:p w:rsidR="0047495E" w:rsidRPr="0012252E" w:rsidRDefault="0047495E" w:rsidP="0047495E">
      <w:pPr>
        <w:rPr>
          <w:ins w:id="303" w:author="Dana Robinson" w:date="2014-03-28T16:22:00Z"/>
          <w:b/>
        </w:rPr>
      </w:pPr>
      <w:ins w:id="304" w:author="Dana Robinson" w:date="2014-03-28T16:22:00Z">
        <w:r w:rsidRPr="0012252E">
          <w:rPr>
            <w:b/>
          </w:rPr>
          <w:t>Parameters:</w:t>
        </w:r>
      </w:ins>
    </w:p>
    <w:p w:rsidR="0047495E" w:rsidRDefault="0047495E" w:rsidP="0047495E">
      <w:pPr>
        <w:rPr>
          <w:ins w:id="305" w:author="Dana Robinson" w:date="2014-03-28T17:39:00Z"/>
        </w:rPr>
      </w:pPr>
      <w:ins w:id="306" w:author="Dana Robinson" w:date="2014-03-28T16:22:00Z">
        <w:r>
          <w:tab/>
        </w:r>
        <w:r w:rsidRPr="0012252E">
          <w:rPr>
            <w:rFonts w:ascii="Consolas" w:hAnsi="Consolas" w:cs="Consolas"/>
            <w:i/>
          </w:rPr>
          <w:t>hid_t</w:t>
        </w:r>
        <w:r w:rsidRPr="0012252E">
          <w:rPr>
            <w:rFonts w:ascii="Consolas" w:hAnsi="Consolas" w:cs="Consolas"/>
          </w:rPr>
          <w:t xml:space="preserve"> fapl_id</w:t>
        </w:r>
        <w:r>
          <w:tab/>
        </w:r>
        <w:r>
          <w:tab/>
          <w:t>IN: File access property list identifier</w:t>
        </w:r>
      </w:ins>
    </w:p>
    <w:p w:rsidR="00EE7A44" w:rsidRDefault="00EE7A44">
      <w:pPr>
        <w:ind w:firstLine="720"/>
        <w:rPr>
          <w:ins w:id="307" w:author="Dana Robinson" w:date="2014-03-28T16:22:00Z"/>
        </w:rPr>
        <w:pPrChange w:id="308" w:author="Dana Robinson" w:date="2014-03-28T17:39:00Z">
          <w:pPr/>
        </w:pPrChange>
      </w:pPr>
      <w:ins w:id="309" w:author="Dana Robinson" w:date="2014-03-28T17:39:00Z">
        <w:r>
          <w:rPr>
            <w:rFonts w:ascii="Consolas" w:hAnsi="Consolas" w:cs="Consolas"/>
            <w:i/>
          </w:rPr>
          <w:t>hbool</w:t>
        </w:r>
        <w:r w:rsidRPr="0012252E">
          <w:rPr>
            <w:rFonts w:ascii="Consolas" w:hAnsi="Consolas" w:cs="Consolas"/>
            <w:i/>
          </w:rPr>
          <w:t>_t</w:t>
        </w:r>
        <w:r w:rsidRPr="0012252E">
          <w:rPr>
            <w:rFonts w:ascii="Consolas" w:hAnsi="Consolas" w:cs="Consolas"/>
          </w:rPr>
          <w:t xml:space="preserve"> </w:t>
        </w:r>
        <w:r>
          <w:rPr>
            <w:rFonts w:ascii="Consolas" w:hAnsi="Consolas" w:cs="Consolas"/>
          </w:rPr>
          <w:t>is_enabled</w:t>
        </w:r>
        <w:r>
          <w:tab/>
          <w:t>IN: Whether the feature is enabled</w:t>
        </w:r>
      </w:ins>
    </w:p>
    <w:p w:rsidR="0047495E" w:rsidRDefault="0047495E" w:rsidP="0047495E">
      <w:pPr>
        <w:rPr>
          <w:ins w:id="310" w:author="Dana Robinson" w:date="2014-03-28T16:22:00Z"/>
        </w:rPr>
      </w:pPr>
      <w:ins w:id="311" w:author="Dana Robinson" w:date="2014-03-28T16:22:00Z">
        <w:r>
          <w:tab/>
        </w:r>
        <w:r w:rsidRPr="0012252E">
          <w:rPr>
            <w:rFonts w:ascii="Consolas" w:hAnsi="Consolas" w:cs="Consolas"/>
            <w:i/>
          </w:rPr>
          <w:t>size_t</w:t>
        </w:r>
        <w:r w:rsidRPr="0012252E">
          <w:rPr>
            <w:rFonts w:ascii="Consolas" w:hAnsi="Consolas" w:cs="Consolas"/>
          </w:rPr>
          <w:t xml:space="preserve"> </w:t>
        </w:r>
        <w:proofErr w:type="spellStart"/>
        <w:r>
          <w:rPr>
            <w:rFonts w:ascii="Consolas" w:hAnsi="Consolas" w:cs="Consolas"/>
          </w:rPr>
          <w:t>page</w:t>
        </w:r>
        <w:r w:rsidRPr="0012252E">
          <w:rPr>
            <w:rFonts w:ascii="Consolas" w:hAnsi="Consolas" w:cs="Consolas"/>
          </w:rPr>
          <w:t>_size</w:t>
        </w:r>
        <w:proofErr w:type="spellEnd"/>
        <w:r>
          <w:tab/>
        </w:r>
        <w:r>
          <w:tab/>
          <w:t>IN: Size, in bytes, of write aggregation pages</w:t>
        </w:r>
      </w:ins>
    </w:p>
    <w:p w:rsidR="0047495E" w:rsidRPr="0012252E" w:rsidRDefault="0047495E" w:rsidP="0047495E">
      <w:pPr>
        <w:rPr>
          <w:ins w:id="312" w:author="Dana Robinson" w:date="2014-03-28T16:22:00Z"/>
          <w:b/>
        </w:rPr>
      </w:pPr>
      <w:ins w:id="313" w:author="Dana Robinson" w:date="2014-03-28T16:22:00Z">
        <w:r w:rsidRPr="0012252E">
          <w:rPr>
            <w:b/>
          </w:rPr>
          <w:t>Returns:</w:t>
        </w:r>
      </w:ins>
    </w:p>
    <w:p w:rsidR="0047495E" w:rsidRDefault="0047495E" w:rsidP="0047495E">
      <w:pPr>
        <w:rPr>
          <w:ins w:id="314" w:author="Dana Robinson" w:date="2014-03-28T16:22:00Z"/>
        </w:rPr>
      </w:pPr>
      <w:ins w:id="315" w:author="Dana Robinson" w:date="2014-03-28T16:22:00Z">
        <w:r>
          <w:tab/>
          <w:t>Returns a non-negative value if successful.  Otherwise returns a negative value.</w:t>
        </w:r>
      </w:ins>
    </w:p>
    <w:p w:rsidR="0047495E" w:rsidRDefault="0047495E">
      <w:pPr>
        <w:spacing w:after="0"/>
        <w:jc w:val="left"/>
        <w:rPr>
          <w:ins w:id="316" w:author="Dana Robinson" w:date="2014-03-28T16:23:00Z"/>
          <w:rFonts w:asciiTheme="majorHAnsi" w:eastAsia="Times New Roman" w:hAnsiTheme="majorHAnsi" w:cstheme="majorBidi"/>
          <w:b/>
          <w:bCs/>
          <w:color w:val="000000" w:themeColor="text1"/>
          <w:sz w:val="26"/>
          <w:szCs w:val="26"/>
          <w:lang w:eastAsia="zh-CN"/>
        </w:rPr>
      </w:pPr>
      <w:ins w:id="317" w:author="Dana Robinson" w:date="2014-03-28T16:23:00Z">
        <w:r>
          <w:rPr>
            <w:rFonts w:eastAsia="Times New Roman"/>
            <w:lang w:eastAsia="zh-CN"/>
          </w:rPr>
          <w:br w:type="page"/>
        </w:r>
      </w:ins>
    </w:p>
    <w:p w:rsidR="0047495E" w:rsidRPr="008C03BB" w:rsidRDefault="0047495E">
      <w:pPr>
        <w:pStyle w:val="Heading2"/>
        <w:numPr>
          <w:ilvl w:val="0"/>
          <w:numId w:val="0"/>
        </w:numPr>
        <w:ind w:left="576" w:hanging="576"/>
        <w:rPr>
          <w:ins w:id="318" w:author="Dana Robinson" w:date="2014-03-28T16:22:00Z"/>
          <w:rFonts w:eastAsia="Times New Roman"/>
          <w:lang w:eastAsia="zh-CN"/>
        </w:rPr>
        <w:pPrChange w:id="319" w:author="Dana Robinson" w:date="2014-03-28T16:22:00Z">
          <w:pPr>
            <w:pStyle w:val="Heading2"/>
          </w:pPr>
        </w:pPrChange>
      </w:pPr>
      <w:ins w:id="320" w:author="Dana Robinson" w:date="2014-03-28T16:22:00Z">
        <w:r>
          <w:rPr>
            <w:rFonts w:eastAsia="Times New Roman"/>
            <w:lang w:eastAsia="zh-CN"/>
          </w:rPr>
          <w:lastRenderedPageBreak/>
          <w:t>Appendix: H5Pget_core_</w:t>
        </w:r>
      </w:ins>
      <w:ins w:id="321" w:author="Dana Robinson" w:date="2014-03-28T17:37:00Z">
        <w:r w:rsidR="00EE7A44">
          <w:rPr>
            <w:rFonts w:eastAsia="Times New Roman"/>
            <w:lang w:eastAsia="zh-CN"/>
          </w:rPr>
          <w:t>write_tracking</w:t>
        </w:r>
      </w:ins>
      <w:ins w:id="322" w:author="Dana Robinson" w:date="2014-03-28T16:22:00Z">
        <w:r>
          <w:rPr>
            <w:rFonts w:eastAsia="Times New Roman"/>
            <w:lang w:eastAsia="zh-CN"/>
          </w:rPr>
          <w:t xml:space="preserve"> Reference Manual Entry</w:t>
        </w:r>
      </w:ins>
    </w:p>
    <w:p w:rsidR="0047495E" w:rsidRDefault="0047495E" w:rsidP="0047495E">
      <w:pPr>
        <w:rPr>
          <w:ins w:id="323" w:author="Dana Robinson" w:date="2014-03-28T16:22:00Z"/>
        </w:rPr>
      </w:pPr>
      <w:ins w:id="324" w:author="Dana Robinson" w:date="2014-03-28T16:22:00Z">
        <w:r w:rsidRPr="00572710">
          <w:rPr>
            <w:b/>
          </w:rPr>
          <w:t>Name:</w:t>
        </w:r>
        <w:r>
          <w:t xml:space="preserve"> H5Pget_core_</w:t>
        </w:r>
      </w:ins>
      <w:ins w:id="325" w:author="Dana Robinson" w:date="2014-03-28T17:37:00Z">
        <w:r w:rsidR="00EE7A44">
          <w:t>write_tracking</w:t>
        </w:r>
      </w:ins>
    </w:p>
    <w:p w:rsidR="0047495E" w:rsidRPr="00572710" w:rsidRDefault="0047495E" w:rsidP="0047495E">
      <w:pPr>
        <w:rPr>
          <w:ins w:id="326" w:author="Dana Robinson" w:date="2014-03-28T16:22:00Z"/>
          <w:b/>
        </w:rPr>
      </w:pPr>
      <w:ins w:id="327" w:author="Dana Robinson" w:date="2014-03-28T16:22:00Z">
        <w:r w:rsidRPr="00572710">
          <w:rPr>
            <w:b/>
          </w:rPr>
          <w:t>Signature:</w:t>
        </w:r>
      </w:ins>
    </w:p>
    <w:p w:rsidR="0047495E" w:rsidRPr="00572710" w:rsidRDefault="0047495E" w:rsidP="009B40F2">
      <w:pPr>
        <w:ind w:left="720"/>
        <w:rPr>
          <w:ins w:id="328" w:author="Dana Robinson" w:date="2014-03-28T16:22:00Z"/>
          <w:rFonts w:ascii="Consolas" w:hAnsi="Consolas" w:cs="Consolas"/>
        </w:rPr>
      </w:pPr>
      <w:ins w:id="329" w:author="Dana Robinson" w:date="2014-03-28T16:22:00Z">
        <w:r w:rsidRPr="00572710">
          <w:rPr>
            <w:rFonts w:ascii="Consolas" w:hAnsi="Consolas" w:cs="Consolas"/>
            <w:i/>
          </w:rPr>
          <w:t>herr_t</w:t>
        </w:r>
        <w:r w:rsidR="009B40F2">
          <w:rPr>
            <w:rFonts w:ascii="Consolas" w:hAnsi="Consolas" w:cs="Consolas"/>
          </w:rPr>
          <w:t xml:space="preserve"> H5Pg</w:t>
        </w:r>
        <w:r w:rsidRPr="00572710">
          <w:rPr>
            <w:rFonts w:ascii="Consolas" w:hAnsi="Consolas" w:cs="Consolas"/>
          </w:rPr>
          <w:t>et_core_</w:t>
        </w:r>
      </w:ins>
      <w:ins w:id="330" w:author="Dana Robinson" w:date="2014-03-28T17:35:00Z">
        <w:r w:rsidR="009B40F2">
          <w:rPr>
            <w:rFonts w:ascii="Consolas" w:hAnsi="Consolas" w:cs="Consolas"/>
          </w:rPr>
          <w:t>write_</w:t>
        </w:r>
        <w:proofErr w:type="gramStart"/>
        <w:r w:rsidR="009B40F2">
          <w:rPr>
            <w:rFonts w:ascii="Consolas" w:hAnsi="Consolas" w:cs="Consolas"/>
          </w:rPr>
          <w:t>tracking</w:t>
        </w:r>
      </w:ins>
      <w:ins w:id="331" w:author="Dana Robinson" w:date="2014-03-28T16:22:00Z">
        <w:r w:rsidRPr="00572710">
          <w:rPr>
            <w:rFonts w:ascii="Consolas" w:hAnsi="Consolas" w:cs="Consolas"/>
          </w:rPr>
          <w:t>(</w:t>
        </w:r>
        <w:proofErr w:type="gramEnd"/>
        <w:r w:rsidRPr="00572710">
          <w:rPr>
            <w:rFonts w:ascii="Consolas" w:hAnsi="Consolas" w:cs="Consolas"/>
            <w:i/>
          </w:rPr>
          <w:t>hid_t</w:t>
        </w:r>
        <w:r w:rsidRPr="00572710">
          <w:rPr>
            <w:rFonts w:ascii="Consolas" w:hAnsi="Consolas" w:cs="Consolas"/>
          </w:rPr>
          <w:t xml:space="preserve"> fapl_id, </w:t>
        </w:r>
      </w:ins>
      <w:ins w:id="332" w:author="Dana Robinson" w:date="2014-03-28T17:35:00Z">
        <w:r w:rsidR="009B40F2" w:rsidRPr="009B40F2">
          <w:rPr>
            <w:rFonts w:ascii="Consolas" w:hAnsi="Consolas" w:cs="Consolas"/>
            <w:i/>
            <w:rPrChange w:id="333" w:author="Dana Robinson" w:date="2014-03-28T17:35:00Z">
              <w:rPr>
                <w:rFonts w:ascii="Consolas" w:hAnsi="Consolas" w:cs="Consolas"/>
              </w:rPr>
            </w:rPrChange>
          </w:rPr>
          <w:t>hbool_t</w:t>
        </w:r>
        <w:r w:rsidR="009B40F2">
          <w:rPr>
            <w:rFonts w:ascii="Consolas" w:hAnsi="Consolas" w:cs="Consolas"/>
          </w:rPr>
          <w:t xml:space="preserve"> *is_enabled, </w:t>
        </w:r>
      </w:ins>
      <w:ins w:id="334" w:author="Dana Robinson" w:date="2014-03-28T16:22:00Z">
        <w:r w:rsidRPr="00572710">
          <w:rPr>
            <w:rFonts w:ascii="Consolas" w:hAnsi="Consolas" w:cs="Consolas"/>
            <w:i/>
          </w:rPr>
          <w:t>size_t</w:t>
        </w:r>
        <w:r w:rsidRPr="00572710">
          <w:rPr>
            <w:rFonts w:ascii="Consolas" w:hAnsi="Consolas" w:cs="Consolas"/>
          </w:rPr>
          <w:t xml:space="preserve"> </w:t>
        </w:r>
        <w:r>
          <w:rPr>
            <w:rFonts w:ascii="Consolas" w:hAnsi="Consolas" w:cs="Consolas"/>
          </w:rPr>
          <w:t>*</w:t>
        </w:r>
        <w:proofErr w:type="spellStart"/>
        <w:r>
          <w:rPr>
            <w:rFonts w:ascii="Consolas" w:hAnsi="Consolas" w:cs="Consolas"/>
          </w:rPr>
          <w:t>page</w:t>
        </w:r>
        <w:r w:rsidRPr="00572710">
          <w:rPr>
            <w:rFonts w:ascii="Consolas" w:hAnsi="Consolas" w:cs="Consolas"/>
          </w:rPr>
          <w:t>_size</w:t>
        </w:r>
        <w:proofErr w:type="spellEnd"/>
        <w:r w:rsidRPr="00572710">
          <w:rPr>
            <w:rFonts w:ascii="Consolas" w:hAnsi="Consolas" w:cs="Consolas"/>
          </w:rPr>
          <w:t>)</w:t>
        </w:r>
      </w:ins>
    </w:p>
    <w:p w:rsidR="0047495E" w:rsidRPr="00572710" w:rsidRDefault="0047495E" w:rsidP="0047495E">
      <w:pPr>
        <w:rPr>
          <w:ins w:id="335" w:author="Dana Robinson" w:date="2014-03-28T16:22:00Z"/>
          <w:b/>
        </w:rPr>
      </w:pPr>
      <w:ins w:id="336" w:author="Dana Robinson" w:date="2014-03-28T16:22:00Z">
        <w:r w:rsidRPr="00572710">
          <w:rPr>
            <w:b/>
          </w:rPr>
          <w:t>Purpose:</w:t>
        </w:r>
      </w:ins>
    </w:p>
    <w:p w:rsidR="0047495E" w:rsidRDefault="009B40F2">
      <w:pPr>
        <w:ind w:left="720"/>
        <w:rPr>
          <w:ins w:id="337" w:author="Dana Robinson" w:date="2014-03-28T16:22:00Z"/>
        </w:rPr>
        <w:pPrChange w:id="338" w:author="Dana Robinson" w:date="2014-03-28T17:34:00Z">
          <w:pPr/>
        </w:pPrChange>
      </w:pPr>
      <w:ins w:id="339" w:author="Dana Robinson" w:date="2014-03-28T17:34:00Z">
        <w:r>
          <w:t xml:space="preserve">Gets </w:t>
        </w:r>
      </w:ins>
      <w:ins w:id="340" w:author="Dana Robinson" w:date="2014-03-28T17:36:00Z">
        <w:r>
          <w:t>information about the write tracking feature</w:t>
        </w:r>
      </w:ins>
      <w:ins w:id="341" w:author="Dana Robinson" w:date="2014-03-28T17:34:00Z">
        <w:r>
          <w:t xml:space="preserve"> used by the core VFD.</w:t>
        </w:r>
      </w:ins>
    </w:p>
    <w:p w:rsidR="0047495E" w:rsidRPr="00572710" w:rsidRDefault="0047495E" w:rsidP="0047495E">
      <w:pPr>
        <w:rPr>
          <w:ins w:id="342" w:author="Dana Robinson" w:date="2014-03-28T16:22:00Z"/>
          <w:b/>
        </w:rPr>
      </w:pPr>
      <w:ins w:id="343" w:author="Dana Robinson" w:date="2014-03-28T16:22:00Z">
        <w:r w:rsidRPr="00572710">
          <w:rPr>
            <w:b/>
          </w:rPr>
          <w:t>Description:</w:t>
        </w:r>
      </w:ins>
    </w:p>
    <w:p w:rsidR="009B40F2" w:rsidRDefault="009B40F2" w:rsidP="009B40F2">
      <w:pPr>
        <w:ind w:left="720"/>
        <w:rPr>
          <w:ins w:id="344" w:author="Dana Robinson" w:date="2014-03-28T17:33:00Z"/>
        </w:rPr>
      </w:pPr>
      <w:ins w:id="345" w:author="Dana Robinson" w:date="2014-03-28T17:33:00Z">
        <w:r>
          <w:t>When a file is created or opened for writing using the core VFD with the backing store option turned on, the VFD can be configured to track changes to the file and only write out the modified bytes. To avoid a large number of small writes, the changes can be aggregated into pages of a user-specified size.</w:t>
        </w:r>
      </w:ins>
    </w:p>
    <w:p w:rsidR="0047495E" w:rsidRPr="003D3D25" w:rsidRDefault="0047495E" w:rsidP="0047495E">
      <w:pPr>
        <w:rPr>
          <w:ins w:id="346" w:author="Dana Robinson" w:date="2014-03-28T16:22:00Z"/>
          <w:b/>
        </w:rPr>
      </w:pPr>
      <w:ins w:id="347" w:author="Dana Robinson" w:date="2014-03-28T16:22:00Z">
        <w:r w:rsidRPr="0012252E">
          <w:rPr>
            <w:b/>
          </w:rPr>
          <w:t>Note:</w:t>
        </w:r>
      </w:ins>
    </w:p>
    <w:p w:rsidR="00EE7A44" w:rsidRDefault="00EE7A44" w:rsidP="00EE7A44">
      <w:pPr>
        <w:ind w:left="720"/>
        <w:rPr>
          <w:ins w:id="348" w:author="Dana Robinson" w:date="2014-03-28T17:38:00Z"/>
        </w:rPr>
      </w:pPr>
      <w:ins w:id="349" w:author="Dana Robinson" w:date="2014-03-28T17:38:00Z">
        <w:r>
          <w:t xml:space="preserve">This function is only for use with the core VFD and must be used after the call to </w:t>
        </w:r>
        <w:r w:rsidRPr="00607FBC">
          <w:rPr>
            <w:rFonts w:ascii="Consolas" w:hAnsi="Consolas" w:cs="Consolas"/>
          </w:rPr>
          <w:t>H5Pset_fapl_core</w:t>
        </w:r>
        <w:r>
          <w:t>.  It is an error to use this function with any other VFD.</w:t>
        </w:r>
      </w:ins>
    </w:p>
    <w:p w:rsidR="0047495E" w:rsidRDefault="0047495E" w:rsidP="0047495E">
      <w:pPr>
        <w:ind w:left="720"/>
        <w:rPr>
          <w:ins w:id="350" w:author="Dana Robinson" w:date="2014-03-28T16:22:00Z"/>
        </w:rPr>
      </w:pPr>
      <w:ins w:id="351" w:author="Dana Robinson" w:date="2014-03-28T16:22:00Z">
        <w:r>
          <w:t xml:space="preserve">This function only applies to the backing store write operation, which typically occurs when the file is flushed or closed.  It has no relationship to the increment parameter passed to </w:t>
        </w:r>
        <w:r w:rsidRPr="00607FBC">
          <w:rPr>
            <w:rFonts w:ascii="Consolas" w:hAnsi="Consolas" w:cs="Consolas"/>
          </w:rPr>
          <w:t>H5Pset_fapl_core</w:t>
        </w:r>
        <w:r>
          <w:t>.</w:t>
        </w:r>
      </w:ins>
    </w:p>
    <w:p w:rsidR="0047495E" w:rsidRDefault="0047495E" w:rsidP="0047495E">
      <w:pPr>
        <w:ind w:left="720"/>
        <w:rPr>
          <w:ins w:id="352" w:author="Dana Robinson" w:date="2014-03-28T16:22:00Z"/>
        </w:rPr>
      </w:pPr>
      <w:ins w:id="353" w:author="Dana Robinson" w:date="2014-03-28T16:22:00Z">
        <w:r>
          <w:t xml:space="preserve">For optimum performance, the </w:t>
        </w:r>
        <w:proofErr w:type="spellStart"/>
        <w:r w:rsidRPr="00607FBC">
          <w:rPr>
            <w:rFonts w:ascii="Consolas" w:hAnsi="Consolas" w:cs="Consolas"/>
          </w:rPr>
          <w:t>page_size</w:t>
        </w:r>
        <w:proofErr w:type="spellEnd"/>
        <w:r>
          <w:t xml:space="preserve"> parameter should be a power of two.</w:t>
        </w:r>
      </w:ins>
    </w:p>
    <w:p w:rsidR="0047495E" w:rsidRPr="0012252E" w:rsidRDefault="0047495E" w:rsidP="0047495E">
      <w:pPr>
        <w:rPr>
          <w:ins w:id="354" w:author="Dana Robinson" w:date="2014-03-28T16:22:00Z"/>
          <w:b/>
        </w:rPr>
      </w:pPr>
      <w:ins w:id="355" w:author="Dana Robinson" w:date="2014-03-28T16:22:00Z">
        <w:r w:rsidRPr="0012252E">
          <w:rPr>
            <w:b/>
          </w:rPr>
          <w:t>Parameters:</w:t>
        </w:r>
      </w:ins>
    </w:p>
    <w:p w:rsidR="0047495E" w:rsidRDefault="0047495E" w:rsidP="0047495E">
      <w:pPr>
        <w:rPr>
          <w:ins w:id="356" w:author="Dana Robinson" w:date="2014-03-28T17:39:00Z"/>
        </w:rPr>
      </w:pPr>
      <w:ins w:id="357" w:author="Dana Robinson" w:date="2014-03-28T16:22:00Z">
        <w:r>
          <w:tab/>
        </w:r>
        <w:r w:rsidRPr="0012252E">
          <w:rPr>
            <w:rFonts w:ascii="Consolas" w:hAnsi="Consolas" w:cs="Consolas"/>
            <w:i/>
          </w:rPr>
          <w:t>hid_t</w:t>
        </w:r>
        <w:r w:rsidRPr="0012252E">
          <w:rPr>
            <w:rFonts w:ascii="Consolas" w:hAnsi="Consolas" w:cs="Consolas"/>
          </w:rPr>
          <w:t xml:space="preserve"> fapl_id</w:t>
        </w:r>
        <w:r>
          <w:tab/>
        </w:r>
        <w:r>
          <w:tab/>
          <w:t>IN: File access property list identifier</w:t>
        </w:r>
      </w:ins>
    </w:p>
    <w:p w:rsidR="00EE7A44" w:rsidRDefault="00EE7A44">
      <w:pPr>
        <w:ind w:firstLine="720"/>
        <w:rPr>
          <w:ins w:id="358" w:author="Dana Robinson" w:date="2014-03-28T16:22:00Z"/>
        </w:rPr>
        <w:pPrChange w:id="359" w:author="Dana Robinson" w:date="2014-03-28T17:39:00Z">
          <w:pPr/>
        </w:pPrChange>
      </w:pPr>
      <w:ins w:id="360" w:author="Dana Robinson" w:date="2014-03-28T17:39:00Z">
        <w:r>
          <w:rPr>
            <w:rFonts w:ascii="Consolas" w:hAnsi="Consolas" w:cs="Consolas"/>
            <w:i/>
          </w:rPr>
          <w:t>hbool</w:t>
        </w:r>
        <w:r w:rsidRPr="0012252E">
          <w:rPr>
            <w:rFonts w:ascii="Consolas" w:hAnsi="Consolas" w:cs="Consolas"/>
            <w:i/>
          </w:rPr>
          <w:t>_t</w:t>
        </w:r>
        <w:r w:rsidRPr="0012252E">
          <w:rPr>
            <w:rFonts w:ascii="Consolas" w:hAnsi="Consolas" w:cs="Consolas"/>
          </w:rPr>
          <w:t xml:space="preserve"> </w:t>
        </w:r>
        <w:r>
          <w:rPr>
            <w:rFonts w:ascii="Consolas" w:hAnsi="Consolas" w:cs="Consolas"/>
          </w:rPr>
          <w:t>*is_enabled</w:t>
        </w:r>
        <w:r>
          <w:tab/>
          <w:t>OUT: Whether the feature is enabled</w:t>
        </w:r>
      </w:ins>
    </w:p>
    <w:p w:rsidR="0047495E" w:rsidRDefault="0047495E" w:rsidP="0047495E">
      <w:pPr>
        <w:rPr>
          <w:ins w:id="361" w:author="Dana Robinson" w:date="2014-03-28T16:22:00Z"/>
        </w:rPr>
      </w:pPr>
      <w:ins w:id="362" w:author="Dana Robinson" w:date="2014-03-28T16:22:00Z">
        <w:r>
          <w:tab/>
        </w:r>
        <w:r w:rsidRPr="0012252E">
          <w:rPr>
            <w:rFonts w:ascii="Consolas" w:hAnsi="Consolas" w:cs="Consolas"/>
            <w:i/>
          </w:rPr>
          <w:t>size_t</w:t>
        </w:r>
        <w:r w:rsidRPr="0012252E">
          <w:rPr>
            <w:rFonts w:ascii="Consolas" w:hAnsi="Consolas" w:cs="Consolas"/>
          </w:rPr>
          <w:t xml:space="preserve"> </w:t>
        </w:r>
        <w:r>
          <w:rPr>
            <w:rFonts w:ascii="Consolas" w:hAnsi="Consolas" w:cs="Consolas"/>
          </w:rPr>
          <w:t>*</w:t>
        </w:r>
        <w:proofErr w:type="spellStart"/>
        <w:r>
          <w:rPr>
            <w:rFonts w:ascii="Consolas" w:hAnsi="Consolas" w:cs="Consolas"/>
          </w:rPr>
          <w:t>page</w:t>
        </w:r>
        <w:r w:rsidRPr="0012252E">
          <w:rPr>
            <w:rFonts w:ascii="Consolas" w:hAnsi="Consolas" w:cs="Consolas"/>
          </w:rPr>
          <w:t>_size</w:t>
        </w:r>
        <w:proofErr w:type="spellEnd"/>
        <w:r>
          <w:tab/>
          <w:t>OUT: Size, in bytes, of write aggregation pages</w:t>
        </w:r>
      </w:ins>
    </w:p>
    <w:p w:rsidR="0047495E" w:rsidRPr="0012252E" w:rsidRDefault="0047495E" w:rsidP="0047495E">
      <w:pPr>
        <w:rPr>
          <w:ins w:id="363" w:author="Dana Robinson" w:date="2014-03-28T16:22:00Z"/>
          <w:b/>
        </w:rPr>
      </w:pPr>
      <w:ins w:id="364" w:author="Dana Robinson" w:date="2014-03-28T16:22:00Z">
        <w:r w:rsidRPr="0012252E">
          <w:rPr>
            <w:b/>
          </w:rPr>
          <w:t>Returns:</w:t>
        </w:r>
      </w:ins>
    </w:p>
    <w:p w:rsidR="0047495E" w:rsidRDefault="0047495E" w:rsidP="0047495E">
      <w:pPr>
        <w:rPr>
          <w:ins w:id="365" w:author="Dana Robinson" w:date="2014-03-28T16:22:00Z"/>
        </w:rPr>
      </w:pPr>
      <w:ins w:id="366" w:author="Dana Robinson" w:date="2014-03-28T16:22:00Z">
        <w:r>
          <w:tab/>
          <w:t>Returns a non-negative value if successful.  Otherwise returns a negative value.</w:t>
        </w:r>
      </w:ins>
    </w:p>
    <w:p w:rsidR="0047495E" w:rsidRDefault="0047495E">
      <w:pPr>
        <w:pStyle w:val="ListNumberReference"/>
        <w:numPr>
          <w:ilvl w:val="0"/>
          <w:numId w:val="0"/>
        </w:numPr>
        <w:ind w:left="360" w:hanging="360"/>
        <w:jc w:val="left"/>
        <w:pPrChange w:id="367" w:author="Dana Robinson" w:date="2014-03-28T16:22:00Z">
          <w:pPr>
            <w:pStyle w:val="ListNumberReference"/>
            <w:numPr>
              <w:numId w:val="34"/>
            </w:numPr>
            <w:jc w:val="left"/>
          </w:pPr>
        </w:pPrChange>
      </w:pPr>
    </w:p>
    <w:p w:rsidR="00611674" w:rsidRDefault="00611674" w:rsidP="00611674"/>
    <w:p w:rsidR="00611674" w:rsidRDefault="00611674" w:rsidP="00611674"/>
    <w:sectPr w:rsidR="00611674" w:rsidSect="00611674">
      <w:headerReference w:type="default" r:id="rId13"/>
      <w:footerReference w:type="default" r:id="rId14"/>
      <w:headerReference w:type="first" r:id="rId15"/>
      <w:footerReference w:type="first" r:id="rId16"/>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Elena Pourmal" w:date="2014-03-30T17:49:00Z" w:initials="EP">
    <w:p w:rsidR="00D8612E" w:rsidRDefault="00D8612E">
      <w:pPr>
        <w:pStyle w:val="CommentText"/>
      </w:pPr>
      <w:r>
        <w:rPr>
          <w:rStyle w:val="CommentReference"/>
        </w:rPr>
        <w:annotationRef/>
      </w:r>
      <w:r>
        <w:t>Has optimization been implemented? If so, we need to rephrase this sentence or don’t mention it at all. As it is now, it is confusing….</w:t>
      </w:r>
    </w:p>
  </w:comment>
  <w:comment w:id="36" w:author="Elena Pourmal" w:date="2014-03-30T17:53:00Z" w:initials="EP">
    <w:p w:rsidR="00D8612E" w:rsidRDefault="00D8612E">
      <w:pPr>
        <w:pStyle w:val="CommentText"/>
      </w:pPr>
      <w:r>
        <w:rPr>
          <w:rStyle w:val="CommentReference"/>
        </w:rPr>
        <w:annotationRef/>
      </w:r>
      <w:r>
        <w:t xml:space="preserve">This is not quite precise. We need to tell exactly what is happening… File is open with the file access property to….This call sets file access property list to use CORE VFD. </w:t>
      </w:r>
    </w:p>
  </w:comment>
  <w:comment w:id="50" w:author="Elena Pourmal" w:date="2014-03-30T17:54:00Z" w:initials="EP">
    <w:p w:rsidR="00D8612E" w:rsidRDefault="00D8612E">
      <w:pPr>
        <w:pStyle w:val="CommentText"/>
      </w:pPr>
      <w:r>
        <w:rPr>
          <w:rStyle w:val="CommentReference"/>
        </w:rPr>
        <w:annotationRef/>
      </w:r>
      <w:r>
        <w:t>I would suggest to say “are straightforward</w:t>
      </w:r>
      <w:proofErr w:type="gramStart"/>
      <w:r>
        <w:t>”  and</w:t>
      </w:r>
      <w:proofErr w:type="gramEnd"/>
      <w:r>
        <w:t xml:space="preserve"> use the same tense further down. The feature is already done, right?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E7D" w:rsidRDefault="00505E7D" w:rsidP="00611674">
      <w:r>
        <w:separator/>
      </w:r>
    </w:p>
  </w:endnote>
  <w:endnote w:type="continuationSeparator" w:id="0">
    <w:p w:rsidR="00505E7D" w:rsidRDefault="00505E7D"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611674">
            <w:pPr>
              <w:pStyle w:val="HDFFooter"/>
            </w:pPr>
            <w:r>
              <w:rPr>
                <w:noProof/>
              </w:rPr>
              <w:drawing>
                <wp:anchor distT="0" distB="0" distL="0" distR="0" simplePos="0" relativeHeight="251658240" behindDoc="0" locked="0" layoutInCell="1" allowOverlap="1" wp14:anchorId="6504A7C1" wp14:editId="7EA47C30">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9630C9">
              <w:fldChar w:fldCharType="begin"/>
            </w:r>
            <w:r w:rsidR="009630C9">
              <w:instrText xml:space="preserve"> PAGE </w:instrText>
            </w:r>
            <w:r w:rsidR="009630C9">
              <w:fldChar w:fldCharType="separate"/>
            </w:r>
            <w:r w:rsidR="006F3044">
              <w:rPr>
                <w:noProof/>
              </w:rPr>
              <w:t>2</w:t>
            </w:r>
            <w:r w:rsidR="009630C9">
              <w:rPr>
                <w:noProof/>
              </w:rPr>
              <w:fldChar w:fldCharType="end"/>
            </w:r>
            <w:r>
              <w:t xml:space="preserve"> of </w:t>
            </w:r>
            <w:fldSimple w:instr=" NUMPAGES  ">
              <w:r w:rsidR="006F3044">
                <w:rPr>
                  <w:noProof/>
                </w:rPr>
                <w:t>6</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611674" w:rsidRDefault="00611674" w:rsidP="00611674">
            <w:pPr>
              <w:pStyle w:val="HDFFooter"/>
            </w:pPr>
            <w:r>
              <w:rPr>
                <w:noProof/>
              </w:rPr>
              <w:drawing>
                <wp:anchor distT="0" distB="0" distL="0" distR="0" simplePos="0" relativeHeight="251660288" behindDoc="0" locked="0" layoutInCell="1" allowOverlap="1" wp14:anchorId="073D3EEB" wp14:editId="53A36C0D">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9630C9">
              <w:fldChar w:fldCharType="begin"/>
            </w:r>
            <w:r w:rsidR="009630C9">
              <w:instrText xml:space="preserve"> PAGE </w:instrText>
            </w:r>
            <w:r w:rsidR="009630C9">
              <w:fldChar w:fldCharType="separate"/>
            </w:r>
            <w:r w:rsidR="006F3044">
              <w:rPr>
                <w:noProof/>
              </w:rPr>
              <w:t>1</w:t>
            </w:r>
            <w:r w:rsidR="009630C9">
              <w:rPr>
                <w:noProof/>
              </w:rPr>
              <w:fldChar w:fldCharType="end"/>
            </w:r>
            <w:r>
              <w:t xml:space="preserve"> of </w:t>
            </w:r>
            <w:fldSimple w:instr=" NUMPAGES  ">
              <w:r w:rsidR="006F3044">
                <w:rPr>
                  <w:noProof/>
                </w:rPr>
                <w:t>6</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E7D" w:rsidRDefault="00505E7D" w:rsidP="00611674">
      <w:r>
        <w:separator/>
      </w:r>
    </w:p>
  </w:footnote>
  <w:footnote w:type="continuationSeparator" w:id="0">
    <w:p w:rsidR="00505E7D" w:rsidRDefault="00505E7D" w:rsidP="00611674">
      <w:r>
        <w:continuationSeparator/>
      </w:r>
    </w:p>
  </w:footnote>
  <w:footnote w:id="1">
    <w:p w:rsidR="00A569CB" w:rsidRDefault="00A569CB">
      <w:pPr>
        <w:pStyle w:val="FootnoteText"/>
      </w:pPr>
      <w:r>
        <w:rPr>
          <w:rStyle w:val="FootnoteReference"/>
        </w:rPr>
        <w:footnoteRef/>
      </w:r>
      <w:r>
        <w:t xml:space="preserve"> Tracking this would potentially be useful in certain cases (e.g., small edits to large chunks) but would be more complicated to implement.</w:t>
      </w:r>
    </w:p>
  </w:footnote>
  <w:footnote w:id="2">
    <w:p w:rsidR="00812E4E" w:rsidRDefault="00812E4E">
      <w:pPr>
        <w:pStyle w:val="FootnoteText"/>
      </w:pPr>
      <w:ins w:id="141" w:author="Dana Robinson" w:date="2014-03-28T17:24:00Z">
        <w:r>
          <w:rPr>
            <w:rStyle w:val="FootnoteReference"/>
          </w:rPr>
          <w:footnoteRef/>
        </w:r>
        <w:r>
          <w:t xml:space="preserve"> This is why the feature is not enabled by default.</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9C4BDE" w:rsidP="00611674">
    <w:pPr>
      <w:pStyle w:val="THGHeader2"/>
    </w:pPr>
    <w:del w:id="368" w:author="Dana Robinson" w:date="2014-03-26T15:32:00Z">
      <w:r w:rsidDel="00C14E78">
        <w:delText xml:space="preserve">September </w:delText>
      </w:r>
    </w:del>
    <w:ins w:id="369" w:author="Dana Robinson" w:date="2014-03-26T15:32:00Z">
      <w:r w:rsidR="00C14E78">
        <w:t xml:space="preserve">March </w:t>
      </w:r>
      <w:r w:rsidR="00001ED8">
        <w:t>28</w:t>
      </w:r>
    </w:ins>
    <w:del w:id="370" w:author="Dana Robinson" w:date="2014-03-26T15:32:00Z">
      <w:r w:rsidDel="00C14E78">
        <w:delText>19</w:delText>
      </w:r>
    </w:del>
    <w:r>
      <w:t>, 201</w:t>
    </w:r>
    <w:ins w:id="371" w:author="Dana Robinson" w:date="2014-03-26T15:32:00Z">
      <w:r w:rsidR="00C14E78">
        <w:t>4</w:t>
      </w:r>
    </w:ins>
    <w:del w:id="372" w:author="Dana Robinson" w:date="2014-03-26T15:32:00Z">
      <w:r w:rsidDel="00C14E78">
        <w:delText>3</w:delText>
      </w:r>
    </w:del>
    <w:r w:rsidR="00611674">
      <w:ptab w:relativeTo="margin" w:alignment="center" w:leader="none"/>
    </w:r>
    <w:r w:rsidR="00611674">
      <w:ptab w:relativeTo="margin" w:alignment="right" w:leader="none"/>
    </w:r>
    <w:r w:rsidR="00611674">
      <w:t xml:space="preserve">RFC THG </w:t>
    </w:r>
    <w:r>
      <w:t>2013</w:t>
    </w:r>
    <w:r w:rsidR="00611674">
      <w:t>-</w:t>
    </w:r>
    <w:r>
      <w:t>09</w:t>
    </w:r>
    <w:r w:rsidR="00611674">
      <w:t>-</w:t>
    </w:r>
    <w:r>
      <w:t>19</w:t>
    </w:r>
    <w:r w:rsidR="00611674">
      <w:t>.v</w:t>
    </w:r>
    <w:ins w:id="373" w:author="Dana Robinson" w:date="2014-03-26T15:32:00Z">
      <w:r w:rsidR="00001ED8">
        <w:t>3</w:t>
      </w:r>
    </w:ins>
    <w:del w:id="374" w:author="Dana Robinson" w:date="2014-03-26T15:32:00Z">
      <w:r w:rsidR="00611674" w:rsidDel="00C14E78">
        <w:delText>1</w:delText>
      </w:r>
    </w:de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Pr="006D4EA4" w:rsidRDefault="00E81A39" w:rsidP="00611674">
    <w:pPr>
      <w:pStyle w:val="THGHeader"/>
    </w:pPr>
    <w:del w:id="375" w:author="Dana Robinson" w:date="2014-03-26T15:32:00Z">
      <w:r w:rsidDel="00C14E78">
        <w:delText xml:space="preserve">September </w:delText>
      </w:r>
    </w:del>
    <w:ins w:id="376" w:author="Dana Robinson" w:date="2014-03-26T15:32:00Z">
      <w:r w:rsidR="00C14E78">
        <w:t xml:space="preserve">March </w:t>
      </w:r>
      <w:r w:rsidR="00001ED8">
        <w:t>28</w:t>
      </w:r>
    </w:ins>
    <w:del w:id="377" w:author="Dana Robinson" w:date="2014-03-26T15:32:00Z">
      <w:r w:rsidDel="00C14E78">
        <w:delText>19</w:delText>
      </w:r>
    </w:del>
    <w:r w:rsidR="00611674">
      <w:t>, 201</w:t>
    </w:r>
    <w:ins w:id="378" w:author="Dana Robinson" w:date="2014-03-26T15:32:00Z">
      <w:r w:rsidR="00C14E78">
        <w:t>4</w:t>
      </w:r>
    </w:ins>
    <w:del w:id="379" w:author="Dana Robinson" w:date="2014-03-26T15:32:00Z">
      <w:r w:rsidDel="00C14E78">
        <w:delText>3</w:delText>
      </w:r>
    </w:del>
    <w:r w:rsidR="00611674">
      <w:ptab w:relativeTo="margin" w:alignment="center" w:leader="none"/>
    </w:r>
    <w:r w:rsidR="00611674">
      <w:ptab w:relativeTo="margin" w:alignment="right" w:leader="none"/>
    </w:r>
    <w:r w:rsidR="00611674">
      <w:t xml:space="preserve">RFC THG </w:t>
    </w:r>
    <w:r>
      <w:t>2013</w:t>
    </w:r>
    <w:r w:rsidR="00611674">
      <w:t>-</w:t>
    </w:r>
    <w:r>
      <w:t>09</w:t>
    </w:r>
    <w:r w:rsidR="00611674">
      <w:t>-</w:t>
    </w:r>
    <w:r>
      <w:t>19</w:t>
    </w:r>
    <w:r w:rsidR="00611674">
      <w:t>.v</w:t>
    </w:r>
    <w:ins w:id="380" w:author="Dana Robinson" w:date="2014-03-26T15:32:00Z">
      <w:r w:rsidR="00001ED8">
        <w:t>3</w:t>
      </w:r>
    </w:ins>
    <w:del w:id="381" w:author="Dana Robinson" w:date="2014-03-26T15:32:00Z">
      <w:r w:rsidR="00611674" w:rsidDel="00C14E78">
        <w:delText>1</w:delText>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2EFAA132"/>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7E30F7"/>
    <w:multiLevelType w:val="hybridMultilevel"/>
    <w:tmpl w:val="950EB9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5271C0A"/>
    <w:multiLevelType w:val="hybridMultilevel"/>
    <w:tmpl w:val="E32E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7"/>
  </w:num>
  <w:num w:numId="4">
    <w:abstractNumId w:val="2"/>
  </w:num>
  <w:num w:numId="5">
    <w:abstractNumId w:val="1"/>
  </w:num>
  <w:num w:numId="6">
    <w:abstractNumId w:val="0"/>
  </w:num>
  <w:num w:numId="7">
    <w:abstractNumId w:val="15"/>
    <w:lvlOverride w:ilvl="0">
      <w:startOverride w:val="1"/>
    </w:lvlOverride>
  </w:num>
  <w:num w:numId="8">
    <w:abstractNumId w:val="15"/>
    <w:lvlOverride w:ilvl="0">
      <w:startOverride w:val="1"/>
    </w:lvlOverride>
  </w:num>
  <w:num w:numId="9">
    <w:abstractNumId w:val="15"/>
    <w:lvlOverride w:ilvl="0">
      <w:startOverride w:val="1"/>
    </w:lvlOverride>
  </w:num>
  <w:num w:numId="10">
    <w:abstractNumId w:val="15"/>
    <w:lvlOverride w:ilvl="0">
      <w:startOverride w:val="1"/>
    </w:lvlOverride>
  </w:num>
  <w:num w:numId="11">
    <w:abstractNumId w:val="15"/>
    <w:lvlOverride w:ilvl="0">
      <w:startOverride w:val="1"/>
    </w:lvlOverride>
  </w:num>
  <w:num w:numId="12">
    <w:abstractNumId w:val="15"/>
    <w:lvlOverride w:ilvl="0">
      <w:startOverride w:val="1"/>
    </w:lvlOverride>
  </w:num>
  <w:num w:numId="13">
    <w:abstractNumId w:val="15"/>
    <w:lvlOverride w:ilvl="0">
      <w:startOverride w:val="1"/>
    </w:lvlOverride>
  </w:num>
  <w:num w:numId="14">
    <w:abstractNumId w:val="15"/>
    <w:lvlOverride w:ilvl="0">
      <w:startOverride w:val="1"/>
    </w:lvlOverride>
  </w:num>
  <w:num w:numId="15">
    <w:abstractNumId w:val="15"/>
    <w:lvlOverride w:ilvl="0">
      <w:startOverride w:val="1"/>
    </w:lvlOverride>
  </w:num>
  <w:num w:numId="16">
    <w:abstractNumId w:val="15"/>
    <w:lvlOverride w:ilvl="0">
      <w:startOverride w:val="1"/>
    </w:lvlOverride>
  </w:num>
  <w:num w:numId="17">
    <w:abstractNumId w:val="15"/>
    <w:lvlOverride w:ilvl="0">
      <w:startOverride w:val="1"/>
    </w:lvlOverride>
  </w:num>
  <w:num w:numId="18">
    <w:abstractNumId w:val="15"/>
    <w:lvlOverride w:ilvl="0">
      <w:startOverride w:val="1"/>
    </w:lvlOverride>
  </w:num>
  <w:num w:numId="19">
    <w:abstractNumId w:val="13"/>
  </w:num>
  <w:num w:numId="20">
    <w:abstractNumId w:val="11"/>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0"/>
  </w:num>
  <w:num w:numId="36">
    <w:abstractNumId w:val="14"/>
  </w:num>
  <w:num w:numId="37">
    <w:abstractNumId w:val="12"/>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a Robinson">
    <w15:presenceInfo w15:providerId="None" w15:userId="Dana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AD7"/>
    <w:rsid w:val="00001ED8"/>
    <w:rsid w:val="00034136"/>
    <w:rsid w:val="00063B6A"/>
    <w:rsid w:val="000830D4"/>
    <w:rsid w:val="003117A9"/>
    <w:rsid w:val="00384DBF"/>
    <w:rsid w:val="00386B2E"/>
    <w:rsid w:val="0039120A"/>
    <w:rsid w:val="003C1CCC"/>
    <w:rsid w:val="003F44FE"/>
    <w:rsid w:val="00473003"/>
    <w:rsid w:val="0047495E"/>
    <w:rsid w:val="0050035F"/>
    <w:rsid w:val="00505E7D"/>
    <w:rsid w:val="00523391"/>
    <w:rsid w:val="0054600B"/>
    <w:rsid w:val="0055267C"/>
    <w:rsid w:val="005F05C2"/>
    <w:rsid w:val="005F6D9A"/>
    <w:rsid w:val="00611674"/>
    <w:rsid w:val="0063774B"/>
    <w:rsid w:val="006C5040"/>
    <w:rsid w:val="006F3044"/>
    <w:rsid w:val="0075185B"/>
    <w:rsid w:val="00773768"/>
    <w:rsid w:val="007C1AE8"/>
    <w:rsid w:val="00812E4E"/>
    <w:rsid w:val="0084062A"/>
    <w:rsid w:val="008E5517"/>
    <w:rsid w:val="009630C9"/>
    <w:rsid w:val="009A4B47"/>
    <w:rsid w:val="009B40F2"/>
    <w:rsid w:val="009C4BDE"/>
    <w:rsid w:val="009E3EBC"/>
    <w:rsid w:val="009E6285"/>
    <w:rsid w:val="00A569CB"/>
    <w:rsid w:val="00AD6A10"/>
    <w:rsid w:val="00AE7500"/>
    <w:rsid w:val="00B00886"/>
    <w:rsid w:val="00B232F6"/>
    <w:rsid w:val="00B2726B"/>
    <w:rsid w:val="00B31327"/>
    <w:rsid w:val="00BA5BC9"/>
    <w:rsid w:val="00BC7559"/>
    <w:rsid w:val="00BE523B"/>
    <w:rsid w:val="00C02CC7"/>
    <w:rsid w:val="00C14E78"/>
    <w:rsid w:val="00C2039F"/>
    <w:rsid w:val="00C5330A"/>
    <w:rsid w:val="00D8612E"/>
    <w:rsid w:val="00E13336"/>
    <w:rsid w:val="00E5676D"/>
    <w:rsid w:val="00E77B7F"/>
    <w:rsid w:val="00E81A39"/>
    <w:rsid w:val="00E84AD7"/>
    <w:rsid w:val="00EE0F05"/>
    <w:rsid w:val="00EE4FF4"/>
    <w:rsid w:val="00EE7A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iPriority="2" w:unhideWhenUsed="0" w:qFormat="1"/>
    <w:lsdException w:name="heading 2" w:semiHidden="0" w:uiPriority="2" w:unhideWhenUsed="0" w:qFormat="1"/>
    <w:lsdException w:name="heading 3" w:semiHidden="0" w:uiPriority="2" w:unhideWhenUsed="0" w:qFormat="1"/>
    <w:lsdException w:name="heading 4" w:semiHidden="0" w:uiPriority="16" w:unhideWhenUsed="0" w:qFormat="1"/>
    <w:lsdException w:name="heading 5" w:semiHidden="0" w:uiPriority="16" w:unhideWhenUsed="0" w:qFormat="1"/>
    <w:lsdException w:name="heading 6" w:semiHidden="0" w:uiPriority="16" w:unhideWhenUsed="0" w:qFormat="1"/>
    <w:lsdException w:name="heading 7" w:uiPriority="16" w:qFormat="1"/>
    <w:lsdException w:name="heading 8" w:uiPriority="16" w:qFormat="1"/>
    <w:lsdException w:name="heading 9" w:uiPriority="16" w:qFormat="1"/>
    <w:lsdException w:name="annotation text"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Plain Text" w:uiPriority="7"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5"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034136"/>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0035F"/>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03413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50035F"/>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AD6A10"/>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rsid w:val="00A569CB"/>
    <w:pPr>
      <w:spacing w:after="0"/>
    </w:pPr>
    <w:rPr>
      <w:sz w:val="20"/>
      <w:szCs w:val="20"/>
    </w:rPr>
  </w:style>
  <w:style w:type="character" w:customStyle="1" w:styleId="FootnoteTextChar">
    <w:name w:val="Footnote Text Char"/>
    <w:basedOn w:val="DefaultParagraphFont"/>
    <w:link w:val="FootnoteText"/>
    <w:rsid w:val="00A569CB"/>
    <w:rPr>
      <w:rFonts w:asciiTheme="minorHAnsi" w:hAnsiTheme="minorHAnsi"/>
      <w:sz w:val="20"/>
      <w:szCs w:val="20"/>
    </w:rPr>
  </w:style>
  <w:style w:type="character" w:styleId="FootnoteReference">
    <w:name w:val="footnote reference"/>
    <w:basedOn w:val="DefaultParagraphFont"/>
    <w:rsid w:val="00A569CB"/>
    <w:rPr>
      <w:vertAlign w:val="superscript"/>
    </w:rPr>
  </w:style>
  <w:style w:type="paragraph" w:customStyle="1" w:styleId="TNR12It">
    <w:name w:val="TNR 12 It"/>
    <w:basedOn w:val="Normal"/>
    <w:link w:val="TNR12ItChar"/>
    <w:qFormat/>
    <w:rsid w:val="0054600B"/>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54600B"/>
    <w:rPr>
      <w:rFonts w:ascii="Times New Roman" w:eastAsia="Times New Roman" w:hAnsi="Times New Roman" w:cs="Times New Roman"/>
      <w:i/>
      <w:iCs/>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iPriority="2" w:unhideWhenUsed="0" w:qFormat="1"/>
    <w:lsdException w:name="heading 2" w:semiHidden="0" w:uiPriority="2" w:unhideWhenUsed="0" w:qFormat="1"/>
    <w:lsdException w:name="heading 3" w:semiHidden="0" w:uiPriority="2" w:unhideWhenUsed="0" w:qFormat="1"/>
    <w:lsdException w:name="heading 4" w:semiHidden="0" w:uiPriority="16" w:unhideWhenUsed="0" w:qFormat="1"/>
    <w:lsdException w:name="heading 5" w:semiHidden="0" w:uiPriority="16" w:unhideWhenUsed="0" w:qFormat="1"/>
    <w:lsdException w:name="heading 6" w:semiHidden="0" w:uiPriority="16" w:unhideWhenUsed="0" w:qFormat="1"/>
    <w:lsdException w:name="heading 7" w:uiPriority="16" w:qFormat="1"/>
    <w:lsdException w:name="heading 8" w:uiPriority="16" w:qFormat="1"/>
    <w:lsdException w:name="heading 9" w:uiPriority="16" w:qFormat="1"/>
    <w:lsdException w:name="annotation text"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Plain Text" w:uiPriority="7"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5"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034136"/>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0035F"/>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03413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50035F"/>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AD6A10"/>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rsid w:val="00A569CB"/>
    <w:pPr>
      <w:spacing w:after="0"/>
    </w:pPr>
    <w:rPr>
      <w:sz w:val="20"/>
      <w:szCs w:val="20"/>
    </w:rPr>
  </w:style>
  <w:style w:type="character" w:customStyle="1" w:styleId="FootnoteTextChar">
    <w:name w:val="Footnote Text Char"/>
    <w:basedOn w:val="DefaultParagraphFont"/>
    <w:link w:val="FootnoteText"/>
    <w:rsid w:val="00A569CB"/>
    <w:rPr>
      <w:rFonts w:asciiTheme="minorHAnsi" w:hAnsiTheme="minorHAnsi"/>
      <w:sz w:val="20"/>
      <w:szCs w:val="20"/>
    </w:rPr>
  </w:style>
  <w:style w:type="character" w:styleId="FootnoteReference">
    <w:name w:val="footnote reference"/>
    <w:basedOn w:val="DefaultParagraphFont"/>
    <w:rsid w:val="00A569CB"/>
    <w:rPr>
      <w:vertAlign w:val="superscript"/>
    </w:rPr>
  </w:style>
  <w:style w:type="paragraph" w:customStyle="1" w:styleId="TNR12It">
    <w:name w:val="TNR 12 It"/>
    <w:basedOn w:val="Normal"/>
    <w:link w:val="TNR12ItChar"/>
    <w:qFormat/>
    <w:rsid w:val="0054600B"/>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54600B"/>
    <w:rPr>
      <w:rFonts w:ascii="Times New Roman" w:eastAsia="Times New Roman" w:hAnsi="Times New Roman" w:cs="Times New Roman"/>
      <w:i/>
      <w:i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dfgroup.org/HDF5/doc/TechNotes/VFL.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HDF5/doc/RM/RM_H5P.htm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20Robinson\Dropbox\HDF%20Group\RFC\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211F8-6A4A-4B0D-982C-AA42E2F76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1</TotalTime>
  <Pages>6</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Dana Robinson</dc:creator>
  <cp:lastModifiedBy>Evans, Mark</cp:lastModifiedBy>
  <cp:revision>2</cp:revision>
  <cp:lastPrinted>2013-11-08T21:24:00Z</cp:lastPrinted>
  <dcterms:created xsi:type="dcterms:W3CDTF">2014-04-07T18:05:00Z</dcterms:created>
  <dcterms:modified xsi:type="dcterms:W3CDTF">2014-04-07T18:05:00Z</dcterms:modified>
</cp:coreProperties>
</file>