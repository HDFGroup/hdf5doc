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87A8B" w14:textId="77777777" w:rsidR="00F52DB0" w:rsidRPr="00F2202B" w:rsidRDefault="00B64A9F" w:rsidP="00F2202B">
      <w:pPr>
        <w:pStyle w:val="Title"/>
      </w:pPr>
      <w:r w:rsidRPr="00F2202B">
        <w:t xml:space="preserve">RFC: </w:t>
      </w:r>
      <w:r w:rsidR="00F2202B">
        <w:t>Chunk query functionality in HDF5</w:t>
      </w:r>
    </w:p>
    <w:p w14:paraId="3FC1DBB2" w14:textId="5257BE1A" w:rsidR="00CD3376" w:rsidDel="0049480B" w:rsidRDefault="00BD2D7D" w:rsidP="00F2202B">
      <w:pPr>
        <w:pStyle w:val="Author"/>
        <w:rPr>
          <w:moveFrom w:id="0" w:author="bmribler" w:date="2018-08-14T00:03:00Z"/>
        </w:rPr>
      </w:pPr>
      <w:moveFromRangeStart w:id="1" w:author="bmribler" w:date="2018-08-14T00:03:00Z" w:name="move521968363"/>
      <w:moveFrom w:id="2" w:author="bmribler" w:date="2018-08-14T00:03:00Z">
        <w:r w:rsidDel="0049480B">
          <w:t>Binh-Minh Ribler</w:t>
        </w:r>
      </w:moveFrom>
    </w:p>
    <w:moveFromRangeEnd w:id="1"/>
    <w:p w14:paraId="0B161428" w14:textId="77777777" w:rsidR="007F2104" w:rsidRDefault="00BD2D7D" w:rsidP="00F2202B">
      <w:pPr>
        <w:pStyle w:val="Author"/>
      </w:pPr>
      <w:r>
        <w:t>Elena Pourmal</w:t>
      </w:r>
    </w:p>
    <w:p w14:paraId="0B24C284" w14:textId="77777777" w:rsidR="0049480B" w:rsidRDefault="0049480B" w:rsidP="0049480B">
      <w:pPr>
        <w:pStyle w:val="Author"/>
        <w:rPr>
          <w:moveTo w:id="3" w:author="bmribler" w:date="2018-08-14T00:03:00Z"/>
        </w:rPr>
      </w:pPr>
      <w:moveToRangeStart w:id="4" w:author="bmribler" w:date="2018-08-14T00:03:00Z" w:name="move521968363"/>
      <w:moveTo w:id="5" w:author="bmribler" w:date="2018-08-14T00:03:00Z">
        <w:r>
          <w:t>Binh-Minh Ribler</w:t>
        </w:r>
      </w:moveTo>
    </w:p>
    <w:moveToRangeEnd w:id="4"/>
    <w:p w14:paraId="3F0882E9" w14:textId="4492F604" w:rsidR="009E12F7" w:rsidRPr="006000D5" w:rsidRDefault="009E12F7" w:rsidP="00F2202B">
      <w:pPr>
        <w:pStyle w:val="Author"/>
      </w:pPr>
      <w:r>
        <w:t>Quincey Koziol</w:t>
      </w:r>
    </w:p>
    <w:p w14:paraId="691009DC" w14:textId="77777777" w:rsidR="00F52DB0" w:rsidRPr="006000D5" w:rsidRDefault="00F52DB0" w:rsidP="00F2202B">
      <w:pPr>
        <w:pStyle w:val="Author"/>
      </w:pPr>
    </w:p>
    <w:p w14:paraId="27573A21" w14:textId="725405E7" w:rsidR="00F52DB0" w:rsidRDefault="002241C1">
      <w:pPr>
        <w:pStyle w:val="Abstract"/>
      </w:pPr>
      <w:r>
        <w:t>This document proposes</w:t>
      </w:r>
      <w:ins w:id="6" w:author="bmribler" w:date="2018-08-14T00:07:00Z">
        <w:r w:rsidR="0049480B">
          <w:t xml:space="preserve"> </w:t>
        </w:r>
      </w:ins>
      <w:ins w:id="7" w:author="bmribler" w:date="2018-08-14T12:11:00Z">
        <w:r w:rsidR="002872AF">
          <w:t>the</w:t>
        </w:r>
      </w:ins>
      <w:r>
        <w:t xml:space="preserve"> </w:t>
      </w:r>
      <w:del w:id="8" w:author="bmribler" w:date="2018-08-14T12:05:00Z">
        <w:r w:rsidDel="002872AF">
          <w:delText xml:space="preserve">implementation </w:delText>
        </w:r>
      </w:del>
      <w:ins w:id="9" w:author="bmribler" w:date="2018-08-14T12:05:00Z">
        <w:r w:rsidR="002872AF">
          <w:t xml:space="preserve">addition </w:t>
        </w:r>
      </w:ins>
      <w:r>
        <w:t xml:space="preserve">of </w:t>
      </w:r>
      <w:del w:id="10" w:author="bmribler" w:date="2018-08-14T12:05:00Z">
        <w:r w:rsidDel="002872AF">
          <w:delText xml:space="preserve">the </w:delText>
        </w:r>
      </w:del>
      <w:del w:id="11" w:author="bmribler" w:date="2018-08-14T12:08:00Z">
        <w:r w:rsidDel="002872AF">
          <w:delText>new</w:delText>
        </w:r>
      </w:del>
      <w:ins w:id="12" w:author="bmribler" w:date="2018-08-16T10:47:00Z">
        <w:r w:rsidR="00B85262">
          <w:t>several</w:t>
        </w:r>
      </w:ins>
      <w:r>
        <w:t xml:space="preserve"> HDF5 function</w:t>
      </w:r>
      <w:del w:id="13" w:author="bmribler" w:date="2018-08-15T09:31:00Z">
        <w:r w:rsidDel="001729A1">
          <w:delText>s</w:delText>
        </w:r>
      </w:del>
      <w:r>
        <w:t xml:space="preserve"> </w:t>
      </w:r>
      <w:del w:id="14" w:author="bmribler" w:date="2018-08-14T12:12:00Z">
        <w:r w:rsidDel="002872AF">
          <w:delText xml:space="preserve">for </w:delText>
        </w:r>
      </w:del>
      <w:ins w:id="15" w:author="bmribler" w:date="2018-08-14T12:12:00Z">
        <w:r w:rsidR="002872AF">
          <w:t xml:space="preserve">to </w:t>
        </w:r>
      </w:ins>
      <w:del w:id="16" w:author="bmribler" w:date="2018-08-14T12:09:00Z">
        <w:r w:rsidDel="002872AF">
          <w:delText xml:space="preserve">discovering </w:delText>
        </w:r>
      </w:del>
      <w:ins w:id="17" w:author="bmribler" w:date="2018-08-14T12:10:00Z">
        <w:r w:rsidR="002872AF">
          <w:t>discover</w:t>
        </w:r>
      </w:ins>
      <w:ins w:id="18" w:author="bmribler" w:date="2018-08-14T12:09:00Z">
        <w:r w:rsidR="002872AF">
          <w:t xml:space="preserve"> </w:t>
        </w:r>
      </w:ins>
      <w:r>
        <w:t>chunk sizes</w:t>
      </w:r>
      <w:ins w:id="19" w:author="bmribler" w:date="2018-08-14T12:08:00Z">
        <w:r w:rsidR="002872AF">
          <w:t xml:space="preserve"> and </w:t>
        </w:r>
      </w:ins>
      <w:del w:id="20" w:author="bmribler" w:date="2018-08-14T12:08:00Z">
        <w:r w:rsidDel="002872AF">
          <w:delText xml:space="preserve">, their </w:delText>
        </w:r>
      </w:del>
      <w:r>
        <w:t>locations in</w:t>
      </w:r>
      <w:ins w:id="21" w:author="bmribler" w:date="2018-08-14T12:09:00Z">
        <w:r w:rsidR="002872AF">
          <w:t xml:space="preserve"> </w:t>
        </w:r>
      </w:ins>
      <w:del w:id="22" w:author="bmribler" w:date="2018-08-14T12:09:00Z">
        <w:r w:rsidDel="002872AF">
          <w:delText xml:space="preserve"> </w:delText>
        </w:r>
      </w:del>
      <w:r>
        <w:t>HDF5 file</w:t>
      </w:r>
      <w:ins w:id="23" w:author="bmribler" w:date="2018-08-14T12:29:00Z">
        <w:r w:rsidR="00546A8F">
          <w:t>,</w:t>
        </w:r>
      </w:ins>
      <w:r>
        <w:t xml:space="preserve"> </w:t>
      </w:r>
      <w:r w:rsidR="00CA5287">
        <w:t>and</w:t>
      </w:r>
      <w:ins w:id="24" w:author="bmribler" w:date="2018-08-14T12:10:00Z">
        <w:r w:rsidR="002872AF">
          <w:t xml:space="preserve"> </w:t>
        </w:r>
      </w:ins>
      <w:ins w:id="25" w:author="bmribler" w:date="2018-08-14T12:11:00Z">
        <w:r w:rsidR="002872AF">
          <w:t>to retrieve</w:t>
        </w:r>
      </w:ins>
      <w:r w:rsidR="00CA5287">
        <w:t xml:space="preserve"> information about filters</w:t>
      </w:r>
      <w:ins w:id="26" w:author="bmribler" w:date="2018-08-14T12:10:00Z">
        <w:r w:rsidR="002872AF">
          <w:t xml:space="preserve"> that were</w:t>
        </w:r>
      </w:ins>
      <w:r w:rsidR="00CA5287">
        <w:t xml:space="preserve"> applied to </w:t>
      </w:r>
      <w:r w:rsidR="008420DA">
        <w:t xml:space="preserve">each data </w:t>
      </w:r>
      <w:r w:rsidR="00CA5287">
        <w:t>chun</w:t>
      </w:r>
      <w:ins w:id="27" w:author="bmribler" w:date="2018-08-14T12:11:00Z">
        <w:r w:rsidR="002872AF">
          <w:t>k.</w:t>
        </w:r>
      </w:ins>
      <w:del w:id="28" w:author="bmribler" w:date="2018-08-14T12:11:00Z">
        <w:r w:rsidR="00CA5287" w:rsidDel="002872AF">
          <w:delText>k</w:delText>
        </w:r>
        <w:r w:rsidR="002F5FDD" w:rsidDel="002872AF">
          <w:delText xml:space="preserve"> (chunk query functions)</w:delText>
        </w:r>
      </w:del>
      <w:ins w:id="29" w:author="bmribler" w:date="2018-08-14T12:11:00Z">
        <w:r w:rsidR="002872AF">
          <w:t xml:space="preserve"> </w:t>
        </w:r>
      </w:ins>
      <w:del w:id="30" w:author="bmribler" w:date="2018-08-14T12:11:00Z">
        <w:r w:rsidR="00CA5287" w:rsidDel="002872AF">
          <w:delText>.</w:delText>
        </w:r>
      </w:del>
      <w:r w:rsidR="00CA5287">
        <w:t xml:space="preserve"> </w:t>
      </w:r>
      <w:ins w:id="31" w:author="bmribler" w:date="2019-02-24T18:29:00Z">
        <w:r w:rsidR="00FE1BEA">
          <w:t>Some of t</w:t>
        </w:r>
      </w:ins>
      <w:del w:id="32" w:author="bmribler" w:date="2019-02-24T18:29:00Z">
        <w:r w:rsidR="00CA5287" w:rsidDel="00FE1BEA">
          <w:delText>T</w:delText>
        </w:r>
      </w:del>
      <w:r w:rsidR="00CA5287">
        <w:t xml:space="preserve">he functions will become part of the HDF5 C library and will be released in the HDF5 maintenance release </w:t>
      </w:r>
      <w:del w:id="33" w:author="bmribler" w:date="2018-08-16T10:53:00Z">
        <w:r w:rsidR="00CA5287" w:rsidDel="00B85262">
          <w:delText>in Fall</w:delText>
        </w:r>
      </w:del>
      <w:ins w:id="34" w:author="bmribler" w:date="2019-02-24T18:26:00Z">
        <w:r w:rsidR="005A0710">
          <w:t>1.10.5</w:t>
        </w:r>
      </w:ins>
      <w:del w:id="35" w:author="bmribler" w:date="2019-02-24T18:26:00Z">
        <w:r w:rsidR="00CA5287" w:rsidDel="005A0710">
          <w:delText xml:space="preserve"> 2018</w:delText>
        </w:r>
      </w:del>
      <w:r w:rsidR="00CA5287">
        <w:t>.</w:t>
      </w:r>
    </w:p>
    <w:p w14:paraId="585DCB78" w14:textId="77777777" w:rsidR="00F52DB0" w:rsidRPr="00913E2A" w:rsidRDefault="00F52DB0" w:rsidP="00F2202B">
      <w:pPr>
        <w:pStyle w:val="Divider"/>
      </w:pPr>
    </w:p>
    <w:p w14:paraId="21539F60" w14:textId="77777777" w:rsidR="00F52DB0" w:rsidRDefault="00B64A9F" w:rsidP="00C51C12">
      <w:pPr>
        <w:pStyle w:val="Heading1"/>
      </w:pPr>
      <w:r>
        <w:t xml:space="preserve">Introduction    </w:t>
      </w:r>
    </w:p>
    <w:p w14:paraId="2015E51E" w14:textId="57A84FD9" w:rsidR="006A257E" w:rsidRPr="003A2D65" w:rsidRDefault="000B705B" w:rsidP="006A257E">
      <w:pPr>
        <w:rPr>
          <w:rFonts w:asciiTheme="minorHAnsi" w:eastAsia="Times New Roman" w:hAnsiTheme="minorHAnsi"/>
        </w:rPr>
      </w:pPr>
      <w:r w:rsidRPr="003A2D65">
        <w:rPr>
          <w:rFonts w:asciiTheme="minorHAnsi" w:hAnsiTheme="minorHAnsi"/>
        </w:rPr>
        <w:t>HDF5 application</w:t>
      </w:r>
      <w:del w:id="36" w:author="bmribler" w:date="2018-08-14T12:30:00Z">
        <w:r w:rsidRPr="003A2D65" w:rsidDel="00546A8F">
          <w:rPr>
            <w:rFonts w:asciiTheme="minorHAnsi" w:hAnsiTheme="minorHAnsi"/>
          </w:rPr>
          <w:delText>s</w:delText>
        </w:r>
      </w:del>
      <w:r w:rsidRPr="003A2D65">
        <w:rPr>
          <w:rFonts w:asciiTheme="minorHAnsi" w:hAnsiTheme="minorHAnsi"/>
        </w:rPr>
        <w:t xml:space="preserve"> developers</w:t>
      </w:r>
      <w:ins w:id="37" w:author="bmribler" w:date="2018-08-14T12:30:00Z">
        <w:r w:rsidR="00546A8F">
          <w:rPr>
            <w:rFonts w:asciiTheme="minorHAnsi" w:hAnsiTheme="minorHAnsi"/>
          </w:rPr>
          <w:t xml:space="preserve"> had</w:t>
        </w:r>
      </w:ins>
      <w:r w:rsidRPr="003A2D65">
        <w:rPr>
          <w:rFonts w:asciiTheme="minorHAnsi" w:hAnsiTheme="minorHAnsi"/>
        </w:rPr>
        <w:t xml:space="preserve"> expressed</w:t>
      </w:r>
      <w:ins w:id="38" w:author="bmribler" w:date="2018-08-14T12:30:00Z">
        <w:r w:rsidR="00546A8F">
          <w:rPr>
            <w:rFonts w:asciiTheme="minorHAnsi" w:hAnsiTheme="minorHAnsi"/>
          </w:rPr>
          <w:t xml:space="preserve"> </w:t>
        </w:r>
      </w:ins>
      <w:ins w:id="39" w:author="bmribler" w:date="2018-08-15T09:32:00Z">
        <w:r w:rsidR="00E04453">
          <w:rPr>
            <w:rFonts w:asciiTheme="minorHAnsi" w:hAnsiTheme="minorHAnsi"/>
          </w:rPr>
          <w:t>a lot of</w:t>
        </w:r>
      </w:ins>
      <w:r w:rsidRPr="003A2D65">
        <w:rPr>
          <w:rFonts w:asciiTheme="minorHAnsi" w:hAnsiTheme="minorHAnsi"/>
        </w:rPr>
        <w:t xml:space="preserve"> </w:t>
      </w:r>
      <w:del w:id="40" w:author="bmribler" w:date="2018-08-14T12:30:00Z">
        <w:r w:rsidRPr="003A2D65" w:rsidDel="00546A8F">
          <w:rPr>
            <w:rFonts w:asciiTheme="minorHAnsi" w:hAnsiTheme="minorHAnsi"/>
          </w:rPr>
          <w:delText xml:space="preserve">a lot of </w:delText>
        </w:r>
      </w:del>
      <w:r w:rsidRPr="003A2D65">
        <w:rPr>
          <w:rFonts w:asciiTheme="minorHAnsi" w:hAnsiTheme="minorHAnsi"/>
        </w:rPr>
        <w:t>interest in read</w:t>
      </w:r>
      <w:r w:rsidR="00450A12" w:rsidRPr="003A2D65">
        <w:rPr>
          <w:rFonts w:asciiTheme="minorHAnsi" w:hAnsiTheme="minorHAnsi"/>
        </w:rPr>
        <w:t>ing</w:t>
      </w:r>
      <w:r w:rsidRPr="003A2D65">
        <w:rPr>
          <w:rFonts w:asciiTheme="minorHAnsi" w:hAnsiTheme="minorHAnsi"/>
        </w:rPr>
        <w:t xml:space="preserve"> a </w:t>
      </w:r>
      <w:r w:rsidR="006A257E" w:rsidRPr="003A2D65">
        <w:rPr>
          <w:rFonts w:asciiTheme="minorHAnsi" w:hAnsiTheme="minorHAnsi"/>
        </w:rPr>
        <w:t xml:space="preserve">data </w:t>
      </w:r>
      <w:r w:rsidRPr="003A2D65">
        <w:rPr>
          <w:rFonts w:asciiTheme="minorHAnsi" w:hAnsiTheme="minorHAnsi"/>
        </w:rPr>
        <w:t xml:space="preserve">chunk </w:t>
      </w:r>
      <w:r w:rsidR="006A257E" w:rsidRPr="003A2D65">
        <w:rPr>
          <w:rFonts w:asciiTheme="minorHAnsi" w:hAnsiTheme="minorHAnsi"/>
        </w:rPr>
        <w:t xml:space="preserve">from HDF5 file </w:t>
      </w:r>
      <w:r w:rsidRPr="003A2D65">
        <w:rPr>
          <w:rFonts w:asciiTheme="minorHAnsi" w:hAnsiTheme="minorHAnsi"/>
        </w:rPr>
        <w:t xml:space="preserve">without HDF5 library APIs. </w:t>
      </w:r>
      <w:r w:rsidR="004739A3" w:rsidRPr="003A2D65">
        <w:rPr>
          <w:rFonts w:asciiTheme="minorHAnsi" w:hAnsiTheme="minorHAnsi"/>
        </w:rPr>
        <w:t>The requests are documented</w:t>
      </w:r>
      <w:r w:rsidRPr="003A2D65">
        <w:rPr>
          <w:rFonts w:asciiTheme="minorHAnsi" w:hAnsiTheme="minorHAnsi"/>
        </w:rPr>
        <w:t xml:space="preserve"> in the JIRA database </w:t>
      </w:r>
      <w:r w:rsidR="004739A3" w:rsidRPr="003A2D65">
        <w:rPr>
          <w:rFonts w:asciiTheme="minorHAnsi" w:hAnsiTheme="minorHAnsi"/>
        </w:rPr>
        <w:t xml:space="preserve">(see </w:t>
      </w:r>
      <w:hyperlink r:id="rId8" w:history="1">
        <w:r w:rsidR="004739A3" w:rsidRPr="003A2D65">
          <w:rPr>
            <w:rStyle w:val="Hyperlink"/>
            <w:rFonts w:asciiTheme="minorHAnsi" w:eastAsia="Times New Roman" w:hAnsiTheme="minorHAnsi"/>
          </w:rPr>
          <w:t>HDFFV-9935</w:t>
        </w:r>
      </w:hyperlink>
      <w:r w:rsidR="004739A3" w:rsidRPr="003A2D65">
        <w:rPr>
          <w:rFonts w:asciiTheme="minorHAnsi" w:eastAsia="Times New Roman" w:hAnsiTheme="minorHAnsi"/>
        </w:rPr>
        <w:t xml:space="preserve">, </w:t>
      </w:r>
      <w:hyperlink r:id="rId9" w:tooltip="Improve chunking feature in HDF5" w:history="1">
        <w:r w:rsidR="004739A3" w:rsidRPr="003A2D65">
          <w:rPr>
            <w:rStyle w:val="Hyperlink"/>
            <w:rFonts w:asciiTheme="minorHAnsi" w:eastAsia="Times New Roman" w:hAnsiTheme="minorHAnsi"/>
          </w:rPr>
          <w:t>HDFFV-10089</w:t>
        </w:r>
      </w:hyperlink>
      <w:r w:rsidR="004739A3" w:rsidRPr="003A2D65">
        <w:rPr>
          <w:rFonts w:asciiTheme="minorHAnsi" w:eastAsia="Times New Roman" w:hAnsiTheme="minorHAnsi"/>
        </w:rPr>
        <w:t xml:space="preserve">, </w:t>
      </w:r>
      <w:hyperlink r:id="rId10" w:tooltip="Find unallocated chunks" w:history="1">
        <w:r w:rsidR="004739A3" w:rsidRPr="003A2D65">
          <w:rPr>
            <w:rStyle w:val="Hyperlink"/>
            <w:rFonts w:asciiTheme="minorHAnsi" w:eastAsia="Times New Roman" w:hAnsiTheme="minorHAnsi"/>
          </w:rPr>
          <w:t>HDFFV-8487</w:t>
        </w:r>
      </w:hyperlink>
      <w:ins w:id="41" w:author="bmribler" w:date="2018-08-15T09:33:00Z">
        <w:r w:rsidR="00E04453">
          <w:rPr>
            <w:rStyle w:val="Hyperlink"/>
            <w:rFonts w:asciiTheme="minorHAnsi" w:eastAsia="Times New Roman" w:hAnsiTheme="minorHAnsi"/>
          </w:rPr>
          <w:t>.</w:t>
        </w:r>
      </w:ins>
      <w:r w:rsidR="004739A3" w:rsidRPr="003A2D65">
        <w:rPr>
          <w:rFonts w:asciiTheme="minorHAnsi" w:eastAsia="Times New Roman" w:hAnsiTheme="minorHAnsi"/>
        </w:rPr>
        <w:t>)</w:t>
      </w:r>
      <w:del w:id="42" w:author="bmribler" w:date="2018-08-15T09:33:00Z">
        <w:r w:rsidR="004739A3" w:rsidRPr="003A2D65" w:rsidDel="00E04453">
          <w:rPr>
            <w:rFonts w:asciiTheme="minorHAnsi" w:eastAsia="Times New Roman" w:hAnsiTheme="minorHAnsi"/>
          </w:rPr>
          <w:delText>.</w:delText>
        </w:r>
      </w:del>
      <w:r w:rsidR="004739A3" w:rsidRPr="003A2D65">
        <w:rPr>
          <w:rFonts w:asciiTheme="minorHAnsi" w:eastAsia="Times New Roman" w:hAnsiTheme="minorHAnsi"/>
        </w:rPr>
        <w:t xml:space="preserve"> </w:t>
      </w:r>
      <w:r w:rsidR="006074DA" w:rsidRPr="003A2D65">
        <w:rPr>
          <w:rFonts w:asciiTheme="minorHAnsi" w:eastAsia="Times New Roman" w:hAnsiTheme="minorHAnsi"/>
        </w:rPr>
        <w:t xml:space="preserve">To enable this </w:t>
      </w:r>
      <w:del w:id="43" w:author="bmribler" w:date="2018-08-15T09:41:00Z">
        <w:r w:rsidR="006074DA" w:rsidRPr="003A2D65" w:rsidDel="00E04453">
          <w:rPr>
            <w:rFonts w:asciiTheme="minorHAnsi" w:eastAsia="Times New Roman" w:hAnsiTheme="minorHAnsi"/>
          </w:rPr>
          <w:delText>functionality</w:delText>
        </w:r>
      </w:del>
      <w:ins w:id="44" w:author="bmribler" w:date="2018-08-15T09:41:00Z">
        <w:r w:rsidR="00E04453">
          <w:rPr>
            <w:rFonts w:asciiTheme="minorHAnsi" w:eastAsia="Times New Roman" w:hAnsiTheme="minorHAnsi"/>
          </w:rPr>
          <w:t>feature</w:t>
        </w:r>
      </w:ins>
      <w:ins w:id="45" w:author="bmribler" w:date="2018-08-15T09:37:00Z">
        <w:r w:rsidR="00E04453">
          <w:rPr>
            <w:rFonts w:asciiTheme="minorHAnsi" w:eastAsia="Times New Roman" w:hAnsiTheme="minorHAnsi"/>
          </w:rPr>
          <w:t>,</w:t>
        </w:r>
      </w:ins>
      <w:r w:rsidR="006074DA" w:rsidRPr="003A2D65">
        <w:rPr>
          <w:rFonts w:asciiTheme="minorHAnsi" w:eastAsia="Times New Roman" w:hAnsiTheme="minorHAnsi"/>
        </w:rPr>
        <w:t xml:space="preserve"> an application </w:t>
      </w:r>
      <w:del w:id="46" w:author="bmribler" w:date="2018-08-15T09:37:00Z">
        <w:r w:rsidR="006A257E" w:rsidRPr="003A2D65" w:rsidDel="00E04453">
          <w:rPr>
            <w:rFonts w:asciiTheme="minorHAnsi" w:eastAsia="Times New Roman" w:hAnsiTheme="minorHAnsi"/>
          </w:rPr>
          <w:delText xml:space="preserve">should </w:delText>
        </w:r>
      </w:del>
      <w:ins w:id="47" w:author="bmribler" w:date="2018-08-15T09:37:00Z">
        <w:r w:rsidR="00E04453">
          <w:rPr>
            <w:rFonts w:asciiTheme="minorHAnsi" w:eastAsia="Times New Roman" w:hAnsiTheme="minorHAnsi"/>
          </w:rPr>
          <w:t>must</w:t>
        </w:r>
        <w:r w:rsidR="00E04453" w:rsidRPr="003A2D65">
          <w:rPr>
            <w:rFonts w:asciiTheme="minorHAnsi" w:eastAsia="Times New Roman" w:hAnsiTheme="minorHAnsi"/>
          </w:rPr>
          <w:t xml:space="preserve"> </w:t>
        </w:r>
      </w:ins>
      <w:r w:rsidR="006A257E" w:rsidRPr="003A2D65">
        <w:rPr>
          <w:rFonts w:asciiTheme="minorHAnsi" w:eastAsia="Times New Roman" w:hAnsiTheme="minorHAnsi"/>
        </w:rPr>
        <w:t xml:space="preserve">know the size of the chunk and the address at which </w:t>
      </w:r>
      <w:del w:id="48" w:author="bmribler" w:date="2018-08-15T09:37:00Z">
        <w:r w:rsidR="006A257E" w:rsidRPr="003A2D65" w:rsidDel="00E04453">
          <w:rPr>
            <w:rFonts w:asciiTheme="minorHAnsi" w:eastAsia="Times New Roman" w:hAnsiTheme="minorHAnsi"/>
          </w:rPr>
          <w:delText xml:space="preserve">it </w:delText>
        </w:r>
      </w:del>
      <w:ins w:id="49" w:author="bmribler" w:date="2018-08-15T09:37:00Z">
        <w:r w:rsidR="00E04453">
          <w:rPr>
            <w:rFonts w:asciiTheme="minorHAnsi" w:eastAsia="Times New Roman" w:hAnsiTheme="minorHAnsi"/>
          </w:rPr>
          <w:t>the chunk</w:t>
        </w:r>
        <w:r w:rsidR="00E04453" w:rsidRPr="003A2D65">
          <w:rPr>
            <w:rFonts w:asciiTheme="minorHAnsi" w:eastAsia="Times New Roman" w:hAnsiTheme="minorHAnsi"/>
          </w:rPr>
          <w:t xml:space="preserve"> </w:t>
        </w:r>
      </w:ins>
      <w:r w:rsidR="006A257E" w:rsidRPr="003A2D65">
        <w:rPr>
          <w:rFonts w:asciiTheme="minorHAnsi" w:eastAsia="Times New Roman" w:hAnsiTheme="minorHAnsi"/>
        </w:rPr>
        <w:t xml:space="preserve">can be found in </w:t>
      </w:r>
      <w:r w:rsidR="006074DA" w:rsidRPr="003A2D65">
        <w:rPr>
          <w:rFonts w:asciiTheme="minorHAnsi" w:eastAsia="Times New Roman" w:hAnsiTheme="minorHAnsi"/>
        </w:rPr>
        <w:t xml:space="preserve">the </w:t>
      </w:r>
      <w:r w:rsidR="006A257E" w:rsidRPr="003A2D65">
        <w:rPr>
          <w:rFonts w:asciiTheme="minorHAnsi" w:eastAsia="Times New Roman" w:hAnsiTheme="minorHAnsi"/>
        </w:rPr>
        <w:t>HDF5 file</w:t>
      </w:r>
      <w:ins w:id="50" w:author="bmribler" w:date="2018-08-15T09:37:00Z">
        <w:r w:rsidR="00E04453">
          <w:rPr>
            <w:rFonts w:asciiTheme="minorHAnsi" w:eastAsia="Times New Roman" w:hAnsiTheme="minorHAnsi"/>
          </w:rPr>
          <w:t>,</w:t>
        </w:r>
      </w:ins>
      <w:r w:rsidR="006A257E" w:rsidRPr="003A2D65">
        <w:rPr>
          <w:rFonts w:asciiTheme="minorHAnsi" w:eastAsia="Times New Roman" w:hAnsiTheme="minorHAnsi"/>
        </w:rPr>
        <w:t xml:space="preserve"> along with the flag that indicates which filters were applied to the chunk</w:t>
      </w:r>
      <w:ins w:id="51" w:author="bmribler" w:date="2018-08-15T09:42:00Z">
        <w:r w:rsidR="007A552B">
          <w:rPr>
            <w:rFonts w:asciiTheme="minorHAnsi" w:eastAsia="Times New Roman" w:hAnsiTheme="minorHAnsi"/>
          </w:rPr>
          <w:t>, hence, the need of chunk query functionality.</w:t>
        </w:r>
      </w:ins>
      <w:del w:id="52" w:author="bmribler" w:date="2018-08-15T09:42:00Z">
        <w:r w:rsidR="006A257E" w:rsidRPr="003A2D65" w:rsidDel="007A552B">
          <w:rPr>
            <w:rFonts w:asciiTheme="minorHAnsi" w:eastAsia="Times New Roman" w:hAnsiTheme="minorHAnsi"/>
          </w:rPr>
          <w:delText>.</w:delText>
        </w:r>
      </w:del>
    </w:p>
    <w:p w14:paraId="03036F11" w14:textId="77777777" w:rsidR="006A257E" w:rsidRPr="003A2D65" w:rsidRDefault="006A257E" w:rsidP="006A257E">
      <w:pPr>
        <w:rPr>
          <w:rFonts w:asciiTheme="minorHAnsi" w:eastAsia="Times New Roman" w:hAnsiTheme="minorHAnsi"/>
        </w:rPr>
      </w:pPr>
    </w:p>
    <w:p w14:paraId="35C8975F" w14:textId="2CE514F5" w:rsidR="006074DA" w:rsidRPr="003A2D65" w:rsidRDefault="006A257E" w:rsidP="006A257E">
      <w:pPr>
        <w:rPr>
          <w:rFonts w:asciiTheme="minorHAnsi" w:hAnsiTheme="minorHAnsi"/>
        </w:rPr>
      </w:pPr>
      <w:r w:rsidRPr="003A2D65">
        <w:rPr>
          <w:rFonts w:asciiTheme="minorHAnsi" w:hAnsiTheme="minorHAnsi"/>
        </w:rPr>
        <w:t>This</w:t>
      </w:r>
      <w:r w:rsidR="004739A3" w:rsidRPr="003A2D65">
        <w:rPr>
          <w:rFonts w:asciiTheme="minorHAnsi" w:hAnsiTheme="minorHAnsi"/>
        </w:rPr>
        <w:t xml:space="preserve"> </w:t>
      </w:r>
      <w:r w:rsidR="00626542" w:rsidRPr="003A2D65">
        <w:rPr>
          <w:rFonts w:asciiTheme="minorHAnsi" w:hAnsiTheme="minorHAnsi"/>
        </w:rPr>
        <w:t xml:space="preserve">chunk query </w:t>
      </w:r>
      <w:r w:rsidR="004739A3" w:rsidRPr="003A2D65">
        <w:rPr>
          <w:rFonts w:asciiTheme="minorHAnsi" w:hAnsiTheme="minorHAnsi"/>
        </w:rPr>
        <w:t xml:space="preserve">functionality can be very useful for building HDF5 map files </w:t>
      </w:r>
      <w:r w:rsidR="00450A12" w:rsidRPr="003A2D65">
        <w:rPr>
          <w:rFonts w:asciiTheme="minorHAnsi" w:hAnsiTheme="minorHAnsi"/>
        </w:rPr>
        <w:t xml:space="preserve">like </w:t>
      </w:r>
      <w:r w:rsidRPr="003A2D65">
        <w:rPr>
          <w:rFonts w:asciiTheme="minorHAnsi" w:hAnsiTheme="minorHAnsi"/>
        </w:rPr>
        <w:t xml:space="preserve">implemented for </w:t>
      </w:r>
      <w:r w:rsidR="00450A12" w:rsidRPr="003A2D65">
        <w:rPr>
          <w:rFonts w:asciiTheme="minorHAnsi" w:hAnsiTheme="minorHAnsi"/>
        </w:rPr>
        <w:t>HDF4</w:t>
      </w:r>
      <w:r w:rsidR="004739A3" w:rsidRPr="003A2D65">
        <w:rPr>
          <w:rFonts w:asciiTheme="minorHAnsi" w:hAnsiTheme="minorHAnsi"/>
        </w:rPr>
        <w:t xml:space="preserve"> (see </w:t>
      </w:r>
      <w:hyperlink r:id="rId11" w:history="1">
        <w:r w:rsidR="00450A12" w:rsidRPr="003A2D65">
          <w:rPr>
            <w:rStyle w:val="Hyperlink"/>
            <w:rFonts w:asciiTheme="minorHAnsi" w:eastAsia="Times New Roman" w:hAnsiTheme="minorHAnsi"/>
          </w:rPr>
          <w:t>https://support.hdfgroup.org/projects/h4map</w:t>
        </w:r>
      </w:hyperlink>
      <w:del w:id="53" w:author="bmribler" w:date="2018-08-15T09:43:00Z">
        <w:r w:rsidR="00450A12" w:rsidRPr="003A2D65" w:rsidDel="007A552B">
          <w:rPr>
            <w:rFonts w:asciiTheme="minorHAnsi" w:hAnsiTheme="minorHAnsi"/>
          </w:rPr>
          <w:delText xml:space="preserve"> )</w:delText>
        </w:r>
      </w:del>
      <w:r w:rsidRPr="003A2D65">
        <w:rPr>
          <w:rFonts w:asciiTheme="minorHAnsi" w:hAnsiTheme="minorHAnsi"/>
        </w:rPr>
        <w:t>.</w:t>
      </w:r>
      <w:ins w:id="54" w:author="bmribler" w:date="2018-08-15T09:43:00Z">
        <w:r w:rsidR="007A552B">
          <w:rPr>
            <w:rFonts w:asciiTheme="minorHAnsi" w:hAnsiTheme="minorHAnsi"/>
          </w:rPr>
          <w:t xml:space="preserve">) </w:t>
        </w:r>
      </w:ins>
      <w:r w:rsidRPr="003A2D65">
        <w:rPr>
          <w:rFonts w:asciiTheme="minorHAnsi" w:hAnsiTheme="minorHAnsi"/>
        </w:rPr>
        <w:t xml:space="preserve"> Map files </w:t>
      </w:r>
      <w:r w:rsidR="00450A12" w:rsidRPr="003A2D65">
        <w:rPr>
          <w:rFonts w:asciiTheme="minorHAnsi" w:hAnsiTheme="minorHAnsi"/>
        </w:rPr>
        <w:t xml:space="preserve">allow access to all data stored in </w:t>
      </w:r>
      <w:r w:rsidRPr="003A2D65">
        <w:rPr>
          <w:rFonts w:asciiTheme="minorHAnsi" w:hAnsiTheme="minorHAnsi"/>
        </w:rPr>
        <w:t xml:space="preserve">the </w:t>
      </w:r>
      <w:r w:rsidR="00450A12" w:rsidRPr="003A2D65">
        <w:rPr>
          <w:rFonts w:asciiTheme="minorHAnsi" w:hAnsiTheme="minorHAnsi"/>
        </w:rPr>
        <w:t xml:space="preserve">HDF5 files without </w:t>
      </w:r>
      <w:r w:rsidRPr="003A2D65">
        <w:rPr>
          <w:rFonts w:asciiTheme="minorHAnsi" w:hAnsiTheme="minorHAnsi"/>
        </w:rPr>
        <w:t xml:space="preserve">using the </w:t>
      </w:r>
      <w:r w:rsidR="00450A12" w:rsidRPr="003A2D65">
        <w:rPr>
          <w:rFonts w:asciiTheme="minorHAnsi" w:hAnsiTheme="minorHAnsi"/>
        </w:rPr>
        <w:t xml:space="preserve">HDF5 library. </w:t>
      </w:r>
    </w:p>
    <w:p w14:paraId="6B63FA31" w14:textId="77777777" w:rsidR="006074DA" w:rsidRPr="003A2D65" w:rsidRDefault="006074DA" w:rsidP="006A257E">
      <w:pPr>
        <w:rPr>
          <w:rFonts w:asciiTheme="minorHAnsi" w:hAnsiTheme="minorHAnsi"/>
        </w:rPr>
      </w:pPr>
    </w:p>
    <w:p w14:paraId="7582231B" w14:textId="3F191026" w:rsidR="00626542" w:rsidRPr="003A2D65" w:rsidRDefault="007A552B" w:rsidP="006A257E">
      <w:pPr>
        <w:rPr>
          <w:rFonts w:asciiTheme="minorHAnsi" w:hAnsiTheme="minorHAnsi"/>
        </w:rPr>
      </w:pPr>
      <w:ins w:id="55" w:author="bmribler" w:date="2018-08-15T09:44:00Z">
        <w:r>
          <w:rPr>
            <w:rFonts w:asciiTheme="minorHAnsi" w:hAnsiTheme="minorHAnsi"/>
          </w:rPr>
          <w:t xml:space="preserve">The </w:t>
        </w:r>
      </w:ins>
      <w:r w:rsidR="006A257E" w:rsidRPr="003A2D65">
        <w:rPr>
          <w:rFonts w:asciiTheme="minorHAnsi" w:hAnsiTheme="minorHAnsi"/>
        </w:rPr>
        <w:t xml:space="preserve">HDF5 map file concept was </w:t>
      </w:r>
      <w:r w:rsidR="006074DA" w:rsidRPr="003A2D65">
        <w:rPr>
          <w:rFonts w:asciiTheme="minorHAnsi" w:hAnsiTheme="minorHAnsi"/>
        </w:rPr>
        <w:t>employed</w:t>
      </w:r>
      <w:r w:rsidR="00450A12" w:rsidRPr="003A2D65">
        <w:rPr>
          <w:rFonts w:asciiTheme="minorHAnsi" w:hAnsiTheme="minorHAnsi"/>
        </w:rPr>
        <w:t xml:space="preserve"> in the implementation of </w:t>
      </w:r>
      <w:r w:rsidR="006074DA" w:rsidRPr="003A2D65">
        <w:rPr>
          <w:rFonts w:asciiTheme="minorHAnsi" w:hAnsiTheme="minorHAnsi"/>
        </w:rPr>
        <w:t xml:space="preserve">the </w:t>
      </w:r>
      <w:r w:rsidR="00450A12" w:rsidRPr="003A2D65">
        <w:rPr>
          <w:rFonts w:asciiTheme="minorHAnsi" w:hAnsiTheme="minorHAnsi"/>
        </w:rPr>
        <w:t xml:space="preserve">Architecture#2 </w:t>
      </w:r>
      <w:r w:rsidR="006074DA" w:rsidRPr="003A2D65">
        <w:rPr>
          <w:rFonts w:asciiTheme="minorHAnsi" w:hAnsiTheme="minorHAnsi"/>
        </w:rPr>
        <w:t xml:space="preserve">prototype </w:t>
      </w:r>
      <w:r w:rsidR="00450A12" w:rsidRPr="003A2D65">
        <w:rPr>
          <w:rFonts w:asciiTheme="minorHAnsi" w:hAnsiTheme="minorHAnsi"/>
        </w:rPr>
        <w:t xml:space="preserve">for accessing HDF5 data in Cloud </w:t>
      </w:r>
      <w:r w:rsidR="006A257E" w:rsidRPr="003A2D65">
        <w:rPr>
          <w:rFonts w:asciiTheme="minorHAnsi" w:hAnsiTheme="minorHAnsi"/>
        </w:rPr>
        <w:t>via</w:t>
      </w:r>
      <w:r w:rsidR="00450A12" w:rsidRPr="003A2D65">
        <w:rPr>
          <w:rFonts w:asciiTheme="minorHAnsi" w:hAnsiTheme="minorHAnsi"/>
        </w:rPr>
        <w:t xml:space="preserve"> OPeNDAP server</w:t>
      </w:r>
      <w:ins w:id="56" w:author="bmribler" w:date="2018-08-15T09:46:00Z">
        <w:r>
          <w:rPr>
            <w:rFonts w:asciiTheme="minorHAnsi" w:hAnsiTheme="minorHAnsi"/>
          </w:rPr>
          <w:t xml:space="preserve">.  </w:t>
        </w:r>
      </w:ins>
      <w:del w:id="57" w:author="bmribler" w:date="2018-08-15T09:46:00Z">
        <w:r w:rsidR="00450A12" w:rsidRPr="003A2D65" w:rsidDel="007A552B">
          <w:rPr>
            <w:rFonts w:asciiTheme="minorHAnsi" w:hAnsiTheme="minorHAnsi"/>
          </w:rPr>
          <w:delText xml:space="preserve"> (s</w:delText>
        </w:r>
      </w:del>
      <w:del w:id="58" w:author="bmribler" w:date="2018-08-15T09:47:00Z">
        <w:r w:rsidR="00450A12" w:rsidRPr="003A2D65" w:rsidDel="007A552B">
          <w:rPr>
            <w:rFonts w:asciiTheme="minorHAnsi" w:hAnsiTheme="minorHAnsi"/>
          </w:rPr>
          <w:delText xml:space="preserve">ee </w:delText>
        </w:r>
      </w:del>
      <w:r w:rsidR="004A1232" w:rsidRPr="003A2D65">
        <w:rPr>
          <w:rFonts w:asciiTheme="minorHAnsi" w:hAnsiTheme="minorHAnsi"/>
        </w:rPr>
        <w:t xml:space="preserve">Appendix 2, </w:t>
      </w:r>
      <w:r w:rsidR="006A257E" w:rsidRPr="003A2D65">
        <w:rPr>
          <w:rFonts w:asciiTheme="minorHAnsi" w:hAnsiTheme="minorHAnsi"/>
        </w:rPr>
        <w:t>“</w:t>
      </w:r>
      <w:hyperlink r:id="rId12" w:history="1">
        <w:r w:rsidR="00DD0ECE" w:rsidRPr="003A2D65">
          <w:rPr>
            <w:rStyle w:val="Hyperlink"/>
            <w:rFonts w:asciiTheme="minorHAnsi" w:hAnsiTheme="minorHAnsi"/>
          </w:rPr>
          <w:t>Web Accessible APIs in the Cloud Trade Study</w:t>
        </w:r>
      </w:hyperlink>
      <w:r w:rsidR="006A257E" w:rsidRPr="003A2D65">
        <w:rPr>
          <w:rFonts w:asciiTheme="minorHAnsi" w:hAnsiTheme="minorHAnsi"/>
        </w:rPr>
        <w:t>”</w:t>
      </w:r>
      <w:ins w:id="59" w:author="bmribler" w:date="2018-08-15T09:47:00Z">
        <w:r>
          <w:rPr>
            <w:rFonts w:asciiTheme="minorHAnsi" w:hAnsiTheme="minorHAnsi"/>
          </w:rPr>
          <w:t>, provides a</w:t>
        </w:r>
      </w:ins>
      <w:r w:rsidR="006A257E" w:rsidRPr="003A2D65">
        <w:rPr>
          <w:rFonts w:asciiTheme="minorHAnsi" w:hAnsiTheme="minorHAnsi"/>
        </w:rPr>
        <w:t xml:space="preserve"> report</w:t>
      </w:r>
      <w:ins w:id="60" w:author="bmribler" w:date="2018-08-15T09:48:00Z">
        <w:r>
          <w:rPr>
            <w:rFonts w:asciiTheme="minorHAnsi" w:hAnsiTheme="minorHAnsi"/>
          </w:rPr>
          <w:t>,</w:t>
        </w:r>
      </w:ins>
      <w:r w:rsidR="006A257E" w:rsidRPr="003A2D65">
        <w:rPr>
          <w:rFonts w:asciiTheme="minorHAnsi" w:hAnsiTheme="minorHAnsi"/>
        </w:rPr>
        <w:t xml:space="preserve"> performed under </w:t>
      </w:r>
      <w:r w:rsidR="006074DA" w:rsidRPr="003A2D65">
        <w:rPr>
          <w:rFonts w:asciiTheme="minorHAnsi" w:hAnsiTheme="minorHAnsi"/>
        </w:rPr>
        <w:t xml:space="preserve">the </w:t>
      </w:r>
      <w:r w:rsidR="006A257E" w:rsidRPr="003A2D65">
        <w:rPr>
          <w:rFonts w:asciiTheme="minorHAnsi" w:hAnsiTheme="minorHAnsi"/>
        </w:rPr>
        <w:t>ESDIS/Raytheon Task 28 EED-2 project</w:t>
      </w:r>
      <w:ins w:id="61" w:author="bmribler" w:date="2018-08-15T09:45:00Z">
        <w:r>
          <w:rPr>
            <w:rFonts w:asciiTheme="minorHAnsi" w:hAnsiTheme="minorHAnsi"/>
          </w:rPr>
          <w:t>.</w:t>
        </w:r>
      </w:ins>
      <w:ins w:id="62" w:author="bmribler" w:date="2018-08-15T09:48:00Z">
        <w:r>
          <w:rPr>
            <w:rFonts w:asciiTheme="minorHAnsi" w:hAnsiTheme="minorHAnsi"/>
          </w:rPr>
          <w:t xml:space="preserve"> </w:t>
        </w:r>
      </w:ins>
      <w:del w:id="63" w:author="bmribler" w:date="2018-08-15T09:48:00Z">
        <w:r w:rsidR="006A257E" w:rsidRPr="003A2D65" w:rsidDel="007A552B">
          <w:rPr>
            <w:rFonts w:asciiTheme="minorHAnsi" w:hAnsiTheme="minorHAnsi"/>
          </w:rPr>
          <w:delText>)</w:delText>
        </w:r>
      </w:del>
      <w:del w:id="64" w:author="bmribler" w:date="2018-08-15T09:45:00Z">
        <w:r w:rsidR="006A257E" w:rsidRPr="003A2D65" w:rsidDel="007A552B">
          <w:rPr>
            <w:rFonts w:asciiTheme="minorHAnsi" w:hAnsiTheme="minorHAnsi"/>
          </w:rPr>
          <w:delText>.</w:delText>
        </w:r>
      </w:del>
      <w:r w:rsidR="006074DA" w:rsidRPr="003A2D65">
        <w:rPr>
          <w:rFonts w:asciiTheme="minorHAnsi" w:hAnsiTheme="minorHAnsi"/>
        </w:rPr>
        <w:t xml:space="preserve"> Task 28 studies were supported by a prototype implementation </w:t>
      </w:r>
      <w:r w:rsidR="008D467C" w:rsidRPr="003A2D65">
        <w:rPr>
          <w:rFonts w:asciiTheme="minorHAnsi" w:hAnsiTheme="minorHAnsi"/>
        </w:rPr>
        <w:t xml:space="preserve">of </w:t>
      </w:r>
      <w:ins w:id="65" w:author="bmribler" w:date="2018-08-16T10:51:00Z">
        <w:r w:rsidR="00B85262">
          <w:rPr>
            <w:rFonts w:asciiTheme="minorHAnsi" w:hAnsiTheme="minorHAnsi"/>
          </w:rPr>
          <w:t xml:space="preserve">the </w:t>
        </w:r>
      </w:ins>
      <w:r w:rsidR="008D467C" w:rsidRPr="003A2D65">
        <w:rPr>
          <w:rFonts w:asciiTheme="minorHAnsi" w:hAnsiTheme="minorHAnsi"/>
        </w:rPr>
        <w:t xml:space="preserve">chunk </w:t>
      </w:r>
      <w:r w:rsidR="00626542" w:rsidRPr="003A2D65">
        <w:rPr>
          <w:rFonts w:asciiTheme="minorHAnsi" w:hAnsiTheme="minorHAnsi"/>
        </w:rPr>
        <w:t xml:space="preserve">query </w:t>
      </w:r>
      <w:r w:rsidR="008D467C" w:rsidRPr="003A2D65">
        <w:rPr>
          <w:rFonts w:asciiTheme="minorHAnsi" w:hAnsiTheme="minorHAnsi"/>
        </w:rPr>
        <w:t xml:space="preserve">functions </w:t>
      </w:r>
      <w:r w:rsidR="006074DA" w:rsidRPr="003A2D65">
        <w:rPr>
          <w:rFonts w:asciiTheme="minorHAnsi" w:hAnsiTheme="minorHAnsi"/>
        </w:rPr>
        <w:t>discussed in Section 2.</w:t>
      </w:r>
      <w:del w:id="66" w:author="bmribler" w:date="2018-08-15T09:48:00Z">
        <w:r w:rsidR="006074DA" w:rsidRPr="003A2D65" w:rsidDel="007A552B">
          <w:rPr>
            <w:rFonts w:asciiTheme="minorHAnsi" w:hAnsiTheme="minorHAnsi"/>
          </w:rPr>
          <w:delText xml:space="preserve">  </w:delText>
        </w:r>
      </w:del>
    </w:p>
    <w:p w14:paraId="1C89C603" w14:textId="77777777" w:rsidR="00626542" w:rsidRPr="003A2D65" w:rsidRDefault="00626542" w:rsidP="006A257E">
      <w:pPr>
        <w:rPr>
          <w:rFonts w:asciiTheme="minorHAnsi" w:hAnsiTheme="minorHAnsi"/>
        </w:rPr>
      </w:pPr>
    </w:p>
    <w:p w14:paraId="6C7E16A9" w14:textId="756B3F95" w:rsidR="00DD0ECE" w:rsidRPr="003A2D65" w:rsidRDefault="006074DA" w:rsidP="006A257E">
      <w:pPr>
        <w:rPr>
          <w:rFonts w:asciiTheme="minorHAnsi" w:hAnsiTheme="minorHAnsi"/>
        </w:rPr>
      </w:pPr>
      <w:r w:rsidRPr="003A2D65">
        <w:rPr>
          <w:rFonts w:asciiTheme="minorHAnsi" w:hAnsiTheme="minorHAnsi"/>
        </w:rPr>
        <w:t>After</w:t>
      </w:r>
      <w:ins w:id="67" w:author="bmribler" w:date="2018-08-15T09:49:00Z">
        <w:r w:rsidR="00641376">
          <w:rPr>
            <w:rFonts w:asciiTheme="minorHAnsi" w:hAnsiTheme="minorHAnsi"/>
          </w:rPr>
          <w:t xml:space="preserve"> the</w:t>
        </w:r>
      </w:ins>
      <w:r w:rsidRPr="003A2D65">
        <w:rPr>
          <w:rFonts w:asciiTheme="minorHAnsi" w:hAnsiTheme="minorHAnsi"/>
        </w:rPr>
        <w:t xml:space="preserve"> completion of Task 28, </w:t>
      </w:r>
      <w:ins w:id="68" w:author="bmribler" w:date="2018-08-15T09:49:00Z">
        <w:r w:rsidR="00641376">
          <w:rPr>
            <w:rFonts w:asciiTheme="minorHAnsi" w:hAnsiTheme="minorHAnsi"/>
          </w:rPr>
          <w:t xml:space="preserve">the </w:t>
        </w:r>
      </w:ins>
      <w:r w:rsidRPr="003A2D65">
        <w:rPr>
          <w:rFonts w:asciiTheme="minorHAnsi" w:hAnsiTheme="minorHAnsi"/>
        </w:rPr>
        <w:t xml:space="preserve">ESDIS </w:t>
      </w:r>
      <w:r w:rsidR="00626542" w:rsidRPr="003A2D65">
        <w:rPr>
          <w:rFonts w:asciiTheme="minorHAnsi" w:hAnsiTheme="minorHAnsi"/>
        </w:rPr>
        <w:t>program POC asked for</w:t>
      </w:r>
      <w:r w:rsidRPr="003A2D65">
        <w:rPr>
          <w:rFonts w:asciiTheme="minorHAnsi" w:hAnsiTheme="minorHAnsi"/>
        </w:rPr>
        <w:t xml:space="preserve"> more studies on </w:t>
      </w:r>
      <w:ins w:id="69" w:author="bmribler" w:date="2018-08-15T09:50:00Z">
        <w:r w:rsidR="00641376">
          <w:rPr>
            <w:rFonts w:asciiTheme="minorHAnsi" w:hAnsiTheme="minorHAnsi"/>
          </w:rPr>
          <w:t xml:space="preserve">the </w:t>
        </w:r>
      </w:ins>
      <w:r w:rsidRPr="003A2D65">
        <w:rPr>
          <w:rFonts w:asciiTheme="minorHAnsi" w:hAnsiTheme="minorHAnsi"/>
        </w:rPr>
        <w:t xml:space="preserve">Architecture #2 and requested that The HDF Group EED2 team implements the HDF5 </w:t>
      </w:r>
      <w:r w:rsidR="00626542" w:rsidRPr="003A2D65">
        <w:rPr>
          <w:rFonts w:asciiTheme="minorHAnsi" w:hAnsiTheme="minorHAnsi"/>
        </w:rPr>
        <w:t xml:space="preserve">chunk query functionality </w:t>
      </w:r>
      <w:r w:rsidRPr="003A2D65">
        <w:rPr>
          <w:rFonts w:asciiTheme="minorHAnsi" w:hAnsiTheme="minorHAnsi"/>
        </w:rPr>
        <w:t>in the mainstream HDF5 library.</w:t>
      </w:r>
      <w:ins w:id="70" w:author="bmribler" w:date="2018-08-15T09:51:00Z">
        <w:r w:rsidR="00641376">
          <w:rPr>
            <w:rFonts w:asciiTheme="minorHAnsi" w:hAnsiTheme="minorHAnsi"/>
          </w:rPr>
          <w:t xml:space="preserve"> </w:t>
        </w:r>
      </w:ins>
      <w:r w:rsidRPr="003A2D65">
        <w:rPr>
          <w:rFonts w:asciiTheme="minorHAnsi" w:hAnsiTheme="minorHAnsi"/>
        </w:rPr>
        <w:t xml:space="preserve"> New functions should be provided to the OPeNDAP developers no later than Fall 2018 and released in the maintenance release by the end </w:t>
      </w:r>
      <w:del w:id="71" w:author="bmribler" w:date="2018-08-15T09:51:00Z">
        <w:r w:rsidRPr="003A2D65" w:rsidDel="00641376">
          <w:rPr>
            <w:rFonts w:asciiTheme="minorHAnsi" w:hAnsiTheme="minorHAnsi"/>
          </w:rPr>
          <w:delText xml:space="preserve">on </w:delText>
        </w:r>
      </w:del>
      <w:ins w:id="72" w:author="bmribler" w:date="2018-08-15T09:51:00Z">
        <w:r w:rsidR="00641376">
          <w:rPr>
            <w:rFonts w:asciiTheme="minorHAnsi" w:hAnsiTheme="minorHAnsi"/>
          </w:rPr>
          <w:t>of</w:t>
        </w:r>
        <w:r w:rsidR="00641376" w:rsidRPr="003A2D65">
          <w:rPr>
            <w:rFonts w:asciiTheme="minorHAnsi" w:hAnsiTheme="minorHAnsi"/>
          </w:rPr>
          <w:t xml:space="preserve"> </w:t>
        </w:r>
      </w:ins>
      <w:r w:rsidRPr="003A2D65">
        <w:rPr>
          <w:rFonts w:asciiTheme="minorHAnsi" w:hAnsiTheme="minorHAnsi"/>
        </w:rPr>
        <w:t>2018.</w:t>
      </w:r>
    </w:p>
    <w:p w14:paraId="3C384CBA" w14:textId="77777777" w:rsidR="006074DA" w:rsidRPr="003A2D65" w:rsidRDefault="006074DA" w:rsidP="006A257E">
      <w:pPr>
        <w:rPr>
          <w:rFonts w:asciiTheme="minorHAnsi" w:hAnsiTheme="minorHAnsi"/>
        </w:rPr>
      </w:pPr>
    </w:p>
    <w:p w14:paraId="56E454CF" w14:textId="21ACE015" w:rsidR="006074DA" w:rsidRPr="003A2D65" w:rsidRDefault="006074DA" w:rsidP="006A257E">
      <w:pPr>
        <w:rPr>
          <w:rFonts w:asciiTheme="minorHAnsi" w:hAnsiTheme="minorHAnsi"/>
        </w:rPr>
      </w:pPr>
      <w:del w:id="73" w:author="bmribler" w:date="2018-08-15T09:51:00Z">
        <w:r w:rsidRPr="003A2D65" w:rsidDel="00400E7C">
          <w:rPr>
            <w:rFonts w:asciiTheme="minorHAnsi" w:hAnsiTheme="minorHAnsi"/>
          </w:rPr>
          <w:delText>R</w:delText>
        </w:r>
      </w:del>
      <w:ins w:id="74" w:author="bmribler" w:date="2018-08-15T09:51:00Z">
        <w:r w:rsidR="00400E7C">
          <w:rPr>
            <w:rFonts w:asciiTheme="minorHAnsi" w:hAnsiTheme="minorHAnsi"/>
          </w:rPr>
          <w:t>The r</w:t>
        </w:r>
      </w:ins>
      <w:r w:rsidRPr="003A2D65">
        <w:rPr>
          <w:rFonts w:asciiTheme="minorHAnsi" w:hAnsiTheme="minorHAnsi"/>
        </w:rPr>
        <w:t xml:space="preserve">equested </w:t>
      </w:r>
      <w:r w:rsidR="00626542" w:rsidRPr="003A2D65">
        <w:rPr>
          <w:rFonts w:asciiTheme="minorHAnsi" w:hAnsiTheme="minorHAnsi"/>
        </w:rPr>
        <w:t xml:space="preserve">chunk query </w:t>
      </w:r>
      <w:r w:rsidRPr="003A2D65">
        <w:rPr>
          <w:rFonts w:asciiTheme="minorHAnsi" w:hAnsiTheme="minorHAnsi"/>
        </w:rPr>
        <w:t>functionality would also</w:t>
      </w:r>
      <w:ins w:id="75" w:author="bmribler" w:date="2018-08-15T09:51:00Z">
        <w:r w:rsidR="00400E7C">
          <w:rPr>
            <w:rFonts w:asciiTheme="minorHAnsi" w:hAnsiTheme="minorHAnsi"/>
          </w:rPr>
          <w:t xml:space="preserve"> be</w:t>
        </w:r>
      </w:ins>
      <w:r w:rsidRPr="003A2D65">
        <w:rPr>
          <w:rFonts w:asciiTheme="minorHAnsi" w:hAnsiTheme="minorHAnsi"/>
        </w:rPr>
        <w:t xml:space="preserve"> very useful </w:t>
      </w:r>
      <w:del w:id="76" w:author="bmribler" w:date="2018-08-15T09:52:00Z">
        <w:r w:rsidRPr="003A2D65" w:rsidDel="00400E7C">
          <w:rPr>
            <w:rFonts w:asciiTheme="minorHAnsi" w:hAnsiTheme="minorHAnsi"/>
          </w:rPr>
          <w:delText xml:space="preserve">for </w:delText>
        </w:r>
      </w:del>
      <w:ins w:id="77" w:author="bmribler" w:date="2018-08-15T09:52:00Z">
        <w:r w:rsidR="00400E7C">
          <w:rPr>
            <w:rFonts w:asciiTheme="minorHAnsi" w:hAnsiTheme="minorHAnsi"/>
          </w:rPr>
          <w:t>to</w:t>
        </w:r>
        <w:r w:rsidR="00400E7C" w:rsidRPr="003A2D65">
          <w:rPr>
            <w:rFonts w:asciiTheme="minorHAnsi" w:hAnsiTheme="minorHAnsi"/>
          </w:rPr>
          <w:t xml:space="preserve"> </w:t>
        </w:r>
      </w:ins>
      <w:r w:rsidRPr="003A2D65">
        <w:rPr>
          <w:rFonts w:asciiTheme="minorHAnsi" w:hAnsiTheme="minorHAnsi"/>
        </w:rPr>
        <w:t>the HDF Cloud HSDS solution</w:t>
      </w:r>
      <w:ins w:id="78" w:author="bmribler" w:date="2018-08-15T09:52:00Z">
        <w:r w:rsidR="00400E7C">
          <w:rPr>
            <w:rFonts w:asciiTheme="minorHAnsi" w:hAnsiTheme="minorHAnsi"/>
          </w:rPr>
          <w:t>,</w:t>
        </w:r>
      </w:ins>
      <w:r w:rsidRPr="003A2D65">
        <w:rPr>
          <w:rFonts w:asciiTheme="minorHAnsi" w:hAnsiTheme="minorHAnsi"/>
        </w:rPr>
        <w:t xml:space="preserve"> as </w:t>
      </w:r>
      <w:del w:id="79" w:author="bmribler" w:date="2018-08-15T09:52:00Z">
        <w:r w:rsidRPr="003A2D65" w:rsidDel="00400E7C">
          <w:rPr>
            <w:rFonts w:asciiTheme="minorHAnsi" w:hAnsiTheme="minorHAnsi"/>
          </w:rPr>
          <w:delText xml:space="preserve">was </w:delText>
        </w:r>
      </w:del>
      <w:r w:rsidRPr="003A2D65">
        <w:rPr>
          <w:rFonts w:asciiTheme="minorHAnsi" w:hAnsiTheme="minorHAnsi"/>
        </w:rPr>
        <w:t>indicated by John Readey</w:t>
      </w:r>
      <w:ins w:id="80" w:author="bmribler" w:date="2019-01-31T16:30:00Z">
        <w:r w:rsidR="003259CE">
          <w:rPr>
            <w:rFonts w:asciiTheme="minorHAnsi" w:hAnsiTheme="minorHAnsi"/>
          </w:rPr>
          <w:t xml:space="preserve">, </w:t>
        </w:r>
        <w:r w:rsidR="003259CE">
          <w:fldChar w:fldCharType="begin"/>
        </w:r>
        <w:r w:rsidR="003259CE">
          <w:instrText xml:space="preserve"> HYPERLINK "https://github.com/HDFGroup/hsds/blob/master/docs/design/single_object/SingleObject.md" \t "_blank" </w:instrText>
        </w:r>
        <w:r w:rsidR="003259CE">
          <w:fldChar w:fldCharType="separate"/>
        </w:r>
        <w:r w:rsidR="003259CE">
          <w:rPr>
            <w:rStyle w:val="Hyperlink"/>
            <w:rFonts w:ascii="Calibri" w:hAnsi="Calibri" w:cs="Calibri"/>
            <w:shd w:val="clear" w:color="auto" w:fill="FFFFFF"/>
          </w:rPr>
          <w:t>https://github.com/HDFGroup/hsds/blob/master/docs/design/single_object/SingleObject.md</w:t>
        </w:r>
        <w:r w:rsidR="003259CE">
          <w:fldChar w:fldCharType="end"/>
        </w:r>
        <w:r w:rsidR="003259CE">
          <w:t>.</w:t>
        </w:r>
      </w:ins>
      <w:del w:id="81" w:author="bmribler" w:date="2018-08-15T09:52:00Z">
        <w:r w:rsidRPr="003A2D65" w:rsidDel="00400E7C">
          <w:rPr>
            <w:rFonts w:asciiTheme="minorHAnsi" w:hAnsiTheme="minorHAnsi"/>
          </w:rPr>
          <w:delText>.</w:delText>
        </w:r>
      </w:del>
    </w:p>
    <w:p w14:paraId="10966FDB" w14:textId="77777777" w:rsidR="00626542" w:rsidRPr="003A2D65" w:rsidRDefault="00626542" w:rsidP="006A257E">
      <w:pPr>
        <w:rPr>
          <w:rFonts w:asciiTheme="minorHAnsi" w:hAnsiTheme="minorHAnsi"/>
        </w:rPr>
      </w:pPr>
    </w:p>
    <w:p w14:paraId="764DD230" w14:textId="62FBD85A" w:rsidR="00626542" w:rsidRPr="003A2D65" w:rsidDel="005C35A6" w:rsidRDefault="00626542" w:rsidP="006A257E">
      <w:pPr>
        <w:rPr>
          <w:del w:id="82" w:author="bmribler" w:date="2018-08-17T19:30:00Z"/>
          <w:rFonts w:asciiTheme="minorHAnsi" w:eastAsia="Times New Roman" w:hAnsiTheme="minorHAnsi"/>
        </w:rPr>
      </w:pPr>
      <w:del w:id="83" w:author="bmribler" w:date="2018-08-16T10:53:00Z">
        <w:r w:rsidRPr="003A2D65" w:rsidDel="00B85262">
          <w:rPr>
            <w:rFonts w:asciiTheme="minorHAnsi" w:hAnsiTheme="minorHAnsi"/>
          </w:rPr>
          <w:delText xml:space="preserve">The rest of </w:delText>
        </w:r>
      </w:del>
      <w:del w:id="84" w:author="bmribler" w:date="2018-08-15T09:53:00Z">
        <w:r w:rsidRPr="003A2D65" w:rsidDel="00400E7C">
          <w:rPr>
            <w:rFonts w:asciiTheme="minorHAnsi" w:hAnsiTheme="minorHAnsi"/>
          </w:rPr>
          <w:delText xml:space="preserve">the </w:delText>
        </w:r>
      </w:del>
      <w:del w:id="85" w:author="bmribler" w:date="2018-08-16T10:53:00Z">
        <w:r w:rsidRPr="003A2D65" w:rsidDel="00B85262">
          <w:rPr>
            <w:rFonts w:asciiTheme="minorHAnsi" w:hAnsiTheme="minorHAnsi"/>
          </w:rPr>
          <w:delText>document is organized as follows.</w:delText>
        </w:r>
      </w:del>
      <w:ins w:id="86" w:author="bmribler" w:date="2018-08-16T10:53:00Z">
        <w:r w:rsidR="00B85262">
          <w:rPr>
            <w:rFonts w:asciiTheme="minorHAnsi" w:hAnsiTheme="minorHAnsi"/>
          </w:rPr>
          <w:t xml:space="preserve">In this document, </w:t>
        </w:r>
      </w:ins>
      <w:del w:id="87" w:author="bmribler" w:date="2018-08-16T10:55:00Z">
        <w:r w:rsidRPr="003A2D65" w:rsidDel="00B85262">
          <w:rPr>
            <w:rFonts w:asciiTheme="minorHAnsi" w:hAnsiTheme="minorHAnsi"/>
          </w:rPr>
          <w:delText xml:space="preserve"> </w:delText>
        </w:r>
      </w:del>
      <w:r w:rsidRPr="003A2D65">
        <w:rPr>
          <w:rFonts w:asciiTheme="minorHAnsi" w:hAnsiTheme="minorHAnsi"/>
        </w:rPr>
        <w:t>Section 2 describes th</w:t>
      </w:r>
      <w:r w:rsidR="004634B1" w:rsidRPr="003A2D65">
        <w:rPr>
          <w:rFonts w:asciiTheme="minorHAnsi" w:hAnsiTheme="minorHAnsi"/>
        </w:rPr>
        <w:t>e existing functionality to find chunk sizes and filter flags and the</w:t>
      </w:r>
      <w:r w:rsidRPr="003A2D65">
        <w:rPr>
          <w:rFonts w:asciiTheme="minorHAnsi" w:hAnsiTheme="minorHAnsi"/>
        </w:rPr>
        <w:t xml:space="preserve"> work done by Kent Yang to </w:t>
      </w:r>
      <w:r w:rsidR="00F2202B" w:rsidRPr="003A2D65">
        <w:rPr>
          <w:rFonts w:asciiTheme="minorHAnsi" w:hAnsiTheme="minorHAnsi"/>
        </w:rPr>
        <w:t>support c</w:t>
      </w:r>
      <w:r w:rsidR="004634B1" w:rsidRPr="003A2D65">
        <w:rPr>
          <w:rFonts w:asciiTheme="minorHAnsi" w:hAnsiTheme="minorHAnsi"/>
        </w:rPr>
        <w:t>hunk queries</w:t>
      </w:r>
      <w:r w:rsidR="00F2202B" w:rsidRPr="003A2D65">
        <w:rPr>
          <w:rFonts w:asciiTheme="minorHAnsi" w:hAnsiTheme="minorHAnsi"/>
        </w:rPr>
        <w:t xml:space="preserve">. </w:t>
      </w:r>
      <w:r w:rsidRPr="003A2D65">
        <w:rPr>
          <w:rFonts w:asciiTheme="minorHAnsi" w:hAnsiTheme="minorHAnsi"/>
        </w:rPr>
        <w:t xml:space="preserve">Section 3 </w:t>
      </w:r>
      <w:del w:id="88" w:author="bmribler" w:date="2018-08-16T10:54:00Z">
        <w:r w:rsidRPr="003A2D65" w:rsidDel="00B85262">
          <w:rPr>
            <w:rFonts w:asciiTheme="minorHAnsi" w:hAnsiTheme="minorHAnsi"/>
          </w:rPr>
          <w:delText>discusses new proposed</w:delText>
        </w:r>
      </w:del>
      <w:ins w:id="89" w:author="bmribler" w:date="2018-08-16T10:54:00Z">
        <w:r w:rsidR="00B85262">
          <w:rPr>
            <w:rFonts w:asciiTheme="minorHAnsi" w:hAnsiTheme="minorHAnsi"/>
          </w:rPr>
          <w:t>proposes</w:t>
        </w:r>
      </w:ins>
      <w:ins w:id="90" w:author="bmribler" w:date="2018-08-16T10:55:00Z">
        <w:r w:rsidR="00B85262">
          <w:rPr>
            <w:rFonts w:asciiTheme="minorHAnsi" w:hAnsiTheme="minorHAnsi"/>
          </w:rPr>
          <w:t xml:space="preserve"> the new</w:t>
        </w:r>
      </w:ins>
      <w:r w:rsidRPr="003A2D65">
        <w:rPr>
          <w:rFonts w:asciiTheme="minorHAnsi" w:hAnsiTheme="minorHAnsi"/>
        </w:rPr>
        <w:t xml:space="preserve"> functions and Section 4 summarizes the recommendations.</w:t>
      </w:r>
    </w:p>
    <w:p w14:paraId="22856D08" w14:textId="3CE970C5" w:rsidR="004739A3" w:rsidRDefault="00DD0ECE" w:rsidP="00DD0ECE">
      <w:pPr>
        <w:rPr>
          <w:rFonts w:eastAsia="Times New Roman"/>
        </w:rPr>
      </w:pPr>
      <w:del w:id="91" w:author="bmribler" w:date="2018-08-17T19:29:00Z">
        <w:r w:rsidDel="005C35A6">
          <w:rPr>
            <w:rFonts w:eastAsia="Times New Roman"/>
          </w:rPr>
          <w:delText xml:space="preserve"> </w:delText>
        </w:r>
      </w:del>
    </w:p>
    <w:p w14:paraId="73B48D77" w14:textId="4E1C4C2B" w:rsidR="004739A3" w:rsidDel="005C35A6" w:rsidRDefault="004739A3" w:rsidP="004739A3">
      <w:pPr>
        <w:rPr>
          <w:del w:id="92" w:author="bmribler" w:date="2018-08-17T19:29:00Z"/>
          <w:rFonts w:eastAsia="Times New Roman"/>
        </w:rPr>
      </w:pPr>
    </w:p>
    <w:p w14:paraId="70A40BF5" w14:textId="2EA2F6F9" w:rsidR="00F307A3" w:rsidDel="005C35A6" w:rsidRDefault="00F307A3" w:rsidP="00F307A3">
      <w:pPr>
        <w:ind w:left="360"/>
        <w:rPr>
          <w:del w:id="93" w:author="bmribler" w:date="2018-08-17T19:29:00Z"/>
        </w:rPr>
      </w:pPr>
    </w:p>
    <w:p w14:paraId="606BAE69" w14:textId="30DC5EC6" w:rsidR="00CB2B2F" w:rsidRDefault="00CB2B2F" w:rsidP="00C51C12">
      <w:pPr>
        <w:pStyle w:val="Heading1"/>
      </w:pPr>
      <w:r>
        <w:t>Exi</w:t>
      </w:r>
      <w:ins w:id="94" w:author="bmribler" w:date="2018-08-16T10:57:00Z">
        <w:r w:rsidR="00C53D80">
          <w:t>s</w:t>
        </w:r>
      </w:ins>
      <w:r w:rsidR="005B309D">
        <w:t xml:space="preserve">ting functionality and prototype </w:t>
      </w:r>
      <w:r>
        <w:t>implem</w:t>
      </w:r>
      <w:r w:rsidR="009F0C4F">
        <w:t>e</w:t>
      </w:r>
      <w:r>
        <w:t xml:space="preserve">ntations  </w:t>
      </w:r>
    </w:p>
    <w:p w14:paraId="1E0EEE74" w14:textId="60F0805D" w:rsidR="00C51C12" w:rsidRPr="00130710" w:rsidRDefault="00C51C12">
      <w:pPr>
        <w:rPr>
          <w:rFonts w:asciiTheme="minorHAnsi" w:hAnsiTheme="minorHAnsi"/>
        </w:rPr>
      </w:pPr>
      <w:del w:id="95" w:author="bmribler" w:date="2019-01-31T17:35:00Z">
        <w:r w:rsidRPr="00130710" w:rsidDel="00C97133">
          <w:rPr>
            <w:rFonts w:asciiTheme="minorHAnsi" w:hAnsiTheme="minorHAnsi"/>
          </w:rPr>
          <w:delText>During the last few</w:delText>
        </w:r>
      </w:del>
      <w:ins w:id="96" w:author="bmribler" w:date="2019-01-31T17:35:00Z">
        <w:r w:rsidR="00C97133">
          <w:rPr>
            <w:rFonts w:asciiTheme="minorHAnsi" w:hAnsiTheme="minorHAnsi"/>
          </w:rPr>
          <w:t>In the previous</w:t>
        </w:r>
      </w:ins>
      <w:r w:rsidRPr="00130710">
        <w:rPr>
          <w:rFonts w:asciiTheme="minorHAnsi" w:hAnsiTheme="minorHAnsi"/>
        </w:rPr>
        <w:t xml:space="preserve"> years</w:t>
      </w:r>
      <w:ins w:id="97" w:author="bmribler" w:date="2019-01-31T17:35:00Z">
        <w:r w:rsidR="00C97133">
          <w:rPr>
            <w:rFonts w:asciiTheme="minorHAnsi" w:hAnsiTheme="minorHAnsi"/>
          </w:rPr>
          <w:t>,</w:t>
        </w:r>
      </w:ins>
      <w:r w:rsidRPr="00130710">
        <w:rPr>
          <w:rFonts w:asciiTheme="minorHAnsi" w:hAnsiTheme="minorHAnsi"/>
        </w:rPr>
        <w:t xml:space="preserve"> some chunk query functionality was added to the HDF5 library and was prototyped</w:t>
      </w:r>
      <w:ins w:id="98" w:author="bmribler" w:date="2018-08-16T10:56:00Z">
        <w:r w:rsidR="00B85262">
          <w:rPr>
            <w:rFonts w:asciiTheme="minorHAnsi" w:hAnsiTheme="minorHAnsi"/>
          </w:rPr>
          <w:t xml:space="preserve"> </w:t>
        </w:r>
      </w:ins>
      <w:del w:id="99" w:author="bmribler" w:date="2018-09-09T13:10:00Z">
        <w:r w:rsidRPr="00130710" w:rsidDel="00046DEE">
          <w:rPr>
            <w:rFonts w:asciiTheme="minorHAnsi" w:hAnsiTheme="minorHAnsi"/>
          </w:rPr>
          <w:delText xml:space="preserve"> </w:delText>
        </w:r>
      </w:del>
      <w:r w:rsidRPr="00130710">
        <w:rPr>
          <w:rFonts w:asciiTheme="minorHAnsi" w:hAnsiTheme="minorHAnsi"/>
        </w:rPr>
        <w:t>under Task 28. In this section, we will provide an overview of th</w:t>
      </w:r>
      <w:ins w:id="100" w:author="bmribler" w:date="2018-08-16T10:56:00Z">
        <w:r w:rsidR="00B85262">
          <w:rPr>
            <w:rFonts w:asciiTheme="minorHAnsi" w:hAnsiTheme="minorHAnsi"/>
          </w:rPr>
          <w:t>is</w:t>
        </w:r>
      </w:ins>
      <w:del w:id="101" w:author="bmribler" w:date="2018-08-16T10:56:00Z">
        <w:r w:rsidRPr="00130710" w:rsidDel="00B85262">
          <w:rPr>
            <w:rFonts w:asciiTheme="minorHAnsi" w:hAnsiTheme="minorHAnsi"/>
          </w:rPr>
          <w:delText>e</w:delText>
        </w:r>
      </w:del>
      <w:r w:rsidRPr="00130710">
        <w:rPr>
          <w:rFonts w:asciiTheme="minorHAnsi" w:hAnsiTheme="minorHAnsi"/>
        </w:rPr>
        <w:t xml:space="preserve"> </w:t>
      </w:r>
      <w:del w:id="102" w:author="bmribler" w:date="2018-08-16T10:56:00Z">
        <w:r w:rsidRPr="00130710" w:rsidDel="00B85262">
          <w:rPr>
            <w:rFonts w:asciiTheme="minorHAnsi" w:hAnsiTheme="minorHAnsi"/>
          </w:rPr>
          <w:delText xml:space="preserve">previous </w:delText>
        </w:r>
      </w:del>
      <w:r w:rsidRPr="00130710">
        <w:rPr>
          <w:rFonts w:asciiTheme="minorHAnsi" w:hAnsiTheme="minorHAnsi"/>
        </w:rPr>
        <w:t>work.</w:t>
      </w:r>
    </w:p>
    <w:p w14:paraId="3DDE98BB" w14:textId="77777777" w:rsidR="00C51C12" w:rsidRDefault="00C51C12" w:rsidP="00C51C12">
      <w:pPr>
        <w:pStyle w:val="Heading1"/>
        <w:numPr>
          <w:ilvl w:val="1"/>
          <w:numId w:val="1"/>
        </w:numPr>
      </w:pPr>
      <w:r>
        <w:t>Getting the size of the stored chunk and filter flags</w:t>
      </w:r>
    </w:p>
    <w:p w14:paraId="1F960771" w14:textId="05795A7D" w:rsidR="00130710" w:rsidRDefault="00C51C12" w:rsidP="00D948D2">
      <w:pPr>
        <w:rPr>
          <w:rFonts w:asciiTheme="minorHAnsi" w:eastAsia="Times New Roman" w:hAnsiTheme="minorHAnsi"/>
        </w:rPr>
      </w:pPr>
      <w:r w:rsidRPr="00D948D2">
        <w:rPr>
          <w:rFonts w:asciiTheme="minorHAnsi" w:hAnsiTheme="minorHAnsi"/>
        </w:rPr>
        <w:t xml:space="preserve">We added two of </w:t>
      </w:r>
      <w:r w:rsidR="003A5E26">
        <w:rPr>
          <w:rFonts w:asciiTheme="minorHAnsi" w:hAnsiTheme="minorHAnsi"/>
        </w:rPr>
        <w:t xml:space="preserve">the requested </w:t>
      </w:r>
      <w:r w:rsidRPr="00D948D2">
        <w:rPr>
          <w:rFonts w:asciiTheme="minorHAnsi" w:hAnsiTheme="minorHAnsi"/>
        </w:rPr>
        <w:t xml:space="preserve">queries to the HDF5 </w:t>
      </w:r>
      <w:r w:rsidRPr="00046DEE">
        <w:rPr>
          <w:rFonts w:asciiTheme="minorHAnsi" w:hAnsiTheme="minorHAnsi"/>
        </w:rPr>
        <w:t>library</w:t>
      </w:r>
      <w:ins w:id="103" w:author="bmribler" w:date="2018-08-17T11:06:00Z">
        <w:r w:rsidR="00AD7867" w:rsidRPr="00046DEE">
          <w:rPr>
            <w:rFonts w:asciiTheme="minorHAnsi" w:hAnsiTheme="minorHAnsi"/>
          </w:rPr>
          <w:t xml:space="preserve"> (</w:t>
        </w:r>
      </w:ins>
      <w:ins w:id="104" w:author="bmribler" w:date="2018-09-09T13:09:00Z">
        <w:r w:rsidR="00046DEE" w:rsidRPr="00104C82">
          <w:rPr>
            <w:rFonts w:asciiTheme="minorHAnsi" w:eastAsia="Times New Roman" w:hAnsiTheme="minorHAnsi"/>
          </w:rPr>
          <w:t>H5Dget_dataset_chunk_storage_info</w:t>
        </w:r>
        <w:r w:rsidR="00046DEE">
          <w:rPr>
            <w:rFonts w:asciiTheme="minorHAnsi" w:eastAsia="Times New Roman" w:hAnsiTheme="minorHAnsi"/>
          </w:rPr>
          <w:t xml:space="preserve"> and </w:t>
        </w:r>
        <w:r w:rsidR="00046DEE" w:rsidRPr="00104C82">
          <w:rPr>
            <w:rFonts w:asciiTheme="minorHAnsi" w:eastAsia="Times New Roman" w:hAnsiTheme="minorHAnsi"/>
          </w:rPr>
          <w:t>H5Dget_dataset_storage_info</w:t>
        </w:r>
      </w:ins>
      <w:ins w:id="105" w:author="bmribler" w:date="2018-08-17T11:06:00Z">
        <w:r w:rsidR="00AD7867" w:rsidRPr="00046DEE">
          <w:rPr>
            <w:rFonts w:asciiTheme="minorHAnsi" w:hAnsiTheme="minorHAnsi"/>
          </w:rPr>
          <w:t>)</w:t>
        </w:r>
      </w:ins>
      <w:r w:rsidRPr="00046DEE">
        <w:rPr>
          <w:rFonts w:asciiTheme="minorHAnsi" w:hAnsiTheme="minorHAnsi"/>
        </w:rPr>
        <w:t xml:space="preserve"> </w:t>
      </w:r>
      <w:r w:rsidRPr="00D948D2">
        <w:rPr>
          <w:rFonts w:asciiTheme="minorHAnsi" w:hAnsiTheme="minorHAnsi"/>
        </w:rPr>
        <w:t xml:space="preserve">when we introduced the </w:t>
      </w:r>
      <w:del w:id="106" w:author="bmribler" w:date="2018-08-16T10:57:00Z">
        <w:r w:rsidR="00130710" w:rsidDel="00C53D80">
          <w:rPr>
            <w:rFonts w:asciiTheme="minorHAnsi" w:hAnsiTheme="minorHAnsi"/>
          </w:rPr>
          <w:delText xml:space="preserve">the </w:delText>
        </w:r>
      </w:del>
      <w:r w:rsidR="00130710">
        <w:rPr>
          <w:rFonts w:asciiTheme="minorHAnsi" w:hAnsiTheme="minorHAnsi"/>
        </w:rPr>
        <w:t>functionality to read chunk with optimized</w:t>
      </w:r>
      <w:ins w:id="107" w:author="bmribler" w:date="2018-08-16T10:58:00Z">
        <w:r w:rsidR="00C53D80">
          <w:rPr>
            <w:rFonts w:asciiTheme="minorHAnsi" w:hAnsiTheme="minorHAnsi"/>
          </w:rPr>
          <w:t xml:space="preserve"> </w:t>
        </w:r>
      </w:ins>
      <w:del w:id="108" w:author="bmribler" w:date="2018-09-09T13:08:00Z">
        <w:r w:rsidR="00130710" w:rsidDel="00046DEE">
          <w:rPr>
            <w:rFonts w:asciiTheme="minorHAnsi" w:hAnsiTheme="minorHAnsi"/>
          </w:rPr>
          <w:delText xml:space="preserve"> </w:delText>
        </w:r>
      </w:del>
      <w:r w:rsidR="00130710">
        <w:rPr>
          <w:rFonts w:asciiTheme="minorHAnsi" w:hAnsiTheme="minorHAnsi"/>
        </w:rPr>
        <w:t xml:space="preserve">function </w:t>
      </w:r>
      <w:r w:rsidR="00E7186A">
        <w:rPr>
          <w:rStyle w:val="Hyperlink"/>
          <w:rFonts w:ascii="Consolas" w:hAnsi="Consolas"/>
          <w:sz w:val="22"/>
          <w:szCs w:val="22"/>
        </w:rPr>
        <w:fldChar w:fldCharType="begin"/>
      </w:r>
      <w:r w:rsidR="00E7186A">
        <w:rPr>
          <w:rStyle w:val="Hyperlink"/>
          <w:rFonts w:ascii="Consolas" w:hAnsi="Consolas"/>
          <w:sz w:val="22"/>
          <w:szCs w:val="22"/>
        </w:rPr>
        <w:instrText xml:space="preserve"> HYPERLINK "https://portal.hdfgroup.org/display/HDF5/H5DO_READ_CHUNK" </w:instrText>
      </w:r>
      <w:r w:rsidR="00E7186A">
        <w:rPr>
          <w:rStyle w:val="Hyperlink"/>
          <w:rFonts w:ascii="Consolas" w:hAnsi="Consolas"/>
          <w:sz w:val="22"/>
          <w:szCs w:val="22"/>
        </w:rPr>
        <w:fldChar w:fldCharType="separate"/>
      </w:r>
      <w:r w:rsidRPr="00D948D2">
        <w:rPr>
          <w:rStyle w:val="Hyperlink"/>
          <w:rFonts w:ascii="Consolas" w:hAnsi="Consolas"/>
          <w:sz w:val="22"/>
          <w:szCs w:val="22"/>
        </w:rPr>
        <w:t>H5D</w:t>
      </w:r>
      <w:del w:id="109" w:author="bmribler" w:date="2018-09-09T13:08:00Z">
        <w:r w:rsidRPr="00D948D2" w:rsidDel="00046DEE">
          <w:rPr>
            <w:rStyle w:val="Hyperlink"/>
            <w:rFonts w:ascii="Consolas" w:hAnsi="Consolas"/>
            <w:sz w:val="22"/>
            <w:szCs w:val="22"/>
          </w:rPr>
          <w:delText>O</w:delText>
        </w:r>
      </w:del>
      <w:r w:rsidRPr="00D948D2">
        <w:rPr>
          <w:rStyle w:val="Hyperlink"/>
          <w:rFonts w:ascii="Consolas" w:hAnsi="Consolas"/>
          <w:sz w:val="22"/>
          <w:szCs w:val="22"/>
        </w:rPr>
        <w:t>read_chunk</w:t>
      </w:r>
      <w:r w:rsidR="00E7186A">
        <w:rPr>
          <w:rStyle w:val="Hyperlink"/>
          <w:rFonts w:ascii="Consolas" w:hAnsi="Consolas"/>
          <w:sz w:val="22"/>
          <w:szCs w:val="22"/>
        </w:rPr>
        <w:fldChar w:fldCharType="end"/>
      </w:r>
      <w:r w:rsidRPr="00D948D2">
        <w:rPr>
          <w:rFonts w:asciiTheme="minorHAnsi" w:hAnsiTheme="minorHAnsi"/>
        </w:rPr>
        <w:t>.</w:t>
      </w:r>
      <w:ins w:id="110" w:author="bmribler" w:date="2018-08-17T00:56:00Z">
        <w:r w:rsidR="0070746B">
          <w:rPr>
            <w:rFonts w:asciiTheme="minorHAnsi" w:hAnsiTheme="minorHAnsi"/>
          </w:rPr>
          <w:t xml:space="preserve"> </w:t>
        </w:r>
      </w:ins>
      <w:ins w:id="111" w:author="bmribler" w:date="2018-09-09T13:09:00Z">
        <w:r w:rsidR="00046DEE">
          <w:rPr>
            <w:rFonts w:asciiTheme="minorHAnsi" w:hAnsiTheme="minorHAnsi"/>
          </w:rPr>
          <w:t xml:space="preserve"> </w:t>
        </w:r>
      </w:ins>
      <w:del w:id="112" w:author="bmribler" w:date="2018-09-09T13:09:00Z">
        <w:r w:rsidRPr="0070746B" w:rsidDel="00046DEE">
          <w:rPr>
            <w:rFonts w:asciiTheme="minorHAnsi" w:hAnsiTheme="minorHAnsi"/>
            <w:color w:val="FF0000"/>
            <w:rPrChange w:id="113" w:author="bmribler" w:date="2018-08-17T00:56:00Z">
              <w:rPr>
                <w:rFonts w:asciiTheme="minorHAnsi" w:hAnsiTheme="minorHAnsi"/>
              </w:rPr>
            </w:rPrChange>
          </w:rPr>
          <w:delText xml:space="preserve"> </w:delText>
        </w:r>
      </w:del>
      <w:r w:rsidR="00130710">
        <w:rPr>
          <w:rFonts w:asciiTheme="minorHAnsi" w:hAnsiTheme="minorHAnsi"/>
        </w:rPr>
        <w:t>Its</w:t>
      </w:r>
      <w:r w:rsidRPr="00D948D2">
        <w:rPr>
          <w:rFonts w:asciiTheme="minorHAnsi" w:hAnsiTheme="minorHAnsi"/>
        </w:rPr>
        <w:t xml:space="preserve"> parameter </w:t>
      </w:r>
      <w:r w:rsidR="00D948D2" w:rsidRPr="00D948D2">
        <w:rPr>
          <w:rFonts w:ascii="Consolas" w:hAnsi="Consolas"/>
          <w:sz w:val="22"/>
          <w:szCs w:val="22"/>
        </w:rPr>
        <w:t>filter_mask</w:t>
      </w:r>
      <w:r w:rsidR="00D948D2" w:rsidRPr="00D948D2">
        <w:rPr>
          <w:rFonts w:asciiTheme="minorHAnsi" w:hAnsiTheme="minorHAnsi"/>
        </w:rPr>
        <w:t xml:space="preserve"> </w:t>
      </w:r>
      <w:r w:rsidR="00D948D2" w:rsidRPr="00D948D2">
        <w:rPr>
          <w:rFonts w:asciiTheme="minorHAnsi" w:eastAsia="Times New Roman" w:hAnsiTheme="minorHAnsi"/>
        </w:rPr>
        <w:t>indicates which filt</w:t>
      </w:r>
      <w:r w:rsidR="00D948D2">
        <w:rPr>
          <w:rFonts w:asciiTheme="minorHAnsi" w:eastAsia="Times New Roman" w:hAnsiTheme="minorHAnsi"/>
        </w:rPr>
        <w:t xml:space="preserve">ers are used with the chunk </w:t>
      </w:r>
      <w:r w:rsidR="00130710">
        <w:rPr>
          <w:rFonts w:asciiTheme="minorHAnsi" w:eastAsia="Times New Roman" w:hAnsiTheme="minorHAnsi"/>
        </w:rPr>
        <w:t>when</w:t>
      </w:r>
      <w:ins w:id="114" w:author="bmribler" w:date="2019-01-31T17:37:00Z">
        <w:r w:rsidR="00C97133">
          <w:rPr>
            <w:rFonts w:asciiTheme="minorHAnsi" w:eastAsia="Times New Roman" w:hAnsiTheme="minorHAnsi"/>
          </w:rPr>
          <w:t xml:space="preserve"> it was</w:t>
        </w:r>
      </w:ins>
      <w:r w:rsidR="00D948D2" w:rsidRPr="00D948D2">
        <w:rPr>
          <w:rFonts w:asciiTheme="minorHAnsi" w:eastAsia="Times New Roman" w:hAnsiTheme="minorHAnsi"/>
        </w:rPr>
        <w:t xml:space="preserve"> written. A zero value indicates that all enabled filters are applied on the chunk. A filter is skipped if the bit corresponding to the filter’s position in the pipeline (</w:t>
      </w:r>
      <w:r w:rsidR="00D948D2" w:rsidRPr="00D948D2">
        <w:rPr>
          <w:rStyle w:val="HTMLCode"/>
          <w:rFonts w:asciiTheme="minorHAnsi" w:hAnsiTheme="minorHAnsi"/>
          <w:sz w:val="24"/>
          <w:szCs w:val="24"/>
        </w:rPr>
        <w:t>0 ≤ position &lt; 32</w:t>
      </w:r>
      <w:r w:rsidR="00D948D2" w:rsidRPr="00D948D2">
        <w:rPr>
          <w:rFonts w:asciiTheme="minorHAnsi" w:eastAsia="Times New Roman" w:hAnsiTheme="minorHAnsi"/>
        </w:rPr>
        <w:t>) is turned on.</w:t>
      </w:r>
      <w:r w:rsidR="00130710">
        <w:rPr>
          <w:rFonts w:asciiTheme="minorHAnsi" w:eastAsia="Times New Roman" w:hAnsiTheme="minorHAnsi"/>
        </w:rPr>
        <w:t xml:space="preserve"> </w:t>
      </w:r>
    </w:p>
    <w:p w14:paraId="59A834CB" w14:textId="77777777" w:rsidR="00130710" w:rsidRDefault="00130710" w:rsidP="00D948D2">
      <w:pPr>
        <w:rPr>
          <w:rFonts w:asciiTheme="minorHAnsi" w:eastAsia="Times New Roman" w:hAnsiTheme="minorHAnsi"/>
        </w:rPr>
      </w:pPr>
    </w:p>
    <w:p w14:paraId="24FE392C" w14:textId="57A055A0" w:rsidR="005B309D" w:rsidRDefault="00130710" w:rsidP="00D948D2">
      <w:p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The size of the chunk stored in the file can be obtained by using </w:t>
      </w:r>
      <w:del w:id="115" w:author="bmribler" w:date="2019-01-31T17:39:00Z">
        <w:r w:rsidR="00750049" w:rsidRPr="00C97133" w:rsidDel="00C97133">
          <w:rPr>
            <w:rStyle w:val="Hyperlink"/>
            <w:rFonts w:ascii="Consolas" w:eastAsia="Times New Roman" w:hAnsi="Consolas"/>
            <w:sz w:val="22"/>
            <w:szCs w:val="22"/>
            <w:u w:val="none"/>
            <w:rPrChange w:id="116" w:author="bmribler" w:date="2019-01-31T17:39:00Z">
              <w:rPr>
                <w:rStyle w:val="Hyperlink"/>
                <w:rFonts w:ascii="Consolas" w:eastAsia="Times New Roman" w:hAnsi="Consolas"/>
                <w:sz w:val="22"/>
                <w:szCs w:val="22"/>
              </w:rPr>
            </w:rPrChange>
          </w:rPr>
          <w:fldChar w:fldCharType="begin"/>
        </w:r>
        <w:r w:rsidR="00750049" w:rsidRPr="00C97133" w:rsidDel="00C97133">
          <w:rPr>
            <w:rStyle w:val="Hyperlink"/>
            <w:rFonts w:ascii="Consolas" w:eastAsia="Times New Roman" w:hAnsi="Consolas"/>
            <w:sz w:val="22"/>
            <w:szCs w:val="22"/>
            <w:u w:val="none"/>
            <w:rPrChange w:id="117" w:author="bmribler" w:date="2019-01-31T17:39:00Z">
              <w:rPr>
                <w:rStyle w:val="Hyperlink"/>
                <w:rFonts w:ascii="Consolas" w:eastAsia="Times New Roman" w:hAnsi="Consolas"/>
                <w:sz w:val="22"/>
                <w:szCs w:val="22"/>
              </w:rPr>
            </w:rPrChange>
          </w:rPr>
          <w:delInstrText xml:space="preserve"> HYPERLINK "https://portal.hdfgroup.org/display/HDF5/H5D_GET_CHUNK_STORAGE_SIZE" </w:delInstrText>
        </w:r>
        <w:r w:rsidR="00750049" w:rsidRPr="00C97133" w:rsidDel="00C97133">
          <w:rPr>
            <w:rStyle w:val="Hyperlink"/>
            <w:rFonts w:ascii="Consolas" w:eastAsia="Times New Roman" w:hAnsi="Consolas"/>
            <w:sz w:val="22"/>
            <w:szCs w:val="22"/>
            <w:u w:val="none"/>
            <w:rPrChange w:id="118" w:author="bmribler" w:date="2019-01-31T17:39:00Z">
              <w:rPr>
                <w:rStyle w:val="Hyperlink"/>
                <w:rFonts w:ascii="Consolas" w:eastAsia="Times New Roman" w:hAnsi="Consolas"/>
                <w:sz w:val="22"/>
                <w:szCs w:val="22"/>
              </w:rPr>
            </w:rPrChange>
          </w:rPr>
          <w:fldChar w:fldCharType="separate"/>
        </w:r>
        <w:r w:rsidRPr="00C97133" w:rsidDel="00C97133">
          <w:rPr>
            <w:rStyle w:val="Hyperlink"/>
            <w:rFonts w:ascii="Consolas" w:eastAsia="Times New Roman" w:hAnsi="Consolas"/>
            <w:sz w:val="22"/>
            <w:szCs w:val="22"/>
            <w:u w:val="none"/>
            <w:rPrChange w:id="119" w:author="bmribler" w:date="2019-01-31T17:39:00Z">
              <w:rPr>
                <w:rStyle w:val="Hyperlink"/>
                <w:rFonts w:ascii="Consolas" w:eastAsia="Times New Roman" w:hAnsi="Consolas"/>
                <w:sz w:val="22"/>
                <w:szCs w:val="22"/>
              </w:rPr>
            </w:rPrChange>
          </w:rPr>
          <w:delText>H5Dget_chunk_storage_size</w:delText>
        </w:r>
        <w:r w:rsidR="00750049" w:rsidRPr="00C97133" w:rsidDel="00C97133">
          <w:rPr>
            <w:rStyle w:val="Hyperlink"/>
            <w:rFonts w:ascii="Consolas" w:eastAsia="Times New Roman" w:hAnsi="Consolas"/>
            <w:sz w:val="22"/>
            <w:szCs w:val="22"/>
            <w:u w:val="none"/>
            <w:rPrChange w:id="120" w:author="bmribler" w:date="2019-01-31T17:39:00Z">
              <w:rPr>
                <w:rStyle w:val="Hyperlink"/>
                <w:rFonts w:ascii="Consolas" w:eastAsia="Times New Roman" w:hAnsi="Consolas"/>
                <w:sz w:val="22"/>
                <w:szCs w:val="22"/>
              </w:rPr>
            </w:rPrChange>
          </w:rPr>
          <w:fldChar w:fldCharType="end"/>
        </w:r>
      </w:del>
      <w:ins w:id="121" w:author="bmribler" w:date="2019-01-31T17:39:00Z">
        <w:r w:rsidR="00C97133" w:rsidRPr="00C97133">
          <w:rPr>
            <w:rStyle w:val="Hyperlink"/>
            <w:rFonts w:ascii="Consolas" w:eastAsia="Times New Roman" w:hAnsi="Consolas"/>
            <w:sz w:val="22"/>
            <w:szCs w:val="22"/>
            <w:u w:val="none"/>
            <w:rPrChange w:id="122" w:author="bmribler" w:date="2019-01-31T17:39:00Z">
              <w:rPr>
                <w:rStyle w:val="Hyperlink"/>
                <w:rFonts w:ascii="Consolas" w:eastAsia="Times New Roman" w:hAnsi="Consolas"/>
                <w:sz w:val="22"/>
                <w:szCs w:val="22"/>
              </w:rPr>
            </w:rPrChange>
          </w:rPr>
          <w:t>H5Dget_chunk_storage_size</w:t>
        </w:r>
      </w:ins>
      <w:r w:rsidRPr="00130710">
        <w:rPr>
          <w:rFonts w:ascii="Consolas" w:eastAsia="Times New Roman" w:hAnsi="Consolas"/>
          <w:sz w:val="22"/>
          <w:szCs w:val="22"/>
        </w:rPr>
        <w:t>.</w:t>
      </w:r>
      <w:r w:rsidR="005B309D">
        <w:rPr>
          <w:rFonts w:ascii="Consolas" w:eastAsia="Times New Roman" w:hAnsi="Consolas"/>
          <w:sz w:val="22"/>
          <w:szCs w:val="22"/>
        </w:rPr>
        <w:t xml:space="preserve"> </w:t>
      </w:r>
      <w:r w:rsidR="005B309D" w:rsidRPr="005B309D">
        <w:rPr>
          <w:rFonts w:asciiTheme="minorHAnsi" w:eastAsia="Times New Roman" w:hAnsiTheme="minorHAnsi"/>
        </w:rPr>
        <w:t xml:space="preserve">The third parameter </w:t>
      </w:r>
      <w:r w:rsidR="005B309D" w:rsidRPr="005B309D">
        <w:rPr>
          <w:rFonts w:ascii="Consolas" w:eastAsia="Times New Roman" w:hAnsi="Consolas"/>
          <w:sz w:val="22"/>
          <w:szCs w:val="22"/>
        </w:rPr>
        <w:t>chunk_nbytes</w:t>
      </w:r>
      <w:r w:rsidR="005B309D">
        <w:rPr>
          <w:rFonts w:asciiTheme="minorHAnsi" w:eastAsia="Times New Roman" w:hAnsiTheme="minorHAnsi"/>
        </w:rPr>
        <w:t xml:space="preserve"> returns the size of the chunk in bytes as it is stored in the file.</w:t>
      </w:r>
    </w:p>
    <w:p w14:paraId="47E41644" w14:textId="77777777" w:rsidR="005B309D" w:rsidRDefault="005B309D" w:rsidP="00D948D2">
      <w:pPr>
        <w:rPr>
          <w:rFonts w:asciiTheme="minorHAnsi" w:eastAsia="Times New Roman" w:hAnsiTheme="minorHAnsi"/>
        </w:rPr>
      </w:pPr>
    </w:p>
    <w:p w14:paraId="1436FAE8" w14:textId="16FD70AA" w:rsidR="0043056D" w:rsidRDefault="005B309D" w:rsidP="00D948D2">
      <w:p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There </w:t>
      </w:r>
      <w:del w:id="123" w:author="bmribler" w:date="2018-08-16T18:45:00Z">
        <w:r w:rsidDel="00A14EAF">
          <w:rPr>
            <w:rFonts w:asciiTheme="minorHAnsi" w:eastAsia="Times New Roman" w:hAnsiTheme="minorHAnsi"/>
          </w:rPr>
          <w:delText xml:space="preserve">is </w:delText>
        </w:r>
      </w:del>
      <w:ins w:id="124" w:author="bmribler" w:date="2018-08-16T18:45:00Z">
        <w:r w:rsidR="00A14EAF">
          <w:rPr>
            <w:rFonts w:asciiTheme="minorHAnsi" w:eastAsia="Times New Roman" w:hAnsiTheme="minorHAnsi"/>
          </w:rPr>
          <w:t xml:space="preserve">are </w:t>
        </w:r>
      </w:ins>
      <w:r>
        <w:rPr>
          <w:rFonts w:asciiTheme="minorHAnsi" w:eastAsia="Times New Roman" w:hAnsiTheme="minorHAnsi"/>
        </w:rPr>
        <w:t>no public API</w:t>
      </w:r>
      <w:ins w:id="125" w:author="bmribler" w:date="2018-08-16T18:45:00Z">
        <w:r w:rsidR="00A14EAF">
          <w:rPr>
            <w:rFonts w:asciiTheme="minorHAnsi" w:eastAsia="Times New Roman" w:hAnsiTheme="minorHAnsi"/>
          </w:rPr>
          <w:t>s</w:t>
        </w:r>
      </w:ins>
      <w:r>
        <w:rPr>
          <w:rFonts w:asciiTheme="minorHAnsi" w:eastAsia="Times New Roman" w:hAnsiTheme="minorHAnsi"/>
        </w:rPr>
        <w:t xml:space="preserve"> </w:t>
      </w:r>
      <w:del w:id="126" w:author="bmribler" w:date="2018-08-16T18:48:00Z">
        <w:r w:rsidDel="00A14EAF">
          <w:rPr>
            <w:rFonts w:asciiTheme="minorHAnsi" w:eastAsia="Times New Roman" w:hAnsiTheme="minorHAnsi"/>
          </w:rPr>
          <w:delText xml:space="preserve">that </w:delText>
        </w:r>
      </w:del>
      <w:ins w:id="127" w:author="bmribler" w:date="2018-08-16T18:48:00Z">
        <w:r w:rsidR="00A14EAF">
          <w:rPr>
            <w:rFonts w:asciiTheme="minorHAnsi" w:eastAsia="Times New Roman" w:hAnsiTheme="minorHAnsi"/>
          </w:rPr>
          <w:t xml:space="preserve">to </w:t>
        </w:r>
      </w:ins>
      <w:del w:id="128" w:author="bmribler" w:date="2018-08-16T18:48:00Z">
        <w:r w:rsidDel="00A14EAF">
          <w:rPr>
            <w:rFonts w:asciiTheme="minorHAnsi" w:eastAsia="Times New Roman" w:hAnsiTheme="minorHAnsi"/>
          </w:rPr>
          <w:delText>return</w:delText>
        </w:r>
      </w:del>
      <w:del w:id="129" w:author="bmribler" w:date="2018-08-16T18:47:00Z">
        <w:r w:rsidDel="00A14EAF">
          <w:rPr>
            <w:rFonts w:asciiTheme="minorHAnsi" w:eastAsia="Times New Roman" w:hAnsiTheme="minorHAnsi"/>
          </w:rPr>
          <w:delText>s</w:delText>
        </w:r>
      </w:del>
      <w:ins w:id="130" w:author="bmribler" w:date="2018-08-16T18:48:00Z">
        <w:r w:rsidR="00A14EAF">
          <w:rPr>
            <w:rFonts w:asciiTheme="minorHAnsi" w:eastAsia="Times New Roman" w:hAnsiTheme="minorHAnsi"/>
          </w:rPr>
          <w:t>retrieve</w:t>
        </w:r>
      </w:ins>
      <w:del w:id="131" w:author="bmribler" w:date="2018-08-16T18:53:00Z">
        <w:r w:rsidDel="00041AE2">
          <w:rPr>
            <w:rFonts w:asciiTheme="minorHAnsi" w:eastAsia="Times New Roman" w:hAnsiTheme="minorHAnsi"/>
          </w:rPr>
          <w:delText xml:space="preserve"> </w:delText>
        </w:r>
      </w:del>
      <w:ins w:id="132" w:author="bmribler" w:date="2018-08-16T18:50:00Z">
        <w:r w:rsidR="00A14EAF">
          <w:rPr>
            <w:rFonts w:asciiTheme="minorHAnsi" w:eastAsia="Times New Roman" w:hAnsiTheme="minorHAnsi"/>
          </w:rPr>
          <w:t xml:space="preserve"> </w:t>
        </w:r>
      </w:ins>
      <w:ins w:id="133" w:author="bmribler" w:date="2018-08-16T18:51:00Z">
        <w:r w:rsidR="00041AE2">
          <w:rPr>
            <w:rFonts w:asciiTheme="minorHAnsi" w:eastAsia="Times New Roman" w:hAnsiTheme="minorHAnsi"/>
          </w:rPr>
          <w:t>a chunk’</w:t>
        </w:r>
      </w:ins>
      <w:ins w:id="134" w:author="bmribler" w:date="2018-08-16T18:52:00Z">
        <w:r w:rsidR="00041AE2">
          <w:rPr>
            <w:rFonts w:asciiTheme="minorHAnsi" w:eastAsia="Times New Roman" w:hAnsiTheme="minorHAnsi"/>
          </w:rPr>
          <w:t>s</w:t>
        </w:r>
      </w:ins>
      <w:ins w:id="135" w:author="bmribler" w:date="2018-08-16T18:50:00Z">
        <w:r w:rsidR="00A14EAF">
          <w:rPr>
            <w:rFonts w:asciiTheme="minorHAnsi" w:eastAsia="Times New Roman" w:hAnsiTheme="minorHAnsi"/>
          </w:rPr>
          <w:t xml:space="preserve"> logical coordinates,</w:t>
        </w:r>
      </w:ins>
      <w:ins w:id="136" w:author="bmribler" w:date="2018-08-16T18:49:00Z">
        <w:r w:rsidR="00A14EAF">
          <w:rPr>
            <w:rFonts w:asciiTheme="minorHAnsi" w:eastAsia="Times New Roman" w:hAnsiTheme="minorHAnsi"/>
          </w:rPr>
          <w:t xml:space="preserve"> </w:t>
        </w:r>
      </w:ins>
      <w:ins w:id="137" w:author="bmribler" w:date="2018-08-16T18:48:00Z">
        <w:r w:rsidR="00A14EAF">
          <w:rPr>
            <w:rFonts w:asciiTheme="minorHAnsi" w:eastAsia="Times New Roman" w:hAnsiTheme="minorHAnsi"/>
          </w:rPr>
          <w:t xml:space="preserve">a </w:t>
        </w:r>
      </w:ins>
      <w:r w:rsidR="0043056D">
        <w:rPr>
          <w:rFonts w:asciiTheme="minorHAnsi" w:eastAsia="Times New Roman" w:hAnsiTheme="minorHAnsi"/>
        </w:rPr>
        <w:t>chunk’s address</w:t>
      </w:r>
      <w:del w:id="138" w:author="bmribler" w:date="2018-08-16T18:54:00Z">
        <w:r w:rsidR="0043056D" w:rsidDel="00041AE2">
          <w:rPr>
            <w:rFonts w:asciiTheme="minorHAnsi" w:eastAsia="Times New Roman" w:hAnsiTheme="minorHAnsi"/>
          </w:rPr>
          <w:delText xml:space="preserve"> in the file</w:delText>
        </w:r>
      </w:del>
      <w:ins w:id="139" w:author="bmribler" w:date="2018-08-16T18:47:00Z">
        <w:r w:rsidR="00A14EAF">
          <w:rPr>
            <w:rFonts w:asciiTheme="minorHAnsi" w:eastAsia="Times New Roman" w:hAnsiTheme="minorHAnsi"/>
          </w:rPr>
          <w:t xml:space="preserve">, </w:t>
        </w:r>
      </w:ins>
      <w:ins w:id="140" w:author="bmribler" w:date="2018-08-16T18:54:00Z">
        <w:r w:rsidR="00041AE2">
          <w:rPr>
            <w:rFonts w:asciiTheme="minorHAnsi" w:eastAsia="Times New Roman" w:hAnsiTheme="minorHAnsi"/>
          </w:rPr>
          <w:t xml:space="preserve">or </w:t>
        </w:r>
      </w:ins>
      <w:del w:id="141" w:author="bmribler" w:date="2018-08-16T18:47:00Z">
        <w:r w:rsidR="0043056D" w:rsidDel="00A14EAF">
          <w:rPr>
            <w:rFonts w:asciiTheme="minorHAnsi" w:eastAsia="Times New Roman" w:hAnsiTheme="minorHAnsi"/>
          </w:rPr>
          <w:delText>,</w:delText>
        </w:r>
      </w:del>
      <w:del w:id="142" w:author="bmribler" w:date="2018-08-16T18:49:00Z">
        <w:r w:rsidR="0043056D" w:rsidDel="00A14EAF">
          <w:rPr>
            <w:rFonts w:asciiTheme="minorHAnsi" w:eastAsia="Times New Roman" w:hAnsiTheme="minorHAnsi"/>
          </w:rPr>
          <w:delText xml:space="preserve"> </w:delText>
        </w:r>
      </w:del>
      <w:del w:id="143" w:author="bmribler" w:date="2018-08-16T18:46:00Z">
        <w:r w:rsidR="0043056D" w:rsidDel="00A14EAF">
          <w:rPr>
            <w:rFonts w:asciiTheme="minorHAnsi" w:eastAsia="Times New Roman" w:hAnsiTheme="minorHAnsi"/>
          </w:rPr>
          <w:delText xml:space="preserve">or an API that </w:delText>
        </w:r>
      </w:del>
      <w:del w:id="144" w:author="bmribler" w:date="2018-08-16T18:49:00Z">
        <w:r w:rsidR="0043056D" w:rsidDel="00A14EAF">
          <w:rPr>
            <w:rFonts w:asciiTheme="minorHAnsi" w:eastAsia="Times New Roman" w:hAnsiTheme="minorHAnsi"/>
          </w:rPr>
          <w:delText xml:space="preserve">tells </w:delText>
        </w:r>
      </w:del>
      <w:del w:id="145" w:author="bmribler" w:date="2018-08-16T18:48:00Z">
        <w:r w:rsidR="0043056D" w:rsidDel="00A14EAF">
          <w:rPr>
            <w:rFonts w:asciiTheme="minorHAnsi" w:eastAsia="Times New Roman" w:hAnsiTheme="minorHAnsi"/>
          </w:rPr>
          <w:delText xml:space="preserve">how many actual chunks </w:delText>
        </w:r>
      </w:del>
      <w:del w:id="146" w:author="bmribler" w:date="2018-08-16T18:46:00Z">
        <w:r w:rsidR="0043056D" w:rsidDel="00A14EAF">
          <w:rPr>
            <w:rFonts w:asciiTheme="minorHAnsi" w:eastAsia="Times New Roman" w:hAnsiTheme="minorHAnsi"/>
          </w:rPr>
          <w:delText xml:space="preserve">are </w:delText>
        </w:r>
      </w:del>
      <w:del w:id="147" w:author="bmribler" w:date="2018-08-16T18:50:00Z">
        <w:r w:rsidR="0043056D" w:rsidDel="00A14EAF">
          <w:rPr>
            <w:rFonts w:asciiTheme="minorHAnsi" w:eastAsia="Times New Roman" w:hAnsiTheme="minorHAnsi"/>
          </w:rPr>
          <w:delText xml:space="preserve">written in the file and what </w:delText>
        </w:r>
      </w:del>
      <w:del w:id="148" w:author="bmribler" w:date="2018-08-16T11:00:00Z">
        <w:r w:rsidR="0043056D" w:rsidDel="00C53D80">
          <w:rPr>
            <w:rFonts w:asciiTheme="minorHAnsi" w:eastAsia="Times New Roman" w:hAnsiTheme="minorHAnsi"/>
          </w:rPr>
          <w:delText xml:space="preserve">are </w:delText>
        </w:r>
      </w:del>
      <w:ins w:id="149" w:author="bmribler" w:date="2018-08-16T18:54:00Z">
        <w:r w:rsidR="00041AE2">
          <w:rPr>
            <w:rFonts w:asciiTheme="minorHAnsi" w:eastAsia="Times New Roman" w:hAnsiTheme="minorHAnsi"/>
          </w:rPr>
          <w:t>the number of chunks written in the file</w:t>
        </w:r>
      </w:ins>
      <w:del w:id="150" w:author="bmribler" w:date="2018-08-16T18:54:00Z">
        <w:r w:rsidR="0043056D" w:rsidDel="00041AE2">
          <w:rPr>
            <w:rFonts w:asciiTheme="minorHAnsi" w:eastAsia="Times New Roman" w:hAnsiTheme="minorHAnsi"/>
          </w:rPr>
          <w:delText>their logical coordinates</w:delText>
        </w:r>
      </w:del>
      <w:r w:rsidR="0043056D">
        <w:rPr>
          <w:rFonts w:asciiTheme="minorHAnsi" w:eastAsia="Times New Roman" w:hAnsiTheme="minorHAnsi"/>
        </w:rPr>
        <w:t xml:space="preserve">. The prototype created for Task 28 addresses some of </w:t>
      </w:r>
      <w:del w:id="151" w:author="bmribler" w:date="2018-08-16T11:00:00Z">
        <w:r w:rsidR="0043056D" w:rsidDel="00C53D80">
          <w:rPr>
            <w:rFonts w:asciiTheme="minorHAnsi" w:eastAsia="Times New Roman" w:hAnsiTheme="minorHAnsi"/>
          </w:rPr>
          <w:delText xml:space="preserve">those </w:delText>
        </w:r>
      </w:del>
      <w:ins w:id="152" w:author="bmribler" w:date="2018-08-16T11:00:00Z">
        <w:r w:rsidR="00C53D80">
          <w:rPr>
            <w:rFonts w:asciiTheme="minorHAnsi" w:eastAsia="Times New Roman" w:hAnsiTheme="minorHAnsi"/>
          </w:rPr>
          <w:t xml:space="preserve">these </w:t>
        </w:r>
      </w:ins>
      <w:del w:id="153" w:author="bmribler" w:date="2018-08-16T18:55:00Z">
        <w:r w:rsidR="0043056D" w:rsidDel="00041AE2">
          <w:rPr>
            <w:rFonts w:asciiTheme="minorHAnsi" w:eastAsia="Times New Roman" w:hAnsiTheme="minorHAnsi"/>
          </w:rPr>
          <w:delText>issues</w:delText>
        </w:r>
      </w:del>
      <w:ins w:id="154" w:author="bmribler" w:date="2018-08-16T18:55:00Z">
        <w:r w:rsidR="00041AE2">
          <w:rPr>
            <w:rFonts w:asciiTheme="minorHAnsi" w:eastAsia="Times New Roman" w:hAnsiTheme="minorHAnsi"/>
          </w:rPr>
          <w:t>shortcomings</w:t>
        </w:r>
      </w:ins>
      <w:r w:rsidR="0043056D">
        <w:rPr>
          <w:rFonts w:asciiTheme="minorHAnsi" w:eastAsia="Times New Roman" w:hAnsiTheme="minorHAnsi"/>
        </w:rPr>
        <w:t>.</w:t>
      </w:r>
    </w:p>
    <w:p w14:paraId="1C4465B5" w14:textId="77777777" w:rsidR="0043056D" w:rsidRDefault="0043056D" w:rsidP="0043056D">
      <w:pPr>
        <w:pStyle w:val="Heading1"/>
        <w:numPr>
          <w:ilvl w:val="1"/>
          <w:numId w:val="1"/>
        </w:numPr>
      </w:pPr>
      <w:r>
        <w:t>Prototype implementation of chunk query functions</w:t>
      </w:r>
    </w:p>
    <w:p w14:paraId="0614E034" w14:textId="69E9E302" w:rsidR="007F2F7C" w:rsidRDefault="0043056D" w:rsidP="007F2F7C">
      <w:pPr>
        <w:rPr>
          <w:rFonts w:eastAsia="Times New Roman"/>
        </w:rPr>
      </w:pPr>
      <w:r>
        <w:rPr>
          <w:rFonts w:asciiTheme="minorHAnsi" w:hAnsiTheme="minorHAnsi"/>
        </w:rPr>
        <w:t xml:space="preserve">Under Task 28 sponsored by the EED2 project, Kent Yang implemented several functions to locate the chunks in the file. The source code </w:t>
      </w:r>
      <w:r>
        <w:rPr>
          <w:rFonts w:asciiTheme="minorHAnsi" w:eastAsia="Times New Roman" w:hAnsiTheme="minorHAnsi"/>
        </w:rPr>
        <w:t>is available in the</w:t>
      </w:r>
      <w:r w:rsidR="007F2F7C">
        <w:rPr>
          <w:rFonts w:asciiTheme="minorHAnsi" w:eastAsia="Times New Roman" w:hAnsiTheme="minorHAnsi"/>
        </w:rPr>
        <w:t xml:space="preserve"> </w:t>
      </w:r>
      <w:r w:rsidR="007F2F7C">
        <w:rPr>
          <w:rFonts w:ascii="Calibri" w:eastAsia="Times New Roman" w:hAnsi="Calibri"/>
          <w:color w:val="000000"/>
        </w:rPr>
        <w:t>hdf5_1_8_17_storage_info</w:t>
      </w:r>
    </w:p>
    <w:p w14:paraId="4269AC1A" w14:textId="11DC693A" w:rsidR="00467E5E" w:rsidRDefault="00315F0D" w:rsidP="00467E5E">
      <w:pPr>
        <w:rPr>
          <w:rFonts w:eastAsia="Times New Roman"/>
        </w:rPr>
      </w:pPr>
      <w:r>
        <w:rPr>
          <w:rFonts w:asciiTheme="minorHAnsi" w:eastAsia="Times New Roman" w:hAnsiTheme="minorHAnsi"/>
        </w:rPr>
        <w:t xml:space="preserve"> br</w:t>
      </w:r>
      <w:r w:rsidR="00E06E54">
        <w:rPr>
          <w:rFonts w:asciiTheme="minorHAnsi" w:eastAsia="Times New Roman" w:hAnsiTheme="minorHAnsi"/>
        </w:rPr>
        <w:t xml:space="preserve">anch in </w:t>
      </w:r>
      <w:r w:rsidR="007F2F7C">
        <w:rPr>
          <w:rFonts w:asciiTheme="minorHAnsi" w:eastAsia="Times New Roman" w:hAnsiTheme="minorHAnsi"/>
        </w:rPr>
        <w:t>the</w:t>
      </w:r>
      <w:r w:rsidR="0043056D">
        <w:rPr>
          <w:rFonts w:asciiTheme="minorHAnsi" w:eastAsia="Times New Roman" w:hAnsiTheme="minorHAnsi"/>
        </w:rPr>
        <w:t xml:space="preserve"> </w:t>
      </w:r>
      <w:hyperlink r:id="rId13" w:history="1">
        <w:r w:rsidR="0043056D" w:rsidRPr="0043056D">
          <w:rPr>
            <w:rStyle w:val="Hyperlink"/>
            <w:rFonts w:asciiTheme="minorHAnsi" w:eastAsia="Times New Roman" w:hAnsiTheme="minorHAnsi"/>
          </w:rPr>
          <w:t>Bitbucket reporsitory</w:t>
        </w:r>
      </w:hyperlink>
      <w:r w:rsidR="00467E5E">
        <w:rPr>
          <w:rFonts w:asciiTheme="minorHAnsi" w:eastAsia="Times New Roman" w:hAnsiTheme="minorHAnsi"/>
        </w:rPr>
        <w:t xml:space="preserve"> </w:t>
      </w:r>
      <w:hyperlink r:id="rId14" w:history="1">
        <w:r w:rsidR="00467E5E">
          <w:rPr>
            <w:rStyle w:val="Hyperlink"/>
            <w:rFonts w:ascii="Calibri" w:eastAsia="Times New Roman" w:hAnsi="Calibri"/>
            <w:color w:val="800080"/>
          </w:rPr>
          <w:t>https://bitbucket.hdfgroup.org/users/myang6/repos/hdf5/</w:t>
        </w:r>
      </w:hyperlink>
      <w:r w:rsidR="00467E5E">
        <w:rPr>
          <w:rFonts w:eastAsia="Times New Roman"/>
        </w:rPr>
        <w:t>.</w:t>
      </w:r>
    </w:p>
    <w:p w14:paraId="06FE98EA" w14:textId="4FBD99FE" w:rsidR="00315F0D" w:rsidRDefault="00315F0D" w:rsidP="006D438A">
      <w:pPr>
        <w:rPr>
          <w:rFonts w:asciiTheme="minorHAnsi" w:eastAsia="Times New Roman" w:hAnsiTheme="minorHAnsi"/>
        </w:rPr>
      </w:pPr>
    </w:p>
    <w:p w14:paraId="703CF969" w14:textId="77777777" w:rsidR="00C36D58" w:rsidRDefault="0043056D" w:rsidP="006D438A">
      <w:p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See </w:t>
      </w:r>
      <w:r w:rsidR="00E06E54">
        <w:rPr>
          <w:rFonts w:asciiTheme="minorHAnsi" w:eastAsia="Times New Roman" w:hAnsiTheme="minorHAnsi"/>
        </w:rPr>
        <w:t xml:space="preserve">the </w:t>
      </w:r>
      <w:r w:rsidR="006D438A">
        <w:rPr>
          <w:rFonts w:asciiTheme="minorHAnsi" w:eastAsia="Times New Roman" w:hAnsiTheme="minorHAnsi"/>
        </w:rPr>
        <w:t>function</w:t>
      </w:r>
      <w:r w:rsidR="00C36D58">
        <w:rPr>
          <w:rFonts w:asciiTheme="minorHAnsi" w:eastAsia="Times New Roman" w:hAnsiTheme="minorHAnsi"/>
        </w:rPr>
        <w:t>s</w:t>
      </w:r>
    </w:p>
    <w:p w14:paraId="6E391805" w14:textId="77777777" w:rsidR="006D438A" w:rsidRDefault="006D438A" w:rsidP="006D438A">
      <w:p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 </w:t>
      </w:r>
    </w:p>
    <w:p w14:paraId="1F5B60CB" w14:textId="3D01D077" w:rsidR="00E06E54" w:rsidRPr="00104C82" w:rsidDel="00C97133" w:rsidRDefault="006D438A" w:rsidP="006D438A">
      <w:pPr>
        <w:rPr>
          <w:del w:id="155" w:author="bmribler" w:date="2019-01-31T17:40:00Z"/>
          <w:rFonts w:asciiTheme="minorHAnsi" w:eastAsia="Times New Roman" w:hAnsiTheme="minorHAnsi"/>
        </w:rPr>
      </w:pPr>
      <w:r w:rsidRPr="00104C82">
        <w:rPr>
          <w:rFonts w:asciiTheme="minorHAnsi" w:eastAsia="Times New Roman" w:hAnsiTheme="minorHAnsi"/>
        </w:rPr>
        <w:t>herr_t</w:t>
      </w:r>
      <w:r w:rsidR="00E06E54" w:rsidRPr="00104C82">
        <w:rPr>
          <w:rFonts w:asciiTheme="minorHAnsi" w:eastAsia="Times New Roman" w:hAnsiTheme="minorHAnsi"/>
        </w:rPr>
        <w:t xml:space="preserve"> </w:t>
      </w:r>
      <w:r w:rsidRPr="00104C82">
        <w:rPr>
          <w:rFonts w:asciiTheme="minorHAnsi" w:eastAsia="Times New Roman" w:hAnsiTheme="minorHAnsi"/>
        </w:rPr>
        <w:t>H5Dget_dataset_chunk_storage_info(hid_t dset_id,</w:t>
      </w:r>
      <w:ins w:id="156" w:author="bmribler" w:date="2019-01-31T17:40:00Z">
        <w:r w:rsidR="00C97133">
          <w:rPr>
            <w:rFonts w:asciiTheme="minorHAnsi" w:eastAsia="Times New Roman" w:hAnsiTheme="minorHAnsi"/>
          </w:rPr>
          <w:t xml:space="preserve"> </w:t>
        </w:r>
      </w:ins>
      <w:r w:rsidRPr="00104C82">
        <w:rPr>
          <w:rFonts w:asciiTheme="minorHAnsi" w:eastAsia="Times New Roman" w:hAnsiTheme="minorHAnsi"/>
        </w:rPr>
        <w:t xml:space="preserve">H5D_chunk_storage_info_t </w:t>
      </w:r>
      <w:del w:id="157" w:author="bmribler" w:date="2019-01-31T17:41:00Z">
        <w:r w:rsidR="00E06E54" w:rsidRPr="00104C82" w:rsidDel="00C97133">
          <w:rPr>
            <w:rFonts w:asciiTheme="minorHAnsi" w:eastAsia="Times New Roman" w:hAnsiTheme="minorHAnsi"/>
          </w:rPr>
          <w:delText xml:space="preserve"> </w:delText>
        </w:r>
      </w:del>
      <w:del w:id="158" w:author="bmribler" w:date="2019-01-31T17:40:00Z">
        <w:r w:rsidR="00E06E54" w:rsidRPr="00104C82" w:rsidDel="00C97133">
          <w:rPr>
            <w:rFonts w:asciiTheme="minorHAnsi" w:eastAsia="Times New Roman" w:hAnsiTheme="minorHAnsi"/>
          </w:rPr>
          <w:delText xml:space="preserve"> </w:delText>
        </w:r>
      </w:del>
    </w:p>
    <w:p w14:paraId="5292B6D7" w14:textId="77777777" w:rsidR="00C97133" w:rsidRDefault="00E06E54" w:rsidP="006D438A">
      <w:pPr>
        <w:rPr>
          <w:ins w:id="159" w:author="bmribler" w:date="2019-01-31T17:40:00Z"/>
          <w:rFonts w:asciiTheme="minorHAnsi" w:eastAsia="Times New Roman" w:hAnsiTheme="minorHAnsi"/>
        </w:rPr>
      </w:pPr>
      <w:del w:id="160" w:author="bmribler" w:date="2019-01-31T17:40:00Z">
        <w:r w:rsidRPr="00104C82" w:rsidDel="00C97133">
          <w:rPr>
            <w:rFonts w:asciiTheme="minorHAnsi" w:eastAsia="Times New Roman" w:hAnsiTheme="minorHAnsi"/>
          </w:rPr>
          <w:delText xml:space="preserve">       </w:delText>
        </w:r>
      </w:del>
      <w:r w:rsidR="006D438A" w:rsidRPr="00104C82">
        <w:rPr>
          <w:rFonts w:asciiTheme="minorHAnsi" w:eastAsia="Times New Roman" w:hAnsiTheme="minorHAnsi"/>
        </w:rPr>
        <w:t>chunk_st_array[],</w:t>
      </w:r>
    </w:p>
    <w:p w14:paraId="0F9D11A8" w14:textId="1A54AC36" w:rsidR="00C36D58" w:rsidRPr="00104C82" w:rsidRDefault="00C97133">
      <w:pPr>
        <w:ind w:left="4320"/>
        <w:rPr>
          <w:rFonts w:asciiTheme="minorHAnsi" w:eastAsia="Times New Roman" w:hAnsiTheme="minorHAnsi"/>
        </w:rPr>
        <w:pPrChange w:id="161" w:author="bmribler" w:date="2019-01-31T17:41:00Z">
          <w:pPr/>
        </w:pPrChange>
      </w:pPr>
      <w:ins w:id="162" w:author="bmribler" w:date="2019-01-31T17:41:00Z">
        <w:r>
          <w:rPr>
            <w:rFonts w:asciiTheme="minorHAnsi" w:eastAsia="Times New Roman" w:hAnsiTheme="minorHAnsi"/>
          </w:rPr>
          <w:t xml:space="preserve"> </w:t>
        </w:r>
      </w:ins>
      <w:r w:rsidR="006D438A" w:rsidRPr="00104C82">
        <w:rPr>
          <w:rFonts w:asciiTheme="minorHAnsi" w:eastAsia="Times New Roman" w:hAnsiTheme="minorHAnsi"/>
        </w:rPr>
        <w:t xml:space="preserve">unsigned int *num_chunk_dims_ptr) </w:t>
      </w:r>
    </w:p>
    <w:p w14:paraId="17BB1F91" w14:textId="77777777" w:rsidR="00C36D58" w:rsidRPr="00104C82" w:rsidRDefault="00C36D58" w:rsidP="006D438A">
      <w:pPr>
        <w:rPr>
          <w:rFonts w:asciiTheme="minorHAnsi" w:eastAsia="Times New Roman" w:hAnsiTheme="minorHAnsi"/>
        </w:rPr>
      </w:pPr>
      <w:r w:rsidRPr="00104C82">
        <w:rPr>
          <w:rFonts w:asciiTheme="minorHAnsi" w:eastAsia="Times New Roman" w:hAnsiTheme="minorHAnsi"/>
        </w:rPr>
        <w:t>and</w:t>
      </w:r>
    </w:p>
    <w:p w14:paraId="00B6C6BC" w14:textId="77777777" w:rsidR="00C36D58" w:rsidRPr="00104C82" w:rsidRDefault="006A07B0" w:rsidP="006A07B0">
      <w:pPr>
        <w:rPr>
          <w:rFonts w:asciiTheme="minorHAnsi" w:eastAsia="Times New Roman" w:hAnsiTheme="minorHAnsi"/>
        </w:rPr>
      </w:pPr>
      <w:r w:rsidRPr="00104C82">
        <w:rPr>
          <w:rFonts w:asciiTheme="minorHAnsi" w:eastAsia="Times New Roman" w:hAnsiTheme="minorHAnsi"/>
        </w:rPr>
        <w:t>herr_t H5Dget_dataset_storage_info(hid_t dset_id,uint8_t* layout_typeptr,hsize_t* num_chunkptr,uint8_t* storage_status_ptr)</w:t>
      </w:r>
    </w:p>
    <w:p w14:paraId="7EF2D197" w14:textId="77777777" w:rsidR="006D438A" w:rsidRDefault="006D438A" w:rsidP="006D438A">
      <w:pPr>
        <w:rPr>
          <w:rFonts w:asciiTheme="minorHAnsi" w:eastAsia="Times New Roman" w:hAnsiTheme="minorHAnsi"/>
        </w:rPr>
      </w:pPr>
    </w:p>
    <w:p w14:paraId="445F9002" w14:textId="77777777" w:rsidR="006D438A" w:rsidRDefault="006D438A" w:rsidP="006D438A">
      <w:p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in the H5Ddbg.c file and a data structure </w:t>
      </w:r>
    </w:p>
    <w:p w14:paraId="21246F60" w14:textId="77777777" w:rsidR="00E06E54" w:rsidRPr="00E06E54" w:rsidRDefault="00E06E54" w:rsidP="00E06E54">
      <w:pPr>
        <w:rPr>
          <w:rFonts w:ascii="Consolas" w:eastAsia="Times New Roman" w:hAnsi="Consolas"/>
          <w:sz w:val="22"/>
          <w:szCs w:val="22"/>
        </w:rPr>
      </w:pPr>
      <w:r w:rsidRPr="00E06E54">
        <w:rPr>
          <w:rFonts w:ascii="Consolas" w:eastAsia="Times New Roman" w:hAnsi="Consolas"/>
          <w:sz w:val="22"/>
          <w:szCs w:val="22"/>
        </w:rPr>
        <w:t>typedef struct H5D_chunk_storage_info_t {</w:t>
      </w:r>
    </w:p>
    <w:p w14:paraId="0DD176C4" w14:textId="77777777" w:rsidR="00E06E54" w:rsidRPr="00E06E54" w:rsidRDefault="00E06E54" w:rsidP="00E06E54">
      <w:pPr>
        <w:rPr>
          <w:rFonts w:ascii="Consolas" w:eastAsia="Times New Roman" w:hAnsi="Consolas"/>
          <w:sz w:val="22"/>
          <w:szCs w:val="22"/>
        </w:rPr>
      </w:pPr>
      <w:r w:rsidRPr="00E06E54">
        <w:rPr>
          <w:rFonts w:ascii="Consolas" w:eastAsia="Times New Roman" w:hAnsi="Consolas"/>
          <w:sz w:val="22"/>
          <w:szCs w:val="22"/>
        </w:rPr>
        <w:t xml:space="preserve">        uint32_t    </w:t>
      </w:r>
      <w:r>
        <w:rPr>
          <w:rFonts w:ascii="Consolas" w:eastAsia="Times New Roman" w:hAnsi="Consolas"/>
          <w:sz w:val="22"/>
          <w:szCs w:val="22"/>
        </w:rPr>
        <w:t xml:space="preserve">nbytes;                       </w:t>
      </w:r>
      <w:r w:rsidRPr="00E06E54">
        <w:rPr>
          <w:rFonts w:ascii="Consolas" w:eastAsia="Times New Roman" w:hAnsi="Consolas"/>
          <w:sz w:val="22"/>
          <w:szCs w:val="22"/>
        </w:rPr>
        <w:t>/* Size of stored data  */</w:t>
      </w:r>
    </w:p>
    <w:p w14:paraId="37C5FC38" w14:textId="77777777" w:rsidR="00E06E54" w:rsidRPr="00E06E54" w:rsidRDefault="00E06E54" w:rsidP="00E06E54">
      <w:pPr>
        <w:rPr>
          <w:rFonts w:ascii="Consolas" w:eastAsia="Times New Roman" w:hAnsi="Consolas"/>
          <w:sz w:val="22"/>
          <w:szCs w:val="22"/>
        </w:rPr>
      </w:pPr>
      <w:r w:rsidRPr="00E06E54">
        <w:rPr>
          <w:rFonts w:ascii="Consolas" w:eastAsia="Times New Roman" w:hAnsi="Consolas"/>
          <w:sz w:val="22"/>
          <w:szCs w:val="22"/>
        </w:rPr>
        <w:t xml:space="preserve">        hsize_t     chun</w:t>
      </w:r>
      <w:r>
        <w:rPr>
          <w:rFonts w:ascii="Consolas" w:eastAsia="Times New Roman" w:hAnsi="Consolas"/>
          <w:sz w:val="22"/>
          <w:szCs w:val="22"/>
        </w:rPr>
        <w:t>k_offset[H5S_MAX_RANK+1]</w:t>
      </w:r>
      <w:r>
        <w:rPr>
          <w:rStyle w:val="FootnoteReference"/>
          <w:rFonts w:ascii="Consolas" w:eastAsia="Times New Roman" w:hAnsi="Consolas"/>
          <w:sz w:val="22"/>
          <w:szCs w:val="22"/>
        </w:rPr>
        <w:footnoteReference w:id="1"/>
      </w:r>
      <w:r>
        <w:rPr>
          <w:rFonts w:ascii="Consolas" w:eastAsia="Times New Roman" w:hAnsi="Consolas"/>
          <w:sz w:val="22"/>
          <w:szCs w:val="22"/>
        </w:rPr>
        <w:t xml:space="preserve">; </w:t>
      </w:r>
      <w:r w:rsidRPr="00E06E54">
        <w:rPr>
          <w:rFonts w:ascii="Consolas" w:eastAsia="Times New Roman" w:hAnsi="Consolas"/>
          <w:sz w:val="22"/>
          <w:szCs w:val="22"/>
        </w:rPr>
        <w:t>/* Logical offset to start */</w:t>
      </w:r>
    </w:p>
    <w:p w14:paraId="4169C0F8" w14:textId="77777777" w:rsidR="00E06E54" w:rsidRPr="00E06E54" w:rsidRDefault="00E06E54" w:rsidP="00E06E54">
      <w:pPr>
        <w:rPr>
          <w:rFonts w:ascii="Consolas" w:eastAsia="Times New Roman" w:hAnsi="Consolas"/>
          <w:sz w:val="22"/>
          <w:szCs w:val="22"/>
        </w:rPr>
      </w:pPr>
      <w:r w:rsidRPr="00E06E54">
        <w:rPr>
          <w:rFonts w:ascii="Consolas" w:eastAsia="Times New Roman" w:hAnsi="Consolas"/>
          <w:sz w:val="22"/>
          <w:szCs w:val="22"/>
        </w:rPr>
        <w:t xml:space="preserve">        unsigned    chunk_</w:t>
      </w:r>
      <w:r>
        <w:rPr>
          <w:rFonts w:ascii="Consolas" w:eastAsia="Times New Roman" w:hAnsi="Consolas"/>
          <w:sz w:val="22"/>
          <w:szCs w:val="22"/>
        </w:rPr>
        <w:t xml:space="preserve">filter_mask;            </w:t>
      </w:r>
      <w:r w:rsidRPr="00E06E54">
        <w:rPr>
          <w:rFonts w:ascii="Consolas" w:eastAsia="Times New Roman" w:hAnsi="Consolas"/>
          <w:sz w:val="22"/>
          <w:szCs w:val="22"/>
        </w:rPr>
        <w:t>/* Excluded filters     */</w:t>
      </w:r>
    </w:p>
    <w:p w14:paraId="111CAEA8" w14:textId="77777777" w:rsidR="00E06E54" w:rsidRPr="00E06E54" w:rsidRDefault="00E06E54" w:rsidP="00E06E54">
      <w:pPr>
        <w:rPr>
          <w:rFonts w:ascii="Consolas" w:eastAsia="Times New Roman" w:hAnsi="Consolas"/>
          <w:sz w:val="22"/>
          <w:szCs w:val="22"/>
        </w:rPr>
      </w:pPr>
      <w:r w:rsidRPr="00E06E54">
        <w:rPr>
          <w:rFonts w:ascii="Consolas" w:eastAsia="Times New Roman" w:hAnsi="Consolas"/>
          <w:sz w:val="22"/>
          <w:szCs w:val="22"/>
        </w:rPr>
        <w:t xml:space="preserve">        haddr_t     </w:t>
      </w:r>
      <w:r>
        <w:rPr>
          <w:rFonts w:ascii="Consolas" w:eastAsia="Times New Roman" w:hAnsi="Consolas"/>
          <w:sz w:val="22"/>
          <w:szCs w:val="22"/>
        </w:rPr>
        <w:t xml:space="preserve">chunk_addr;                   </w:t>
      </w:r>
      <w:r w:rsidRPr="00E06E54">
        <w:rPr>
          <w:rFonts w:ascii="Consolas" w:eastAsia="Times New Roman" w:hAnsi="Consolas"/>
          <w:sz w:val="22"/>
          <w:szCs w:val="22"/>
        </w:rPr>
        <w:t>/* Address of chunk in file */</w:t>
      </w:r>
    </w:p>
    <w:p w14:paraId="14651E3A" w14:textId="77777777" w:rsidR="006D438A" w:rsidRPr="00E06E54" w:rsidRDefault="00E06E54" w:rsidP="00E06E54">
      <w:pPr>
        <w:rPr>
          <w:rFonts w:ascii="Consolas" w:eastAsia="Times New Roman" w:hAnsi="Consolas"/>
          <w:sz w:val="22"/>
          <w:szCs w:val="22"/>
        </w:rPr>
      </w:pPr>
      <w:r w:rsidRPr="00E06E54">
        <w:rPr>
          <w:rFonts w:ascii="Consolas" w:eastAsia="Times New Roman" w:hAnsi="Consolas"/>
          <w:sz w:val="22"/>
          <w:szCs w:val="22"/>
        </w:rPr>
        <w:t>} H5D_chunk_storage_info_t;</w:t>
      </w:r>
    </w:p>
    <w:p w14:paraId="06455D95" w14:textId="77777777" w:rsidR="00E06E54" w:rsidRDefault="00E06E54" w:rsidP="00E06E54">
      <w:pPr>
        <w:rPr>
          <w:rFonts w:asciiTheme="minorHAnsi" w:eastAsia="Times New Roman" w:hAnsiTheme="minorHAnsi"/>
        </w:rPr>
      </w:pPr>
    </w:p>
    <w:p w14:paraId="2E23CDAF" w14:textId="77777777" w:rsidR="00E06E54" w:rsidRDefault="00E06E54" w:rsidP="00E06E54">
      <w:p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in the H5Dpublic.h </w:t>
      </w:r>
      <w:r w:rsidR="00315F0D">
        <w:rPr>
          <w:rFonts w:asciiTheme="minorHAnsi" w:eastAsia="Times New Roman" w:hAnsiTheme="minorHAnsi"/>
        </w:rPr>
        <w:t>file in that branch</w:t>
      </w:r>
      <w:r>
        <w:rPr>
          <w:rFonts w:asciiTheme="minorHAnsi" w:eastAsia="Times New Roman" w:hAnsiTheme="minorHAnsi"/>
        </w:rPr>
        <w:t xml:space="preserve">. </w:t>
      </w:r>
    </w:p>
    <w:p w14:paraId="2E968107" w14:textId="77777777" w:rsidR="00E1711B" w:rsidRDefault="00E1711B" w:rsidP="00E06E54">
      <w:pPr>
        <w:rPr>
          <w:rFonts w:asciiTheme="minorHAnsi" w:eastAsia="Times New Roman" w:hAnsiTheme="minorHAnsi"/>
        </w:rPr>
      </w:pPr>
    </w:p>
    <w:p w14:paraId="5EE0A3D6" w14:textId="1A4194F3" w:rsidR="00E1711B" w:rsidRDefault="00E1711B" w:rsidP="00E06E54">
      <w:p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The example </w:t>
      </w:r>
      <w:r w:rsidR="00C91746">
        <w:rPr>
          <w:rStyle w:val="Hyperlink"/>
          <w:rFonts w:asciiTheme="minorHAnsi" w:eastAsia="Times New Roman" w:hAnsiTheme="minorHAnsi"/>
        </w:rPr>
        <w:fldChar w:fldCharType="begin"/>
      </w:r>
      <w:r w:rsidR="00C91746">
        <w:rPr>
          <w:rStyle w:val="Hyperlink"/>
          <w:rFonts w:asciiTheme="minorHAnsi" w:eastAsia="Times New Roman" w:hAnsiTheme="minorHAnsi"/>
        </w:rPr>
        <w:instrText xml:space="preserve"> HYPERLINK "https://bitbucket.hdfgroup.org/users/myang6/repos/hdf5/browse/examples/h5dstoreinfo.c" </w:instrText>
      </w:r>
      <w:r w:rsidR="00C91746">
        <w:rPr>
          <w:rStyle w:val="Hyperlink"/>
          <w:rFonts w:asciiTheme="minorHAnsi" w:eastAsia="Times New Roman" w:hAnsiTheme="minorHAnsi"/>
        </w:rPr>
        <w:fldChar w:fldCharType="separate"/>
      </w:r>
      <w:r w:rsidR="00C36D58" w:rsidRPr="00C36D58">
        <w:rPr>
          <w:rStyle w:val="Hyperlink"/>
          <w:rFonts w:asciiTheme="minorHAnsi" w:eastAsia="Times New Roman" w:hAnsiTheme="minorHAnsi"/>
        </w:rPr>
        <w:t>h5ds</w:t>
      </w:r>
      <w:ins w:id="163" w:author="bmribler" w:date="2018-08-17T11:20:00Z">
        <w:r w:rsidR="00EA2EDF">
          <w:rPr>
            <w:rStyle w:val="Hyperlink"/>
            <w:rFonts w:asciiTheme="minorHAnsi" w:eastAsia="Times New Roman" w:hAnsiTheme="minorHAnsi"/>
          </w:rPr>
          <w:t>t</w:t>
        </w:r>
      </w:ins>
      <w:r w:rsidR="00C36D58" w:rsidRPr="00C36D58">
        <w:rPr>
          <w:rStyle w:val="Hyperlink"/>
          <w:rFonts w:asciiTheme="minorHAnsi" w:eastAsia="Times New Roman" w:hAnsiTheme="minorHAnsi"/>
        </w:rPr>
        <w:t>oreinfo.c</w:t>
      </w:r>
      <w:r w:rsidR="00C91746">
        <w:rPr>
          <w:rStyle w:val="Hyperlink"/>
          <w:rFonts w:asciiTheme="minorHAnsi" w:eastAsia="Times New Roman" w:hAnsiTheme="minorHAnsi"/>
        </w:rPr>
        <w:fldChar w:fldCharType="end"/>
      </w:r>
      <w:r w:rsidR="00C36D58">
        <w:rPr>
          <w:rFonts w:asciiTheme="minorHAnsi" w:eastAsia="Times New Roman" w:hAnsiTheme="minorHAnsi"/>
        </w:rPr>
        <w:t xml:space="preserve"> </w:t>
      </w:r>
      <w:r w:rsidR="00FC26C5">
        <w:rPr>
          <w:rFonts w:asciiTheme="minorHAnsi" w:eastAsia="Times New Roman" w:hAnsiTheme="minorHAnsi"/>
        </w:rPr>
        <w:t xml:space="preserve">in the examples directory of the branch </w:t>
      </w:r>
      <w:r w:rsidR="00C36D58">
        <w:rPr>
          <w:rFonts w:asciiTheme="minorHAnsi" w:eastAsia="Times New Roman" w:hAnsiTheme="minorHAnsi"/>
        </w:rPr>
        <w:t>shows the usage</w:t>
      </w:r>
      <w:r w:rsidR="006A07B0">
        <w:rPr>
          <w:rFonts w:asciiTheme="minorHAnsi" w:eastAsia="Times New Roman" w:hAnsiTheme="minorHAnsi"/>
        </w:rPr>
        <w:t xml:space="preserve"> of the functions</w:t>
      </w:r>
      <w:r w:rsidR="00C36D58">
        <w:rPr>
          <w:rFonts w:asciiTheme="minorHAnsi" w:eastAsia="Times New Roman" w:hAnsiTheme="minorHAnsi"/>
        </w:rPr>
        <w:t xml:space="preserve">. </w:t>
      </w:r>
    </w:p>
    <w:p w14:paraId="6AFA2EB8" w14:textId="77777777" w:rsidR="00FC26C5" w:rsidRDefault="00FC26C5" w:rsidP="00E06E54">
      <w:pPr>
        <w:rPr>
          <w:rFonts w:asciiTheme="minorHAnsi" w:eastAsia="Times New Roman" w:hAnsiTheme="minorHAnsi"/>
        </w:rPr>
      </w:pPr>
    </w:p>
    <w:p w14:paraId="1ADF2ADA" w14:textId="77777777" w:rsidR="00FC26C5" w:rsidRDefault="005A577F" w:rsidP="00E06E54">
      <w:p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The </w:t>
      </w:r>
      <w:r w:rsidR="00FC26C5">
        <w:rPr>
          <w:rFonts w:asciiTheme="minorHAnsi" w:eastAsia="Times New Roman" w:hAnsiTheme="minorHAnsi"/>
        </w:rPr>
        <w:t xml:space="preserve">prototype was implemented against 1.8.17. </w:t>
      </w:r>
      <w:r>
        <w:rPr>
          <w:rFonts w:asciiTheme="minorHAnsi" w:eastAsia="Times New Roman" w:hAnsiTheme="minorHAnsi"/>
        </w:rPr>
        <w:t>In HDF5 1.8.* series B-trees</w:t>
      </w:r>
      <w:r w:rsidR="005D2273">
        <w:rPr>
          <w:rFonts w:asciiTheme="minorHAnsi" w:eastAsia="Times New Roman" w:hAnsiTheme="minorHAnsi"/>
        </w:rPr>
        <w:t xml:space="preserve"> version 1 </w:t>
      </w:r>
      <w:r>
        <w:rPr>
          <w:rFonts w:asciiTheme="minorHAnsi" w:eastAsia="Times New Roman" w:hAnsiTheme="minorHAnsi"/>
        </w:rPr>
        <w:t xml:space="preserve">are used for </w:t>
      </w:r>
      <w:r w:rsidR="005D2273">
        <w:rPr>
          <w:rFonts w:asciiTheme="minorHAnsi" w:eastAsia="Times New Roman" w:hAnsiTheme="minorHAnsi"/>
        </w:rPr>
        <w:t>chunks indexing. I</w:t>
      </w:r>
      <w:r>
        <w:rPr>
          <w:rFonts w:asciiTheme="minorHAnsi" w:eastAsia="Times New Roman" w:hAnsiTheme="minorHAnsi"/>
        </w:rPr>
        <w:t xml:space="preserve">n HDF5 1.10.0 </w:t>
      </w:r>
      <w:r w:rsidR="005D2273">
        <w:rPr>
          <w:rFonts w:asciiTheme="minorHAnsi" w:eastAsia="Times New Roman" w:hAnsiTheme="minorHAnsi"/>
        </w:rPr>
        <w:t>new chunk indexing schemas were introduced</w:t>
      </w:r>
      <w:r>
        <w:rPr>
          <w:rFonts w:asciiTheme="minorHAnsi" w:eastAsia="Times New Roman" w:hAnsiTheme="minorHAnsi"/>
        </w:rPr>
        <w:t xml:space="preserve"> for datasets with unlimited and fixed size dimensions</w:t>
      </w:r>
      <w:r w:rsidR="005D2273">
        <w:rPr>
          <w:rFonts w:asciiTheme="minorHAnsi" w:eastAsia="Times New Roman" w:hAnsiTheme="minorHAnsi"/>
        </w:rPr>
        <w:t xml:space="preserve">. See </w:t>
      </w:r>
      <w:hyperlink r:id="rId15" w:history="1">
        <w:r w:rsidRPr="005A577F">
          <w:rPr>
            <w:rStyle w:val="Hyperlink"/>
            <w:rFonts w:asciiTheme="minorHAnsi" w:eastAsia="Times New Roman" w:hAnsiTheme="minorHAnsi"/>
          </w:rPr>
          <w:t>File Format Spec, Appendix C</w:t>
        </w:r>
      </w:hyperlink>
      <w:r>
        <w:rPr>
          <w:rFonts w:asciiTheme="minorHAnsi" w:eastAsia="Times New Roman" w:hAnsiTheme="minorHAnsi"/>
        </w:rPr>
        <w:t xml:space="preserve"> for more information.</w:t>
      </w:r>
    </w:p>
    <w:p w14:paraId="7E7BB725" w14:textId="77777777" w:rsidR="005A577F" w:rsidRDefault="005A577F" w:rsidP="00E06E54">
      <w:pPr>
        <w:rPr>
          <w:rFonts w:asciiTheme="minorHAnsi" w:eastAsia="Times New Roman" w:hAnsiTheme="minorHAnsi"/>
        </w:rPr>
      </w:pPr>
    </w:p>
    <w:p w14:paraId="6B2E115B" w14:textId="14309388" w:rsidR="005A577F" w:rsidRDefault="00875BA3" w:rsidP="00E06E54">
      <w:p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P</w:t>
      </w:r>
      <w:r w:rsidR="005A577F">
        <w:rPr>
          <w:rFonts w:asciiTheme="minorHAnsi" w:eastAsia="Times New Roman" w:hAnsiTheme="minorHAnsi"/>
        </w:rPr>
        <w:t xml:space="preserve">rototype implementation </w:t>
      </w:r>
      <w:r w:rsidR="00433C22">
        <w:rPr>
          <w:rFonts w:asciiTheme="minorHAnsi" w:eastAsia="Times New Roman" w:hAnsiTheme="minorHAnsi"/>
        </w:rPr>
        <w:t>addres</w:t>
      </w:r>
      <w:r>
        <w:rPr>
          <w:rFonts w:asciiTheme="minorHAnsi" w:eastAsia="Times New Roman" w:hAnsiTheme="minorHAnsi"/>
        </w:rPr>
        <w:t>sed the needs of Task 28. They were not created to be generalized enough to work with other use c</w:t>
      </w:r>
      <w:r w:rsidR="0082645A">
        <w:rPr>
          <w:rFonts w:asciiTheme="minorHAnsi" w:eastAsia="Times New Roman" w:hAnsiTheme="minorHAnsi"/>
        </w:rPr>
        <w:t>ases;</w:t>
      </w:r>
      <w:r>
        <w:rPr>
          <w:rFonts w:asciiTheme="minorHAnsi" w:eastAsia="Times New Roman" w:hAnsiTheme="minorHAnsi"/>
        </w:rPr>
        <w:t xml:space="preserve"> for example, query the chunks that cover a specified hyperslab selection</w:t>
      </w:r>
      <w:r w:rsidR="0082645A">
        <w:rPr>
          <w:rFonts w:asciiTheme="minorHAnsi" w:eastAsia="Times New Roman" w:hAnsiTheme="minorHAnsi"/>
        </w:rPr>
        <w:t xml:space="preserve"> (i.e., a number of chunks </w:t>
      </w:r>
      <w:r w:rsidR="00972777">
        <w:rPr>
          <w:rFonts w:asciiTheme="minorHAnsi" w:eastAsia="Times New Roman" w:hAnsiTheme="minorHAnsi"/>
        </w:rPr>
        <w:t>that have nonempty intersection with</w:t>
      </w:r>
      <w:r w:rsidR="0082645A">
        <w:rPr>
          <w:rFonts w:asciiTheme="minorHAnsi" w:eastAsia="Times New Roman" w:hAnsiTheme="minorHAnsi"/>
        </w:rPr>
        <w:t xml:space="preserve"> </w:t>
      </w:r>
      <w:r w:rsidR="00972777">
        <w:rPr>
          <w:rFonts w:asciiTheme="minorHAnsi" w:eastAsia="Times New Roman" w:hAnsiTheme="minorHAnsi"/>
        </w:rPr>
        <w:t xml:space="preserve">a </w:t>
      </w:r>
      <w:r w:rsidR="0082645A">
        <w:rPr>
          <w:rFonts w:asciiTheme="minorHAnsi" w:eastAsia="Times New Roman" w:hAnsiTheme="minorHAnsi"/>
        </w:rPr>
        <w:t>specified selection, and their logical coordinates, sizes, filter masks and addresses)</w:t>
      </w:r>
      <w:r w:rsidR="00972777">
        <w:rPr>
          <w:rFonts w:asciiTheme="minorHAnsi" w:eastAsia="Times New Roman" w:hAnsiTheme="minorHAnsi"/>
        </w:rPr>
        <w:t>, or find out a selection that only contains chunks that exist in the file.</w:t>
      </w:r>
    </w:p>
    <w:p w14:paraId="615CC745" w14:textId="77777777" w:rsidR="0082645A" w:rsidRDefault="0082645A" w:rsidP="00E06E54">
      <w:pPr>
        <w:rPr>
          <w:rFonts w:asciiTheme="minorHAnsi" w:eastAsia="Times New Roman" w:hAnsiTheme="minorHAnsi"/>
        </w:rPr>
      </w:pPr>
    </w:p>
    <w:p w14:paraId="3F557B9B" w14:textId="26ACD030" w:rsidR="0082645A" w:rsidRDefault="0082645A" w:rsidP="00E06E54">
      <w:p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The next section introduces the functions that address th</w:t>
      </w:r>
      <w:r w:rsidR="00972777">
        <w:rPr>
          <w:rFonts w:asciiTheme="minorHAnsi" w:eastAsia="Times New Roman" w:hAnsiTheme="minorHAnsi"/>
        </w:rPr>
        <w:t>ose</w:t>
      </w:r>
      <w:r>
        <w:rPr>
          <w:rFonts w:asciiTheme="minorHAnsi" w:eastAsia="Times New Roman" w:hAnsiTheme="minorHAnsi"/>
        </w:rPr>
        <w:t xml:space="preserve"> requirement</w:t>
      </w:r>
      <w:r w:rsidR="00972777">
        <w:rPr>
          <w:rFonts w:asciiTheme="minorHAnsi" w:eastAsia="Times New Roman" w:hAnsiTheme="minorHAnsi"/>
        </w:rPr>
        <w:t>s</w:t>
      </w:r>
      <w:r>
        <w:rPr>
          <w:rFonts w:asciiTheme="minorHAnsi" w:eastAsia="Times New Roman" w:hAnsiTheme="minorHAnsi"/>
        </w:rPr>
        <w:t xml:space="preserve"> too.</w:t>
      </w:r>
    </w:p>
    <w:p w14:paraId="5A951A82" w14:textId="245FEEB5" w:rsidR="00972777" w:rsidDel="008D7769" w:rsidRDefault="00972777" w:rsidP="00E06E54">
      <w:pPr>
        <w:rPr>
          <w:del w:id="164" w:author="bmribler" w:date="2018-08-17T19:27:00Z"/>
          <w:rFonts w:asciiTheme="minorHAnsi" w:eastAsia="Times New Roman" w:hAnsiTheme="minorHAnsi"/>
        </w:rPr>
      </w:pPr>
    </w:p>
    <w:p w14:paraId="2526E02B" w14:textId="5C1E01DA" w:rsidR="00972777" w:rsidDel="008D7769" w:rsidRDefault="00972777" w:rsidP="00E06E54">
      <w:pPr>
        <w:rPr>
          <w:del w:id="165" w:author="bmribler" w:date="2018-08-17T19:27:00Z"/>
          <w:rFonts w:asciiTheme="minorHAnsi" w:eastAsia="Times New Roman" w:hAnsiTheme="minorHAnsi"/>
        </w:rPr>
      </w:pPr>
    </w:p>
    <w:p w14:paraId="4D73C578" w14:textId="0639FD9D" w:rsidR="0043056D" w:rsidRPr="005B309D" w:rsidDel="008D7769" w:rsidRDefault="0043056D" w:rsidP="00D948D2">
      <w:pPr>
        <w:rPr>
          <w:del w:id="166" w:author="bmribler" w:date="2018-08-17T19:27:00Z"/>
          <w:rFonts w:asciiTheme="minorHAnsi" w:eastAsia="Times New Roman" w:hAnsiTheme="minorHAnsi"/>
        </w:rPr>
      </w:pPr>
    </w:p>
    <w:p w14:paraId="6D6B7677" w14:textId="79C31559" w:rsidR="00C51C12" w:rsidRPr="00C51C12" w:rsidDel="008D7769" w:rsidRDefault="00C51C12" w:rsidP="00C51C12">
      <w:pPr>
        <w:pStyle w:val="Heading2"/>
        <w:ind w:left="0" w:firstLine="0"/>
        <w:rPr>
          <w:del w:id="167" w:author="bmribler" w:date="2018-08-17T19:27:00Z"/>
        </w:rPr>
      </w:pPr>
    </w:p>
    <w:p w14:paraId="4EACA652" w14:textId="2503F879" w:rsidR="00A873EC" w:rsidRPr="00C51C12" w:rsidDel="008D7769" w:rsidRDefault="00A873EC" w:rsidP="00C51C12">
      <w:pPr>
        <w:pStyle w:val="Heading2"/>
        <w:rPr>
          <w:del w:id="168" w:author="bmribler" w:date="2018-08-17T19:27:00Z"/>
          <w:rFonts w:asciiTheme="majorHAnsi" w:hAnsiTheme="majorHAnsi"/>
          <w:sz w:val="28"/>
          <w:szCs w:val="28"/>
        </w:rPr>
      </w:pPr>
      <w:del w:id="169" w:author="bmribler" w:date="2018-08-17T19:27:00Z">
        <w:r w:rsidDel="008D7769">
          <w:br w:type="page"/>
        </w:r>
      </w:del>
    </w:p>
    <w:p w14:paraId="507571A1" w14:textId="77777777" w:rsidR="00F52DB0" w:rsidRDefault="0082267B" w:rsidP="0080397F">
      <w:pPr>
        <w:pStyle w:val="Heading1"/>
      </w:pPr>
      <w:r>
        <w:t>New functions to query chunks</w:t>
      </w:r>
    </w:p>
    <w:p w14:paraId="4494FF29" w14:textId="26D2715F" w:rsidR="007965C0" w:rsidDel="00696F4D" w:rsidRDefault="00F850D3">
      <w:pPr>
        <w:rPr>
          <w:del w:id="170" w:author="bmribler" w:date="2018-08-17T11:27:00Z"/>
          <w:rFonts w:asciiTheme="minorHAnsi" w:hAnsiTheme="minorHAnsi"/>
        </w:rPr>
      </w:pPr>
      <w:r>
        <w:rPr>
          <w:rFonts w:asciiTheme="minorHAnsi" w:hAnsiTheme="minorHAnsi"/>
        </w:rPr>
        <w:t>This section proposes the</w:t>
      </w:r>
      <w:r w:rsidR="00FF595C">
        <w:rPr>
          <w:rFonts w:asciiTheme="minorHAnsi" w:hAnsiTheme="minorHAnsi"/>
        </w:rPr>
        <w:t xml:space="preserve"> functions to be </w:t>
      </w:r>
      <w:r>
        <w:rPr>
          <w:rFonts w:asciiTheme="minorHAnsi" w:hAnsiTheme="minorHAnsi"/>
        </w:rPr>
        <w:t xml:space="preserve">added </w:t>
      </w:r>
      <w:r w:rsidR="00A711AF">
        <w:rPr>
          <w:rFonts w:asciiTheme="minorHAnsi" w:hAnsiTheme="minorHAnsi"/>
        </w:rPr>
        <w:t xml:space="preserve">to the </w:t>
      </w:r>
      <w:r w:rsidR="00892B24">
        <w:rPr>
          <w:rFonts w:asciiTheme="minorHAnsi" w:hAnsiTheme="minorHAnsi"/>
        </w:rPr>
        <w:t xml:space="preserve">HDF5 C </w:t>
      </w:r>
      <w:r w:rsidR="00A711AF">
        <w:rPr>
          <w:rFonts w:asciiTheme="minorHAnsi" w:hAnsiTheme="minorHAnsi"/>
        </w:rPr>
        <w:t>library</w:t>
      </w:r>
      <w:ins w:id="171" w:author="bmribler" w:date="2018-08-17T11:27:00Z">
        <w:r w:rsidR="00696F4D">
          <w:rPr>
            <w:rFonts w:asciiTheme="minorHAnsi" w:hAnsiTheme="minorHAnsi"/>
          </w:rPr>
          <w:t xml:space="preserve"> for querying </w:t>
        </w:r>
      </w:ins>
      <w:del w:id="172" w:author="bmribler" w:date="2018-08-17T11:27:00Z">
        <w:r w:rsidR="00A711AF" w:rsidDel="00696F4D">
          <w:rPr>
            <w:rFonts w:asciiTheme="minorHAnsi" w:hAnsiTheme="minorHAnsi"/>
          </w:rPr>
          <w:delText>.</w:delText>
        </w:r>
      </w:del>
      <w:ins w:id="173" w:author="bmribler" w:date="2018-08-17T11:27:00Z">
        <w:r w:rsidR="00696F4D">
          <w:rPr>
            <w:rFonts w:asciiTheme="minorHAnsi" w:hAnsiTheme="minorHAnsi"/>
          </w:rPr>
          <w:t xml:space="preserve">the number of chunks in a dataset selection and a chunk’s storage size, filter mask, address in the file, and </w:t>
        </w:r>
      </w:ins>
      <w:ins w:id="174" w:author="bmribler" w:date="2018-10-30T13:21:00Z">
        <w:r w:rsidR="00AB1FCD">
          <w:rPr>
            <w:rFonts w:asciiTheme="minorHAnsi" w:hAnsiTheme="minorHAnsi"/>
          </w:rPr>
          <w:t xml:space="preserve">offset </w:t>
        </w:r>
      </w:ins>
      <w:ins w:id="175" w:author="bmribler" w:date="2018-08-17T11:27:00Z">
        <w:r w:rsidR="00696F4D">
          <w:rPr>
            <w:rFonts w:asciiTheme="minorHAnsi" w:hAnsiTheme="minorHAnsi"/>
          </w:rPr>
          <w:t>coordinates.</w:t>
        </w:r>
      </w:ins>
      <w:ins w:id="176" w:author="bmribler" w:date="2018-08-17T11:29:00Z">
        <w:r w:rsidR="00696F4D">
          <w:rPr>
            <w:rFonts w:asciiTheme="minorHAnsi" w:hAnsiTheme="minorHAnsi"/>
          </w:rPr>
          <w:t xml:space="preserve">  They are:</w:t>
        </w:r>
      </w:ins>
    </w:p>
    <w:p w14:paraId="230DA149" w14:textId="77777777" w:rsidR="00F850D3" w:rsidRDefault="00F850D3">
      <w:pPr>
        <w:rPr>
          <w:rFonts w:asciiTheme="minorHAnsi" w:hAnsiTheme="minorHAnsi"/>
        </w:rPr>
      </w:pPr>
    </w:p>
    <w:p w14:paraId="5CF13BBE" w14:textId="689A402F" w:rsidR="00FF595C" w:rsidDel="00696F4D" w:rsidRDefault="00FF595C">
      <w:pPr>
        <w:rPr>
          <w:del w:id="177" w:author="bmribler" w:date="2018-08-17T11:27:00Z"/>
          <w:rFonts w:asciiTheme="minorHAnsi" w:hAnsiTheme="minorHAnsi"/>
        </w:rPr>
      </w:pPr>
      <w:del w:id="178" w:author="bmribler" w:date="2018-08-17T11:27:00Z">
        <w:r w:rsidDel="00696F4D">
          <w:rPr>
            <w:rFonts w:asciiTheme="minorHAnsi" w:hAnsiTheme="minorHAnsi"/>
          </w:rPr>
          <w:delText xml:space="preserve">The functions allow to query </w:delText>
        </w:r>
        <w:r w:rsidR="00F850D3" w:rsidDel="00696F4D">
          <w:rPr>
            <w:rFonts w:asciiTheme="minorHAnsi" w:hAnsiTheme="minorHAnsi"/>
          </w:rPr>
          <w:delText>the number of chunks in a dataset selection, chunk’s storage size, filter mask, address in the file, and logical coordinates.</w:delText>
        </w:r>
      </w:del>
    </w:p>
    <w:p w14:paraId="2D8DDA24" w14:textId="77777777" w:rsidR="00F850D3" w:rsidRDefault="00F850D3">
      <w:pPr>
        <w:rPr>
          <w:rFonts w:asciiTheme="minorHAnsi" w:hAnsiTheme="minorHAnsi"/>
        </w:rPr>
      </w:pPr>
    </w:p>
    <w:p w14:paraId="6CFF5975" w14:textId="7CAA7743" w:rsidR="00B30A6B" w:rsidRDefault="00972777">
      <w:pPr>
        <w:rPr>
          <w:rFonts w:asciiTheme="minorHAnsi" w:hAnsiTheme="minorHAnsi"/>
        </w:rPr>
      </w:pPr>
      <w:del w:id="179" w:author="bmribler" w:date="2018-08-17T11:29:00Z">
        <w:r w:rsidDel="00696F4D">
          <w:rPr>
            <w:rFonts w:ascii="Consolas" w:eastAsia="Times New Roman" w:hAnsi="Consolas"/>
            <w:color w:val="000000"/>
            <w:sz w:val="22"/>
            <w:szCs w:val="22"/>
          </w:rPr>
          <w:delText xml:space="preserve">The </w:delText>
        </w:r>
      </w:del>
      <w:r w:rsidRPr="00892B24">
        <w:rPr>
          <w:rFonts w:ascii="Consolas" w:eastAsia="Times New Roman" w:hAnsi="Consolas"/>
          <w:color w:val="000000"/>
          <w:sz w:val="22"/>
          <w:szCs w:val="22"/>
        </w:rPr>
        <w:t>H5Dget_chunk</w:t>
      </w:r>
      <w:r>
        <w:rPr>
          <w:rFonts w:ascii="Consolas" w:eastAsia="Times New Roman" w:hAnsi="Consolas"/>
          <w:color w:val="000000"/>
          <w:sz w:val="22"/>
          <w:szCs w:val="22"/>
        </w:rPr>
        <w:t>_info_by_coord</w:t>
      </w:r>
      <w:del w:id="180" w:author="bmribler" w:date="2018-08-17T11:31:00Z">
        <w:r w:rsidDel="00696F4D">
          <w:rPr>
            <w:rFonts w:asciiTheme="minorHAnsi" w:hAnsiTheme="minorHAnsi"/>
          </w:rPr>
          <w:delText xml:space="preserve"> function</w:delText>
        </w:r>
      </w:del>
      <w:ins w:id="181" w:author="bmribler" w:date="2018-08-17T11:29:00Z">
        <w:r w:rsidR="00696F4D">
          <w:rPr>
            <w:rFonts w:asciiTheme="minorHAnsi" w:hAnsiTheme="minorHAnsi"/>
          </w:rPr>
          <w:t>:</w:t>
        </w:r>
      </w:ins>
      <w:r>
        <w:rPr>
          <w:rFonts w:asciiTheme="minorHAnsi" w:hAnsiTheme="minorHAnsi"/>
        </w:rPr>
        <w:t xml:space="preserve"> </w:t>
      </w:r>
      <w:del w:id="182" w:author="bmribler" w:date="2018-08-17T11:32:00Z">
        <w:r w:rsidDel="00696F4D">
          <w:rPr>
            <w:rFonts w:asciiTheme="minorHAnsi" w:hAnsiTheme="minorHAnsi"/>
          </w:rPr>
          <w:delText xml:space="preserve">is </w:delText>
        </w:r>
      </w:del>
      <w:del w:id="183" w:author="bmribler" w:date="2018-08-17T11:30:00Z">
        <w:r w:rsidDel="00696F4D">
          <w:rPr>
            <w:rFonts w:asciiTheme="minorHAnsi" w:hAnsiTheme="minorHAnsi"/>
          </w:rPr>
          <w:delText xml:space="preserve">designed </w:delText>
        </w:r>
      </w:del>
      <w:del w:id="184" w:author="bmribler" w:date="2018-08-17T11:32:00Z">
        <w:r w:rsidDel="00696F4D">
          <w:rPr>
            <w:rFonts w:asciiTheme="minorHAnsi" w:hAnsiTheme="minorHAnsi"/>
          </w:rPr>
          <w:delText xml:space="preserve">to </w:delText>
        </w:r>
      </w:del>
      <w:r>
        <w:rPr>
          <w:rFonts w:asciiTheme="minorHAnsi" w:hAnsiTheme="minorHAnsi"/>
        </w:rPr>
        <w:t>return</w:t>
      </w:r>
      <w:ins w:id="185" w:author="bmribler" w:date="2018-08-17T11:32:00Z">
        <w:r w:rsidR="00696F4D">
          <w:rPr>
            <w:rFonts w:asciiTheme="minorHAnsi" w:hAnsiTheme="minorHAnsi"/>
          </w:rPr>
          <w:t>s</w:t>
        </w:r>
      </w:ins>
      <w:r>
        <w:rPr>
          <w:rFonts w:asciiTheme="minorHAnsi" w:hAnsiTheme="minorHAnsi"/>
        </w:rPr>
        <w:t xml:space="preserve"> information about an existing chunk </w:t>
      </w:r>
      <w:del w:id="186" w:author="bmribler" w:date="2018-08-17T11:29:00Z">
        <w:r w:rsidDel="00696F4D">
          <w:rPr>
            <w:rFonts w:asciiTheme="minorHAnsi" w:hAnsiTheme="minorHAnsi"/>
          </w:rPr>
          <w:delText xml:space="preserve">and </w:delText>
        </w:r>
      </w:del>
      <w:r>
        <w:rPr>
          <w:rFonts w:asciiTheme="minorHAnsi" w:hAnsiTheme="minorHAnsi"/>
        </w:rPr>
        <w:t xml:space="preserve">or </w:t>
      </w:r>
      <w:del w:id="187" w:author="bmribler" w:date="2018-08-17T11:30:00Z">
        <w:r w:rsidDel="00696F4D">
          <w:rPr>
            <w:rFonts w:asciiTheme="minorHAnsi" w:hAnsiTheme="minorHAnsi"/>
          </w:rPr>
          <w:delText>provide a hint</w:delText>
        </w:r>
      </w:del>
      <w:ins w:id="188" w:author="bmribler" w:date="2018-08-17T11:30:00Z">
        <w:r w:rsidR="00696F4D">
          <w:rPr>
            <w:rFonts w:asciiTheme="minorHAnsi" w:hAnsiTheme="minorHAnsi"/>
          </w:rPr>
          <w:t>report</w:t>
        </w:r>
      </w:ins>
      <w:ins w:id="189" w:author="bmribler" w:date="2018-08-17T11:32:00Z">
        <w:r w:rsidR="00696F4D">
          <w:rPr>
            <w:rFonts w:asciiTheme="minorHAnsi" w:hAnsiTheme="minorHAnsi"/>
          </w:rPr>
          <w:t>s</w:t>
        </w:r>
      </w:ins>
      <w:r>
        <w:rPr>
          <w:rFonts w:asciiTheme="minorHAnsi" w:hAnsiTheme="minorHAnsi"/>
        </w:rPr>
        <w:t xml:space="preserve"> that </w:t>
      </w:r>
      <w:ins w:id="190" w:author="bmribler" w:date="2018-08-17T11:31:00Z">
        <w:r w:rsidR="00696F4D">
          <w:rPr>
            <w:rFonts w:asciiTheme="minorHAnsi" w:hAnsiTheme="minorHAnsi"/>
          </w:rPr>
          <w:t xml:space="preserve">a </w:t>
        </w:r>
      </w:ins>
      <w:r>
        <w:rPr>
          <w:rFonts w:asciiTheme="minorHAnsi" w:hAnsiTheme="minorHAnsi"/>
        </w:rPr>
        <w:t xml:space="preserve">chunk doesn't exist. </w:t>
      </w:r>
    </w:p>
    <w:p w14:paraId="7A42E14C" w14:textId="77777777" w:rsidR="00B30A6B" w:rsidRDefault="00B30A6B">
      <w:pPr>
        <w:rPr>
          <w:rFonts w:asciiTheme="minorHAnsi" w:hAnsiTheme="minorHAnsi"/>
        </w:rPr>
      </w:pPr>
    </w:p>
    <w:p w14:paraId="2FA4E036" w14:textId="3A1A4C7F" w:rsidR="00696F4D" w:rsidRDefault="00972777">
      <w:pPr>
        <w:rPr>
          <w:ins w:id="191" w:author="bmribler" w:date="2018-08-17T11:32:00Z"/>
          <w:rFonts w:asciiTheme="minorHAnsi" w:hAnsiTheme="minorHAnsi"/>
        </w:rPr>
      </w:pPr>
      <w:del w:id="192" w:author="bmribler" w:date="2018-08-17T11:29:00Z">
        <w:r w:rsidDel="00696F4D">
          <w:rPr>
            <w:rFonts w:asciiTheme="minorHAnsi" w:hAnsiTheme="minorHAnsi"/>
          </w:rPr>
          <w:delText xml:space="preserve">The </w:delText>
        </w:r>
      </w:del>
      <w:r w:rsidRPr="00892B24">
        <w:rPr>
          <w:rFonts w:ascii="Consolas" w:eastAsia="Times New Roman" w:hAnsi="Consolas" w:cs="Courier New"/>
          <w:color w:val="000000"/>
          <w:sz w:val="22"/>
          <w:szCs w:val="22"/>
        </w:rPr>
        <w:t>H5Dget_num_chunks</w:t>
      </w:r>
      <w:ins w:id="193" w:author="bmribler" w:date="2018-08-17T11:31:00Z">
        <w:r w:rsidR="00696F4D">
          <w:rPr>
            <w:rFonts w:asciiTheme="minorHAnsi" w:hAnsiTheme="minorHAnsi"/>
          </w:rPr>
          <w:t xml:space="preserve">: </w:t>
        </w:r>
      </w:ins>
      <w:del w:id="194" w:author="bmribler" w:date="2018-08-17T11:31:00Z">
        <w:r w:rsidDel="00696F4D">
          <w:rPr>
            <w:rFonts w:asciiTheme="minorHAnsi" w:hAnsiTheme="minorHAnsi"/>
          </w:rPr>
          <w:delText xml:space="preserve"> function should be u</w:delText>
        </w:r>
        <w:r w:rsidR="00B30A6B" w:rsidDel="00696F4D">
          <w:rPr>
            <w:rFonts w:asciiTheme="minorHAnsi" w:hAnsiTheme="minorHAnsi"/>
          </w:rPr>
          <w:delText>sed to find</w:delText>
        </w:r>
      </w:del>
      <w:ins w:id="195" w:author="bmribler" w:date="2018-08-17T11:31:00Z">
        <w:r w:rsidR="00696F4D">
          <w:rPr>
            <w:rFonts w:asciiTheme="minorHAnsi" w:hAnsiTheme="minorHAnsi"/>
          </w:rPr>
          <w:t xml:space="preserve"> return</w:t>
        </w:r>
      </w:ins>
      <w:ins w:id="196" w:author="bmribler" w:date="2018-08-17T11:32:00Z">
        <w:r w:rsidR="00696F4D">
          <w:rPr>
            <w:rFonts w:asciiTheme="minorHAnsi" w:hAnsiTheme="minorHAnsi"/>
          </w:rPr>
          <w:t>s</w:t>
        </w:r>
      </w:ins>
      <w:ins w:id="197" w:author="bmribler" w:date="2018-08-17T11:31:00Z">
        <w:r w:rsidR="00696F4D">
          <w:rPr>
            <w:rFonts w:asciiTheme="minorHAnsi" w:hAnsiTheme="minorHAnsi"/>
          </w:rPr>
          <w:t xml:space="preserve"> the</w:t>
        </w:r>
      </w:ins>
      <w:r w:rsidR="00B30A6B">
        <w:rPr>
          <w:rFonts w:asciiTheme="minorHAnsi" w:hAnsiTheme="minorHAnsi"/>
        </w:rPr>
        <w:t xml:space="preserve"> number of the </w:t>
      </w:r>
      <w:r>
        <w:rPr>
          <w:rFonts w:asciiTheme="minorHAnsi" w:hAnsiTheme="minorHAnsi"/>
        </w:rPr>
        <w:t>existing chunks in a specified selection</w:t>
      </w:r>
      <w:del w:id="198" w:author="bmribler" w:date="2018-08-17T11:32:00Z">
        <w:r w:rsidDel="00696F4D">
          <w:rPr>
            <w:rFonts w:asciiTheme="minorHAnsi" w:hAnsiTheme="minorHAnsi"/>
          </w:rPr>
          <w:delText xml:space="preserve"> and the </w:delText>
        </w:r>
      </w:del>
    </w:p>
    <w:p w14:paraId="4D290023" w14:textId="77777777" w:rsidR="00696F4D" w:rsidRDefault="00696F4D">
      <w:pPr>
        <w:rPr>
          <w:ins w:id="199" w:author="bmribler" w:date="2018-08-17T11:32:00Z"/>
          <w:rFonts w:asciiTheme="minorHAnsi" w:hAnsiTheme="minorHAnsi"/>
        </w:rPr>
      </w:pPr>
    </w:p>
    <w:p w14:paraId="72CA09A8" w14:textId="0ECEB5BE" w:rsidR="00B30A6B" w:rsidRDefault="00972777">
      <w:pPr>
        <w:rPr>
          <w:rFonts w:asciiTheme="minorHAnsi" w:hAnsiTheme="minorHAnsi"/>
        </w:rPr>
      </w:pPr>
      <w:r w:rsidRPr="00892B24">
        <w:rPr>
          <w:rFonts w:ascii="Consolas" w:eastAsia="Times New Roman" w:hAnsi="Consolas"/>
          <w:color w:val="000000"/>
          <w:sz w:val="22"/>
          <w:szCs w:val="22"/>
        </w:rPr>
        <w:t>H5Dget_chunk</w:t>
      </w:r>
      <w:r>
        <w:rPr>
          <w:rFonts w:ascii="Consolas" w:eastAsia="Times New Roman" w:hAnsi="Consolas"/>
          <w:color w:val="000000"/>
          <w:sz w:val="22"/>
          <w:szCs w:val="22"/>
        </w:rPr>
        <w:t>_info</w:t>
      </w:r>
      <w:ins w:id="200" w:author="bmribler" w:date="2018-08-17T11:32:00Z">
        <w:r w:rsidR="00696F4D">
          <w:rPr>
            <w:rFonts w:asciiTheme="minorHAnsi" w:hAnsiTheme="minorHAnsi"/>
          </w:rPr>
          <w:t xml:space="preserve">: </w:t>
        </w:r>
      </w:ins>
      <w:del w:id="201" w:author="bmribler" w:date="2018-08-17T11:32:00Z">
        <w:r w:rsidDel="00696F4D">
          <w:rPr>
            <w:rFonts w:asciiTheme="minorHAnsi" w:hAnsiTheme="minorHAnsi"/>
          </w:rPr>
          <w:delText xml:space="preserve"> function </w:delText>
        </w:r>
      </w:del>
      <w:r>
        <w:rPr>
          <w:rFonts w:asciiTheme="minorHAnsi" w:hAnsiTheme="minorHAnsi"/>
        </w:rPr>
        <w:t xml:space="preserve">returns information about the existing chunk specified by its index in the set of the existing chunks. </w:t>
      </w:r>
      <w:r w:rsidR="00D62589" w:rsidRPr="00046DEE">
        <w:rPr>
          <w:rFonts w:asciiTheme="minorHAnsi" w:hAnsiTheme="minorHAnsi"/>
        </w:rPr>
        <w:t xml:space="preserve">The </w:t>
      </w:r>
      <w:r w:rsidR="00F850D3" w:rsidRPr="00046DEE">
        <w:rPr>
          <w:rFonts w:asciiTheme="minorHAnsi" w:hAnsiTheme="minorHAnsi"/>
        </w:rPr>
        <w:t>APIs signatures</w:t>
      </w:r>
      <w:r w:rsidR="00A711AF" w:rsidRPr="00046DEE">
        <w:rPr>
          <w:rFonts w:asciiTheme="minorHAnsi" w:hAnsiTheme="minorHAnsi"/>
        </w:rPr>
        <w:t xml:space="preserve"> are “optimized” for creation of Fortran, Java and low-level h5py wrappers</w:t>
      </w:r>
      <w:del w:id="202" w:author="bmribler" w:date="2018-09-09T13:06:00Z">
        <w:r w:rsidR="00A711AF" w:rsidRPr="00046DEE" w:rsidDel="00046DEE">
          <w:rPr>
            <w:rFonts w:asciiTheme="minorHAnsi" w:hAnsiTheme="minorHAnsi"/>
          </w:rPr>
          <w:delText>.</w:delText>
        </w:r>
        <w:r w:rsidR="00F850D3" w:rsidRPr="00046DEE" w:rsidDel="00046DEE">
          <w:rPr>
            <w:rFonts w:asciiTheme="minorHAnsi" w:hAnsiTheme="minorHAnsi"/>
          </w:rPr>
          <w:delText xml:space="preserve"> </w:delText>
        </w:r>
      </w:del>
      <w:ins w:id="203" w:author="bmribler" w:date="2018-09-09T13:06:00Z">
        <w:r w:rsidR="00046DEE" w:rsidRPr="00046DEE">
          <w:rPr>
            <w:rFonts w:asciiTheme="minorHAnsi" w:hAnsiTheme="minorHAnsi"/>
            <w:rPrChange w:id="204" w:author="bmribler" w:date="2018-09-09T13:06:00Z">
              <w:rPr>
                <w:rFonts w:asciiTheme="minorHAnsi" w:hAnsiTheme="minorHAnsi"/>
                <w:color w:val="FF0000"/>
              </w:rPr>
            </w:rPrChange>
          </w:rPr>
          <w:t>.</w:t>
        </w:r>
      </w:ins>
    </w:p>
    <w:p w14:paraId="20F9CFCA" w14:textId="77777777" w:rsidR="00B30A6B" w:rsidRDefault="00B30A6B">
      <w:pPr>
        <w:rPr>
          <w:rFonts w:asciiTheme="minorHAnsi" w:hAnsiTheme="minorHAnsi"/>
        </w:rPr>
      </w:pPr>
    </w:p>
    <w:p w14:paraId="2AA544A9" w14:textId="52EAB49D" w:rsidR="00B30A6B" w:rsidRDefault="00D62589">
      <w:pPr>
        <w:rPr>
          <w:rFonts w:asciiTheme="minorHAnsi" w:hAnsiTheme="minorHAnsi"/>
        </w:rPr>
      </w:pPr>
      <w:del w:id="205" w:author="bmribler" w:date="2018-08-17T11:29:00Z">
        <w:r w:rsidDel="00696F4D">
          <w:rPr>
            <w:rFonts w:asciiTheme="minorHAnsi" w:hAnsiTheme="minorHAnsi"/>
          </w:rPr>
          <w:delText xml:space="preserve">The iterator function </w:delText>
        </w:r>
      </w:del>
      <w:r w:rsidR="00972777">
        <w:rPr>
          <w:rFonts w:ascii="Consolas" w:eastAsia="Times New Roman" w:hAnsi="Consolas"/>
          <w:color w:val="000000"/>
          <w:sz w:val="22"/>
          <w:szCs w:val="22"/>
        </w:rPr>
        <w:t>H5D</w:t>
      </w:r>
      <w:r w:rsidR="00972777" w:rsidRPr="00892B24">
        <w:rPr>
          <w:rFonts w:ascii="Consolas" w:eastAsia="Times New Roman" w:hAnsi="Consolas"/>
          <w:color w:val="000000"/>
          <w:sz w:val="22"/>
          <w:szCs w:val="22"/>
        </w:rPr>
        <w:t>chunk</w:t>
      </w:r>
      <w:r w:rsidR="00972777">
        <w:rPr>
          <w:rFonts w:ascii="Consolas" w:eastAsia="Times New Roman" w:hAnsi="Consolas"/>
          <w:color w:val="000000"/>
          <w:sz w:val="22"/>
          <w:szCs w:val="22"/>
        </w:rPr>
        <w:t>_iterate</w:t>
      </w:r>
      <w:ins w:id="206" w:author="bmribler" w:date="2018-08-17T11:36:00Z">
        <w:r w:rsidR="00E85126">
          <w:rPr>
            <w:rFonts w:ascii="Consolas" w:eastAsia="Times New Roman" w:hAnsi="Consolas"/>
            <w:color w:val="000000"/>
            <w:sz w:val="22"/>
            <w:szCs w:val="22"/>
          </w:rPr>
          <w:t>:</w:t>
        </w:r>
      </w:ins>
      <w:r w:rsidR="00B30A6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is added to go along with general HDF5 paradigm and can be very useful for </w:t>
      </w:r>
      <w:r w:rsidR="00972777">
        <w:rPr>
          <w:rFonts w:asciiTheme="minorHAnsi" w:hAnsiTheme="minorHAnsi"/>
        </w:rPr>
        <w:t>application</w:t>
      </w:r>
      <w:del w:id="207" w:author="bmribler" w:date="2018-08-17T11:36:00Z">
        <w:r w:rsidR="00972777" w:rsidDel="000E320D">
          <w:rPr>
            <w:rFonts w:asciiTheme="minorHAnsi" w:hAnsiTheme="minorHAnsi"/>
          </w:rPr>
          <w:delText>s</w:delText>
        </w:r>
      </w:del>
      <w:r w:rsidR="00972777">
        <w:rPr>
          <w:rFonts w:asciiTheme="minorHAnsi" w:hAnsiTheme="minorHAnsi"/>
        </w:rPr>
        <w:t xml:space="preserve"> developers, for </w:t>
      </w:r>
      <w:r w:rsidR="00B30A6B">
        <w:rPr>
          <w:rFonts w:asciiTheme="minorHAnsi" w:hAnsiTheme="minorHAnsi"/>
        </w:rPr>
        <w:t>example, to</w:t>
      </w:r>
      <w:r>
        <w:rPr>
          <w:rFonts w:asciiTheme="minorHAnsi" w:hAnsiTheme="minorHAnsi"/>
        </w:rPr>
        <w:t xml:space="preserve"> implement statistics on the </w:t>
      </w:r>
      <w:r w:rsidR="00972777">
        <w:rPr>
          <w:rFonts w:asciiTheme="minorHAnsi" w:hAnsiTheme="minorHAnsi"/>
        </w:rPr>
        <w:t xml:space="preserve">data </w:t>
      </w:r>
      <w:r>
        <w:rPr>
          <w:rFonts w:asciiTheme="minorHAnsi" w:hAnsiTheme="minorHAnsi"/>
        </w:rPr>
        <w:t>chunks without passing data to the users to perform the same task.</w:t>
      </w:r>
      <w:r w:rsidR="003853CB">
        <w:rPr>
          <w:rFonts w:asciiTheme="minorHAnsi" w:hAnsiTheme="minorHAnsi"/>
        </w:rPr>
        <w:t xml:space="preserve"> </w:t>
      </w:r>
    </w:p>
    <w:p w14:paraId="5D14526B" w14:textId="77777777" w:rsidR="00B30A6B" w:rsidRDefault="00B30A6B">
      <w:pPr>
        <w:rPr>
          <w:rFonts w:asciiTheme="minorHAnsi" w:hAnsiTheme="minorHAnsi"/>
        </w:rPr>
      </w:pPr>
    </w:p>
    <w:p w14:paraId="208C2018" w14:textId="77777777" w:rsidR="001C6161" w:rsidRDefault="003853CB">
      <w:pPr>
        <w:rPr>
          <w:ins w:id="208" w:author="bmribler" w:date="2018-08-17T11:38:00Z"/>
          <w:rFonts w:ascii="Consolas" w:eastAsia="Times New Roman" w:hAnsi="Consolas"/>
          <w:color w:val="000000"/>
          <w:sz w:val="22"/>
          <w:szCs w:val="22"/>
        </w:rPr>
      </w:pPr>
      <w:del w:id="209" w:author="bmribler" w:date="2018-08-17T11:29:00Z">
        <w:r w:rsidDel="00696F4D">
          <w:rPr>
            <w:rFonts w:asciiTheme="minorHAnsi" w:hAnsiTheme="minorHAnsi"/>
          </w:rPr>
          <w:delText xml:space="preserve">The last function </w:delText>
        </w:r>
      </w:del>
      <w:r w:rsidRPr="00892B24">
        <w:rPr>
          <w:rFonts w:ascii="Consolas" w:eastAsia="Times New Roman" w:hAnsi="Consolas"/>
          <w:color w:val="000000"/>
          <w:sz w:val="22"/>
          <w:szCs w:val="22"/>
        </w:rPr>
        <w:t>H5Dget_chunk</w:t>
      </w:r>
      <w:r>
        <w:rPr>
          <w:rFonts w:ascii="Consolas" w:eastAsia="Times New Roman" w:hAnsi="Consolas"/>
          <w:color w:val="000000"/>
          <w:sz w:val="22"/>
          <w:szCs w:val="22"/>
        </w:rPr>
        <w:t>_selection</w:t>
      </w:r>
      <w:ins w:id="210" w:author="bmribler" w:date="2018-08-17T11:36:00Z">
        <w:r w:rsidR="00E85126">
          <w:rPr>
            <w:rFonts w:ascii="Consolas" w:eastAsia="Times New Roman" w:hAnsi="Consolas"/>
            <w:color w:val="000000"/>
            <w:sz w:val="22"/>
            <w:szCs w:val="22"/>
          </w:rPr>
          <w:t>:</w:t>
        </w:r>
      </w:ins>
      <w:del w:id="211" w:author="bmribler" w:date="2018-08-17T11:36:00Z">
        <w:r w:rsidDel="00E85126">
          <w:rPr>
            <w:rFonts w:ascii="Consolas" w:eastAsia="Times New Roman" w:hAnsi="Consolas"/>
            <w:color w:val="000000"/>
            <w:sz w:val="22"/>
            <w:szCs w:val="22"/>
          </w:rPr>
          <w:delText xml:space="preserve"> </w:delText>
        </w:r>
      </w:del>
      <w:ins w:id="212" w:author="bmribler" w:date="2018-08-17T11:36:00Z">
        <w:r w:rsidR="00E85126">
          <w:rPr>
            <w:rFonts w:ascii="Consolas" w:eastAsia="Times New Roman" w:hAnsi="Consolas"/>
            <w:color w:val="000000"/>
            <w:sz w:val="22"/>
            <w:szCs w:val="22"/>
          </w:rPr>
          <w:t xml:space="preserve"> </w:t>
        </w:r>
      </w:ins>
      <w:r w:rsidR="00B30A6B">
        <w:rPr>
          <w:rFonts w:asciiTheme="minorHAnsi" w:eastAsia="Times New Roman" w:hAnsiTheme="minorHAnsi"/>
          <w:color w:val="000000"/>
        </w:rPr>
        <w:t>will</w:t>
      </w:r>
      <w:r w:rsidRPr="00B30A6B">
        <w:rPr>
          <w:rFonts w:asciiTheme="minorHAnsi" w:eastAsia="Times New Roman" w:hAnsiTheme="minorHAnsi"/>
          <w:color w:val="000000"/>
        </w:rPr>
        <w:t xml:space="preserve"> be handy</w:t>
      </w:r>
      <w:r>
        <w:rPr>
          <w:rFonts w:ascii="Consolas" w:eastAsia="Times New Roman" w:hAnsi="Consolas"/>
          <w:color w:val="000000"/>
          <w:sz w:val="22"/>
          <w:szCs w:val="22"/>
        </w:rPr>
        <w:t xml:space="preserve"> </w:t>
      </w:r>
      <w:r w:rsidRPr="00B30A6B">
        <w:rPr>
          <w:rFonts w:asciiTheme="minorHAnsi" w:eastAsia="Times New Roman" w:hAnsiTheme="minorHAnsi"/>
          <w:color w:val="000000"/>
        </w:rPr>
        <w:t xml:space="preserve">when </w:t>
      </w:r>
      <w:r>
        <w:rPr>
          <w:rFonts w:asciiTheme="minorHAnsi" w:eastAsia="Times New Roman" w:hAnsiTheme="minorHAnsi"/>
          <w:color w:val="000000"/>
        </w:rPr>
        <w:t>finding a region with all data written to a</w:t>
      </w:r>
      <w:r w:rsidR="00B30A6B">
        <w:rPr>
          <w:rFonts w:asciiTheme="minorHAnsi" w:eastAsia="Times New Roman" w:hAnsiTheme="minorHAnsi"/>
          <w:color w:val="000000"/>
        </w:rPr>
        <w:t xml:space="preserve"> chunked dataset</w:t>
      </w:r>
      <w:ins w:id="213" w:author="bmribler" w:date="2018-08-17T11:38:00Z">
        <w:r w:rsidR="001C6161">
          <w:rPr>
            <w:rFonts w:ascii="Consolas" w:eastAsia="Times New Roman" w:hAnsi="Consolas"/>
            <w:color w:val="000000"/>
            <w:sz w:val="22"/>
            <w:szCs w:val="22"/>
          </w:rPr>
          <w:t>.</w:t>
        </w:r>
      </w:ins>
    </w:p>
    <w:p w14:paraId="405CA443" w14:textId="77777777" w:rsidR="001C6161" w:rsidRDefault="001C6161">
      <w:pPr>
        <w:rPr>
          <w:ins w:id="214" w:author="bmribler" w:date="2018-08-17T11:38:00Z"/>
          <w:rFonts w:ascii="Consolas" w:eastAsia="Times New Roman" w:hAnsi="Consolas"/>
          <w:color w:val="000000"/>
          <w:sz w:val="22"/>
          <w:szCs w:val="22"/>
        </w:rPr>
      </w:pPr>
    </w:p>
    <w:p w14:paraId="35F6630E" w14:textId="114E50AB" w:rsidR="00F850D3" w:rsidRPr="0082267B" w:rsidRDefault="001C6161">
      <w:pPr>
        <w:rPr>
          <w:rFonts w:asciiTheme="minorHAnsi" w:hAnsiTheme="minorHAnsi"/>
        </w:rPr>
      </w:pPr>
      <w:ins w:id="215" w:author="bmribler" w:date="2018-08-17T11:38:00Z">
        <w:r>
          <w:rPr>
            <w:rFonts w:ascii="Consolas" w:eastAsia="Times New Roman" w:hAnsi="Consolas"/>
            <w:color w:val="000000"/>
            <w:sz w:val="22"/>
            <w:szCs w:val="22"/>
          </w:rPr>
          <w:t xml:space="preserve">The specification of these functions </w:t>
        </w:r>
      </w:ins>
      <w:ins w:id="216" w:author="bmribler" w:date="2018-08-17T11:40:00Z">
        <w:r>
          <w:rPr>
            <w:rFonts w:ascii="Consolas" w:eastAsia="Times New Roman" w:hAnsi="Consolas"/>
            <w:color w:val="000000"/>
            <w:sz w:val="22"/>
            <w:szCs w:val="22"/>
          </w:rPr>
          <w:t>is</w:t>
        </w:r>
      </w:ins>
      <w:ins w:id="217" w:author="bmribler" w:date="2018-08-17T11:38:00Z">
        <w:r>
          <w:rPr>
            <w:rFonts w:ascii="Consolas" w:eastAsia="Times New Roman" w:hAnsi="Consolas"/>
            <w:color w:val="000000"/>
            <w:sz w:val="22"/>
            <w:szCs w:val="22"/>
          </w:rPr>
          <w:t xml:space="preserve"> provided below.</w:t>
        </w:r>
      </w:ins>
      <w:del w:id="218" w:author="bmribler" w:date="2018-08-17T11:38:00Z">
        <w:r w:rsidR="003853CB" w:rsidDel="001C6161">
          <w:rPr>
            <w:rFonts w:asciiTheme="minorHAnsi" w:eastAsia="Times New Roman" w:hAnsiTheme="minorHAnsi"/>
            <w:color w:val="000000"/>
          </w:rPr>
          <w:delText>.</w:delText>
        </w:r>
        <w:r w:rsidR="003853CB" w:rsidDel="001C6161">
          <w:rPr>
            <w:rFonts w:ascii="Consolas" w:eastAsia="Times New Roman" w:hAnsi="Consolas"/>
            <w:color w:val="000000"/>
            <w:sz w:val="22"/>
            <w:szCs w:val="22"/>
          </w:rPr>
          <w:delText xml:space="preserve"> </w:delText>
        </w:r>
      </w:del>
    </w:p>
    <w:p w14:paraId="4842F0F8" w14:textId="7F8D284B" w:rsidR="007965C0" w:rsidDel="001C6161" w:rsidRDefault="007965C0">
      <w:pPr>
        <w:rPr>
          <w:del w:id="219" w:author="bmribler" w:date="2018-08-17T11:38:00Z"/>
        </w:rPr>
      </w:pPr>
    </w:p>
    <w:p w14:paraId="4B232E9D" w14:textId="654FCE37" w:rsidR="00D62589" w:rsidRDefault="00D62589">
      <w:pPr>
        <w:rPr>
          <w:rFonts w:asciiTheme="minorHAnsi" w:eastAsia="Times New Roman" w:hAnsiTheme="minorHAnsi"/>
          <w:b/>
          <w:bCs/>
          <w:color w:val="000000"/>
        </w:rPr>
      </w:pPr>
      <w:del w:id="220" w:author="bmribler" w:date="2018-08-17T11:38:00Z">
        <w:r w:rsidDel="001C6161">
          <w:rPr>
            <w:rFonts w:asciiTheme="minorHAnsi" w:eastAsia="Times New Roman" w:hAnsiTheme="minorHAnsi"/>
            <w:b/>
            <w:bCs/>
            <w:color w:val="000000"/>
          </w:rPr>
          <w:br w:type="page"/>
        </w:r>
      </w:del>
    </w:p>
    <w:p w14:paraId="4D8AA741" w14:textId="77777777" w:rsidR="00972777" w:rsidRPr="00BF2170" w:rsidRDefault="00972777" w:rsidP="00972777">
      <w:pPr>
        <w:rPr>
          <w:rFonts w:asciiTheme="minorHAnsi" w:eastAsia="Times New Roman" w:hAnsiTheme="minorHAnsi"/>
          <w:color w:val="000000"/>
          <w:sz w:val="26"/>
          <w:szCs w:val="26"/>
        </w:rPr>
      </w:pPr>
      <w:r w:rsidRPr="00892B24">
        <w:rPr>
          <w:rFonts w:asciiTheme="minorHAnsi" w:eastAsia="Times New Roman" w:hAnsiTheme="minorHAnsi"/>
          <w:b/>
          <w:bCs/>
          <w:color w:val="000000"/>
        </w:rPr>
        <w:t>Name:</w:t>
      </w:r>
      <w:r w:rsidRPr="00BF2170">
        <w:rPr>
          <w:rFonts w:asciiTheme="minorHAnsi" w:eastAsia="Times New Roman" w:hAnsiTheme="minorHAnsi"/>
          <w:color w:val="000000"/>
          <w:sz w:val="26"/>
          <w:szCs w:val="26"/>
        </w:rPr>
        <w:t> </w:t>
      </w:r>
      <w:r w:rsidRPr="00892B24">
        <w:rPr>
          <w:rFonts w:ascii="Consolas" w:eastAsia="Times New Roman" w:hAnsi="Consolas"/>
          <w:color w:val="000000"/>
          <w:sz w:val="22"/>
          <w:szCs w:val="22"/>
        </w:rPr>
        <w:t>H5Dget_chunk</w:t>
      </w:r>
      <w:r>
        <w:rPr>
          <w:rFonts w:ascii="Consolas" w:eastAsia="Times New Roman" w:hAnsi="Consolas"/>
          <w:color w:val="000000"/>
          <w:sz w:val="22"/>
          <w:szCs w:val="22"/>
        </w:rPr>
        <w:t>_info_by_coord</w:t>
      </w:r>
    </w:p>
    <w:p w14:paraId="5B3F3843" w14:textId="77777777" w:rsidR="00972777" w:rsidRPr="00892B24" w:rsidRDefault="00972777" w:rsidP="00972777">
      <w:pPr>
        <w:rPr>
          <w:rFonts w:asciiTheme="minorHAnsi" w:eastAsia="Times New Roman" w:hAnsiTheme="minorHAnsi"/>
          <w:color w:val="000000"/>
        </w:rPr>
      </w:pPr>
      <w:r w:rsidRPr="00892B24">
        <w:rPr>
          <w:rFonts w:asciiTheme="minorHAnsi" w:eastAsia="Times New Roman" w:hAnsiTheme="minorHAnsi"/>
          <w:b/>
          <w:bCs/>
          <w:color w:val="000000"/>
        </w:rPr>
        <w:t>Signature:</w:t>
      </w:r>
    </w:p>
    <w:p w14:paraId="235E3F67" w14:textId="4E899B2C" w:rsidR="00972777" w:rsidRPr="00892B24" w:rsidRDefault="00972777" w:rsidP="00972777">
      <w:pPr>
        <w:ind w:left="720"/>
        <w:rPr>
          <w:rFonts w:ascii="Consolas" w:eastAsia="Times New Roman" w:hAnsi="Consolas"/>
          <w:color w:val="000000"/>
          <w:sz w:val="22"/>
          <w:szCs w:val="22"/>
        </w:rPr>
      </w:pPr>
      <w:r w:rsidRPr="00892B24">
        <w:rPr>
          <w:rFonts w:ascii="Consolas" w:eastAsia="Times New Roman" w:hAnsi="Consolas"/>
          <w:i/>
          <w:iCs/>
          <w:color w:val="000000"/>
          <w:sz w:val="22"/>
          <w:szCs w:val="22"/>
        </w:rPr>
        <w:t>herr_t</w:t>
      </w:r>
      <w:r w:rsidRPr="00892B24">
        <w:rPr>
          <w:rFonts w:ascii="Consolas" w:eastAsia="Times New Roman" w:hAnsi="Consolas"/>
          <w:color w:val="000000"/>
          <w:sz w:val="22"/>
          <w:szCs w:val="22"/>
        </w:rPr>
        <w:t> </w:t>
      </w:r>
      <w:r w:rsidRPr="00892B24">
        <w:rPr>
          <w:rFonts w:ascii="Consolas" w:eastAsia="Times New Roman" w:hAnsi="Consolas" w:cs="Courier New"/>
          <w:color w:val="000000"/>
          <w:sz w:val="22"/>
          <w:szCs w:val="22"/>
        </w:rPr>
        <w:t>H5Dget_</w:t>
      </w:r>
      <w:r>
        <w:rPr>
          <w:rFonts w:ascii="Consolas" w:eastAsia="Times New Roman" w:hAnsi="Consolas" w:cs="Courier New"/>
          <w:color w:val="000000"/>
          <w:sz w:val="22"/>
          <w:szCs w:val="22"/>
        </w:rPr>
        <w:t xml:space="preserve">chunk_info_by_coord </w:t>
      </w:r>
      <w:r w:rsidRPr="00892B24">
        <w:rPr>
          <w:rFonts w:ascii="Consolas" w:eastAsia="Times New Roman" w:hAnsi="Consolas"/>
          <w:color w:val="000000"/>
          <w:sz w:val="22"/>
          <w:szCs w:val="22"/>
        </w:rPr>
        <w:t>(</w:t>
      </w:r>
      <w:r w:rsidRPr="00892B24">
        <w:rPr>
          <w:rFonts w:ascii="Consolas" w:eastAsia="Times New Roman" w:hAnsi="Consolas"/>
          <w:i/>
          <w:iCs/>
          <w:color w:val="000000"/>
          <w:sz w:val="22"/>
          <w:szCs w:val="22"/>
        </w:rPr>
        <w:t>hid_t</w:t>
      </w:r>
      <w:r w:rsidRPr="00892B24">
        <w:rPr>
          <w:rFonts w:ascii="Consolas" w:eastAsia="Times New Roman" w:hAnsi="Consolas"/>
          <w:color w:val="000000"/>
          <w:sz w:val="22"/>
          <w:szCs w:val="22"/>
        </w:rPr>
        <w:t> </w:t>
      </w:r>
      <w:r w:rsidRPr="00892B24">
        <w:rPr>
          <w:rFonts w:ascii="Consolas" w:eastAsia="Times New Roman" w:hAnsi="Consolas" w:cs="Courier New"/>
          <w:color w:val="000000"/>
          <w:sz w:val="22"/>
          <w:szCs w:val="22"/>
        </w:rPr>
        <w:t>dset_id</w:t>
      </w:r>
      <w:r w:rsidRPr="00892B24">
        <w:rPr>
          <w:rFonts w:ascii="Consolas" w:eastAsia="Times New Roman" w:hAnsi="Consolas"/>
          <w:color w:val="000000"/>
          <w:sz w:val="22"/>
          <w:szCs w:val="22"/>
        </w:rPr>
        <w:t>,</w:t>
      </w:r>
      <w:r>
        <w:rPr>
          <w:rFonts w:ascii="Consolas" w:eastAsia="Times New Roman" w:hAnsi="Consolas"/>
          <w:color w:val="000000"/>
          <w:sz w:val="22"/>
          <w:szCs w:val="22"/>
        </w:rPr>
        <w:t xml:space="preserve"> </w:t>
      </w:r>
      <w:ins w:id="221" w:author="bmribler" w:date="2018-12-14T00:01:00Z">
        <w:r w:rsidR="00913727">
          <w:rPr>
            <w:rFonts w:ascii="Consolas" w:eastAsia="Times New Roman" w:hAnsi="Consolas"/>
            <w:i/>
            <w:iCs/>
            <w:color w:val="000000"/>
            <w:sz w:val="22"/>
            <w:szCs w:val="22"/>
          </w:rPr>
          <w:t>const h</w:t>
        </w:r>
      </w:ins>
      <w:del w:id="222" w:author="bmribler" w:date="2018-12-14T00:01:00Z">
        <w:r w:rsidRPr="00892B24" w:rsidDel="00913727">
          <w:rPr>
            <w:rFonts w:ascii="Consolas" w:eastAsia="Times New Roman" w:hAnsi="Consolas"/>
            <w:i/>
            <w:iCs/>
            <w:color w:val="000000"/>
            <w:sz w:val="22"/>
            <w:szCs w:val="22"/>
          </w:rPr>
          <w:delText>h</w:delText>
        </w:r>
      </w:del>
      <w:r w:rsidRPr="00892B24">
        <w:rPr>
          <w:rFonts w:ascii="Consolas" w:eastAsia="Times New Roman" w:hAnsi="Consolas"/>
          <w:i/>
          <w:iCs/>
          <w:color w:val="000000"/>
          <w:sz w:val="22"/>
          <w:szCs w:val="22"/>
        </w:rPr>
        <w:t>size_t</w:t>
      </w:r>
      <w:r w:rsidRPr="00892B24">
        <w:rPr>
          <w:rFonts w:ascii="Consolas" w:eastAsia="Times New Roman" w:hAnsi="Consolas"/>
          <w:color w:val="000000"/>
          <w:sz w:val="22"/>
          <w:szCs w:val="22"/>
        </w:rPr>
        <w:t> </w:t>
      </w:r>
      <w:r>
        <w:rPr>
          <w:rFonts w:ascii="Consolas" w:eastAsia="Times New Roman" w:hAnsi="Consolas"/>
          <w:color w:val="000000"/>
          <w:sz w:val="22"/>
          <w:szCs w:val="22"/>
        </w:rPr>
        <w:t>*</w:t>
      </w:r>
      <w:del w:id="223" w:author="bmribler" w:date="2018-10-30T13:21:00Z">
        <w:r w:rsidDel="00AB1FCD">
          <w:rPr>
            <w:rFonts w:ascii="Consolas" w:eastAsia="Times New Roman" w:hAnsi="Consolas" w:cs="Courier New"/>
            <w:color w:val="000000"/>
            <w:sz w:val="22"/>
            <w:szCs w:val="22"/>
          </w:rPr>
          <w:delText>coord</w:delText>
        </w:r>
      </w:del>
      <w:ins w:id="224" w:author="bmribler" w:date="2018-10-30T13:21:00Z">
        <w:r w:rsidR="00AB1FCD">
          <w:rPr>
            <w:rFonts w:ascii="Consolas" w:eastAsia="Times New Roman" w:hAnsi="Consolas" w:cs="Courier New"/>
            <w:color w:val="000000"/>
            <w:sz w:val="22"/>
            <w:szCs w:val="22"/>
          </w:rPr>
          <w:t>offset</w:t>
        </w:r>
      </w:ins>
      <w:r>
        <w:rPr>
          <w:rFonts w:ascii="Consolas" w:eastAsia="Times New Roman" w:hAnsi="Consolas" w:cs="Courier New"/>
          <w:color w:val="000000"/>
          <w:sz w:val="22"/>
          <w:szCs w:val="22"/>
        </w:rPr>
        <w:t xml:space="preserve">, </w:t>
      </w:r>
      <w:del w:id="225" w:author="bmribler" w:date="2018-12-14T00:00:00Z">
        <w:r w:rsidRPr="004B1427" w:rsidDel="00913727">
          <w:rPr>
            <w:rFonts w:ascii="Consolas" w:eastAsia="Times New Roman" w:hAnsi="Consolas" w:cs="Courier New"/>
            <w:i/>
            <w:color w:val="000000"/>
            <w:sz w:val="22"/>
            <w:szCs w:val="22"/>
          </w:rPr>
          <w:delText>uint32_t</w:delText>
        </w:r>
      </w:del>
      <w:ins w:id="226" w:author="bmribler" w:date="2018-12-14T00:00:00Z">
        <w:r w:rsidR="00913727">
          <w:rPr>
            <w:rFonts w:ascii="Consolas" w:eastAsia="Times New Roman" w:hAnsi="Consolas" w:cs="Courier New"/>
            <w:i/>
            <w:color w:val="000000"/>
            <w:sz w:val="22"/>
            <w:szCs w:val="22"/>
          </w:rPr>
          <w:t>unsigned</w:t>
        </w:r>
      </w:ins>
      <w:r>
        <w:rPr>
          <w:rFonts w:ascii="Consolas" w:eastAsia="Times New Roman" w:hAnsi="Consolas" w:cs="Courier New"/>
          <w:color w:val="000000"/>
          <w:sz w:val="22"/>
          <w:szCs w:val="22"/>
        </w:rPr>
        <w:t xml:space="preserve"> *filter_mask, </w:t>
      </w:r>
      <w:del w:id="227" w:author="bmribler" w:date="2018-12-14T00:00:00Z">
        <w:r w:rsidRPr="00605FA2" w:rsidDel="00913727">
          <w:rPr>
            <w:rFonts w:ascii="Consolas" w:eastAsia="Times New Roman" w:hAnsi="Consolas" w:cs="Courier New"/>
            <w:i/>
            <w:color w:val="000000"/>
            <w:sz w:val="22"/>
            <w:szCs w:val="22"/>
          </w:rPr>
          <w:delText>hsize_t</w:delText>
        </w:r>
        <w:r w:rsidDel="00913727">
          <w:rPr>
            <w:rFonts w:ascii="Consolas" w:eastAsia="Times New Roman" w:hAnsi="Consolas" w:cs="Courier New"/>
            <w:color w:val="000000"/>
            <w:sz w:val="22"/>
            <w:szCs w:val="22"/>
          </w:rPr>
          <w:delText xml:space="preserve"> *size, </w:delText>
        </w:r>
      </w:del>
      <w:r>
        <w:rPr>
          <w:rFonts w:ascii="Consolas" w:eastAsia="Times New Roman" w:hAnsi="Consolas" w:cs="Courier New"/>
          <w:i/>
          <w:color w:val="000000"/>
          <w:sz w:val="22"/>
          <w:szCs w:val="22"/>
        </w:rPr>
        <w:t>haddr_t</w:t>
      </w:r>
      <w:r>
        <w:rPr>
          <w:rFonts w:ascii="Consolas" w:eastAsia="Times New Roman" w:hAnsi="Consolas" w:cs="Courier New"/>
          <w:color w:val="000000"/>
          <w:sz w:val="22"/>
          <w:szCs w:val="22"/>
        </w:rPr>
        <w:t xml:space="preserve"> *addr</w:t>
      </w:r>
      <w:ins w:id="228" w:author="bmribler" w:date="2018-12-14T00:00:00Z">
        <w:r w:rsidR="00913727">
          <w:rPr>
            <w:rFonts w:ascii="Consolas" w:eastAsia="Times New Roman" w:hAnsi="Consolas" w:cs="Courier New"/>
            <w:color w:val="000000"/>
            <w:sz w:val="22"/>
            <w:szCs w:val="22"/>
          </w:rPr>
          <w:t xml:space="preserve">, </w:t>
        </w:r>
        <w:r w:rsidR="00913727" w:rsidRPr="00605FA2">
          <w:rPr>
            <w:rFonts w:ascii="Consolas" w:eastAsia="Times New Roman" w:hAnsi="Consolas" w:cs="Courier New"/>
            <w:i/>
            <w:color w:val="000000"/>
            <w:sz w:val="22"/>
            <w:szCs w:val="22"/>
          </w:rPr>
          <w:t>hsize_t</w:t>
        </w:r>
        <w:r w:rsidR="00913727">
          <w:rPr>
            <w:rFonts w:ascii="Consolas" w:eastAsia="Times New Roman" w:hAnsi="Consolas" w:cs="Courier New"/>
            <w:color w:val="000000"/>
            <w:sz w:val="22"/>
            <w:szCs w:val="22"/>
          </w:rPr>
          <w:t xml:space="preserve"> *size</w:t>
        </w:r>
      </w:ins>
      <w:r w:rsidRPr="00892B24">
        <w:rPr>
          <w:rFonts w:ascii="Consolas" w:eastAsia="Times New Roman" w:hAnsi="Consolas"/>
          <w:color w:val="000000"/>
          <w:sz w:val="22"/>
          <w:szCs w:val="22"/>
        </w:rPr>
        <w:t>)</w:t>
      </w:r>
    </w:p>
    <w:p w14:paraId="71B31CD2" w14:textId="77777777" w:rsidR="00972777" w:rsidRPr="00892B24" w:rsidRDefault="00972777" w:rsidP="00972777">
      <w:pPr>
        <w:rPr>
          <w:rFonts w:asciiTheme="minorHAnsi" w:eastAsia="Times New Roman" w:hAnsiTheme="minorHAnsi"/>
          <w:color w:val="000000"/>
        </w:rPr>
      </w:pPr>
      <w:r w:rsidRPr="00892B24">
        <w:rPr>
          <w:rFonts w:asciiTheme="minorHAnsi" w:eastAsia="Times New Roman" w:hAnsiTheme="minorHAnsi"/>
          <w:b/>
          <w:bCs/>
          <w:color w:val="000000"/>
        </w:rPr>
        <w:t>Purpose:</w:t>
      </w:r>
    </w:p>
    <w:p w14:paraId="7F658C49" w14:textId="04796865" w:rsidR="00972777" w:rsidRPr="00892B24" w:rsidRDefault="00972777" w:rsidP="00972777">
      <w:pPr>
        <w:ind w:left="720"/>
        <w:rPr>
          <w:rFonts w:asciiTheme="minorHAnsi" w:eastAsia="Times New Roman" w:hAnsiTheme="minorHAnsi"/>
          <w:color w:val="000000"/>
        </w:rPr>
      </w:pPr>
      <w:r w:rsidRPr="00892B24">
        <w:rPr>
          <w:rFonts w:asciiTheme="minorHAnsi" w:eastAsia="Times New Roman" w:hAnsiTheme="minorHAnsi"/>
          <w:color w:val="000000"/>
        </w:rPr>
        <w:t xml:space="preserve">Retrieves </w:t>
      </w:r>
      <w:r>
        <w:rPr>
          <w:rFonts w:asciiTheme="minorHAnsi" w:eastAsia="Times New Roman" w:hAnsiTheme="minorHAnsi"/>
          <w:color w:val="000000"/>
        </w:rPr>
        <w:t>information about a chunk specified by its coordinates</w:t>
      </w:r>
      <w:ins w:id="229" w:author="bmribler" w:date="2018-08-17T11:42:00Z">
        <w:r w:rsidR="001C6161">
          <w:rPr>
            <w:rFonts w:asciiTheme="minorHAnsi" w:eastAsia="Times New Roman" w:hAnsiTheme="minorHAnsi"/>
            <w:color w:val="000000"/>
          </w:rPr>
          <w:t>.</w:t>
        </w:r>
      </w:ins>
      <w:del w:id="230" w:author="bmribler" w:date="2018-08-17T11:42:00Z">
        <w:r w:rsidRPr="00892B24" w:rsidDel="001C6161">
          <w:rPr>
            <w:rFonts w:asciiTheme="minorHAnsi" w:eastAsia="Times New Roman" w:hAnsiTheme="minorHAnsi"/>
            <w:color w:val="000000"/>
          </w:rPr>
          <w:delText xml:space="preserve"> </w:delText>
        </w:r>
      </w:del>
    </w:p>
    <w:p w14:paraId="75C3D137" w14:textId="77777777" w:rsidR="00972777" w:rsidRPr="00892B24" w:rsidRDefault="00972777" w:rsidP="00972777">
      <w:pPr>
        <w:rPr>
          <w:rFonts w:asciiTheme="minorHAnsi" w:eastAsia="Times New Roman" w:hAnsiTheme="minorHAnsi"/>
          <w:b/>
          <w:bCs/>
          <w:color w:val="000000"/>
        </w:rPr>
      </w:pPr>
      <w:r w:rsidRPr="00892B24">
        <w:rPr>
          <w:rFonts w:asciiTheme="minorHAnsi" w:eastAsia="Times New Roman" w:hAnsiTheme="minorHAnsi"/>
          <w:b/>
          <w:bCs/>
          <w:color w:val="000000"/>
        </w:rPr>
        <w:t>Description:</w:t>
      </w:r>
    </w:p>
    <w:p w14:paraId="743E1F31" w14:textId="44AEB0D4" w:rsidR="00972777" w:rsidRPr="00892B24" w:rsidRDefault="00972777" w:rsidP="00972777">
      <w:pPr>
        <w:ind w:left="720"/>
        <w:rPr>
          <w:rFonts w:asciiTheme="minorHAnsi" w:eastAsia="Times New Roman" w:hAnsiTheme="minorHAnsi"/>
          <w:color w:val="000000"/>
        </w:rPr>
      </w:pPr>
      <w:r w:rsidRPr="00892B24">
        <w:rPr>
          <w:rFonts w:asciiTheme="minorHAnsi" w:eastAsia="Times New Roman" w:hAnsiTheme="minorHAnsi"/>
          <w:bCs/>
          <w:color w:val="000000"/>
        </w:rPr>
        <w:t xml:space="preserve">The function </w:t>
      </w:r>
      <w:r>
        <w:rPr>
          <w:rFonts w:asciiTheme="minorHAnsi" w:eastAsia="Times New Roman" w:hAnsiTheme="minorHAnsi"/>
          <w:bCs/>
          <w:color w:val="000000"/>
        </w:rPr>
        <w:t xml:space="preserve">retrieves filter mask, size and address in the file of a chunk specified by </w:t>
      </w:r>
      <w:r w:rsidRPr="004B5654">
        <w:rPr>
          <w:rFonts w:asciiTheme="minorHAnsi" w:eastAsia="Times New Roman" w:hAnsiTheme="minorHAnsi"/>
          <w:bCs/>
          <w:color w:val="000000"/>
        </w:rPr>
        <w:t>it</w:t>
      </w:r>
      <w:r>
        <w:rPr>
          <w:rFonts w:asciiTheme="minorHAnsi" w:eastAsia="Times New Roman" w:hAnsiTheme="minorHAnsi"/>
          <w:bCs/>
          <w:color w:val="000000"/>
        </w:rPr>
        <w:t>s</w:t>
      </w:r>
      <w:r w:rsidRPr="004B5654">
        <w:rPr>
          <w:rFonts w:asciiTheme="minorHAnsi" w:eastAsia="Times New Roman" w:hAnsiTheme="minorHAnsi"/>
          <w:bCs/>
          <w:color w:val="000000"/>
        </w:rPr>
        <w:t xml:space="preserve"> coordinates.</w:t>
      </w:r>
      <w:r>
        <w:rPr>
          <w:rFonts w:asciiTheme="minorHAnsi" w:eastAsia="Times New Roman" w:hAnsiTheme="minorHAnsi"/>
          <w:bCs/>
          <w:color w:val="000000"/>
        </w:rPr>
        <w:t xml:space="preserve"> If</w:t>
      </w:r>
      <w:ins w:id="231" w:author="bmribler" w:date="2018-08-17T11:43:00Z">
        <w:r w:rsidR="001C6161">
          <w:rPr>
            <w:rFonts w:asciiTheme="minorHAnsi" w:eastAsia="Times New Roman" w:hAnsiTheme="minorHAnsi"/>
            <w:bCs/>
            <w:color w:val="000000"/>
          </w:rPr>
          <w:t xml:space="preserve"> the queried</w:t>
        </w:r>
      </w:ins>
      <w:r>
        <w:rPr>
          <w:rFonts w:asciiTheme="minorHAnsi" w:eastAsia="Times New Roman" w:hAnsiTheme="minorHAnsi"/>
          <w:bCs/>
          <w:color w:val="000000"/>
        </w:rPr>
        <w:t xml:space="preserve"> chunk doesn’t exist in the file, the size </w:t>
      </w:r>
      <w:del w:id="232" w:author="bmribler" w:date="2018-08-17T11:43:00Z">
        <w:r w:rsidDel="001C6161">
          <w:rPr>
            <w:rFonts w:asciiTheme="minorHAnsi" w:eastAsia="Times New Roman" w:hAnsiTheme="minorHAnsi"/>
            <w:bCs/>
            <w:color w:val="000000"/>
          </w:rPr>
          <w:delText xml:space="preserve">is </w:delText>
        </w:r>
      </w:del>
      <w:ins w:id="233" w:author="bmribler" w:date="2018-08-17T11:43:00Z">
        <w:r w:rsidR="001C6161">
          <w:rPr>
            <w:rFonts w:asciiTheme="minorHAnsi" w:eastAsia="Times New Roman" w:hAnsiTheme="minorHAnsi"/>
            <w:bCs/>
            <w:color w:val="000000"/>
          </w:rPr>
          <w:t xml:space="preserve">will be </w:t>
        </w:r>
      </w:ins>
      <w:r>
        <w:rPr>
          <w:rFonts w:asciiTheme="minorHAnsi" w:eastAsia="Times New Roman" w:hAnsiTheme="minorHAnsi"/>
          <w:bCs/>
          <w:color w:val="000000"/>
        </w:rPr>
        <w:t>set to 0 and address to HAD</w:t>
      </w:r>
      <w:ins w:id="234" w:author="bmribler" w:date="2018-12-13T23:56:00Z">
        <w:r w:rsidR="00913727">
          <w:rPr>
            <w:rFonts w:asciiTheme="minorHAnsi" w:eastAsia="Times New Roman" w:hAnsiTheme="minorHAnsi"/>
            <w:bCs/>
            <w:color w:val="000000"/>
          </w:rPr>
          <w:t>D</w:t>
        </w:r>
      </w:ins>
      <w:r>
        <w:rPr>
          <w:rFonts w:asciiTheme="minorHAnsi" w:eastAsia="Times New Roman" w:hAnsiTheme="minorHAnsi"/>
          <w:bCs/>
          <w:color w:val="000000"/>
        </w:rPr>
        <w:t xml:space="preserve">R_UNDEF. Value pointed by filter_mask </w:t>
      </w:r>
      <w:del w:id="235" w:author="bmribler" w:date="2018-08-17T11:44:00Z">
        <w:r w:rsidDel="001C6161">
          <w:rPr>
            <w:rFonts w:asciiTheme="minorHAnsi" w:eastAsia="Times New Roman" w:hAnsiTheme="minorHAnsi"/>
            <w:bCs/>
            <w:color w:val="000000"/>
          </w:rPr>
          <w:delText xml:space="preserve">is </w:delText>
        </w:r>
      </w:del>
      <w:ins w:id="236" w:author="bmribler" w:date="2018-08-17T11:44:00Z">
        <w:r w:rsidR="001C6161">
          <w:rPr>
            <w:rFonts w:asciiTheme="minorHAnsi" w:eastAsia="Times New Roman" w:hAnsiTheme="minorHAnsi"/>
            <w:bCs/>
            <w:color w:val="000000"/>
          </w:rPr>
          <w:t xml:space="preserve">will </w:t>
        </w:r>
      </w:ins>
      <w:r>
        <w:rPr>
          <w:rFonts w:asciiTheme="minorHAnsi" w:eastAsia="Times New Roman" w:hAnsiTheme="minorHAnsi"/>
          <w:bCs/>
          <w:color w:val="000000"/>
        </w:rPr>
        <w:t>not</w:t>
      </w:r>
      <w:ins w:id="237" w:author="bmribler" w:date="2018-08-17T11:44:00Z">
        <w:r w:rsidR="001C6161">
          <w:rPr>
            <w:rFonts w:asciiTheme="minorHAnsi" w:eastAsia="Times New Roman" w:hAnsiTheme="minorHAnsi"/>
            <w:bCs/>
            <w:color w:val="000000"/>
          </w:rPr>
          <w:t xml:space="preserve"> be</w:t>
        </w:r>
      </w:ins>
      <w:r>
        <w:rPr>
          <w:rFonts w:asciiTheme="minorHAnsi" w:eastAsia="Times New Roman" w:hAnsiTheme="minorHAnsi"/>
          <w:bCs/>
          <w:color w:val="000000"/>
        </w:rPr>
        <w:t xml:space="preserve"> modified.</w:t>
      </w:r>
    </w:p>
    <w:p w14:paraId="0E3F9084" w14:textId="77777777" w:rsidR="00972777" w:rsidRPr="00892B24" w:rsidRDefault="00972777" w:rsidP="00972777">
      <w:pPr>
        <w:rPr>
          <w:rFonts w:asciiTheme="minorHAnsi" w:eastAsia="Times New Roman" w:hAnsiTheme="minorHAnsi"/>
          <w:color w:val="000000"/>
        </w:rPr>
      </w:pPr>
      <w:r w:rsidRPr="00892B24">
        <w:rPr>
          <w:rFonts w:asciiTheme="minorHAnsi" w:eastAsia="Times New Roman" w:hAnsiTheme="minorHAnsi"/>
          <w:b/>
          <w:bCs/>
          <w:color w:val="000000"/>
        </w:rPr>
        <w:t>Parameters:</w:t>
      </w:r>
    </w:p>
    <w:tbl>
      <w:tblPr>
        <w:tblW w:w="9230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6335"/>
      </w:tblGrid>
      <w:tr w:rsidR="00972777" w:rsidRPr="002030CB" w14:paraId="3CE19820" w14:textId="77777777" w:rsidTr="00C91746">
        <w:trPr>
          <w:trHeight w:val="369"/>
          <w:tblCellSpacing w:w="15" w:type="dxa"/>
        </w:trPr>
        <w:tc>
          <w:tcPr>
            <w:tcW w:w="0" w:type="auto"/>
            <w:hideMark/>
          </w:tcPr>
          <w:p w14:paraId="3797D937" w14:textId="77777777" w:rsidR="00972777" w:rsidRPr="004B1427" w:rsidRDefault="00972777" w:rsidP="00C91746">
            <w:pPr>
              <w:rPr>
                <w:rFonts w:ascii="Consolas" w:eastAsia="Times New Roman" w:hAnsi="Consolas"/>
                <w:sz w:val="22"/>
                <w:szCs w:val="22"/>
              </w:rPr>
            </w:pPr>
            <w:r w:rsidRPr="004B1427">
              <w:rPr>
                <w:rFonts w:ascii="Consolas" w:eastAsia="Times New Roman" w:hAnsi="Consolas"/>
                <w:i/>
                <w:iCs/>
                <w:sz w:val="22"/>
                <w:szCs w:val="22"/>
              </w:rPr>
              <w:t>hid_t</w:t>
            </w:r>
            <w:r w:rsidRPr="004B1427">
              <w:rPr>
                <w:rFonts w:ascii="Consolas" w:eastAsia="Times New Roman" w:hAnsi="Consolas"/>
                <w:sz w:val="22"/>
                <w:szCs w:val="22"/>
              </w:rPr>
              <w:t> </w:t>
            </w:r>
            <w:r w:rsidRPr="004B1427">
              <w:rPr>
                <w:rFonts w:ascii="Consolas" w:eastAsia="Times New Roman" w:hAnsi="Consolas" w:cs="Courier New"/>
                <w:sz w:val="22"/>
                <w:szCs w:val="22"/>
              </w:rPr>
              <w:t>dset_id    </w:t>
            </w:r>
          </w:p>
        </w:tc>
        <w:tc>
          <w:tcPr>
            <w:tcW w:w="6290" w:type="dxa"/>
            <w:hideMark/>
          </w:tcPr>
          <w:p w14:paraId="5774F4D6" w14:textId="77777777" w:rsidR="00972777" w:rsidRPr="0077088A" w:rsidRDefault="00972777" w:rsidP="00C91746">
            <w:pPr>
              <w:rPr>
                <w:rFonts w:asciiTheme="minorHAnsi" w:eastAsia="Times New Roman" w:hAnsiTheme="minorHAnsi"/>
              </w:rPr>
            </w:pPr>
            <w:r w:rsidRPr="0077088A">
              <w:rPr>
                <w:rFonts w:asciiTheme="minorHAnsi" w:eastAsia="Times New Roman" w:hAnsiTheme="minorHAnsi"/>
              </w:rPr>
              <w:t xml:space="preserve">IN: </w:t>
            </w:r>
            <w:r>
              <w:rPr>
                <w:rFonts w:asciiTheme="minorHAnsi" w:eastAsia="Times New Roman" w:hAnsiTheme="minorHAnsi"/>
              </w:rPr>
              <w:t>Dataset identifier</w:t>
            </w:r>
            <w:r w:rsidRPr="0077088A">
              <w:rPr>
                <w:rFonts w:asciiTheme="minorHAnsi" w:eastAsia="Times New Roman" w:hAnsiTheme="minorHAnsi"/>
              </w:rPr>
              <w:t xml:space="preserve"> </w:t>
            </w:r>
          </w:p>
        </w:tc>
      </w:tr>
      <w:tr w:rsidR="00972777" w:rsidRPr="002030CB" w14:paraId="0A8C28A1" w14:textId="77777777" w:rsidTr="00C91746">
        <w:trPr>
          <w:trHeight w:val="327"/>
          <w:tblCellSpacing w:w="15" w:type="dxa"/>
        </w:trPr>
        <w:tc>
          <w:tcPr>
            <w:tcW w:w="0" w:type="auto"/>
          </w:tcPr>
          <w:p w14:paraId="3595CA0F" w14:textId="7DCA90A6" w:rsidR="00972777" w:rsidRPr="004B1427" w:rsidRDefault="00972777">
            <w:pPr>
              <w:rPr>
                <w:rFonts w:ascii="Consolas" w:eastAsia="Times New Roman" w:hAnsi="Consolas"/>
                <w:i/>
                <w:iCs/>
                <w:sz w:val="22"/>
                <w:szCs w:val="22"/>
              </w:rPr>
            </w:pPr>
            <w:r w:rsidRPr="004B1427">
              <w:rPr>
                <w:rFonts w:ascii="Consolas" w:eastAsia="Times New Roman" w:hAnsi="Consolas"/>
                <w:i/>
                <w:iCs/>
                <w:sz w:val="22"/>
                <w:szCs w:val="22"/>
              </w:rPr>
              <w:t xml:space="preserve">hsize_t </w:t>
            </w:r>
            <w:r w:rsidRPr="004B1427">
              <w:rPr>
                <w:rFonts w:ascii="Consolas" w:eastAsia="Times New Roman" w:hAnsi="Consolas"/>
                <w:iCs/>
                <w:sz w:val="22"/>
                <w:szCs w:val="22"/>
              </w:rPr>
              <w:t>*</w:t>
            </w:r>
            <w:del w:id="238" w:author="bmribler" w:date="2018-10-30T13:20:00Z">
              <w:r w:rsidRPr="004B1427" w:rsidDel="00AB1FCD">
                <w:rPr>
                  <w:rFonts w:ascii="Consolas" w:eastAsia="Times New Roman" w:hAnsi="Consolas"/>
                  <w:iCs/>
                  <w:sz w:val="22"/>
                  <w:szCs w:val="22"/>
                </w:rPr>
                <w:delText>coord</w:delText>
              </w:r>
            </w:del>
            <w:ins w:id="239" w:author="bmribler" w:date="2018-10-30T13:20:00Z">
              <w:r w:rsidR="00AB1FCD">
                <w:rPr>
                  <w:rFonts w:ascii="Consolas" w:eastAsia="Times New Roman" w:hAnsi="Consolas"/>
                  <w:iCs/>
                  <w:sz w:val="22"/>
                  <w:szCs w:val="22"/>
                </w:rPr>
                <w:t>offset</w:t>
              </w:r>
            </w:ins>
          </w:p>
        </w:tc>
        <w:tc>
          <w:tcPr>
            <w:tcW w:w="6290" w:type="dxa"/>
          </w:tcPr>
          <w:p w14:paraId="4E757166" w14:textId="112AFEFD" w:rsidR="00913727" w:rsidRPr="0077088A" w:rsidRDefault="00972777">
            <w:pPr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 xml:space="preserve">IN: Pointer to a one-dimensional array of the size equal to the dataset’s rank. </w:t>
            </w:r>
            <w:del w:id="240" w:author="bmribler" w:date="2018-12-13T23:50:00Z">
              <w:r w:rsidDel="00913727">
                <w:rPr>
                  <w:rFonts w:asciiTheme="minorHAnsi" w:eastAsia="Times New Roman" w:hAnsiTheme="minorHAnsi"/>
                </w:rPr>
                <w:delText>The array’s</w:delText>
              </w:r>
            </w:del>
            <w:ins w:id="241" w:author="bmribler" w:date="2018-12-13T23:50:00Z">
              <w:r w:rsidR="00913727">
                <w:rPr>
                  <w:rFonts w:asciiTheme="minorHAnsi" w:eastAsia="Times New Roman" w:hAnsiTheme="minorHAnsi"/>
                </w:rPr>
                <w:t>Each</w:t>
              </w:r>
            </w:ins>
            <w:r>
              <w:rPr>
                <w:rFonts w:asciiTheme="minorHAnsi" w:eastAsia="Times New Roman" w:hAnsiTheme="minorHAnsi"/>
              </w:rPr>
              <w:t xml:space="preserve"> element</w:t>
            </w:r>
            <w:del w:id="242" w:author="bmribler" w:date="2018-12-13T23:50:00Z">
              <w:r w:rsidDel="00913727">
                <w:rPr>
                  <w:rFonts w:asciiTheme="minorHAnsi" w:eastAsia="Times New Roman" w:hAnsiTheme="minorHAnsi"/>
                </w:rPr>
                <w:delText>s</w:delText>
              </w:r>
            </w:del>
            <w:r>
              <w:rPr>
                <w:rFonts w:asciiTheme="minorHAnsi" w:eastAsia="Times New Roman" w:hAnsiTheme="minorHAnsi"/>
              </w:rPr>
              <w:t xml:space="preserve"> </w:t>
            </w:r>
            <w:ins w:id="243" w:author="bmribler" w:date="2018-12-13T23:51:00Z">
              <w:r w:rsidR="00913727">
                <w:rPr>
                  <w:rFonts w:asciiTheme="minorHAnsi" w:eastAsia="Times New Roman" w:hAnsiTheme="minorHAnsi"/>
                </w:rPr>
                <w:t>is</w:t>
              </w:r>
            </w:ins>
            <w:ins w:id="244" w:author="bmribler" w:date="2018-12-13T23:46:00Z">
              <w:r w:rsidR="00913727">
                <w:rPr>
                  <w:rFonts w:asciiTheme="minorHAnsi" w:eastAsia="Times New Roman" w:hAnsiTheme="minorHAnsi"/>
                </w:rPr>
                <w:t xml:space="preserve"> the</w:t>
              </w:r>
            </w:ins>
            <w:del w:id="245" w:author="bmribler" w:date="2018-12-13T23:46:00Z">
              <w:r w:rsidDel="00913727">
                <w:rPr>
                  <w:rFonts w:asciiTheme="minorHAnsi" w:eastAsia="Times New Roman" w:hAnsiTheme="minorHAnsi"/>
                </w:rPr>
                <w:delText>contain</w:delText>
              </w:r>
            </w:del>
            <w:r>
              <w:rPr>
                <w:rFonts w:asciiTheme="minorHAnsi" w:eastAsia="Times New Roman" w:hAnsiTheme="minorHAnsi"/>
              </w:rPr>
              <w:t xml:space="preserve"> </w:t>
            </w:r>
            <w:del w:id="246" w:author="bmribler" w:date="2018-12-13T23:49:00Z">
              <w:r w:rsidDel="00913727">
                <w:rPr>
                  <w:rFonts w:asciiTheme="minorHAnsi" w:eastAsia="Times New Roman" w:hAnsiTheme="minorHAnsi"/>
                </w:rPr>
                <w:delText>0-based</w:delText>
              </w:r>
            </w:del>
            <w:ins w:id="247" w:author="bmribler" w:date="2018-12-13T23:46:00Z">
              <w:r w:rsidR="00913727">
                <w:rPr>
                  <w:rFonts w:asciiTheme="minorHAnsi" w:eastAsia="Times New Roman" w:hAnsiTheme="minorHAnsi"/>
                </w:rPr>
                <w:t>logical position of the chunk</w:t>
              </w:r>
            </w:ins>
            <w:ins w:id="248" w:author="bmribler" w:date="2018-12-13T23:47:00Z">
              <w:r w:rsidR="00913727">
                <w:rPr>
                  <w:rFonts w:asciiTheme="minorHAnsi" w:eastAsia="Times New Roman" w:hAnsiTheme="minorHAnsi"/>
                </w:rPr>
                <w:t>’s first element</w:t>
              </w:r>
            </w:ins>
            <w:ins w:id="249" w:author="bmribler" w:date="2018-12-13T23:51:00Z">
              <w:r w:rsidR="00913727">
                <w:rPr>
                  <w:rFonts w:asciiTheme="minorHAnsi" w:eastAsia="Times New Roman" w:hAnsiTheme="minorHAnsi"/>
                </w:rPr>
                <w:t xml:space="preserve"> in a dimension</w:t>
              </w:r>
            </w:ins>
            <w:del w:id="250" w:author="bmribler" w:date="2018-12-13T23:48:00Z">
              <w:r w:rsidDel="00913727">
                <w:rPr>
                  <w:rFonts w:asciiTheme="minorHAnsi" w:eastAsia="Times New Roman" w:hAnsiTheme="minorHAnsi"/>
                </w:rPr>
                <w:delText xml:space="preserve"> </w:delText>
              </w:r>
            </w:del>
            <w:del w:id="251" w:author="bmribler" w:date="2018-10-30T13:20:00Z">
              <w:r w:rsidDel="00AB1FCD">
                <w:rPr>
                  <w:rFonts w:asciiTheme="minorHAnsi" w:eastAsia="Times New Roman" w:hAnsiTheme="minorHAnsi"/>
                </w:rPr>
                <w:delText xml:space="preserve">logical </w:delText>
              </w:r>
            </w:del>
            <w:del w:id="252" w:author="bmribler" w:date="2018-12-13T23:48:00Z">
              <w:r w:rsidDel="00913727">
                <w:rPr>
                  <w:rFonts w:asciiTheme="minorHAnsi" w:eastAsia="Times New Roman" w:hAnsiTheme="minorHAnsi"/>
                </w:rPr>
                <w:delText>coordinates of the chunk</w:delText>
              </w:r>
            </w:del>
            <w:r>
              <w:rPr>
                <w:rFonts w:asciiTheme="minorHAnsi" w:eastAsia="Times New Roman" w:hAnsiTheme="minorHAnsi"/>
              </w:rPr>
              <w:t>.</w:t>
            </w:r>
          </w:p>
        </w:tc>
      </w:tr>
      <w:tr w:rsidR="00972777" w:rsidRPr="002030CB" w14:paraId="0629AF69" w14:textId="77777777" w:rsidTr="00C91746">
        <w:trPr>
          <w:trHeight w:val="327"/>
          <w:tblCellSpacing w:w="15" w:type="dxa"/>
        </w:trPr>
        <w:tc>
          <w:tcPr>
            <w:tcW w:w="0" w:type="auto"/>
          </w:tcPr>
          <w:p w14:paraId="3DFF6269" w14:textId="638FFB68" w:rsidR="00972777" w:rsidRPr="004B1427" w:rsidRDefault="00972777">
            <w:pPr>
              <w:rPr>
                <w:rFonts w:ascii="Consolas" w:eastAsia="Times New Roman" w:hAnsi="Consolas"/>
                <w:i/>
                <w:iCs/>
                <w:sz w:val="22"/>
                <w:szCs w:val="22"/>
              </w:rPr>
            </w:pPr>
            <w:del w:id="253" w:author="bmribler" w:date="2018-12-14T00:01:00Z">
              <w:r w:rsidRPr="004B1427" w:rsidDel="00913727">
                <w:rPr>
                  <w:rFonts w:ascii="Consolas" w:eastAsia="Times New Roman" w:hAnsi="Consolas" w:cs="Courier New"/>
                  <w:i/>
                  <w:color w:val="000000"/>
                  <w:sz w:val="22"/>
                  <w:szCs w:val="22"/>
                </w:rPr>
                <w:delText>uint32_</w:delText>
              </w:r>
            </w:del>
            <w:ins w:id="254" w:author="bmribler" w:date="2018-12-14T00:01:00Z">
              <w:r w:rsidR="00913727">
                <w:rPr>
                  <w:rFonts w:ascii="Consolas" w:eastAsia="Times New Roman" w:hAnsi="Consolas" w:cs="Courier New"/>
                  <w:i/>
                  <w:color w:val="000000"/>
                  <w:sz w:val="22"/>
                  <w:szCs w:val="22"/>
                </w:rPr>
                <w:t>unsigned</w:t>
              </w:r>
            </w:ins>
            <w:del w:id="255" w:author="bmribler" w:date="2018-12-14T00:01:00Z">
              <w:r w:rsidRPr="004B1427" w:rsidDel="00913727">
                <w:rPr>
                  <w:rFonts w:ascii="Consolas" w:eastAsia="Times New Roman" w:hAnsi="Consolas" w:cs="Courier New"/>
                  <w:i/>
                  <w:color w:val="000000"/>
                  <w:sz w:val="22"/>
                  <w:szCs w:val="22"/>
                </w:rPr>
                <w:delText>t</w:delText>
              </w:r>
            </w:del>
            <w:r w:rsidRPr="004B1427">
              <w:rPr>
                <w:rFonts w:ascii="Consolas" w:eastAsia="Times New Roman" w:hAnsi="Consolas" w:cs="Courier New"/>
                <w:color w:val="000000"/>
                <w:sz w:val="22"/>
                <w:szCs w:val="22"/>
              </w:rPr>
              <w:t xml:space="preserve"> *filter_mask</w:t>
            </w:r>
          </w:p>
        </w:tc>
        <w:tc>
          <w:tcPr>
            <w:tcW w:w="6290" w:type="dxa"/>
          </w:tcPr>
          <w:p w14:paraId="096F1949" w14:textId="77777777" w:rsidR="00972777" w:rsidRPr="0077088A" w:rsidRDefault="00972777" w:rsidP="00C91746">
            <w:pPr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 xml:space="preserve">OUT: The parameter </w:t>
            </w:r>
            <w:r w:rsidRPr="00D948D2">
              <w:rPr>
                <w:rFonts w:asciiTheme="minorHAnsi" w:eastAsia="Times New Roman" w:hAnsiTheme="minorHAnsi"/>
              </w:rPr>
              <w:t>indicates which filt</w:t>
            </w:r>
            <w:r>
              <w:rPr>
                <w:rFonts w:asciiTheme="minorHAnsi" w:eastAsia="Times New Roman" w:hAnsiTheme="minorHAnsi"/>
              </w:rPr>
              <w:t xml:space="preserve">ers were used with the chunk when </w:t>
            </w:r>
            <w:r w:rsidRPr="00D948D2">
              <w:rPr>
                <w:rFonts w:asciiTheme="minorHAnsi" w:eastAsia="Times New Roman" w:hAnsiTheme="minorHAnsi"/>
              </w:rPr>
              <w:t>written. A zero value indicates that all enabled filters are applied on the chunk. A filter is skipped if the bit corresponding to the filter’s position in the pipeline (</w:t>
            </w:r>
            <w:r w:rsidRPr="00D948D2">
              <w:rPr>
                <w:rStyle w:val="HTMLCode"/>
                <w:rFonts w:asciiTheme="minorHAnsi" w:hAnsiTheme="minorHAnsi"/>
                <w:sz w:val="24"/>
                <w:szCs w:val="24"/>
              </w:rPr>
              <w:t>0 ≤ position &lt; 32</w:t>
            </w:r>
            <w:r w:rsidRPr="00D948D2">
              <w:rPr>
                <w:rFonts w:asciiTheme="minorHAnsi" w:eastAsia="Times New Roman" w:hAnsiTheme="minorHAnsi"/>
              </w:rPr>
              <w:t>) is turned on.</w:t>
            </w:r>
            <w:r>
              <w:rPr>
                <w:rFonts w:asciiTheme="minorHAnsi" w:eastAsia="Times New Roman" w:hAnsiTheme="minorHAnsi"/>
              </w:rPr>
              <w:t xml:space="preserve"> If chunk doesn't exist the value at the pointer location is not modified. </w:t>
            </w:r>
          </w:p>
        </w:tc>
      </w:tr>
      <w:tr w:rsidR="00B7451A" w:rsidRPr="002030CB" w14:paraId="758AB66B" w14:textId="77777777" w:rsidTr="001E4394">
        <w:trPr>
          <w:trHeight w:val="327"/>
          <w:tblCellSpacing w:w="15" w:type="dxa"/>
          <w:ins w:id="256" w:author="bmribler" w:date="2018-10-30T13:13:00Z"/>
        </w:trPr>
        <w:tc>
          <w:tcPr>
            <w:tcW w:w="0" w:type="auto"/>
          </w:tcPr>
          <w:p w14:paraId="65C9327F" w14:textId="77777777" w:rsidR="00B7451A" w:rsidRPr="004B1427" w:rsidRDefault="00B7451A" w:rsidP="001E4394">
            <w:pPr>
              <w:rPr>
                <w:ins w:id="257" w:author="bmribler" w:date="2018-10-30T13:13:00Z"/>
                <w:rFonts w:ascii="Consolas" w:eastAsia="Times New Roman" w:hAnsi="Consolas"/>
                <w:i/>
                <w:iCs/>
                <w:sz w:val="22"/>
                <w:szCs w:val="22"/>
              </w:rPr>
            </w:pPr>
            <w:ins w:id="258" w:author="bmribler" w:date="2018-10-30T13:13:00Z">
              <w:r>
                <w:rPr>
                  <w:rFonts w:ascii="Consolas" w:eastAsia="Times New Roman" w:hAnsi="Consolas" w:cs="Courier New"/>
                  <w:i/>
                  <w:color w:val="000000"/>
                  <w:sz w:val="22"/>
                  <w:szCs w:val="22"/>
                </w:rPr>
                <w:t>haddr_t</w:t>
              </w:r>
              <w:r>
                <w:rPr>
                  <w:rFonts w:ascii="Consolas" w:eastAsia="Times New Roman" w:hAnsi="Consolas" w:cs="Courier New"/>
                  <w:color w:val="000000"/>
                  <w:sz w:val="22"/>
                  <w:szCs w:val="22"/>
                </w:rPr>
                <w:t xml:space="preserve"> *addr</w:t>
              </w:r>
            </w:ins>
          </w:p>
        </w:tc>
        <w:tc>
          <w:tcPr>
            <w:tcW w:w="6290" w:type="dxa"/>
          </w:tcPr>
          <w:p w14:paraId="72A315DD" w14:textId="77777777" w:rsidR="00B7451A" w:rsidRPr="0077088A" w:rsidRDefault="00B7451A" w:rsidP="001E4394">
            <w:pPr>
              <w:rPr>
                <w:ins w:id="259" w:author="bmribler" w:date="2018-10-30T13:13:00Z"/>
                <w:rFonts w:asciiTheme="minorHAnsi" w:eastAsia="Times New Roman" w:hAnsiTheme="minorHAnsi"/>
              </w:rPr>
            </w:pPr>
            <w:ins w:id="260" w:author="bmribler" w:date="2018-10-30T13:13:00Z">
              <w:r>
                <w:rPr>
                  <w:rFonts w:asciiTheme="minorHAnsi" w:eastAsia="Times New Roman" w:hAnsiTheme="minorHAnsi"/>
                </w:rPr>
                <w:t>OUT: Chunk address in the file; if chunk doesn’t exist the address is set to HADDR_UNDEF.</w:t>
              </w:r>
            </w:ins>
          </w:p>
        </w:tc>
      </w:tr>
      <w:tr w:rsidR="00972777" w:rsidRPr="002030CB" w14:paraId="5589F6A0" w14:textId="77777777" w:rsidTr="00C91746">
        <w:trPr>
          <w:trHeight w:val="327"/>
          <w:tblCellSpacing w:w="15" w:type="dxa"/>
        </w:trPr>
        <w:tc>
          <w:tcPr>
            <w:tcW w:w="0" w:type="auto"/>
          </w:tcPr>
          <w:p w14:paraId="083AF0DE" w14:textId="2B13AD3D" w:rsidR="00972777" w:rsidRPr="004B1427" w:rsidRDefault="00972777" w:rsidP="00C91746">
            <w:pPr>
              <w:rPr>
                <w:rFonts w:ascii="Consolas" w:eastAsia="Times New Roman" w:hAnsi="Consolas"/>
                <w:i/>
                <w:iCs/>
                <w:sz w:val="22"/>
                <w:szCs w:val="22"/>
              </w:rPr>
            </w:pPr>
            <w:r w:rsidRPr="00605FA2">
              <w:rPr>
                <w:rFonts w:ascii="Consolas" w:eastAsia="Times New Roman" w:hAnsi="Consolas" w:cs="Courier New"/>
                <w:i/>
                <w:color w:val="000000"/>
                <w:sz w:val="22"/>
                <w:szCs w:val="22"/>
              </w:rPr>
              <w:t>hsize_t</w:t>
            </w:r>
            <w:r>
              <w:rPr>
                <w:rFonts w:ascii="Consolas" w:eastAsia="Times New Roman" w:hAnsi="Consolas" w:cs="Courier New"/>
                <w:color w:val="000000"/>
                <w:sz w:val="22"/>
                <w:szCs w:val="22"/>
              </w:rPr>
              <w:t xml:space="preserve"> *size</w:t>
            </w:r>
          </w:p>
        </w:tc>
        <w:tc>
          <w:tcPr>
            <w:tcW w:w="6290" w:type="dxa"/>
          </w:tcPr>
          <w:p w14:paraId="58371E15" w14:textId="77777777" w:rsidR="00972777" w:rsidRPr="0077088A" w:rsidRDefault="00972777" w:rsidP="00C91746">
            <w:pPr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OUT: Chunk size in bytes; if chunk doesn’t exist the size is set to 0.</w:t>
            </w:r>
          </w:p>
        </w:tc>
      </w:tr>
      <w:tr w:rsidR="00972777" w:rsidRPr="002030CB" w:rsidDel="00B7451A" w14:paraId="72503560" w14:textId="79C3C0D2" w:rsidTr="00C91746">
        <w:trPr>
          <w:trHeight w:val="327"/>
          <w:tblCellSpacing w:w="15" w:type="dxa"/>
          <w:del w:id="261" w:author="bmribler" w:date="2018-10-30T13:13:00Z"/>
        </w:trPr>
        <w:tc>
          <w:tcPr>
            <w:tcW w:w="0" w:type="auto"/>
          </w:tcPr>
          <w:p w14:paraId="28C740A7" w14:textId="7F8FE7D6" w:rsidR="00972777" w:rsidRPr="004B1427" w:rsidDel="00B7451A" w:rsidRDefault="00972777" w:rsidP="00C91746">
            <w:pPr>
              <w:rPr>
                <w:del w:id="262" w:author="bmribler" w:date="2018-10-30T13:13:00Z"/>
                <w:rFonts w:ascii="Consolas" w:eastAsia="Times New Roman" w:hAnsi="Consolas"/>
                <w:i/>
                <w:iCs/>
                <w:sz w:val="22"/>
                <w:szCs w:val="22"/>
              </w:rPr>
            </w:pPr>
            <w:del w:id="263" w:author="bmribler" w:date="2018-10-30T13:13:00Z">
              <w:r w:rsidDel="00B7451A">
                <w:rPr>
                  <w:rFonts w:ascii="Consolas" w:eastAsia="Times New Roman" w:hAnsi="Consolas" w:cs="Courier New"/>
                  <w:i/>
                  <w:color w:val="000000"/>
                  <w:sz w:val="22"/>
                  <w:szCs w:val="22"/>
                </w:rPr>
                <w:delText>haddr_t</w:delText>
              </w:r>
              <w:r w:rsidDel="00B7451A">
                <w:rPr>
                  <w:rFonts w:ascii="Consolas" w:eastAsia="Times New Roman" w:hAnsi="Consolas" w:cs="Courier New"/>
                  <w:color w:val="000000"/>
                  <w:sz w:val="22"/>
                  <w:szCs w:val="22"/>
                </w:rPr>
                <w:delText xml:space="preserve"> *addr</w:delText>
              </w:r>
            </w:del>
          </w:p>
        </w:tc>
        <w:tc>
          <w:tcPr>
            <w:tcW w:w="6290" w:type="dxa"/>
          </w:tcPr>
          <w:p w14:paraId="7F08090D" w14:textId="775B0460" w:rsidR="00972777" w:rsidRPr="0077088A" w:rsidDel="00B7451A" w:rsidRDefault="00972777" w:rsidP="00C91746">
            <w:pPr>
              <w:rPr>
                <w:del w:id="264" w:author="bmribler" w:date="2018-10-30T13:13:00Z"/>
                <w:rFonts w:asciiTheme="minorHAnsi" w:eastAsia="Times New Roman" w:hAnsiTheme="minorHAnsi"/>
              </w:rPr>
            </w:pPr>
            <w:del w:id="265" w:author="bmribler" w:date="2018-10-30T13:13:00Z">
              <w:r w:rsidDel="00B7451A">
                <w:rPr>
                  <w:rFonts w:asciiTheme="minorHAnsi" w:eastAsia="Times New Roman" w:hAnsiTheme="minorHAnsi"/>
                </w:rPr>
                <w:delText>OUT: Chunk address in the file; if chunk doesn’t exist the address is set to HADR_UNDEF.</w:delText>
              </w:r>
            </w:del>
          </w:p>
        </w:tc>
      </w:tr>
    </w:tbl>
    <w:p w14:paraId="0A1C953F" w14:textId="77777777" w:rsidR="00972777" w:rsidRPr="00892B24" w:rsidRDefault="00972777" w:rsidP="00972777">
      <w:pPr>
        <w:rPr>
          <w:rFonts w:asciiTheme="minorHAnsi" w:eastAsia="Times New Roman" w:hAnsiTheme="minorHAnsi"/>
          <w:color w:val="000000"/>
        </w:rPr>
      </w:pPr>
      <w:r w:rsidRPr="00892B24">
        <w:rPr>
          <w:rFonts w:asciiTheme="minorHAnsi" w:eastAsia="Times New Roman" w:hAnsiTheme="minorHAnsi"/>
          <w:b/>
          <w:bCs/>
          <w:color w:val="000000"/>
        </w:rPr>
        <w:t>Returns:</w:t>
      </w:r>
    </w:p>
    <w:p w14:paraId="05963E9F" w14:textId="77777777" w:rsidR="00972777" w:rsidRPr="00892B24" w:rsidRDefault="00972777" w:rsidP="00972777">
      <w:pPr>
        <w:ind w:left="720"/>
        <w:rPr>
          <w:rFonts w:asciiTheme="minorHAnsi" w:eastAsia="Times New Roman" w:hAnsiTheme="minorHAnsi"/>
          <w:color w:val="000000"/>
        </w:rPr>
      </w:pPr>
      <w:r w:rsidRPr="00892B24">
        <w:rPr>
          <w:rFonts w:asciiTheme="minorHAnsi" w:eastAsia="Times New Roman" w:hAnsiTheme="minorHAnsi"/>
          <w:color w:val="000000"/>
        </w:rPr>
        <w:t>Returns a non-negative value if successful. Otherwise returns a negative value.</w:t>
      </w:r>
    </w:p>
    <w:p w14:paraId="6FED1E18" w14:textId="77777777" w:rsidR="00972777" w:rsidRPr="00892B24" w:rsidRDefault="00972777" w:rsidP="00972777">
      <w:pPr>
        <w:rPr>
          <w:rFonts w:asciiTheme="minorHAnsi" w:eastAsia="Times New Roman" w:hAnsiTheme="minorHAnsi" w:cs="Courier New"/>
          <w:color w:val="000000"/>
        </w:rPr>
      </w:pPr>
    </w:p>
    <w:p w14:paraId="76A871BB" w14:textId="16AFAB4D" w:rsidR="00972777" w:rsidRPr="00892B24" w:rsidRDefault="00972777" w:rsidP="00972777">
      <w:pPr>
        <w:rPr>
          <w:rFonts w:asciiTheme="minorHAnsi" w:eastAsia="Times New Roman" w:hAnsiTheme="minorHAnsi"/>
          <w:color w:val="000000"/>
        </w:rPr>
      </w:pPr>
      <w:r w:rsidRPr="00892B24">
        <w:rPr>
          <w:rFonts w:asciiTheme="minorHAnsi" w:eastAsia="Times New Roman" w:hAnsiTheme="minorHAnsi"/>
          <w:b/>
          <w:bCs/>
          <w:color w:val="000000"/>
        </w:rPr>
        <w:t xml:space="preserve">History: </w:t>
      </w:r>
      <w:r w:rsidRPr="00EE3A5F">
        <w:rPr>
          <w:rFonts w:asciiTheme="minorHAnsi" w:eastAsia="Times New Roman" w:hAnsiTheme="minorHAnsi"/>
          <w:bCs/>
          <w:color w:val="000000"/>
        </w:rPr>
        <w:t>To be</w:t>
      </w:r>
      <w:r>
        <w:rPr>
          <w:rFonts w:asciiTheme="minorHAnsi" w:eastAsia="Times New Roman" w:hAnsiTheme="minorHAnsi"/>
          <w:b/>
          <w:bCs/>
          <w:color w:val="000000"/>
        </w:rPr>
        <w:t xml:space="preserve"> </w:t>
      </w:r>
      <w:r>
        <w:rPr>
          <w:rFonts w:asciiTheme="minorHAnsi" w:eastAsia="Times New Roman" w:hAnsiTheme="minorHAnsi"/>
          <w:bCs/>
          <w:color w:val="000000"/>
        </w:rPr>
        <w:t>i</w:t>
      </w:r>
      <w:r w:rsidRPr="00892B24">
        <w:rPr>
          <w:rFonts w:asciiTheme="minorHAnsi" w:eastAsia="Times New Roman" w:hAnsiTheme="minorHAnsi"/>
          <w:bCs/>
          <w:color w:val="000000"/>
        </w:rPr>
        <w:t>ntroduced in HDF5 1.10.</w:t>
      </w:r>
      <w:ins w:id="266" w:author="bmribler" w:date="2018-09-09T12:48:00Z">
        <w:r w:rsidR="00BE40E3">
          <w:rPr>
            <w:rFonts w:asciiTheme="minorHAnsi" w:eastAsia="Times New Roman" w:hAnsiTheme="minorHAnsi"/>
            <w:bCs/>
            <w:color w:val="000000"/>
          </w:rPr>
          <w:t>5</w:t>
        </w:r>
      </w:ins>
      <w:del w:id="267" w:author="bmribler" w:date="2018-09-09T12:48:00Z">
        <w:r w:rsidRPr="00892B24" w:rsidDel="00BE40E3">
          <w:rPr>
            <w:rFonts w:asciiTheme="minorHAnsi" w:eastAsia="Times New Roman" w:hAnsiTheme="minorHAnsi"/>
            <w:bCs/>
            <w:color w:val="000000"/>
          </w:rPr>
          <w:delText>4</w:delText>
        </w:r>
      </w:del>
      <w:r>
        <w:rPr>
          <w:rFonts w:asciiTheme="minorHAnsi" w:eastAsia="Times New Roman" w:hAnsiTheme="minorHAnsi"/>
          <w:bCs/>
          <w:color w:val="000000"/>
        </w:rPr>
        <w:t>; may be backported to 1.8 if requested by the customer.</w:t>
      </w:r>
    </w:p>
    <w:p w14:paraId="37200C3E" w14:textId="77777777" w:rsidR="00972777" w:rsidRDefault="00972777" w:rsidP="00972777">
      <w:pPr>
        <w:rPr>
          <w:rFonts w:asciiTheme="minorHAnsi" w:eastAsia="Times New Roman" w:hAnsiTheme="minorHAnsi"/>
          <w:b/>
          <w:bCs/>
          <w:color w:val="000000"/>
        </w:rPr>
      </w:pPr>
      <w:r>
        <w:rPr>
          <w:rFonts w:asciiTheme="minorHAnsi" w:eastAsia="Times New Roman" w:hAnsiTheme="minorHAnsi"/>
          <w:b/>
          <w:bCs/>
          <w:color w:val="000000"/>
        </w:rPr>
        <w:br w:type="page"/>
      </w:r>
    </w:p>
    <w:p w14:paraId="1FC012AE" w14:textId="77777777" w:rsidR="007965C0" w:rsidRPr="00BF2170" w:rsidRDefault="007965C0" w:rsidP="007965C0">
      <w:pPr>
        <w:rPr>
          <w:rFonts w:asciiTheme="minorHAnsi" w:eastAsia="Times New Roman" w:hAnsiTheme="minorHAnsi"/>
          <w:color w:val="000000"/>
          <w:sz w:val="26"/>
          <w:szCs w:val="26"/>
        </w:rPr>
      </w:pPr>
      <w:r w:rsidRPr="00892B24">
        <w:rPr>
          <w:rFonts w:asciiTheme="minorHAnsi" w:eastAsia="Times New Roman" w:hAnsiTheme="minorHAnsi"/>
          <w:b/>
          <w:bCs/>
          <w:color w:val="000000"/>
        </w:rPr>
        <w:t>Name:</w:t>
      </w:r>
      <w:r w:rsidRPr="00BF2170">
        <w:rPr>
          <w:rFonts w:asciiTheme="minorHAnsi" w:eastAsia="Times New Roman" w:hAnsiTheme="minorHAnsi"/>
          <w:color w:val="000000"/>
          <w:sz w:val="26"/>
          <w:szCs w:val="26"/>
        </w:rPr>
        <w:t> </w:t>
      </w:r>
      <w:r w:rsidR="00BF2170" w:rsidRPr="00892B24">
        <w:rPr>
          <w:rFonts w:ascii="Consolas" w:eastAsia="Times New Roman" w:hAnsi="Consolas"/>
          <w:color w:val="000000"/>
          <w:sz w:val="22"/>
          <w:szCs w:val="22"/>
        </w:rPr>
        <w:t>H5Dget_</w:t>
      </w:r>
      <w:r w:rsidR="00D97CAB" w:rsidRPr="00892B24">
        <w:rPr>
          <w:rFonts w:ascii="Consolas" w:eastAsia="Times New Roman" w:hAnsi="Consolas"/>
          <w:color w:val="000000"/>
          <w:sz w:val="22"/>
          <w:szCs w:val="22"/>
        </w:rPr>
        <w:t>num_chunks</w:t>
      </w:r>
    </w:p>
    <w:p w14:paraId="2699684A" w14:textId="77777777" w:rsidR="007965C0" w:rsidRPr="00892B24" w:rsidRDefault="007965C0" w:rsidP="007965C0">
      <w:pPr>
        <w:rPr>
          <w:rFonts w:asciiTheme="minorHAnsi" w:eastAsia="Times New Roman" w:hAnsiTheme="minorHAnsi"/>
          <w:color w:val="000000"/>
        </w:rPr>
      </w:pPr>
      <w:r w:rsidRPr="00892B24">
        <w:rPr>
          <w:rFonts w:asciiTheme="minorHAnsi" w:eastAsia="Times New Roman" w:hAnsiTheme="minorHAnsi"/>
          <w:b/>
          <w:bCs/>
          <w:color w:val="000000"/>
        </w:rPr>
        <w:t>Signature:</w:t>
      </w:r>
    </w:p>
    <w:p w14:paraId="6642B8DF" w14:textId="77777777" w:rsidR="007965C0" w:rsidRPr="00892B24" w:rsidRDefault="007965C0" w:rsidP="007965C0">
      <w:pPr>
        <w:ind w:left="720"/>
        <w:rPr>
          <w:rFonts w:ascii="Consolas" w:eastAsia="Times New Roman" w:hAnsi="Consolas"/>
          <w:color w:val="000000"/>
          <w:sz w:val="22"/>
          <w:szCs w:val="22"/>
        </w:rPr>
      </w:pPr>
      <w:r w:rsidRPr="00892B24">
        <w:rPr>
          <w:rFonts w:ascii="Consolas" w:eastAsia="Times New Roman" w:hAnsi="Consolas"/>
          <w:i/>
          <w:iCs/>
          <w:color w:val="000000"/>
          <w:sz w:val="22"/>
          <w:szCs w:val="22"/>
        </w:rPr>
        <w:t>herr_t</w:t>
      </w:r>
      <w:r w:rsidRPr="00892B24">
        <w:rPr>
          <w:rFonts w:ascii="Consolas" w:eastAsia="Times New Roman" w:hAnsi="Consolas"/>
          <w:color w:val="000000"/>
          <w:sz w:val="22"/>
          <w:szCs w:val="22"/>
        </w:rPr>
        <w:t> </w:t>
      </w:r>
      <w:r w:rsidR="00892B24" w:rsidRPr="00892B24">
        <w:rPr>
          <w:rFonts w:ascii="Consolas" w:eastAsia="Times New Roman" w:hAnsi="Consolas" w:cs="Courier New"/>
          <w:color w:val="000000"/>
          <w:sz w:val="22"/>
          <w:szCs w:val="22"/>
        </w:rPr>
        <w:t>H5Dget_num_</w:t>
      </w:r>
      <w:r w:rsidR="00D97CAB" w:rsidRPr="00892B24">
        <w:rPr>
          <w:rFonts w:ascii="Consolas" w:eastAsia="Times New Roman" w:hAnsi="Consolas" w:cs="Courier New"/>
          <w:color w:val="000000"/>
          <w:sz w:val="22"/>
          <w:szCs w:val="22"/>
        </w:rPr>
        <w:t>chunks</w:t>
      </w:r>
      <w:r w:rsidRPr="00892B24">
        <w:rPr>
          <w:rFonts w:ascii="Consolas" w:eastAsia="Times New Roman" w:hAnsi="Consolas"/>
          <w:color w:val="000000"/>
          <w:sz w:val="22"/>
          <w:szCs w:val="22"/>
        </w:rPr>
        <w:t>(</w:t>
      </w:r>
      <w:r w:rsidRPr="00892B24">
        <w:rPr>
          <w:rFonts w:ascii="Consolas" w:eastAsia="Times New Roman" w:hAnsi="Consolas"/>
          <w:i/>
          <w:iCs/>
          <w:color w:val="000000"/>
          <w:sz w:val="22"/>
          <w:szCs w:val="22"/>
        </w:rPr>
        <w:t>hid_t</w:t>
      </w:r>
      <w:r w:rsidRPr="00892B24">
        <w:rPr>
          <w:rFonts w:ascii="Consolas" w:eastAsia="Times New Roman" w:hAnsi="Consolas"/>
          <w:color w:val="000000"/>
          <w:sz w:val="22"/>
          <w:szCs w:val="22"/>
        </w:rPr>
        <w:t> </w:t>
      </w:r>
      <w:r w:rsidR="00BF2170" w:rsidRPr="00892B24">
        <w:rPr>
          <w:rFonts w:ascii="Consolas" w:eastAsia="Times New Roman" w:hAnsi="Consolas" w:cs="Courier New"/>
          <w:color w:val="000000"/>
          <w:sz w:val="22"/>
          <w:szCs w:val="22"/>
        </w:rPr>
        <w:t>dset</w:t>
      </w:r>
      <w:r w:rsidRPr="00892B24">
        <w:rPr>
          <w:rFonts w:ascii="Consolas" w:eastAsia="Times New Roman" w:hAnsi="Consolas" w:cs="Courier New"/>
          <w:color w:val="000000"/>
          <w:sz w:val="22"/>
          <w:szCs w:val="22"/>
        </w:rPr>
        <w:t>_id</w:t>
      </w:r>
      <w:r w:rsidRPr="00892B24">
        <w:rPr>
          <w:rFonts w:ascii="Consolas" w:eastAsia="Times New Roman" w:hAnsi="Consolas"/>
          <w:color w:val="000000"/>
          <w:sz w:val="22"/>
          <w:szCs w:val="22"/>
        </w:rPr>
        <w:t>, </w:t>
      </w:r>
      <w:r w:rsidR="00BF2170" w:rsidRPr="00892B24">
        <w:rPr>
          <w:rFonts w:ascii="Consolas" w:eastAsia="Times New Roman" w:hAnsi="Consolas"/>
          <w:i/>
          <w:iCs/>
          <w:color w:val="000000"/>
          <w:sz w:val="22"/>
          <w:szCs w:val="22"/>
        </w:rPr>
        <w:t>hid_t</w:t>
      </w:r>
      <w:r w:rsidR="00BF2170" w:rsidRPr="00892B24">
        <w:rPr>
          <w:rFonts w:ascii="Consolas" w:eastAsia="Times New Roman" w:hAnsi="Consolas"/>
          <w:color w:val="000000"/>
          <w:sz w:val="22"/>
          <w:szCs w:val="22"/>
        </w:rPr>
        <w:t> </w:t>
      </w:r>
      <w:r w:rsidR="0077088A">
        <w:rPr>
          <w:rFonts w:ascii="Consolas" w:eastAsia="Times New Roman" w:hAnsi="Consolas"/>
          <w:color w:val="000000"/>
          <w:sz w:val="22"/>
          <w:szCs w:val="22"/>
        </w:rPr>
        <w:t>f</w:t>
      </w:r>
      <w:r w:rsidR="00892B24" w:rsidRPr="00892B24">
        <w:rPr>
          <w:rFonts w:ascii="Consolas" w:eastAsia="Times New Roman" w:hAnsi="Consolas" w:cs="Courier New"/>
          <w:color w:val="000000"/>
          <w:sz w:val="22"/>
          <w:szCs w:val="22"/>
        </w:rPr>
        <w:t>space</w:t>
      </w:r>
      <w:r w:rsidR="00BF2170" w:rsidRPr="00892B24">
        <w:rPr>
          <w:rFonts w:ascii="Consolas" w:eastAsia="Times New Roman" w:hAnsi="Consolas" w:cs="Courier New"/>
          <w:color w:val="000000"/>
          <w:sz w:val="22"/>
          <w:szCs w:val="22"/>
        </w:rPr>
        <w:t>_id</w:t>
      </w:r>
      <w:r w:rsidR="00D97CAB" w:rsidRPr="00892B24">
        <w:rPr>
          <w:rFonts w:ascii="Consolas" w:eastAsia="Times New Roman" w:hAnsi="Consolas" w:cs="Courier New"/>
          <w:color w:val="000000"/>
          <w:sz w:val="22"/>
          <w:szCs w:val="22"/>
        </w:rPr>
        <w:t>,</w:t>
      </w:r>
      <w:r w:rsidR="00D97CAB" w:rsidRPr="00892B24">
        <w:rPr>
          <w:rFonts w:ascii="Consolas" w:eastAsia="Times New Roman" w:hAnsi="Consolas"/>
          <w:i/>
          <w:iCs/>
          <w:color w:val="000000"/>
          <w:sz w:val="22"/>
          <w:szCs w:val="22"/>
        </w:rPr>
        <w:t xml:space="preserve"> h</w:t>
      </w:r>
      <w:r w:rsidRPr="00892B24">
        <w:rPr>
          <w:rFonts w:ascii="Consolas" w:eastAsia="Times New Roman" w:hAnsi="Consolas"/>
          <w:i/>
          <w:iCs/>
          <w:color w:val="000000"/>
          <w:sz w:val="22"/>
          <w:szCs w:val="22"/>
        </w:rPr>
        <w:t>size_t</w:t>
      </w:r>
      <w:r w:rsidRPr="00892B24">
        <w:rPr>
          <w:rFonts w:ascii="Consolas" w:eastAsia="Times New Roman" w:hAnsi="Consolas"/>
          <w:color w:val="000000"/>
          <w:sz w:val="22"/>
          <w:szCs w:val="22"/>
        </w:rPr>
        <w:t> </w:t>
      </w:r>
      <w:r w:rsidR="0077088A">
        <w:rPr>
          <w:rFonts w:ascii="Consolas" w:eastAsia="Times New Roman" w:hAnsi="Consolas"/>
          <w:color w:val="000000"/>
          <w:sz w:val="22"/>
          <w:szCs w:val="22"/>
        </w:rPr>
        <w:t>*</w:t>
      </w:r>
      <w:r w:rsidR="00D97CAB" w:rsidRPr="00892B24">
        <w:rPr>
          <w:rFonts w:ascii="Consolas" w:eastAsia="Times New Roman" w:hAnsi="Consolas" w:cs="Courier New"/>
          <w:color w:val="000000"/>
          <w:sz w:val="22"/>
          <w:szCs w:val="22"/>
        </w:rPr>
        <w:t>nchunks</w:t>
      </w:r>
      <w:r w:rsidR="00D97CAB" w:rsidRPr="00892B24">
        <w:rPr>
          <w:rFonts w:ascii="Consolas" w:eastAsia="Times New Roman" w:hAnsi="Consolas"/>
          <w:color w:val="000000"/>
          <w:sz w:val="22"/>
          <w:szCs w:val="22"/>
        </w:rPr>
        <w:t>)</w:t>
      </w:r>
    </w:p>
    <w:p w14:paraId="28BB229F" w14:textId="77777777" w:rsidR="007965C0" w:rsidRPr="00892B24" w:rsidRDefault="007965C0" w:rsidP="007965C0">
      <w:pPr>
        <w:rPr>
          <w:rFonts w:asciiTheme="minorHAnsi" w:eastAsia="Times New Roman" w:hAnsiTheme="minorHAnsi"/>
          <w:color w:val="000000"/>
        </w:rPr>
      </w:pPr>
      <w:r w:rsidRPr="00892B24">
        <w:rPr>
          <w:rFonts w:asciiTheme="minorHAnsi" w:eastAsia="Times New Roman" w:hAnsiTheme="minorHAnsi"/>
          <w:b/>
          <w:bCs/>
          <w:color w:val="000000"/>
        </w:rPr>
        <w:t>Purpose:</w:t>
      </w:r>
    </w:p>
    <w:p w14:paraId="2E2BFEE9" w14:textId="0FFAF43B" w:rsidR="007965C0" w:rsidRPr="00892B24" w:rsidRDefault="00892B24" w:rsidP="007965C0">
      <w:pPr>
        <w:ind w:left="720"/>
        <w:rPr>
          <w:rFonts w:asciiTheme="minorHAnsi" w:eastAsia="Times New Roman" w:hAnsiTheme="minorHAnsi"/>
          <w:color w:val="000000"/>
        </w:rPr>
      </w:pPr>
      <w:r w:rsidRPr="00892B24">
        <w:rPr>
          <w:rFonts w:asciiTheme="minorHAnsi" w:eastAsia="Times New Roman" w:hAnsiTheme="minorHAnsi"/>
          <w:color w:val="000000"/>
        </w:rPr>
        <w:t>Retrieves number of</w:t>
      </w:r>
      <w:r w:rsidR="00805B15">
        <w:rPr>
          <w:rFonts w:asciiTheme="minorHAnsi" w:eastAsia="Times New Roman" w:hAnsiTheme="minorHAnsi"/>
          <w:color w:val="000000"/>
        </w:rPr>
        <w:t xml:space="preserve"> </w:t>
      </w:r>
      <w:r w:rsidRPr="00892B24">
        <w:rPr>
          <w:rFonts w:asciiTheme="minorHAnsi" w:eastAsia="Times New Roman" w:hAnsiTheme="minorHAnsi"/>
          <w:color w:val="000000"/>
        </w:rPr>
        <w:t xml:space="preserve">chunks </w:t>
      </w:r>
      <w:r w:rsidR="00805B15">
        <w:rPr>
          <w:rFonts w:asciiTheme="minorHAnsi" w:eastAsia="Times New Roman" w:hAnsiTheme="minorHAnsi"/>
          <w:color w:val="000000"/>
        </w:rPr>
        <w:t xml:space="preserve">that have nonempty intersection with </w:t>
      </w:r>
      <w:r w:rsidRPr="00892B24">
        <w:rPr>
          <w:rFonts w:asciiTheme="minorHAnsi" w:eastAsia="Times New Roman" w:hAnsiTheme="minorHAnsi"/>
          <w:color w:val="000000"/>
        </w:rPr>
        <w:t xml:space="preserve">a </w:t>
      </w:r>
      <w:r w:rsidR="00805B15">
        <w:rPr>
          <w:rFonts w:asciiTheme="minorHAnsi" w:eastAsia="Times New Roman" w:hAnsiTheme="minorHAnsi"/>
          <w:color w:val="000000"/>
        </w:rPr>
        <w:t xml:space="preserve">specified </w:t>
      </w:r>
      <w:r w:rsidRPr="00892B24">
        <w:rPr>
          <w:rFonts w:asciiTheme="minorHAnsi" w:eastAsia="Times New Roman" w:hAnsiTheme="minorHAnsi"/>
          <w:color w:val="000000"/>
        </w:rPr>
        <w:t xml:space="preserve">selection. </w:t>
      </w:r>
    </w:p>
    <w:p w14:paraId="68DEFF9E" w14:textId="77777777" w:rsidR="007965C0" w:rsidRPr="00892B24" w:rsidRDefault="007965C0" w:rsidP="007965C0">
      <w:pPr>
        <w:rPr>
          <w:rFonts w:asciiTheme="minorHAnsi" w:eastAsia="Times New Roman" w:hAnsiTheme="minorHAnsi"/>
          <w:b/>
          <w:bCs/>
          <w:color w:val="000000"/>
        </w:rPr>
      </w:pPr>
      <w:r w:rsidRPr="00892B24">
        <w:rPr>
          <w:rFonts w:asciiTheme="minorHAnsi" w:eastAsia="Times New Roman" w:hAnsiTheme="minorHAnsi"/>
          <w:b/>
          <w:bCs/>
          <w:color w:val="000000"/>
        </w:rPr>
        <w:t>Description:</w:t>
      </w:r>
    </w:p>
    <w:p w14:paraId="4E013B78" w14:textId="0CDF9652" w:rsidR="007965C0" w:rsidRPr="00892B24" w:rsidRDefault="00892B24" w:rsidP="007965C0">
      <w:pPr>
        <w:ind w:left="720"/>
        <w:rPr>
          <w:rFonts w:asciiTheme="minorHAnsi" w:eastAsia="Times New Roman" w:hAnsiTheme="minorHAnsi"/>
          <w:color w:val="000000"/>
        </w:rPr>
      </w:pPr>
      <w:r w:rsidRPr="00892B24">
        <w:rPr>
          <w:rFonts w:asciiTheme="minorHAnsi" w:eastAsia="Times New Roman" w:hAnsiTheme="minorHAnsi"/>
          <w:bCs/>
          <w:color w:val="000000"/>
        </w:rPr>
        <w:t xml:space="preserve">The function </w:t>
      </w:r>
      <w:r w:rsidR="00602BCB">
        <w:rPr>
          <w:rFonts w:asciiTheme="minorHAnsi" w:eastAsia="Times New Roman" w:hAnsiTheme="minorHAnsi"/>
          <w:bCs/>
          <w:color w:val="000000"/>
        </w:rPr>
        <w:t xml:space="preserve">retrieves a number of chunks </w:t>
      </w:r>
      <w:r w:rsidRPr="00892B24">
        <w:rPr>
          <w:rFonts w:asciiTheme="minorHAnsi" w:eastAsia="Times New Roman" w:hAnsiTheme="minorHAnsi"/>
          <w:bCs/>
          <w:color w:val="000000"/>
        </w:rPr>
        <w:t xml:space="preserve">that </w:t>
      </w:r>
      <w:r w:rsidR="00B20193">
        <w:rPr>
          <w:rFonts w:asciiTheme="minorHAnsi" w:eastAsia="Times New Roman" w:hAnsiTheme="minorHAnsi"/>
          <w:bCs/>
          <w:color w:val="000000"/>
        </w:rPr>
        <w:t>ha</w:t>
      </w:r>
      <w:r w:rsidR="00B30A6B">
        <w:rPr>
          <w:rFonts w:asciiTheme="minorHAnsi" w:eastAsia="Times New Roman" w:hAnsiTheme="minorHAnsi"/>
          <w:bCs/>
          <w:color w:val="000000"/>
        </w:rPr>
        <w:t>ve</w:t>
      </w:r>
      <w:r w:rsidR="00B20193">
        <w:rPr>
          <w:rFonts w:asciiTheme="minorHAnsi" w:eastAsia="Times New Roman" w:hAnsiTheme="minorHAnsi"/>
          <w:bCs/>
          <w:color w:val="000000"/>
        </w:rPr>
        <w:t xml:space="preserve"> a nonempty</w:t>
      </w:r>
      <w:r w:rsidR="003C7B30">
        <w:rPr>
          <w:rFonts w:asciiTheme="minorHAnsi" w:eastAsia="Times New Roman" w:hAnsiTheme="minorHAnsi"/>
          <w:bCs/>
          <w:color w:val="000000"/>
        </w:rPr>
        <w:t xml:space="preserve"> intersection with the </w:t>
      </w:r>
      <w:r w:rsidR="00B20193">
        <w:rPr>
          <w:rFonts w:asciiTheme="minorHAnsi" w:eastAsia="Times New Roman" w:hAnsiTheme="minorHAnsi"/>
          <w:bCs/>
          <w:color w:val="000000"/>
        </w:rPr>
        <w:t>set of the selected elements (</w:t>
      </w:r>
      <w:r w:rsidR="003C7B30">
        <w:rPr>
          <w:rFonts w:asciiTheme="minorHAnsi" w:eastAsia="Times New Roman" w:hAnsiTheme="minorHAnsi"/>
          <w:bCs/>
          <w:color w:val="000000"/>
        </w:rPr>
        <w:t xml:space="preserve">i.e. </w:t>
      </w:r>
      <w:r w:rsidR="00B20193">
        <w:rPr>
          <w:rFonts w:asciiTheme="minorHAnsi" w:eastAsia="Times New Roman" w:hAnsiTheme="minorHAnsi"/>
          <w:bCs/>
          <w:color w:val="000000"/>
        </w:rPr>
        <w:t>selection</w:t>
      </w:r>
      <w:r w:rsidR="003C7B30">
        <w:rPr>
          <w:rFonts w:asciiTheme="minorHAnsi" w:eastAsia="Times New Roman" w:hAnsiTheme="minorHAnsi"/>
          <w:bCs/>
          <w:color w:val="000000"/>
        </w:rPr>
        <w:t xml:space="preserve"> specified by </w:t>
      </w:r>
      <w:r w:rsidR="003C7B30" w:rsidRPr="00602BCB">
        <w:rPr>
          <w:rFonts w:ascii="Consolas" w:eastAsia="Times New Roman" w:hAnsi="Consolas"/>
          <w:bCs/>
          <w:color w:val="000000"/>
          <w:sz w:val="22"/>
          <w:szCs w:val="22"/>
        </w:rPr>
        <w:t>fspace_id</w:t>
      </w:r>
      <w:r w:rsidR="00B20193">
        <w:rPr>
          <w:rFonts w:asciiTheme="minorHAnsi" w:eastAsia="Times New Roman" w:hAnsiTheme="minorHAnsi"/>
          <w:bCs/>
          <w:color w:val="000000"/>
        </w:rPr>
        <w:t>).</w:t>
      </w:r>
      <w:r w:rsidRPr="00892B24">
        <w:rPr>
          <w:rFonts w:asciiTheme="minorHAnsi" w:eastAsia="Times New Roman" w:hAnsiTheme="minorHAnsi"/>
          <w:bCs/>
          <w:color w:val="000000"/>
        </w:rPr>
        <w:t xml:space="preserve"> If </w:t>
      </w:r>
      <w:r w:rsidR="00602BCB" w:rsidRPr="00602BCB">
        <w:rPr>
          <w:rFonts w:ascii="Consolas" w:eastAsia="Times New Roman" w:hAnsi="Consolas"/>
          <w:bCs/>
          <w:color w:val="000000"/>
          <w:sz w:val="22"/>
          <w:szCs w:val="22"/>
        </w:rPr>
        <w:t>f</w:t>
      </w:r>
      <w:r w:rsidRPr="00602BCB">
        <w:rPr>
          <w:rFonts w:ascii="Consolas" w:eastAsia="Times New Roman" w:hAnsi="Consolas"/>
          <w:bCs/>
          <w:color w:val="000000"/>
          <w:sz w:val="22"/>
          <w:szCs w:val="22"/>
        </w:rPr>
        <w:t>space_id</w:t>
      </w:r>
      <w:r w:rsidRPr="00892B24">
        <w:rPr>
          <w:rFonts w:asciiTheme="minorHAnsi" w:eastAsia="Times New Roman" w:hAnsiTheme="minorHAnsi"/>
          <w:bCs/>
          <w:color w:val="000000"/>
        </w:rPr>
        <w:t xml:space="preserve"> is </w:t>
      </w:r>
      <w:r w:rsidR="0071050F">
        <w:rPr>
          <w:rFonts w:asciiTheme="minorHAnsi" w:eastAsia="Times New Roman" w:hAnsiTheme="minorHAnsi"/>
          <w:bCs/>
          <w:color w:val="000000"/>
        </w:rPr>
        <w:t>H5S_ALL</w:t>
      </w:r>
      <w:r w:rsidRPr="00892B24">
        <w:rPr>
          <w:rFonts w:asciiTheme="minorHAnsi" w:eastAsia="Times New Roman" w:hAnsiTheme="minorHAnsi"/>
          <w:bCs/>
          <w:color w:val="000000"/>
        </w:rPr>
        <w:t>, the function will re</w:t>
      </w:r>
      <w:r w:rsidR="00E17537">
        <w:rPr>
          <w:rFonts w:asciiTheme="minorHAnsi" w:eastAsia="Times New Roman" w:hAnsiTheme="minorHAnsi"/>
          <w:bCs/>
          <w:color w:val="000000"/>
        </w:rPr>
        <w:t>trieve</w:t>
      </w:r>
      <w:r w:rsidRPr="00892B24">
        <w:rPr>
          <w:rFonts w:asciiTheme="minorHAnsi" w:eastAsia="Times New Roman" w:hAnsiTheme="minorHAnsi"/>
          <w:bCs/>
          <w:color w:val="000000"/>
        </w:rPr>
        <w:t xml:space="preserve"> the total number of the chunks stored</w:t>
      </w:r>
      <w:r w:rsidR="00602BCB">
        <w:rPr>
          <w:rFonts w:asciiTheme="minorHAnsi" w:eastAsia="Times New Roman" w:hAnsiTheme="minorHAnsi"/>
          <w:bCs/>
          <w:color w:val="000000"/>
        </w:rPr>
        <w:t xml:space="preserve"> for the dataset</w:t>
      </w:r>
      <w:r w:rsidRPr="00892B24">
        <w:rPr>
          <w:rFonts w:asciiTheme="minorHAnsi" w:eastAsia="Times New Roman" w:hAnsiTheme="minorHAnsi"/>
          <w:bCs/>
          <w:color w:val="000000"/>
        </w:rPr>
        <w:t>.</w:t>
      </w:r>
      <w:r w:rsidR="00B20193">
        <w:rPr>
          <w:rFonts w:asciiTheme="minorHAnsi" w:eastAsia="Times New Roman" w:hAnsiTheme="minorHAnsi"/>
          <w:bCs/>
          <w:color w:val="000000"/>
        </w:rPr>
        <w:t xml:space="preserve"> </w:t>
      </w:r>
    </w:p>
    <w:p w14:paraId="20535A17" w14:textId="77777777" w:rsidR="007965C0" w:rsidRPr="00892B24" w:rsidRDefault="007965C0" w:rsidP="007965C0">
      <w:pPr>
        <w:rPr>
          <w:rFonts w:asciiTheme="minorHAnsi" w:eastAsia="Times New Roman" w:hAnsiTheme="minorHAnsi"/>
          <w:color w:val="000000"/>
        </w:rPr>
      </w:pPr>
      <w:r w:rsidRPr="00892B24">
        <w:rPr>
          <w:rFonts w:asciiTheme="minorHAnsi" w:eastAsia="Times New Roman" w:hAnsiTheme="minorHAnsi"/>
          <w:b/>
          <w:bCs/>
          <w:color w:val="000000"/>
        </w:rPr>
        <w:t>Parameters:</w:t>
      </w:r>
    </w:p>
    <w:tbl>
      <w:tblPr>
        <w:tblW w:w="9230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6335"/>
      </w:tblGrid>
      <w:tr w:rsidR="007965C0" w:rsidRPr="002030CB" w14:paraId="59E7D45E" w14:textId="77777777" w:rsidTr="007965C0">
        <w:trPr>
          <w:trHeight w:val="369"/>
          <w:tblCellSpacing w:w="15" w:type="dxa"/>
        </w:trPr>
        <w:tc>
          <w:tcPr>
            <w:tcW w:w="0" w:type="auto"/>
            <w:hideMark/>
          </w:tcPr>
          <w:p w14:paraId="38B3E29F" w14:textId="77777777" w:rsidR="007965C0" w:rsidRPr="0077088A" w:rsidRDefault="007965C0" w:rsidP="0080397F">
            <w:pPr>
              <w:rPr>
                <w:rFonts w:asciiTheme="minorHAnsi" w:eastAsia="Times New Roman" w:hAnsiTheme="minorHAnsi"/>
              </w:rPr>
            </w:pPr>
            <w:r w:rsidRPr="0077088A">
              <w:rPr>
                <w:rFonts w:asciiTheme="minorHAnsi" w:eastAsia="Times New Roman" w:hAnsiTheme="minorHAnsi"/>
                <w:i/>
                <w:iCs/>
              </w:rPr>
              <w:t>hid_t</w:t>
            </w:r>
            <w:r w:rsidRPr="0077088A">
              <w:rPr>
                <w:rFonts w:asciiTheme="minorHAnsi" w:eastAsia="Times New Roman" w:hAnsiTheme="minorHAnsi"/>
              </w:rPr>
              <w:t> </w:t>
            </w:r>
            <w:r w:rsidR="0077088A">
              <w:rPr>
                <w:rFonts w:asciiTheme="minorHAnsi" w:eastAsia="Times New Roman" w:hAnsiTheme="minorHAnsi" w:cs="Courier New"/>
              </w:rPr>
              <w:t>dset</w:t>
            </w:r>
            <w:r w:rsidRPr="0077088A">
              <w:rPr>
                <w:rFonts w:asciiTheme="minorHAnsi" w:eastAsia="Times New Roman" w:hAnsiTheme="minorHAnsi" w:cs="Courier New"/>
              </w:rPr>
              <w:t>_id    </w:t>
            </w:r>
          </w:p>
        </w:tc>
        <w:tc>
          <w:tcPr>
            <w:tcW w:w="6290" w:type="dxa"/>
            <w:hideMark/>
          </w:tcPr>
          <w:p w14:paraId="6809C56D" w14:textId="77777777" w:rsidR="007965C0" w:rsidRPr="0077088A" w:rsidRDefault="007965C0" w:rsidP="0077088A">
            <w:pPr>
              <w:rPr>
                <w:rFonts w:asciiTheme="minorHAnsi" w:eastAsia="Times New Roman" w:hAnsiTheme="minorHAnsi"/>
              </w:rPr>
            </w:pPr>
            <w:r w:rsidRPr="0077088A">
              <w:rPr>
                <w:rFonts w:asciiTheme="minorHAnsi" w:eastAsia="Times New Roman" w:hAnsiTheme="minorHAnsi"/>
              </w:rPr>
              <w:t xml:space="preserve">IN: </w:t>
            </w:r>
            <w:r w:rsidR="0077088A">
              <w:rPr>
                <w:rFonts w:asciiTheme="minorHAnsi" w:eastAsia="Times New Roman" w:hAnsiTheme="minorHAnsi"/>
              </w:rPr>
              <w:t>Dataset identifier</w:t>
            </w:r>
            <w:r w:rsidRPr="0077088A">
              <w:rPr>
                <w:rFonts w:asciiTheme="minorHAnsi" w:eastAsia="Times New Roman" w:hAnsiTheme="minorHAnsi"/>
              </w:rPr>
              <w:t xml:space="preserve"> </w:t>
            </w:r>
          </w:p>
        </w:tc>
      </w:tr>
      <w:tr w:rsidR="0077088A" w:rsidRPr="002030CB" w14:paraId="6FA6D3B9" w14:textId="77777777" w:rsidTr="007965C0">
        <w:trPr>
          <w:trHeight w:val="369"/>
          <w:tblCellSpacing w:w="15" w:type="dxa"/>
        </w:trPr>
        <w:tc>
          <w:tcPr>
            <w:tcW w:w="0" w:type="auto"/>
          </w:tcPr>
          <w:p w14:paraId="2DCAF7F6" w14:textId="77777777" w:rsidR="0077088A" w:rsidRPr="0077088A" w:rsidRDefault="0077088A" w:rsidP="0077088A">
            <w:pPr>
              <w:rPr>
                <w:rFonts w:asciiTheme="minorHAnsi" w:eastAsia="Times New Roman" w:hAnsiTheme="minorHAnsi"/>
                <w:i/>
                <w:iCs/>
              </w:rPr>
            </w:pPr>
            <w:r w:rsidRPr="0077088A">
              <w:rPr>
                <w:rFonts w:asciiTheme="minorHAnsi" w:eastAsia="Times New Roman" w:hAnsiTheme="minorHAnsi"/>
                <w:i/>
                <w:iCs/>
              </w:rPr>
              <w:t>hid_t</w:t>
            </w:r>
            <w:r w:rsidRPr="0077088A">
              <w:rPr>
                <w:rFonts w:asciiTheme="minorHAnsi" w:eastAsia="Times New Roman" w:hAnsiTheme="minorHAnsi"/>
              </w:rPr>
              <w:t> </w:t>
            </w:r>
            <w:r>
              <w:rPr>
                <w:rFonts w:asciiTheme="minorHAnsi" w:eastAsia="Times New Roman" w:hAnsiTheme="minorHAnsi" w:cs="Courier New"/>
              </w:rPr>
              <w:t>fspace_id</w:t>
            </w:r>
          </w:p>
        </w:tc>
        <w:tc>
          <w:tcPr>
            <w:tcW w:w="6290" w:type="dxa"/>
          </w:tcPr>
          <w:p w14:paraId="5E975BBA" w14:textId="160954BF" w:rsidR="0077088A" w:rsidRPr="0077088A" w:rsidRDefault="0077088A" w:rsidP="0061195A">
            <w:pPr>
              <w:rPr>
                <w:rFonts w:asciiTheme="minorHAnsi" w:eastAsia="Times New Roman" w:hAnsiTheme="minorHAnsi"/>
              </w:rPr>
            </w:pPr>
            <w:r w:rsidRPr="0077088A">
              <w:rPr>
                <w:rFonts w:asciiTheme="minorHAnsi" w:eastAsia="Times New Roman" w:hAnsiTheme="minorHAnsi"/>
              </w:rPr>
              <w:t xml:space="preserve">IN: </w:t>
            </w:r>
            <w:r>
              <w:rPr>
                <w:rFonts w:asciiTheme="minorHAnsi" w:eastAsia="Times New Roman" w:hAnsiTheme="minorHAnsi"/>
              </w:rPr>
              <w:t xml:space="preserve">File dataspace selection identifier; </w:t>
            </w:r>
            <w:r w:rsidR="0061195A">
              <w:rPr>
                <w:rFonts w:asciiTheme="minorHAnsi" w:eastAsia="Times New Roman" w:hAnsiTheme="minorHAnsi"/>
              </w:rPr>
              <w:t xml:space="preserve">H5S_ALL </w:t>
            </w:r>
            <w:r>
              <w:rPr>
                <w:rFonts w:asciiTheme="minorHAnsi" w:eastAsia="Times New Roman" w:hAnsiTheme="minorHAnsi"/>
              </w:rPr>
              <w:t>if the selection</w:t>
            </w:r>
            <w:r w:rsidR="00602BCB">
              <w:rPr>
                <w:rFonts w:asciiTheme="minorHAnsi" w:eastAsia="Times New Roman" w:hAnsiTheme="minorHAnsi"/>
              </w:rPr>
              <w:t xml:space="preserve"> is the current</w:t>
            </w:r>
            <w:r>
              <w:rPr>
                <w:rFonts w:asciiTheme="minorHAnsi" w:eastAsia="Times New Roman" w:hAnsiTheme="minorHAnsi"/>
              </w:rPr>
              <w:t xml:space="preserve"> </w:t>
            </w:r>
            <w:r w:rsidR="00602BCB">
              <w:rPr>
                <w:rFonts w:asciiTheme="minorHAnsi" w:eastAsia="Times New Roman" w:hAnsiTheme="minorHAnsi"/>
              </w:rPr>
              <w:t>extent of the dataset</w:t>
            </w:r>
            <w:r w:rsidRPr="0077088A">
              <w:rPr>
                <w:rFonts w:asciiTheme="minorHAnsi" w:eastAsia="Times New Roman" w:hAnsiTheme="minorHAnsi"/>
              </w:rPr>
              <w:t xml:space="preserve"> </w:t>
            </w:r>
          </w:p>
        </w:tc>
      </w:tr>
      <w:tr w:rsidR="0077088A" w:rsidRPr="002030CB" w14:paraId="5D925C36" w14:textId="77777777" w:rsidTr="007965C0">
        <w:trPr>
          <w:trHeight w:val="327"/>
          <w:tblCellSpacing w:w="15" w:type="dxa"/>
        </w:trPr>
        <w:tc>
          <w:tcPr>
            <w:tcW w:w="0" w:type="auto"/>
          </w:tcPr>
          <w:p w14:paraId="6E154249" w14:textId="1F150A80" w:rsidR="0077088A" w:rsidRPr="0077088A" w:rsidRDefault="0077088A" w:rsidP="00B20193">
            <w:pPr>
              <w:rPr>
                <w:rFonts w:asciiTheme="minorHAnsi" w:eastAsia="Times New Roman" w:hAnsiTheme="minorHAnsi"/>
                <w:i/>
                <w:iCs/>
              </w:rPr>
            </w:pPr>
            <w:r>
              <w:rPr>
                <w:rFonts w:asciiTheme="minorHAnsi" w:eastAsia="Times New Roman" w:hAnsiTheme="minorHAnsi"/>
                <w:i/>
                <w:iCs/>
              </w:rPr>
              <w:t>h</w:t>
            </w:r>
            <w:r w:rsidR="009E1E5C">
              <w:rPr>
                <w:rFonts w:asciiTheme="minorHAnsi" w:eastAsia="Times New Roman" w:hAnsiTheme="minorHAnsi"/>
                <w:i/>
                <w:iCs/>
              </w:rPr>
              <w:t>s</w:t>
            </w:r>
            <w:r>
              <w:rPr>
                <w:rFonts w:asciiTheme="minorHAnsi" w:eastAsia="Times New Roman" w:hAnsiTheme="minorHAnsi"/>
                <w:i/>
                <w:iCs/>
              </w:rPr>
              <w:t>i</w:t>
            </w:r>
            <w:r w:rsidR="009E1E5C">
              <w:rPr>
                <w:rFonts w:asciiTheme="minorHAnsi" w:eastAsia="Times New Roman" w:hAnsiTheme="minorHAnsi"/>
                <w:i/>
                <w:iCs/>
              </w:rPr>
              <w:t>z</w:t>
            </w:r>
            <w:r>
              <w:rPr>
                <w:rFonts w:asciiTheme="minorHAnsi" w:eastAsia="Times New Roman" w:hAnsiTheme="minorHAnsi"/>
                <w:i/>
                <w:iCs/>
              </w:rPr>
              <w:t>e_</w:t>
            </w:r>
            <w:r w:rsidR="00B20193">
              <w:rPr>
                <w:rFonts w:asciiTheme="minorHAnsi" w:eastAsia="Times New Roman" w:hAnsiTheme="minorHAnsi"/>
                <w:i/>
                <w:iCs/>
              </w:rPr>
              <w:t>t</w:t>
            </w:r>
            <w:r>
              <w:rPr>
                <w:rFonts w:asciiTheme="minorHAnsi" w:eastAsia="Times New Roman" w:hAnsiTheme="minorHAnsi"/>
                <w:i/>
                <w:iCs/>
              </w:rPr>
              <w:t xml:space="preserve"> *</w:t>
            </w:r>
            <w:r w:rsidRPr="0077088A">
              <w:rPr>
                <w:rFonts w:asciiTheme="minorHAnsi" w:eastAsia="Times New Roman" w:hAnsiTheme="minorHAnsi"/>
              </w:rPr>
              <w:t> </w:t>
            </w:r>
            <w:r w:rsidR="009E1E5C">
              <w:rPr>
                <w:rFonts w:asciiTheme="minorHAnsi" w:eastAsia="Times New Roman" w:hAnsiTheme="minorHAnsi" w:cs="Courier New"/>
              </w:rPr>
              <w:t>nchunks</w:t>
            </w:r>
          </w:p>
        </w:tc>
        <w:tc>
          <w:tcPr>
            <w:tcW w:w="6290" w:type="dxa"/>
          </w:tcPr>
          <w:p w14:paraId="409CE1E1" w14:textId="77777777" w:rsidR="0077088A" w:rsidRPr="0077088A" w:rsidRDefault="0077088A" w:rsidP="0077088A">
            <w:pPr>
              <w:rPr>
                <w:rFonts w:asciiTheme="minorHAnsi" w:eastAsia="Times New Roman" w:hAnsiTheme="minorHAnsi"/>
              </w:rPr>
            </w:pPr>
            <w:r w:rsidRPr="0077088A">
              <w:rPr>
                <w:rFonts w:asciiTheme="minorHAnsi" w:eastAsia="Times New Roman" w:hAnsiTheme="minorHAnsi"/>
              </w:rPr>
              <w:t>IN</w:t>
            </w:r>
            <w:r>
              <w:rPr>
                <w:rFonts w:asciiTheme="minorHAnsi" w:eastAsia="Times New Roman" w:hAnsiTheme="minorHAnsi"/>
              </w:rPr>
              <w:t>/OUT</w:t>
            </w:r>
            <w:r w:rsidRPr="0077088A">
              <w:rPr>
                <w:rFonts w:asciiTheme="minorHAnsi" w:eastAsia="Times New Roman" w:hAnsiTheme="minorHAnsi"/>
              </w:rPr>
              <w:t xml:space="preserve">: </w:t>
            </w:r>
            <w:r>
              <w:rPr>
                <w:rFonts w:asciiTheme="minorHAnsi" w:eastAsia="Times New Roman" w:hAnsiTheme="minorHAnsi"/>
              </w:rPr>
              <w:t>Number of chunks in the selection</w:t>
            </w:r>
          </w:p>
        </w:tc>
      </w:tr>
    </w:tbl>
    <w:p w14:paraId="52E87DE6" w14:textId="77777777" w:rsidR="007965C0" w:rsidRPr="00892B24" w:rsidRDefault="007965C0" w:rsidP="007965C0">
      <w:pPr>
        <w:rPr>
          <w:rFonts w:asciiTheme="minorHAnsi" w:eastAsia="Times New Roman" w:hAnsiTheme="minorHAnsi"/>
          <w:color w:val="000000"/>
        </w:rPr>
      </w:pPr>
      <w:r w:rsidRPr="00892B24">
        <w:rPr>
          <w:rFonts w:asciiTheme="minorHAnsi" w:eastAsia="Times New Roman" w:hAnsiTheme="minorHAnsi"/>
          <w:b/>
          <w:bCs/>
          <w:color w:val="000000"/>
        </w:rPr>
        <w:t>Returns:</w:t>
      </w:r>
    </w:p>
    <w:p w14:paraId="3C32CB2E" w14:textId="77777777" w:rsidR="007965C0" w:rsidRPr="00892B24" w:rsidRDefault="007965C0" w:rsidP="007965C0">
      <w:pPr>
        <w:ind w:left="720"/>
        <w:rPr>
          <w:rFonts w:asciiTheme="minorHAnsi" w:eastAsia="Times New Roman" w:hAnsiTheme="minorHAnsi"/>
          <w:color w:val="000000"/>
        </w:rPr>
      </w:pPr>
      <w:r w:rsidRPr="00892B24">
        <w:rPr>
          <w:rFonts w:asciiTheme="minorHAnsi" w:eastAsia="Times New Roman" w:hAnsiTheme="minorHAnsi"/>
          <w:color w:val="000000"/>
        </w:rPr>
        <w:t>Returns a non-negative value if successful. Otherwise returns a negative value.</w:t>
      </w:r>
    </w:p>
    <w:p w14:paraId="03A96966" w14:textId="77777777" w:rsidR="007965C0" w:rsidRPr="00892B24" w:rsidRDefault="007965C0" w:rsidP="007965C0">
      <w:pPr>
        <w:rPr>
          <w:rFonts w:asciiTheme="minorHAnsi" w:eastAsia="Times New Roman" w:hAnsiTheme="minorHAnsi" w:cs="Courier New"/>
          <w:color w:val="000000"/>
        </w:rPr>
      </w:pPr>
    </w:p>
    <w:p w14:paraId="153D1EB0" w14:textId="6C4B7818" w:rsidR="007965C0" w:rsidRPr="00892B24" w:rsidRDefault="007965C0" w:rsidP="007965C0">
      <w:pPr>
        <w:rPr>
          <w:rFonts w:asciiTheme="minorHAnsi" w:eastAsia="Times New Roman" w:hAnsiTheme="minorHAnsi"/>
          <w:color w:val="000000"/>
        </w:rPr>
      </w:pPr>
      <w:r w:rsidRPr="00892B24">
        <w:rPr>
          <w:rFonts w:asciiTheme="minorHAnsi" w:eastAsia="Times New Roman" w:hAnsiTheme="minorHAnsi"/>
          <w:b/>
          <w:bCs/>
          <w:color w:val="000000"/>
        </w:rPr>
        <w:t>History:</w:t>
      </w:r>
      <w:r w:rsidR="00892B24" w:rsidRPr="00892B24">
        <w:rPr>
          <w:rFonts w:asciiTheme="minorHAnsi" w:eastAsia="Times New Roman" w:hAnsiTheme="minorHAnsi"/>
          <w:b/>
          <w:bCs/>
          <w:color w:val="000000"/>
        </w:rPr>
        <w:t xml:space="preserve"> </w:t>
      </w:r>
      <w:r w:rsidR="00EE3A5F" w:rsidRPr="00EE3A5F">
        <w:rPr>
          <w:rFonts w:asciiTheme="minorHAnsi" w:eastAsia="Times New Roman" w:hAnsiTheme="minorHAnsi"/>
          <w:bCs/>
          <w:color w:val="000000"/>
        </w:rPr>
        <w:t>To be</w:t>
      </w:r>
      <w:r w:rsidR="00EE3A5F">
        <w:rPr>
          <w:rFonts w:asciiTheme="minorHAnsi" w:eastAsia="Times New Roman" w:hAnsiTheme="minorHAnsi"/>
          <w:b/>
          <w:bCs/>
          <w:color w:val="000000"/>
        </w:rPr>
        <w:t xml:space="preserve"> </w:t>
      </w:r>
      <w:r w:rsidR="00EE3A5F">
        <w:rPr>
          <w:rFonts w:asciiTheme="minorHAnsi" w:eastAsia="Times New Roman" w:hAnsiTheme="minorHAnsi"/>
          <w:bCs/>
          <w:color w:val="000000"/>
        </w:rPr>
        <w:t>i</w:t>
      </w:r>
      <w:r w:rsidR="00892B24" w:rsidRPr="00892B24">
        <w:rPr>
          <w:rFonts w:asciiTheme="minorHAnsi" w:eastAsia="Times New Roman" w:hAnsiTheme="minorHAnsi"/>
          <w:bCs/>
          <w:color w:val="000000"/>
        </w:rPr>
        <w:t>ntroduced in HDF5 1.10.</w:t>
      </w:r>
      <w:ins w:id="268" w:author="bmribler" w:date="2018-09-09T12:48:00Z">
        <w:r w:rsidR="00BE40E3">
          <w:rPr>
            <w:rFonts w:asciiTheme="minorHAnsi" w:eastAsia="Times New Roman" w:hAnsiTheme="minorHAnsi"/>
            <w:bCs/>
            <w:color w:val="000000"/>
          </w:rPr>
          <w:t>5</w:t>
        </w:r>
      </w:ins>
      <w:del w:id="269" w:author="bmribler" w:date="2018-09-09T12:48:00Z">
        <w:r w:rsidR="00892B24" w:rsidRPr="00892B24" w:rsidDel="00BE40E3">
          <w:rPr>
            <w:rFonts w:asciiTheme="minorHAnsi" w:eastAsia="Times New Roman" w:hAnsiTheme="minorHAnsi"/>
            <w:bCs/>
            <w:color w:val="000000"/>
          </w:rPr>
          <w:delText>4</w:delText>
        </w:r>
      </w:del>
      <w:r w:rsidR="009E1E5C">
        <w:rPr>
          <w:rFonts w:asciiTheme="minorHAnsi" w:eastAsia="Times New Roman" w:hAnsiTheme="minorHAnsi"/>
          <w:bCs/>
          <w:color w:val="000000"/>
        </w:rPr>
        <w:t>; may be backpo</w:t>
      </w:r>
      <w:r w:rsidR="0005360B">
        <w:rPr>
          <w:rFonts w:asciiTheme="minorHAnsi" w:eastAsia="Times New Roman" w:hAnsiTheme="minorHAnsi"/>
          <w:bCs/>
          <w:color w:val="000000"/>
        </w:rPr>
        <w:t xml:space="preserve">rted to 1.8 if requested </w:t>
      </w:r>
      <w:r w:rsidR="00B95C41">
        <w:rPr>
          <w:rFonts w:asciiTheme="minorHAnsi" w:eastAsia="Times New Roman" w:hAnsiTheme="minorHAnsi"/>
          <w:bCs/>
          <w:color w:val="000000"/>
        </w:rPr>
        <w:t xml:space="preserve">by </w:t>
      </w:r>
      <w:r w:rsidR="00487D1E">
        <w:rPr>
          <w:rFonts w:asciiTheme="minorHAnsi" w:eastAsia="Times New Roman" w:hAnsiTheme="minorHAnsi"/>
          <w:bCs/>
          <w:color w:val="000000"/>
        </w:rPr>
        <w:t xml:space="preserve">the </w:t>
      </w:r>
      <w:r w:rsidR="00B95C41">
        <w:rPr>
          <w:rFonts w:asciiTheme="minorHAnsi" w:eastAsia="Times New Roman" w:hAnsiTheme="minorHAnsi"/>
          <w:bCs/>
          <w:color w:val="000000"/>
        </w:rPr>
        <w:t>customer.</w:t>
      </w:r>
    </w:p>
    <w:p w14:paraId="64CEF4FE" w14:textId="40A6ADFA" w:rsidR="007965C0" w:rsidRPr="007965C0" w:rsidDel="001C6161" w:rsidRDefault="007965C0" w:rsidP="007965C0">
      <w:pPr>
        <w:rPr>
          <w:del w:id="270" w:author="bmribler" w:date="2018-08-17T11:43:00Z"/>
        </w:rPr>
      </w:pPr>
    </w:p>
    <w:p w14:paraId="729990CF" w14:textId="77777777" w:rsidR="0005360B" w:rsidRDefault="0005360B">
      <w:r>
        <w:br w:type="page"/>
      </w:r>
    </w:p>
    <w:p w14:paraId="08553B8E" w14:textId="2290DF14" w:rsidR="0005360B" w:rsidRPr="00BF2170" w:rsidRDefault="0005360B" w:rsidP="0005360B">
      <w:pPr>
        <w:rPr>
          <w:rFonts w:asciiTheme="minorHAnsi" w:eastAsia="Times New Roman" w:hAnsiTheme="minorHAnsi"/>
          <w:color w:val="000000"/>
          <w:sz w:val="26"/>
          <w:szCs w:val="26"/>
        </w:rPr>
      </w:pPr>
      <w:r w:rsidRPr="00892B24">
        <w:rPr>
          <w:rFonts w:asciiTheme="minorHAnsi" w:eastAsia="Times New Roman" w:hAnsiTheme="minorHAnsi"/>
          <w:b/>
          <w:bCs/>
          <w:color w:val="000000"/>
        </w:rPr>
        <w:t>Name:</w:t>
      </w:r>
      <w:r w:rsidRPr="00BF2170">
        <w:rPr>
          <w:rFonts w:asciiTheme="minorHAnsi" w:eastAsia="Times New Roman" w:hAnsiTheme="minorHAnsi"/>
          <w:color w:val="000000"/>
          <w:sz w:val="26"/>
          <w:szCs w:val="26"/>
        </w:rPr>
        <w:t> </w:t>
      </w:r>
      <w:r w:rsidRPr="00892B24">
        <w:rPr>
          <w:rFonts w:ascii="Consolas" w:eastAsia="Times New Roman" w:hAnsi="Consolas"/>
          <w:color w:val="000000"/>
          <w:sz w:val="22"/>
          <w:szCs w:val="22"/>
        </w:rPr>
        <w:t>H5Dget_chunk</w:t>
      </w:r>
      <w:r>
        <w:rPr>
          <w:rFonts w:ascii="Consolas" w:eastAsia="Times New Roman" w:hAnsi="Consolas"/>
          <w:color w:val="000000"/>
          <w:sz w:val="22"/>
          <w:szCs w:val="22"/>
        </w:rPr>
        <w:t>_info</w:t>
      </w:r>
    </w:p>
    <w:p w14:paraId="48DA6EDB" w14:textId="77777777" w:rsidR="0005360B" w:rsidRPr="00892B24" w:rsidRDefault="0005360B" w:rsidP="0005360B">
      <w:pPr>
        <w:rPr>
          <w:rFonts w:asciiTheme="minorHAnsi" w:eastAsia="Times New Roman" w:hAnsiTheme="minorHAnsi"/>
          <w:color w:val="000000"/>
        </w:rPr>
      </w:pPr>
      <w:r w:rsidRPr="00892B24">
        <w:rPr>
          <w:rFonts w:asciiTheme="minorHAnsi" w:eastAsia="Times New Roman" w:hAnsiTheme="minorHAnsi"/>
          <w:b/>
          <w:bCs/>
          <w:color w:val="000000"/>
        </w:rPr>
        <w:t>Signature:</w:t>
      </w:r>
    </w:p>
    <w:p w14:paraId="7EDBB134" w14:textId="32334C8D" w:rsidR="0005360B" w:rsidRPr="00892B24" w:rsidRDefault="0005360B" w:rsidP="0005360B">
      <w:pPr>
        <w:ind w:left="720"/>
        <w:rPr>
          <w:rFonts w:ascii="Consolas" w:eastAsia="Times New Roman" w:hAnsi="Consolas"/>
          <w:color w:val="000000"/>
          <w:sz w:val="22"/>
          <w:szCs w:val="22"/>
        </w:rPr>
      </w:pPr>
      <w:r w:rsidRPr="00892B24">
        <w:rPr>
          <w:rFonts w:ascii="Consolas" w:eastAsia="Times New Roman" w:hAnsi="Consolas"/>
          <w:i/>
          <w:iCs/>
          <w:color w:val="000000"/>
          <w:sz w:val="22"/>
          <w:szCs w:val="22"/>
        </w:rPr>
        <w:t>herr_t</w:t>
      </w:r>
      <w:r w:rsidRPr="00892B24">
        <w:rPr>
          <w:rFonts w:ascii="Consolas" w:eastAsia="Times New Roman" w:hAnsi="Consolas"/>
          <w:color w:val="000000"/>
          <w:sz w:val="22"/>
          <w:szCs w:val="22"/>
        </w:rPr>
        <w:t> </w:t>
      </w:r>
      <w:r w:rsidRPr="00892B24">
        <w:rPr>
          <w:rFonts w:ascii="Consolas" w:eastAsia="Times New Roman" w:hAnsi="Consolas" w:cs="Courier New"/>
          <w:color w:val="000000"/>
          <w:sz w:val="22"/>
          <w:szCs w:val="22"/>
        </w:rPr>
        <w:t>H5Dget_</w:t>
      </w:r>
      <w:r>
        <w:rPr>
          <w:rFonts w:ascii="Consolas" w:eastAsia="Times New Roman" w:hAnsi="Consolas" w:cs="Courier New"/>
          <w:color w:val="000000"/>
          <w:sz w:val="22"/>
          <w:szCs w:val="22"/>
        </w:rPr>
        <w:t xml:space="preserve">chunk_info </w:t>
      </w:r>
      <w:r w:rsidRPr="00892B24">
        <w:rPr>
          <w:rFonts w:ascii="Consolas" w:eastAsia="Times New Roman" w:hAnsi="Consolas"/>
          <w:color w:val="000000"/>
          <w:sz w:val="22"/>
          <w:szCs w:val="22"/>
        </w:rPr>
        <w:t>(</w:t>
      </w:r>
      <w:r w:rsidRPr="00892B24">
        <w:rPr>
          <w:rFonts w:ascii="Consolas" w:eastAsia="Times New Roman" w:hAnsi="Consolas"/>
          <w:i/>
          <w:iCs/>
          <w:color w:val="000000"/>
          <w:sz w:val="22"/>
          <w:szCs w:val="22"/>
        </w:rPr>
        <w:t>hid_t</w:t>
      </w:r>
      <w:r w:rsidRPr="00892B24">
        <w:rPr>
          <w:rFonts w:ascii="Consolas" w:eastAsia="Times New Roman" w:hAnsi="Consolas"/>
          <w:color w:val="000000"/>
          <w:sz w:val="22"/>
          <w:szCs w:val="22"/>
        </w:rPr>
        <w:t> </w:t>
      </w:r>
      <w:r w:rsidRPr="00892B24">
        <w:rPr>
          <w:rFonts w:ascii="Consolas" w:eastAsia="Times New Roman" w:hAnsi="Consolas" w:cs="Courier New"/>
          <w:color w:val="000000"/>
          <w:sz w:val="22"/>
          <w:szCs w:val="22"/>
        </w:rPr>
        <w:t>dset_id</w:t>
      </w:r>
      <w:r w:rsidRPr="00892B24">
        <w:rPr>
          <w:rFonts w:ascii="Consolas" w:eastAsia="Times New Roman" w:hAnsi="Consolas"/>
          <w:color w:val="000000"/>
          <w:sz w:val="22"/>
          <w:szCs w:val="22"/>
        </w:rPr>
        <w:t>, </w:t>
      </w:r>
      <w:r w:rsidRPr="00892B24">
        <w:rPr>
          <w:rFonts w:ascii="Consolas" w:eastAsia="Times New Roman" w:hAnsi="Consolas"/>
          <w:i/>
          <w:iCs/>
          <w:color w:val="000000"/>
          <w:sz w:val="22"/>
          <w:szCs w:val="22"/>
        </w:rPr>
        <w:t>hid_t</w:t>
      </w:r>
      <w:r w:rsidRPr="00892B24">
        <w:rPr>
          <w:rFonts w:ascii="Consolas" w:eastAsia="Times New Roman" w:hAnsi="Consolas"/>
          <w:color w:val="000000"/>
          <w:sz w:val="22"/>
          <w:szCs w:val="22"/>
        </w:rPr>
        <w:t> </w:t>
      </w:r>
      <w:r>
        <w:rPr>
          <w:rFonts w:ascii="Consolas" w:eastAsia="Times New Roman" w:hAnsi="Consolas"/>
          <w:color w:val="000000"/>
          <w:sz w:val="22"/>
          <w:szCs w:val="22"/>
        </w:rPr>
        <w:t>f</w:t>
      </w:r>
      <w:r w:rsidRPr="00892B24">
        <w:rPr>
          <w:rFonts w:ascii="Consolas" w:eastAsia="Times New Roman" w:hAnsi="Consolas" w:cs="Courier New"/>
          <w:color w:val="000000"/>
          <w:sz w:val="22"/>
          <w:szCs w:val="22"/>
        </w:rPr>
        <w:t>space_id,</w:t>
      </w:r>
      <w:r w:rsidRPr="00892B24">
        <w:rPr>
          <w:rFonts w:ascii="Consolas" w:eastAsia="Times New Roman" w:hAnsi="Consolas"/>
          <w:i/>
          <w:iCs/>
          <w:color w:val="000000"/>
          <w:sz w:val="22"/>
          <w:szCs w:val="22"/>
        </w:rPr>
        <w:t xml:space="preserve"> </w:t>
      </w:r>
      <w:r>
        <w:rPr>
          <w:rFonts w:ascii="Consolas" w:eastAsia="Times New Roman" w:hAnsi="Consolas"/>
          <w:i/>
          <w:iCs/>
          <w:color w:val="000000"/>
          <w:sz w:val="22"/>
          <w:szCs w:val="22"/>
        </w:rPr>
        <w:t xml:space="preserve">hsize_t </w:t>
      </w:r>
      <w:r w:rsidRPr="0005360B">
        <w:rPr>
          <w:rFonts w:ascii="Consolas" w:eastAsia="Times New Roman" w:hAnsi="Consolas"/>
          <w:iCs/>
          <w:color w:val="000000"/>
          <w:sz w:val="22"/>
          <w:szCs w:val="22"/>
        </w:rPr>
        <w:t>inde</w:t>
      </w:r>
      <w:r>
        <w:rPr>
          <w:rFonts w:ascii="Consolas" w:eastAsia="Times New Roman" w:hAnsi="Consolas"/>
          <w:i/>
          <w:iCs/>
          <w:color w:val="000000"/>
          <w:sz w:val="22"/>
          <w:szCs w:val="22"/>
        </w:rPr>
        <w:t xml:space="preserve">x, </w:t>
      </w:r>
      <w:r w:rsidRPr="00892B24">
        <w:rPr>
          <w:rFonts w:ascii="Consolas" w:eastAsia="Times New Roman" w:hAnsi="Consolas"/>
          <w:i/>
          <w:iCs/>
          <w:color w:val="000000"/>
          <w:sz w:val="22"/>
          <w:szCs w:val="22"/>
        </w:rPr>
        <w:t>hsize_t</w:t>
      </w:r>
      <w:r w:rsidRPr="00892B24">
        <w:rPr>
          <w:rFonts w:ascii="Consolas" w:eastAsia="Times New Roman" w:hAnsi="Consolas"/>
          <w:color w:val="000000"/>
          <w:sz w:val="22"/>
          <w:szCs w:val="22"/>
        </w:rPr>
        <w:t> </w:t>
      </w:r>
      <w:r>
        <w:rPr>
          <w:rFonts w:ascii="Consolas" w:eastAsia="Times New Roman" w:hAnsi="Consolas"/>
          <w:color w:val="000000"/>
          <w:sz w:val="22"/>
          <w:szCs w:val="22"/>
        </w:rPr>
        <w:t>*</w:t>
      </w:r>
      <w:del w:id="271" w:author="bmribler" w:date="2018-10-30T13:19:00Z">
        <w:r w:rsidDel="00AB1FCD">
          <w:rPr>
            <w:rFonts w:ascii="Consolas" w:eastAsia="Times New Roman" w:hAnsi="Consolas" w:cs="Courier New"/>
            <w:color w:val="000000"/>
            <w:sz w:val="22"/>
            <w:szCs w:val="22"/>
          </w:rPr>
          <w:delText>coord</w:delText>
        </w:r>
      </w:del>
      <w:ins w:id="272" w:author="bmribler" w:date="2018-10-30T13:19:00Z">
        <w:r w:rsidR="00AB1FCD">
          <w:rPr>
            <w:rFonts w:ascii="Consolas" w:eastAsia="Times New Roman" w:hAnsi="Consolas" w:cs="Courier New"/>
            <w:color w:val="000000"/>
            <w:sz w:val="22"/>
            <w:szCs w:val="22"/>
          </w:rPr>
          <w:t>offset</w:t>
        </w:r>
      </w:ins>
      <w:r>
        <w:rPr>
          <w:rFonts w:ascii="Consolas" w:eastAsia="Times New Roman" w:hAnsi="Consolas" w:cs="Courier New"/>
          <w:color w:val="000000"/>
          <w:sz w:val="22"/>
          <w:szCs w:val="22"/>
        </w:rPr>
        <w:t xml:space="preserve">, </w:t>
      </w:r>
      <w:del w:id="273" w:author="bmribler" w:date="2018-12-13T23:58:00Z">
        <w:r w:rsidR="004B1427" w:rsidRPr="004B1427" w:rsidDel="00913727">
          <w:rPr>
            <w:rFonts w:ascii="Consolas" w:eastAsia="Times New Roman" w:hAnsi="Consolas" w:cs="Courier New"/>
            <w:i/>
            <w:color w:val="000000"/>
            <w:sz w:val="22"/>
            <w:szCs w:val="22"/>
          </w:rPr>
          <w:delText>u</w:delText>
        </w:r>
        <w:r w:rsidRPr="004B1427" w:rsidDel="00913727">
          <w:rPr>
            <w:rFonts w:ascii="Consolas" w:eastAsia="Times New Roman" w:hAnsi="Consolas" w:cs="Courier New"/>
            <w:i/>
            <w:color w:val="000000"/>
            <w:sz w:val="22"/>
            <w:szCs w:val="22"/>
          </w:rPr>
          <w:delText>int</w:delText>
        </w:r>
        <w:r w:rsidR="004B1427" w:rsidRPr="004B1427" w:rsidDel="00913727">
          <w:rPr>
            <w:rFonts w:ascii="Consolas" w:eastAsia="Times New Roman" w:hAnsi="Consolas" w:cs="Courier New"/>
            <w:i/>
            <w:color w:val="000000"/>
            <w:sz w:val="22"/>
            <w:szCs w:val="22"/>
          </w:rPr>
          <w:delText>32</w:delText>
        </w:r>
      </w:del>
      <w:ins w:id="274" w:author="bmribler" w:date="2018-12-13T23:58:00Z">
        <w:r w:rsidR="00913727">
          <w:rPr>
            <w:rFonts w:ascii="Consolas" w:eastAsia="Times New Roman" w:hAnsi="Consolas" w:cs="Courier New"/>
            <w:i/>
            <w:color w:val="000000"/>
            <w:sz w:val="22"/>
            <w:szCs w:val="22"/>
          </w:rPr>
          <w:t>unsigned</w:t>
        </w:r>
      </w:ins>
      <w:del w:id="275" w:author="bmribler" w:date="2018-12-13T23:58:00Z">
        <w:r w:rsidR="004B1427" w:rsidRPr="004B1427" w:rsidDel="00913727">
          <w:rPr>
            <w:rFonts w:ascii="Consolas" w:eastAsia="Times New Roman" w:hAnsi="Consolas" w:cs="Courier New"/>
            <w:i/>
            <w:color w:val="000000"/>
            <w:sz w:val="22"/>
            <w:szCs w:val="22"/>
          </w:rPr>
          <w:delText>_t</w:delText>
        </w:r>
      </w:del>
      <w:r>
        <w:rPr>
          <w:rFonts w:ascii="Consolas" w:eastAsia="Times New Roman" w:hAnsi="Consolas" w:cs="Courier New"/>
          <w:color w:val="000000"/>
          <w:sz w:val="22"/>
          <w:szCs w:val="22"/>
        </w:rPr>
        <w:t xml:space="preserve"> *filter_mask</w:t>
      </w:r>
      <w:del w:id="276" w:author="bmribler" w:date="2018-12-13T23:59:00Z">
        <w:r w:rsidDel="00913727">
          <w:rPr>
            <w:rFonts w:ascii="Consolas" w:eastAsia="Times New Roman" w:hAnsi="Consolas" w:cs="Courier New"/>
            <w:color w:val="000000"/>
            <w:sz w:val="22"/>
            <w:szCs w:val="22"/>
          </w:rPr>
          <w:delText xml:space="preserve">, </w:delText>
        </w:r>
        <w:r w:rsidRPr="00605FA2" w:rsidDel="00913727">
          <w:rPr>
            <w:rFonts w:ascii="Consolas" w:eastAsia="Times New Roman" w:hAnsi="Consolas" w:cs="Courier New"/>
            <w:i/>
            <w:color w:val="000000"/>
            <w:sz w:val="22"/>
            <w:szCs w:val="22"/>
          </w:rPr>
          <w:delText>hsize_t</w:delText>
        </w:r>
        <w:r w:rsidDel="00913727">
          <w:rPr>
            <w:rFonts w:ascii="Consolas" w:eastAsia="Times New Roman" w:hAnsi="Consolas" w:cs="Courier New"/>
            <w:color w:val="000000"/>
            <w:sz w:val="22"/>
            <w:szCs w:val="22"/>
          </w:rPr>
          <w:delText xml:space="preserve"> *size</w:delText>
        </w:r>
      </w:del>
      <w:r>
        <w:rPr>
          <w:rFonts w:ascii="Consolas" w:eastAsia="Times New Roman" w:hAnsi="Consolas" w:cs="Courier New"/>
          <w:color w:val="000000"/>
          <w:sz w:val="22"/>
          <w:szCs w:val="22"/>
        </w:rPr>
        <w:t xml:space="preserve">, </w:t>
      </w:r>
      <w:r w:rsidR="00B95C41">
        <w:rPr>
          <w:rFonts w:ascii="Consolas" w:eastAsia="Times New Roman" w:hAnsi="Consolas" w:cs="Courier New"/>
          <w:i/>
          <w:color w:val="000000"/>
          <w:sz w:val="22"/>
          <w:szCs w:val="22"/>
        </w:rPr>
        <w:t>haddr_t</w:t>
      </w:r>
      <w:r>
        <w:rPr>
          <w:rFonts w:ascii="Consolas" w:eastAsia="Times New Roman" w:hAnsi="Consolas" w:cs="Courier New"/>
          <w:color w:val="000000"/>
          <w:sz w:val="22"/>
          <w:szCs w:val="22"/>
        </w:rPr>
        <w:t xml:space="preserve"> *addr</w:t>
      </w:r>
      <w:ins w:id="277" w:author="bmribler" w:date="2018-12-13T23:59:00Z">
        <w:r w:rsidR="00913727">
          <w:rPr>
            <w:rFonts w:ascii="Consolas" w:eastAsia="Times New Roman" w:hAnsi="Consolas" w:cs="Courier New"/>
            <w:color w:val="000000"/>
            <w:sz w:val="22"/>
            <w:szCs w:val="22"/>
          </w:rPr>
          <w:t xml:space="preserve">, </w:t>
        </w:r>
        <w:r w:rsidR="00913727" w:rsidRPr="00605FA2">
          <w:rPr>
            <w:rFonts w:ascii="Consolas" w:eastAsia="Times New Roman" w:hAnsi="Consolas" w:cs="Courier New"/>
            <w:i/>
            <w:color w:val="000000"/>
            <w:sz w:val="22"/>
            <w:szCs w:val="22"/>
          </w:rPr>
          <w:t>hsize_t</w:t>
        </w:r>
        <w:r w:rsidR="00913727">
          <w:rPr>
            <w:rFonts w:ascii="Consolas" w:eastAsia="Times New Roman" w:hAnsi="Consolas" w:cs="Courier New"/>
            <w:color w:val="000000"/>
            <w:sz w:val="22"/>
            <w:szCs w:val="22"/>
          </w:rPr>
          <w:t xml:space="preserve"> *size</w:t>
        </w:r>
      </w:ins>
      <w:r w:rsidRPr="00892B24">
        <w:rPr>
          <w:rFonts w:ascii="Consolas" w:eastAsia="Times New Roman" w:hAnsi="Consolas"/>
          <w:color w:val="000000"/>
          <w:sz w:val="22"/>
          <w:szCs w:val="22"/>
        </w:rPr>
        <w:t>)</w:t>
      </w:r>
    </w:p>
    <w:p w14:paraId="4D2A1C70" w14:textId="77777777" w:rsidR="0005360B" w:rsidRPr="00892B24" w:rsidRDefault="0005360B" w:rsidP="0005360B">
      <w:pPr>
        <w:rPr>
          <w:rFonts w:asciiTheme="minorHAnsi" w:eastAsia="Times New Roman" w:hAnsiTheme="minorHAnsi"/>
          <w:color w:val="000000"/>
        </w:rPr>
      </w:pPr>
      <w:r w:rsidRPr="00892B24">
        <w:rPr>
          <w:rFonts w:asciiTheme="minorHAnsi" w:eastAsia="Times New Roman" w:hAnsiTheme="minorHAnsi"/>
          <w:b/>
          <w:bCs/>
          <w:color w:val="000000"/>
        </w:rPr>
        <w:t>Purpose:</w:t>
      </w:r>
    </w:p>
    <w:p w14:paraId="6391DAF6" w14:textId="77777777" w:rsidR="0005360B" w:rsidRPr="00892B24" w:rsidRDefault="0005360B" w:rsidP="0005360B">
      <w:pPr>
        <w:ind w:left="720"/>
        <w:rPr>
          <w:rFonts w:asciiTheme="minorHAnsi" w:eastAsia="Times New Roman" w:hAnsiTheme="minorHAnsi"/>
          <w:color w:val="000000"/>
        </w:rPr>
      </w:pPr>
      <w:r w:rsidRPr="00892B24">
        <w:rPr>
          <w:rFonts w:asciiTheme="minorHAnsi" w:eastAsia="Times New Roman" w:hAnsiTheme="minorHAnsi"/>
          <w:color w:val="000000"/>
        </w:rPr>
        <w:t xml:space="preserve">Retrieves </w:t>
      </w:r>
      <w:r>
        <w:rPr>
          <w:rFonts w:asciiTheme="minorHAnsi" w:eastAsia="Times New Roman" w:hAnsiTheme="minorHAnsi"/>
          <w:color w:val="000000"/>
        </w:rPr>
        <w:t>information about the chunk specified by chunk index.</w:t>
      </w:r>
      <w:r w:rsidRPr="00892B24">
        <w:rPr>
          <w:rFonts w:asciiTheme="minorHAnsi" w:eastAsia="Times New Roman" w:hAnsiTheme="minorHAnsi"/>
          <w:color w:val="000000"/>
        </w:rPr>
        <w:t xml:space="preserve"> </w:t>
      </w:r>
    </w:p>
    <w:p w14:paraId="6D8A0D3F" w14:textId="77777777" w:rsidR="0005360B" w:rsidRPr="00892B24" w:rsidRDefault="0005360B" w:rsidP="0005360B">
      <w:pPr>
        <w:rPr>
          <w:rFonts w:asciiTheme="minorHAnsi" w:eastAsia="Times New Roman" w:hAnsiTheme="minorHAnsi"/>
          <w:b/>
          <w:bCs/>
          <w:color w:val="000000"/>
        </w:rPr>
      </w:pPr>
      <w:r w:rsidRPr="00892B24">
        <w:rPr>
          <w:rFonts w:asciiTheme="minorHAnsi" w:eastAsia="Times New Roman" w:hAnsiTheme="minorHAnsi"/>
          <w:b/>
          <w:bCs/>
          <w:color w:val="000000"/>
        </w:rPr>
        <w:t>Description:</w:t>
      </w:r>
    </w:p>
    <w:p w14:paraId="642B09B8" w14:textId="63FE6ACB" w:rsidR="0005360B" w:rsidRPr="00892B24" w:rsidRDefault="0005360B" w:rsidP="0005360B">
      <w:pPr>
        <w:ind w:left="720"/>
        <w:rPr>
          <w:rFonts w:asciiTheme="minorHAnsi" w:eastAsia="Times New Roman" w:hAnsiTheme="minorHAnsi"/>
          <w:color w:val="000000"/>
        </w:rPr>
      </w:pPr>
      <w:r w:rsidRPr="00892B24">
        <w:rPr>
          <w:rFonts w:asciiTheme="minorHAnsi" w:eastAsia="Times New Roman" w:hAnsiTheme="minorHAnsi"/>
          <w:bCs/>
          <w:color w:val="000000"/>
        </w:rPr>
        <w:t xml:space="preserve">The function </w:t>
      </w:r>
      <w:r>
        <w:rPr>
          <w:rFonts w:asciiTheme="minorHAnsi" w:eastAsia="Times New Roman" w:hAnsiTheme="minorHAnsi"/>
          <w:bCs/>
          <w:color w:val="000000"/>
        </w:rPr>
        <w:t xml:space="preserve">retrieves </w:t>
      </w:r>
      <w:del w:id="278" w:author="bmribler" w:date="2018-10-30T13:19:00Z">
        <w:r w:rsidR="003A3FFA" w:rsidDel="00AB1FCD">
          <w:rPr>
            <w:rFonts w:asciiTheme="minorHAnsi" w:eastAsia="Times New Roman" w:hAnsiTheme="minorHAnsi"/>
            <w:bCs/>
            <w:color w:val="000000"/>
          </w:rPr>
          <w:delText xml:space="preserve">logical </w:delText>
        </w:r>
      </w:del>
      <w:ins w:id="279" w:author="bmribler" w:date="2018-10-30T13:19:00Z">
        <w:r w:rsidR="00AB1FCD">
          <w:rPr>
            <w:rFonts w:asciiTheme="minorHAnsi" w:eastAsia="Times New Roman" w:hAnsiTheme="minorHAnsi"/>
            <w:bCs/>
            <w:color w:val="000000"/>
          </w:rPr>
          <w:t xml:space="preserve">offset </w:t>
        </w:r>
      </w:ins>
      <w:r w:rsidR="003A3FFA">
        <w:rPr>
          <w:rFonts w:asciiTheme="minorHAnsi" w:eastAsia="Times New Roman" w:hAnsiTheme="minorHAnsi"/>
          <w:bCs/>
          <w:color w:val="000000"/>
        </w:rPr>
        <w:t>coordinates, filter mask, size and address</w:t>
      </w:r>
      <w:r w:rsidR="004B1427">
        <w:rPr>
          <w:rFonts w:asciiTheme="minorHAnsi" w:eastAsia="Times New Roman" w:hAnsiTheme="minorHAnsi"/>
          <w:bCs/>
          <w:color w:val="000000"/>
        </w:rPr>
        <w:t xml:space="preserve"> in the file</w:t>
      </w:r>
      <w:r w:rsidR="003A3FFA">
        <w:rPr>
          <w:rFonts w:asciiTheme="minorHAnsi" w:eastAsia="Times New Roman" w:hAnsiTheme="minorHAnsi"/>
          <w:bCs/>
          <w:color w:val="000000"/>
        </w:rPr>
        <w:t xml:space="preserve"> of the chunk specified by </w:t>
      </w:r>
      <w:r w:rsidR="003A3FFA" w:rsidRPr="003A3FFA">
        <w:rPr>
          <w:rFonts w:ascii="Consolas" w:eastAsia="Times New Roman" w:hAnsi="Consolas"/>
          <w:bCs/>
          <w:color w:val="000000"/>
          <w:sz w:val="22"/>
          <w:szCs w:val="22"/>
        </w:rPr>
        <w:t>index</w:t>
      </w:r>
      <w:r w:rsidR="003A3FFA">
        <w:rPr>
          <w:rFonts w:asciiTheme="minorHAnsi" w:eastAsia="Times New Roman" w:hAnsiTheme="minorHAnsi"/>
          <w:bCs/>
          <w:color w:val="000000"/>
        </w:rPr>
        <w:t xml:space="preserve">. The chunk belongs to </w:t>
      </w:r>
      <w:r w:rsidR="00CB2ABC">
        <w:rPr>
          <w:rFonts w:asciiTheme="minorHAnsi" w:eastAsia="Times New Roman" w:hAnsiTheme="minorHAnsi"/>
          <w:bCs/>
          <w:color w:val="000000"/>
        </w:rPr>
        <w:t xml:space="preserve">a set of chunks that have nonempty intersection with </w:t>
      </w:r>
      <w:r w:rsidR="003A3FFA">
        <w:rPr>
          <w:rFonts w:asciiTheme="minorHAnsi" w:eastAsia="Times New Roman" w:hAnsiTheme="minorHAnsi"/>
          <w:bCs/>
          <w:color w:val="000000"/>
        </w:rPr>
        <w:t>datase</w:t>
      </w:r>
      <w:r w:rsidR="00CB2ABC">
        <w:rPr>
          <w:rFonts w:asciiTheme="minorHAnsi" w:eastAsia="Times New Roman" w:hAnsiTheme="minorHAnsi"/>
          <w:bCs/>
          <w:color w:val="000000"/>
        </w:rPr>
        <w:t>t’s</w:t>
      </w:r>
      <w:r w:rsidR="003A3FFA">
        <w:rPr>
          <w:rFonts w:asciiTheme="minorHAnsi" w:eastAsia="Times New Roman" w:hAnsiTheme="minorHAnsi"/>
          <w:bCs/>
          <w:color w:val="000000"/>
        </w:rPr>
        <w:t xml:space="preserve"> file space selection specified by </w:t>
      </w:r>
      <w:r w:rsidR="003A3FFA" w:rsidRPr="003A3FFA">
        <w:rPr>
          <w:rFonts w:ascii="Consolas" w:eastAsia="Times New Roman" w:hAnsi="Consolas"/>
          <w:bCs/>
          <w:color w:val="000000"/>
          <w:sz w:val="22"/>
          <w:szCs w:val="22"/>
        </w:rPr>
        <w:t>fspace_id</w:t>
      </w:r>
      <w:r w:rsidR="003A3FFA">
        <w:rPr>
          <w:rFonts w:asciiTheme="minorHAnsi" w:eastAsia="Times New Roman" w:hAnsiTheme="minorHAnsi"/>
          <w:bCs/>
          <w:color w:val="000000"/>
        </w:rPr>
        <w:t xml:space="preserve">. </w:t>
      </w:r>
      <w:ins w:id="280" w:author="bmribler" w:date="2018-10-30T22:21:00Z">
        <w:r w:rsidR="00A02EEF">
          <w:rPr>
            <w:rFonts w:asciiTheme="minorHAnsi" w:eastAsia="Times New Roman" w:hAnsiTheme="minorHAnsi"/>
            <w:bCs/>
            <w:color w:val="000000"/>
          </w:rPr>
          <w:t>If the queried chunk doesn’t exist in the file, the size will be set to 0 and address to HA</w:t>
        </w:r>
      </w:ins>
      <w:ins w:id="281" w:author="bmribler" w:date="2018-12-14T00:07:00Z">
        <w:r w:rsidR="00DA7FBE">
          <w:rPr>
            <w:rFonts w:asciiTheme="minorHAnsi" w:eastAsia="Times New Roman" w:hAnsiTheme="minorHAnsi"/>
            <w:bCs/>
            <w:color w:val="000000"/>
          </w:rPr>
          <w:t>D</w:t>
        </w:r>
      </w:ins>
      <w:ins w:id="282" w:author="bmribler" w:date="2018-10-30T22:21:00Z">
        <w:r w:rsidR="00A02EEF">
          <w:rPr>
            <w:rFonts w:asciiTheme="minorHAnsi" w:eastAsia="Times New Roman" w:hAnsiTheme="minorHAnsi"/>
            <w:bCs/>
            <w:color w:val="000000"/>
          </w:rPr>
          <w:t>DR_UNDEF. Value pointed by filter_mask will not be modified.</w:t>
        </w:r>
      </w:ins>
      <w:ins w:id="283" w:author="bmribler" w:date="2018-10-30T22:22:00Z">
        <w:r w:rsidR="00A02EEF">
          <w:rPr>
            <w:rFonts w:asciiTheme="minorHAnsi" w:eastAsia="Times New Roman" w:hAnsiTheme="minorHAnsi"/>
            <w:bCs/>
            <w:color w:val="000000"/>
          </w:rPr>
          <w:t xml:space="preserve"> </w:t>
        </w:r>
      </w:ins>
      <w:ins w:id="284" w:author="bmribler" w:date="2018-10-30T22:23:00Z">
        <w:r w:rsidR="00A02EEF">
          <w:rPr>
            <w:rFonts w:asciiTheme="minorHAnsi" w:eastAsia="Times New Roman" w:hAnsiTheme="minorHAnsi"/>
            <w:bCs/>
            <w:color w:val="000000"/>
          </w:rPr>
          <w:t>NULL can be passed in for a</w:t>
        </w:r>
      </w:ins>
      <w:ins w:id="285" w:author="bmribler" w:date="2018-10-30T22:22:00Z">
        <w:r w:rsidR="00A02EEF">
          <w:rPr>
            <w:rFonts w:asciiTheme="minorHAnsi" w:eastAsia="Times New Roman" w:hAnsiTheme="minorHAnsi"/>
            <w:bCs/>
            <w:color w:val="000000"/>
          </w:rPr>
          <w:t>ny OUT parameters.</w:t>
        </w:r>
      </w:ins>
    </w:p>
    <w:p w14:paraId="6220BDF8" w14:textId="77777777" w:rsidR="0005360B" w:rsidRPr="00892B24" w:rsidRDefault="0005360B" w:rsidP="0005360B">
      <w:pPr>
        <w:rPr>
          <w:rFonts w:asciiTheme="minorHAnsi" w:eastAsia="Times New Roman" w:hAnsiTheme="minorHAnsi"/>
          <w:color w:val="000000"/>
        </w:rPr>
      </w:pPr>
      <w:r w:rsidRPr="00892B24">
        <w:rPr>
          <w:rFonts w:asciiTheme="minorHAnsi" w:eastAsia="Times New Roman" w:hAnsiTheme="minorHAnsi"/>
          <w:b/>
          <w:bCs/>
          <w:color w:val="000000"/>
        </w:rPr>
        <w:t>Parameters:</w:t>
      </w:r>
    </w:p>
    <w:tbl>
      <w:tblPr>
        <w:tblW w:w="9230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6335"/>
      </w:tblGrid>
      <w:tr w:rsidR="0005360B" w:rsidRPr="002030CB" w14:paraId="0FC1CD46" w14:textId="77777777" w:rsidTr="0080397F">
        <w:trPr>
          <w:trHeight w:val="369"/>
          <w:tblCellSpacing w:w="15" w:type="dxa"/>
        </w:trPr>
        <w:tc>
          <w:tcPr>
            <w:tcW w:w="0" w:type="auto"/>
            <w:hideMark/>
          </w:tcPr>
          <w:p w14:paraId="1D24C30A" w14:textId="77777777" w:rsidR="0005360B" w:rsidRPr="004B1427" w:rsidRDefault="0005360B" w:rsidP="0080397F">
            <w:pPr>
              <w:rPr>
                <w:rFonts w:ascii="Consolas" w:eastAsia="Times New Roman" w:hAnsi="Consolas"/>
                <w:sz w:val="22"/>
                <w:szCs w:val="22"/>
              </w:rPr>
            </w:pPr>
            <w:r w:rsidRPr="004B1427">
              <w:rPr>
                <w:rFonts w:ascii="Consolas" w:eastAsia="Times New Roman" w:hAnsi="Consolas"/>
                <w:i/>
                <w:iCs/>
                <w:sz w:val="22"/>
                <w:szCs w:val="22"/>
              </w:rPr>
              <w:t>hid_t</w:t>
            </w:r>
            <w:r w:rsidRPr="004B1427">
              <w:rPr>
                <w:rFonts w:ascii="Consolas" w:eastAsia="Times New Roman" w:hAnsi="Consolas"/>
                <w:sz w:val="22"/>
                <w:szCs w:val="22"/>
              </w:rPr>
              <w:t> </w:t>
            </w:r>
            <w:r w:rsidRPr="004B1427">
              <w:rPr>
                <w:rFonts w:ascii="Consolas" w:eastAsia="Times New Roman" w:hAnsi="Consolas" w:cs="Courier New"/>
                <w:sz w:val="22"/>
                <w:szCs w:val="22"/>
              </w:rPr>
              <w:t>dset_id    </w:t>
            </w:r>
          </w:p>
        </w:tc>
        <w:tc>
          <w:tcPr>
            <w:tcW w:w="6290" w:type="dxa"/>
            <w:hideMark/>
          </w:tcPr>
          <w:p w14:paraId="265B1859" w14:textId="77777777" w:rsidR="0005360B" w:rsidRPr="0077088A" w:rsidRDefault="0005360B" w:rsidP="0080397F">
            <w:pPr>
              <w:rPr>
                <w:rFonts w:asciiTheme="minorHAnsi" w:eastAsia="Times New Roman" w:hAnsiTheme="minorHAnsi"/>
              </w:rPr>
            </w:pPr>
            <w:r w:rsidRPr="0077088A">
              <w:rPr>
                <w:rFonts w:asciiTheme="minorHAnsi" w:eastAsia="Times New Roman" w:hAnsiTheme="minorHAnsi"/>
              </w:rPr>
              <w:t xml:space="preserve">IN: </w:t>
            </w:r>
            <w:r>
              <w:rPr>
                <w:rFonts w:asciiTheme="minorHAnsi" w:eastAsia="Times New Roman" w:hAnsiTheme="minorHAnsi"/>
              </w:rPr>
              <w:t>Dataset identifier</w:t>
            </w:r>
            <w:r w:rsidRPr="0077088A">
              <w:rPr>
                <w:rFonts w:asciiTheme="minorHAnsi" w:eastAsia="Times New Roman" w:hAnsiTheme="minorHAnsi"/>
              </w:rPr>
              <w:t xml:space="preserve"> </w:t>
            </w:r>
          </w:p>
        </w:tc>
      </w:tr>
      <w:tr w:rsidR="0005360B" w:rsidRPr="002030CB" w14:paraId="6E98ABAA" w14:textId="77777777" w:rsidTr="0080397F">
        <w:trPr>
          <w:trHeight w:val="369"/>
          <w:tblCellSpacing w:w="15" w:type="dxa"/>
        </w:trPr>
        <w:tc>
          <w:tcPr>
            <w:tcW w:w="0" w:type="auto"/>
          </w:tcPr>
          <w:p w14:paraId="18ECC016" w14:textId="77777777" w:rsidR="0005360B" w:rsidRPr="004B1427" w:rsidRDefault="0005360B" w:rsidP="0080397F">
            <w:pPr>
              <w:rPr>
                <w:rFonts w:ascii="Consolas" w:eastAsia="Times New Roman" w:hAnsi="Consolas"/>
                <w:i/>
                <w:iCs/>
                <w:sz w:val="22"/>
                <w:szCs w:val="22"/>
              </w:rPr>
            </w:pPr>
            <w:r w:rsidRPr="004B1427">
              <w:rPr>
                <w:rFonts w:ascii="Consolas" w:eastAsia="Times New Roman" w:hAnsi="Consolas"/>
                <w:i/>
                <w:iCs/>
                <w:sz w:val="22"/>
                <w:szCs w:val="22"/>
              </w:rPr>
              <w:t>hid_t</w:t>
            </w:r>
            <w:r w:rsidRPr="004B1427">
              <w:rPr>
                <w:rFonts w:ascii="Consolas" w:eastAsia="Times New Roman" w:hAnsi="Consolas"/>
                <w:sz w:val="22"/>
                <w:szCs w:val="22"/>
              </w:rPr>
              <w:t> </w:t>
            </w:r>
            <w:r w:rsidRPr="004B1427">
              <w:rPr>
                <w:rFonts w:ascii="Consolas" w:eastAsia="Times New Roman" w:hAnsi="Consolas" w:cs="Courier New"/>
                <w:sz w:val="22"/>
                <w:szCs w:val="22"/>
              </w:rPr>
              <w:t>fspace_id</w:t>
            </w:r>
          </w:p>
        </w:tc>
        <w:tc>
          <w:tcPr>
            <w:tcW w:w="6290" w:type="dxa"/>
          </w:tcPr>
          <w:p w14:paraId="4D91D4AC" w14:textId="77F8F1D4" w:rsidR="0005360B" w:rsidRPr="0077088A" w:rsidRDefault="0005360B" w:rsidP="003F2FC1">
            <w:pPr>
              <w:rPr>
                <w:rFonts w:asciiTheme="minorHAnsi" w:eastAsia="Times New Roman" w:hAnsiTheme="minorHAnsi"/>
              </w:rPr>
            </w:pPr>
            <w:r w:rsidRPr="0077088A">
              <w:rPr>
                <w:rFonts w:asciiTheme="minorHAnsi" w:eastAsia="Times New Roman" w:hAnsiTheme="minorHAnsi"/>
              </w:rPr>
              <w:t xml:space="preserve">IN: </w:t>
            </w:r>
            <w:r>
              <w:rPr>
                <w:rFonts w:asciiTheme="minorHAnsi" w:eastAsia="Times New Roman" w:hAnsiTheme="minorHAnsi"/>
              </w:rPr>
              <w:t xml:space="preserve">File dataspace selection identifier; </w:t>
            </w:r>
            <w:r w:rsidR="003F2FC1">
              <w:rPr>
                <w:rFonts w:asciiTheme="minorHAnsi" w:eastAsia="Times New Roman" w:hAnsiTheme="minorHAnsi"/>
              </w:rPr>
              <w:t xml:space="preserve">H5S_ALL </w:t>
            </w:r>
            <w:r>
              <w:rPr>
                <w:rFonts w:asciiTheme="minorHAnsi" w:eastAsia="Times New Roman" w:hAnsiTheme="minorHAnsi"/>
              </w:rPr>
              <w:t>if the selection is the current extent of the dataset</w:t>
            </w:r>
            <w:r w:rsidRPr="0077088A">
              <w:rPr>
                <w:rFonts w:asciiTheme="minorHAnsi" w:eastAsia="Times New Roman" w:hAnsiTheme="minorHAnsi"/>
              </w:rPr>
              <w:t xml:space="preserve"> </w:t>
            </w:r>
          </w:p>
        </w:tc>
      </w:tr>
      <w:tr w:rsidR="0005360B" w:rsidRPr="002030CB" w14:paraId="5728FD2B" w14:textId="77777777" w:rsidTr="0080397F">
        <w:trPr>
          <w:trHeight w:val="327"/>
          <w:tblCellSpacing w:w="15" w:type="dxa"/>
        </w:trPr>
        <w:tc>
          <w:tcPr>
            <w:tcW w:w="0" w:type="auto"/>
          </w:tcPr>
          <w:p w14:paraId="71FE8926" w14:textId="77777777" w:rsidR="0005360B" w:rsidRPr="004B1427" w:rsidRDefault="004B1427" w:rsidP="004B1427">
            <w:pPr>
              <w:rPr>
                <w:rFonts w:ascii="Consolas" w:eastAsia="Times New Roman" w:hAnsi="Consolas"/>
                <w:i/>
                <w:iCs/>
                <w:sz w:val="22"/>
                <w:szCs w:val="22"/>
              </w:rPr>
            </w:pPr>
            <w:r w:rsidRPr="004B1427">
              <w:rPr>
                <w:rFonts w:ascii="Consolas" w:eastAsia="Times New Roman" w:hAnsi="Consolas"/>
                <w:i/>
                <w:iCs/>
                <w:sz w:val="22"/>
                <w:szCs w:val="22"/>
              </w:rPr>
              <w:t>h</w:t>
            </w:r>
            <w:r w:rsidR="0005360B" w:rsidRPr="004B1427">
              <w:rPr>
                <w:rFonts w:ascii="Consolas" w:eastAsia="Times New Roman" w:hAnsi="Consolas"/>
                <w:i/>
                <w:iCs/>
                <w:sz w:val="22"/>
                <w:szCs w:val="22"/>
              </w:rPr>
              <w:t>siz</w:t>
            </w:r>
            <w:r w:rsidRPr="004B1427">
              <w:rPr>
                <w:rFonts w:ascii="Consolas" w:eastAsia="Times New Roman" w:hAnsi="Consolas"/>
                <w:i/>
                <w:iCs/>
                <w:sz w:val="22"/>
                <w:szCs w:val="22"/>
              </w:rPr>
              <w:t>e_t</w:t>
            </w:r>
            <w:r w:rsidR="0005360B" w:rsidRPr="004B1427">
              <w:rPr>
                <w:rFonts w:ascii="Consolas" w:eastAsia="Times New Roman" w:hAnsi="Consolas"/>
                <w:i/>
                <w:iCs/>
                <w:sz w:val="22"/>
                <w:szCs w:val="22"/>
              </w:rPr>
              <w:t xml:space="preserve"> </w:t>
            </w:r>
            <w:r w:rsidRPr="004B1427">
              <w:rPr>
                <w:rFonts w:ascii="Consolas" w:eastAsia="Times New Roman" w:hAnsi="Consolas"/>
                <w:iCs/>
                <w:sz w:val="22"/>
                <w:szCs w:val="22"/>
              </w:rPr>
              <w:t>index</w:t>
            </w:r>
          </w:p>
        </w:tc>
        <w:tc>
          <w:tcPr>
            <w:tcW w:w="6290" w:type="dxa"/>
          </w:tcPr>
          <w:p w14:paraId="4CE06254" w14:textId="439BA250" w:rsidR="0005360B" w:rsidRPr="0077088A" w:rsidRDefault="0005360B" w:rsidP="00681CB8">
            <w:pPr>
              <w:rPr>
                <w:rFonts w:asciiTheme="minorHAnsi" w:eastAsia="Times New Roman" w:hAnsiTheme="minorHAnsi"/>
              </w:rPr>
            </w:pPr>
            <w:r w:rsidRPr="0077088A">
              <w:rPr>
                <w:rFonts w:asciiTheme="minorHAnsi" w:eastAsia="Times New Roman" w:hAnsiTheme="minorHAnsi"/>
              </w:rPr>
              <w:t xml:space="preserve">IN: </w:t>
            </w:r>
            <w:r w:rsidR="004B1427">
              <w:rPr>
                <w:rFonts w:asciiTheme="minorHAnsi" w:eastAsia="Times New Roman" w:hAnsiTheme="minorHAnsi"/>
              </w:rPr>
              <w:t>Chunk index in the selection</w:t>
            </w:r>
            <w:r w:rsidR="00681CB8">
              <w:rPr>
                <w:rFonts w:asciiTheme="minorHAnsi" w:eastAsia="Times New Roman" w:hAnsiTheme="minorHAnsi"/>
              </w:rPr>
              <w:t>. Index value may have the value 0 to number of chunked stored in the file that have nonempty intersection with the file</w:t>
            </w:r>
            <w:ins w:id="286" w:author="bmribler" w:date="2018-12-13T23:55:00Z">
              <w:r w:rsidR="00913727">
                <w:rPr>
                  <w:rFonts w:asciiTheme="minorHAnsi" w:eastAsia="Times New Roman" w:hAnsiTheme="minorHAnsi"/>
                </w:rPr>
                <w:t xml:space="preserve"> data</w:t>
              </w:r>
            </w:ins>
            <w:r w:rsidR="00681CB8">
              <w:rPr>
                <w:rFonts w:asciiTheme="minorHAnsi" w:eastAsia="Times New Roman" w:hAnsiTheme="minorHAnsi"/>
              </w:rPr>
              <w:t>space selection.</w:t>
            </w:r>
          </w:p>
        </w:tc>
      </w:tr>
      <w:tr w:rsidR="004B1427" w:rsidRPr="002030CB" w14:paraId="229B63B1" w14:textId="77777777" w:rsidTr="0080397F">
        <w:trPr>
          <w:trHeight w:val="327"/>
          <w:tblCellSpacing w:w="15" w:type="dxa"/>
        </w:trPr>
        <w:tc>
          <w:tcPr>
            <w:tcW w:w="0" w:type="auto"/>
          </w:tcPr>
          <w:p w14:paraId="5A852D7E" w14:textId="5D8A3DF7" w:rsidR="004B1427" w:rsidRPr="004B1427" w:rsidRDefault="004B1427">
            <w:pPr>
              <w:rPr>
                <w:rFonts w:ascii="Consolas" w:eastAsia="Times New Roman" w:hAnsi="Consolas"/>
                <w:i/>
                <w:iCs/>
                <w:sz w:val="22"/>
                <w:szCs w:val="22"/>
              </w:rPr>
            </w:pPr>
            <w:r w:rsidRPr="004B1427">
              <w:rPr>
                <w:rFonts w:ascii="Consolas" w:eastAsia="Times New Roman" w:hAnsi="Consolas"/>
                <w:i/>
                <w:iCs/>
                <w:sz w:val="22"/>
                <w:szCs w:val="22"/>
              </w:rPr>
              <w:t xml:space="preserve">hsize_t </w:t>
            </w:r>
            <w:r w:rsidRPr="004B1427">
              <w:rPr>
                <w:rFonts w:ascii="Consolas" w:eastAsia="Times New Roman" w:hAnsi="Consolas"/>
                <w:iCs/>
                <w:sz w:val="22"/>
                <w:szCs w:val="22"/>
              </w:rPr>
              <w:t>*</w:t>
            </w:r>
            <w:del w:id="287" w:author="bmribler" w:date="2018-10-30T13:19:00Z">
              <w:r w:rsidRPr="004B1427" w:rsidDel="00AB1FCD">
                <w:rPr>
                  <w:rFonts w:ascii="Consolas" w:eastAsia="Times New Roman" w:hAnsi="Consolas"/>
                  <w:iCs/>
                  <w:sz w:val="22"/>
                  <w:szCs w:val="22"/>
                </w:rPr>
                <w:delText>coord</w:delText>
              </w:r>
            </w:del>
            <w:ins w:id="288" w:author="bmribler" w:date="2018-10-30T13:19:00Z">
              <w:r w:rsidR="00AB1FCD">
                <w:rPr>
                  <w:rFonts w:ascii="Consolas" w:eastAsia="Times New Roman" w:hAnsi="Consolas"/>
                  <w:iCs/>
                  <w:sz w:val="22"/>
                  <w:szCs w:val="22"/>
                </w:rPr>
                <w:t>offset</w:t>
              </w:r>
            </w:ins>
          </w:p>
        </w:tc>
        <w:tc>
          <w:tcPr>
            <w:tcW w:w="6290" w:type="dxa"/>
          </w:tcPr>
          <w:p w14:paraId="422F1091" w14:textId="56C0F59E" w:rsidR="004B1427" w:rsidRPr="0077088A" w:rsidRDefault="004B1427">
            <w:pPr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OUT: Pointer to a one-dimensional array of the size equal to the dataset’s rank. When function returns</w:t>
            </w:r>
            <w:ins w:id="289" w:author="bmribler" w:date="2018-10-30T13:19:00Z">
              <w:r w:rsidR="00AB1FCD">
                <w:rPr>
                  <w:rFonts w:asciiTheme="minorHAnsi" w:eastAsia="Times New Roman" w:hAnsiTheme="minorHAnsi"/>
                </w:rPr>
                <w:t>,</w:t>
              </w:r>
            </w:ins>
            <w:r>
              <w:rPr>
                <w:rFonts w:asciiTheme="minorHAnsi" w:eastAsia="Times New Roman" w:hAnsiTheme="minorHAnsi"/>
              </w:rPr>
              <w:t xml:space="preserve"> the array</w:t>
            </w:r>
            <w:r w:rsidR="00E86833">
              <w:rPr>
                <w:rFonts w:asciiTheme="minorHAnsi" w:eastAsia="Times New Roman" w:hAnsiTheme="minorHAnsi"/>
              </w:rPr>
              <w:t>’s elements contain 0-based</w:t>
            </w:r>
            <w:r>
              <w:rPr>
                <w:rFonts w:asciiTheme="minorHAnsi" w:eastAsia="Times New Roman" w:hAnsiTheme="minorHAnsi"/>
              </w:rPr>
              <w:t xml:space="preserve"> </w:t>
            </w:r>
            <w:ins w:id="290" w:author="bmribler" w:date="2018-12-13T23:53:00Z">
              <w:r w:rsidR="00913727" w:rsidRPr="00913727">
                <w:rPr>
                  <w:rFonts w:asciiTheme="minorHAnsi" w:eastAsia="Times New Roman" w:hAnsiTheme="minorHAnsi"/>
                </w:rPr>
                <w:t>logical position</w:t>
              </w:r>
            </w:ins>
            <w:ins w:id="291" w:author="bmribler" w:date="2018-12-13T23:54:00Z">
              <w:r w:rsidR="00913727">
                <w:rPr>
                  <w:rFonts w:asciiTheme="minorHAnsi" w:eastAsia="Times New Roman" w:hAnsiTheme="minorHAnsi"/>
                </w:rPr>
                <w:t>s</w:t>
              </w:r>
            </w:ins>
            <w:ins w:id="292" w:author="bmribler" w:date="2018-12-13T23:53:00Z">
              <w:r w:rsidR="00913727" w:rsidRPr="00913727">
                <w:rPr>
                  <w:rFonts w:asciiTheme="minorHAnsi" w:eastAsia="Times New Roman" w:hAnsiTheme="minorHAnsi"/>
                </w:rPr>
                <w:t xml:space="preserve"> of the chunk’s first element in </w:t>
              </w:r>
            </w:ins>
            <w:ins w:id="293" w:author="bmribler" w:date="2018-12-13T23:54:00Z">
              <w:r w:rsidR="00913727">
                <w:rPr>
                  <w:rFonts w:asciiTheme="minorHAnsi" w:eastAsia="Times New Roman" w:hAnsiTheme="minorHAnsi"/>
                </w:rPr>
                <w:t>each</w:t>
              </w:r>
            </w:ins>
            <w:ins w:id="294" w:author="bmribler" w:date="2018-12-13T23:53:00Z">
              <w:r w:rsidR="00913727" w:rsidRPr="00913727">
                <w:rPr>
                  <w:rFonts w:asciiTheme="minorHAnsi" w:eastAsia="Times New Roman" w:hAnsiTheme="minorHAnsi"/>
                </w:rPr>
                <w:t xml:space="preserve"> dimension</w:t>
              </w:r>
            </w:ins>
            <w:ins w:id="295" w:author="bmribler" w:date="2018-12-13T23:54:00Z">
              <w:r w:rsidR="00913727">
                <w:rPr>
                  <w:rFonts w:asciiTheme="minorHAnsi" w:eastAsia="Times New Roman" w:hAnsiTheme="minorHAnsi"/>
                </w:rPr>
                <w:t>.</w:t>
              </w:r>
            </w:ins>
            <w:del w:id="296" w:author="bmribler" w:date="2018-10-30T13:19:00Z">
              <w:r w:rsidDel="00AB1FCD">
                <w:rPr>
                  <w:rFonts w:asciiTheme="minorHAnsi" w:eastAsia="Times New Roman" w:hAnsiTheme="minorHAnsi"/>
                </w:rPr>
                <w:delText xml:space="preserve">logical </w:delText>
              </w:r>
            </w:del>
            <w:del w:id="297" w:author="bmribler" w:date="2018-12-13T23:53:00Z">
              <w:r w:rsidDel="00913727">
                <w:rPr>
                  <w:rFonts w:asciiTheme="minorHAnsi" w:eastAsia="Times New Roman" w:hAnsiTheme="minorHAnsi"/>
                </w:rPr>
                <w:delText>coordinates of the chunk</w:delText>
              </w:r>
            </w:del>
          </w:p>
        </w:tc>
      </w:tr>
      <w:tr w:rsidR="004B1427" w:rsidRPr="002030CB" w14:paraId="4E41DFF3" w14:textId="77777777" w:rsidTr="0080397F">
        <w:trPr>
          <w:trHeight w:val="327"/>
          <w:tblCellSpacing w:w="15" w:type="dxa"/>
        </w:trPr>
        <w:tc>
          <w:tcPr>
            <w:tcW w:w="0" w:type="auto"/>
          </w:tcPr>
          <w:p w14:paraId="3E4C4F0C" w14:textId="0BB58837" w:rsidR="004B1427" w:rsidRPr="004B1427" w:rsidRDefault="004B1427">
            <w:pPr>
              <w:rPr>
                <w:rFonts w:ascii="Consolas" w:eastAsia="Times New Roman" w:hAnsi="Consolas"/>
                <w:i/>
                <w:iCs/>
                <w:sz w:val="22"/>
                <w:szCs w:val="22"/>
              </w:rPr>
            </w:pPr>
            <w:r w:rsidRPr="004B1427">
              <w:rPr>
                <w:rFonts w:ascii="Consolas" w:eastAsia="Times New Roman" w:hAnsi="Consolas" w:cs="Courier New"/>
                <w:i/>
                <w:color w:val="000000"/>
                <w:sz w:val="22"/>
                <w:szCs w:val="22"/>
              </w:rPr>
              <w:t>u</w:t>
            </w:r>
            <w:ins w:id="298" w:author="bmribler" w:date="2018-12-14T00:03:00Z">
              <w:r w:rsidR="00913727">
                <w:rPr>
                  <w:rFonts w:ascii="Consolas" w:eastAsia="Times New Roman" w:hAnsi="Consolas" w:cs="Courier New"/>
                  <w:i/>
                  <w:color w:val="000000"/>
                  <w:sz w:val="22"/>
                  <w:szCs w:val="22"/>
                </w:rPr>
                <w:t>nsigned</w:t>
              </w:r>
            </w:ins>
            <w:del w:id="299" w:author="bmribler" w:date="2018-12-14T00:03:00Z">
              <w:r w:rsidRPr="004B1427" w:rsidDel="00913727">
                <w:rPr>
                  <w:rFonts w:ascii="Consolas" w:eastAsia="Times New Roman" w:hAnsi="Consolas" w:cs="Courier New"/>
                  <w:i/>
                  <w:color w:val="000000"/>
                  <w:sz w:val="22"/>
                  <w:szCs w:val="22"/>
                </w:rPr>
                <w:delText>int32_t</w:delText>
              </w:r>
            </w:del>
            <w:r w:rsidRPr="004B1427">
              <w:rPr>
                <w:rFonts w:ascii="Consolas" w:eastAsia="Times New Roman" w:hAnsi="Consolas" w:cs="Courier New"/>
                <w:color w:val="000000"/>
                <w:sz w:val="22"/>
                <w:szCs w:val="22"/>
              </w:rPr>
              <w:t xml:space="preserve"> *filter_mask</w:t>
            </w:r>
          </w:p>
        </w:tc>
        <w:tc>
          <w:tcPr>
            <w:tcW w:w="6290" w:type="dxa"/>
          </w:tcPr>
          <w:p w14:paraId="10815FB8" w14:textId="77777777" w:rsidR="004B1427" w:rsidRPr="0077088A" w:rsidRDefault="00605FA2" w:rsidP="004B1427">
            <w:pPr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OUT</w:t>
            </w:r>
            <w:r w:rsidR="008859A1">
              <w:rPr>
                <w:rFonts w:asciiTheme="minorHAnsi" w:eastAsia="Times New Roman" w:hAnsiTheme="minorHAnsi"/>
              </w:rPr>
              <w:t xml:space="preserve">: </w:t>
            </w:r>
            <w:r>
              <w:rPr>
                <w:rFonts w:asciiTheme="minorHAnsi" w:eastAsia="Times New Roman" w:hAnsiTheme="minorHAnsi"/>
              </w:rPr>
              <w:t xml:space="preserve">The parameter </w:t>
            </w:r>
            <w:r w:rsidR="008859A1" w:rsidRPr="00D948D2">
              <w:rPr>
                <w:rFonts w:asciiTheme="minorHAnsi" w:eastAsia="Times New Roman" w:hAnsiTheme="minorHAnsi"/>
              </w:rPr>
              <w:t>indicates which filt</w:t>
            </w:r>
            <w:r>
              <w:rPr>
                <w:rFonts w:asciiTheme="minorHAnsi" w:eastAsia="Times New Roman" w:hAnsiTheme="minorHAnsi"/>
              </w:rPr>
              <w:t>ers we</w:t>
            </w:r>
            <w:r w:rsidR="008859A1">
              <w:rPr>
                <w:rFonts w:asciiTheme="minorHAnsi" w:eastAsia="Times New Roman" w:hAnsiTheme="minorHAnsi"/>
              </w:rPr>
              <w:t xml:space="preserve">re used with the chunk when </w:t>
            </w:r>
            <w:r w:rsidR="008859A1" w:rsidRPr="00D948D2">
              <w:rPr>
                <w:rFonts w:asciiTheme="minorHAnsi" w:eastAsia="Times New Roman" w:hAnsiTheme="minorHAnsi"/>
              </w:rPr>
              <w:t>written. A zero value indicates that all enabled filters are applied on the chunk. A filter is skipped if the bit corresponding to the filter’s position in the pipeline (</w:t>
            </w:r>
            <w:r w:rsidR="008859A1" w:rsidRPr="00D948D2">
              <w:rPr>
                <w:rStyle w:val="HTMLCode"/>
                <w:rFonts w:asciiTheme="minorHAnsi" w:hAnsiTheme="minorHAnsi"/>
                <w:sz w:val="24"/>
                <w:szCs w:val="24"/>
              </w:rPr>
              <w:t>0 ≤ position &lt; 32</w:t>
            </w:r>
            <w:r w:rsidR="008859A1" w:rsidRPr="00D948D2">
              <w:rPr>
                <w:rFonts w:asciiTheme="minorHAnsi" w:eastAsia="Times New Roman" w:hAnsiTheme="minorHAnsi"/>
              </w:rPr>
              <w:t>) is turned on.</w:t>
            </w:r>
          </w:p>
        </w:tc>
      </w:tr>
      <w:tr w:rsidR="00B7451A" w:rsidRPr="002030CB" w14:paraId="679C0684" w14:textId="77777777" w:rsidTr="001E4394">
        <w:trPr>
          <w:trHeight w:val="327"/>
          <w:tblCellSpacing w:w="15" w:type="dxa"/>
        </w:trPr>
        <w:tc>
          <w:tcPr>
            <w:tcW w:w="0" w:type="auto"/>
          </w:tcPr>
          <w:p w14:paraId="3D761C8F" w14:textId="77777777" w:rsidR="00B7451A" w:rsidRPr="004B1427" w:rsidRDefault="00B7451A" w:rsidP="001E4394">
            <w:pPr>
              <w:rPr>
                <w:moveTo w:id="300" w:author="bmribler" w:date="2018-10-30T13:18:00Z"/>
                <w:rFonts w:ascii="Consolas" w:eastAsia="Times New Roman" w:hAnsi="Consolas"/>
                <w:i/>
                <w:iCs/>
                <w:sz w:val="22"/>
                <w:szCs w:val="22"/>
              </w:rPr>
            </w:pPr>
            <w:moveToRangeStart w:id="301" w:author="bmribler" w:date="2018-10-30T13:18:00Z" w:name="move528668827"/>
            <w:moveTo w:id="302" w:author="bmribler" w:date="2018-10-30T13:18:00Z">
              <w:r>
                <w:rPr>
                  <w:rFonts w:ascii="Consolas" w:eastAsia="Times New Roman" w:hAnsi="Consolas" w:cs="Courier New"/>
                  <w:i/>
                  <w:color w:val="000000"/>
                  <w:sz w:val="22"/>
                  <w:szCs w:val="22"/>
                </w:rPr>
                <w:t>haddr_t</w:t>
              </w:r>
              <w:r>
                <w:rPr>
                  <w:rFonts w:ascii="Consolas" w:eastAsia="Times New Roman" w:hAnsi="Consolas" w:cs="Courier New"/>
                  <w:color w:val="000000"/>
                  <w:sz w:val="22"/>
                  <w:szCs w:val="22"/>
                </w:rPr>
                <w:t xml:space="preserve"> *addr</w:t>
              </w:r>
            </w:moveTo>
          </w:p>
        </w:tc>
        <w:tc>
          <w:tcPr>
            <w:tcW w:w="6290" w:type="dxa"/>
          </w:tcPr>
          <w:p w14:paraId="7732816C" w14:textId="77777777" w:rsidR="00B7451A" w:rsidRPr="0077088A" w:rsidRDefault="00B7451A" w:rsidP="001E4394">
            <w:pPr>
              <w:rPr>
                <w:moveTo w:id="303" w:author="bmribler" w:date="2018-10-30T13:18:00Z"/>
                <w:rFonts w:asciiTheme="minorHAnsi" w:eastAsia="Times New Roman" w:hAnsiTheme="minorHAnsi"/>
              </w:rPr>
            </w:pPr>
            <w:moveTo w:id="304" w:author="bmribler" w:date="2018-10-30T13:18:00Z">
              <w:r>
                <w:rPr>
                  <w:rFonts w:asciiTheme="minorHAnsi" w:eastAsia="Times New Roman" w:hAnsiTheme="minorHAnsi"/>
                </w:rPr>
                <w:t>OUT: Chunk address in the file</w:t>
              </w:r>
            </w:moveTo>
          </w:p>
        </w:tc>
      </w:tr>
      <w:moveToRangeEnd w:id="301"/>
      <w:tr w:rsidR="004B1427" w:rsidRPr="002030CB" w14:paraId="6D5AD76F" w14:textId="77777777" w:rsidTr="0080397F">
        <w:trPr>
          <w:trHeight w:val="327"/>
          <w:tblCellSpacing w:w="15" w:type="dxa"/>
        </w:trPr>
        <w:tc>
          <w:tcPr>
            <w:tcW w:w="0" w:type="auto"/>
          </w:tcPr>
          <w:p w14:paraId="50393967" w14:textId="77777777" w:rsidR="004B1427" w:rsidRPr="004B1427" w:rsidRDefault="00605FA2" w:rsidP="004B1427">
            <w:pPr>
              <w:rPr>
                <w:rFonts w:ascii="Consolas" w:eastAsia="Times New Roman" w:hAnsi="Consolas"/>
                <w:i/>
                <w:iCs/>
                <w:sz w:val="22"/>
                <w:szCs w:val="22"/>
              </w:rPr>
            </w:pPr>
            <w:r w:rsidRPr="00605FA2">
              <w:rPr>
                <w:rFonts w:ascii="Consolas" w:eastAsia="Times New Roman" w:hAnsi="Consolas" w:cs="Courier New"/>
                <w:i/>
                <w:color w:val="000000"/>
                <w:sz w:val="22"/>
                <w:szCs w:val="22"/>
              </w:rPr>
              <w:t>hsize_t</w:t>
            </w:r>
            <w:r>
              <w:rPr>
                <w:rFonts w:ascii="Consolas" w:eastAsia="Times New Roman" w:hAnsi="Consolas" w:cs="Courier New"/>
                <w:color w:val="000000"/>
                <w:sz w:val="22"/>
                <w:szCs w:val="22"/>
              </w:rPr>
              <w:t xml:space="preserve"> *size</w:t>
            </w:r>
          </w:p>
        </w:tc>
        <w:tc>
          <w:tcPr>
            <w:tcW w:w="6290" w:type="dxa"/>
          </w:tcPr>
          <w:p w14:paraId="3E5C133D" w14:textId="77777777" w:rsidR="004B1427" w:rsidRPr="0077088A" w:rsidRDefault="00605FA2" w:rsidP="004B1427">
            <w:pPr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OUT: Chunk size in bytes</w:t>
            </w:r>
          </w:p>
        </w:tc>
      </w:tr>
      <w:tr w:rsidR="004B1427" w:rsidRPr="002030CB" w:rsidDel="00B7451A" w14:paraId="65E9DFC5" w14:textId="11BA91C0" w:rsidTr="0080397F">
        <w:trPr>
          <w:trHeight w:val="327"/>
          <w:tblCellSpacing w:w="15" w:type="dxa"/>
        </w:trPr>
        <w:tc>
          <w:tcPr>
            <w:tcW w:w="0" w:type="auto"/>
          </w:tcPr>
          <w:p w14:paraId="5107BA14" w14:textId="1768E3CF" w:rsidR="004B1427" w:rsidRPr="004B1427" w:rsidDel="00B7451A" w:rsidRDefault="00B95C41" w:rsidP="004B1427">
            <w:pPr>
              <w:rPr>
                <w:moveFrom w:id="305" w:author="bmribler" w:date="2018-10-30T13:18:00Z"/>
                <w:rFonts w:ascii="Consolas" w:eastAsia="Times New Roman" w:hAnsi="Consolas"/>
                <w:i/>
                <w:iCs/>
                <w:sz w:val="22"/>
                <w:szCs w:val="22"/>
              </w:rPr>
            </w:pPr>
            <w:moveFromRangeStart w:id="306" w:author="bmribler" w:date="2018-10-30T13:18:00Z" w:name="move528668827"/>
            <w:moveFrom w:id="307" w:author="bmribler" w:date="2018-10-30T13:18:00Z">
              <w:r w:rsidDel="00B7451A">
                <w:rPr>
                  <w:rFonts w:ascii="Consolas" w:eastAsia="Times New Roman" w:hAnsi="Consolas" w:cs="Courier New"/>
                  <w:i/>
                  <w:color w:val="000000"/>
                  <w:sz w:val="22"/>
                  <w:szCs w:val="22"/>
                </w:rPr>
                <w:t>haddr_t</w:t>
              </w:r>
              <w:r w:rsidR="00605FA2" w:rsidDel="00B7451A">
                <w:rPr>
                  <w:rFonts w:ascii="Consolas" w:eastAsia="Times New Roman" w:hAnsi="Consolas" w:cs="Courier New"/>
                  <w:color w:val="000000"/>
                  <w:sz w:val="22"/>
                  <w:szCs w:val="22"/>
                </w:rPr>
                <w:t xml:space="preserve"> *addr</w:t>
              </w:r>
            </w:moveFrom>
          </w:p>
        </w:tc>
        <w:tc>
          <w:tcPr>
            <w:tcW w:w="6290" w:type="dxa"/>
          </w:tcPr>
          <w:p w14:paraId="307A7BBD" w14:textId="27A5765D" w:rsidR="004B1427" w:rsidRPr="0077088A" w:rsidDel="00B7451A" w:rsidRDefault="00605FA2" w:rsidP="004B1427">
            <w:pPr>
              <w:rPr>
                <w:moveFrom w:id="308" w:author="bmribler" w:date="2018-10-30T13:18:00Z"/>
                <w:rFonts w:asciiTheme="minorHAnsi" w:eastAsia="Times New Roman" w:hAnsiTheme="minorHAnsi"/>
              </w:rPr>
            </w:pPr>
            <w:moveFrom w:id="309" w:author="bmribler" w:date="2018-10-30T13:18:00Z">
              <w:r w:rsidDel="00B7451A">
                <w:rPr>
                  <w:rFonts w:asciiTheme="minorHAnsi" w:eastAsia="Times New Roman" w:hAnsiTheme="minorHAnsi"/>
                </w:rPr>
                <w:t>OUT: Chunk address in the file</w:t>
              </w:r>
            </w:moveFrom>
          </w:p>
        </w:tc>
      </w:tr>
    </w:tbl>
    <w:moveFromRangeEnd w:id="306"/>
    <w:p w14:paraId="583A67CD" w14:textId="77777777" w:rsidR="0005360B" w:rsidRPr="00892B24" w:rsidRDefault="0005360B" w:rsidP="0005360B">
      <w:pPr>
        <w:rPr>
          <w:rFonts w:asciiTheme="minorHAnsi" w:eastAsia="Times New Roman" w:hAnsiTheme="minorHAnsi"/>
          <w:color w:val="000000"/>
        </w:rPr>
      </w:pPr>
      <w:r w:rsidRPr="00892B24">
        <w:rPr>
          <w:rFonts w:asciiTheme="minorHAnsi" w:eastAsia="Times New Roman" w:hAnsiTheme="minorHAnsi"/>
          <w:b/>
          <w:bCs/>
          <w:color w:val="000000"/>
        </w:rPr>
        <w:t>Returns:</w:t>
      </w:r>
    </w:p>
    <w:p w14:paraId="53ACF824" w14:textId="77777777" w:rsidR="0005360B" w:rsidRPr="00892B24" w:rsidRDefault="0005360B" w:rsidP="0005360B">
      <w:pPr>
        <w:ind w:left="720"/>
        <w:rPr>
          <w:rFonts w:asciiTheme="minorHAnsi" w:eastAsia="Times New Roman" w:hAnsiTheme="minorHAnsi"/>
          <w:color w:val="000000"/>
        </w:rPr>
      </w:pPr>
      <w:r w:rsidRPr="00892B24">
        <w:rPr>
          <w:rFonts w:asciiTheme="minorHAnsi" w:eastAsia="Times New Roman" w:hAnsiTheme="minorHAnsi"/>
          <w:color w:val="000000"/>
        </w:rPr>
        <w:t>Returns a non-negative value if successful. Otherwise returns a negative value.</w:t>
      </w:r>
    </w:p>
    <w:p w14:paraId="2DB860A9" w14:textId="77777777" w:rsidR="0005360B" w:rsidRPr="00892B24" w:rsidRDefault="0005360B" w:rsidP="0005360B">
      <w:pPr>
        <w:rPr>
          <w:rFonts w:asciiTheme="minorHAnsi" w:eastAsia="Times New Roman" w:hAnsiTheme="minorHAnsi" w:cs="Courier New"/>
          <w:color w:val="000000"/>
        </w:rPr>
      </w:pPr>
    </w:p>
    <w:p w14:paraId="1560F63C" w14:textId="264B29BB" w:rsidR="0005360B" w:rsidRPr="00892B24" w:rsidRDefault="0005360B" w:rsidP="0005360B">
      <w:pPr>
        <w:rPr>
          <w:rFonts w:asciiTheme="minorHAnsi" w:eastAsia="Times New Roman" w:hAnsiTheme="minorHAnsi"/>
          <w:color w:val="000000"/>
        </w:rPr>
      </w:pPr>
      <w:r w:rsidRPr="00892B24">
        <w:rPr>
          <w:rFonts w:asciiTheme="minorHAnsi" w:eastAsia="Times New Roman" w:hAnsiTheme="minorHAnsi"/>
          <w:b/>
          <w:bCs/>
          <w:color w:val="000000"/>
        </w:rPr>
        <w:t xml:space="preserve">History: </w:t>
      </w:r>
      <w:r w:rsidRPr="00EE3A5F">
        <w:rPr>
          <w:rFonts w:asciiTheme="minorHAnsi" w:eastAsia="Times New Roman" w:hAnsiTheme="minorHAnsi"/>
          <w:bCs/>
          <w:color w:val="000000"/>
        </w:rPr>
        <w:t>To be</w:t>
      </w:r>
      <w:r>
        <w:rPr>
          <w:rFonts w:asciiTheme="minorHAnsi" w:eastAsia="Times New Roman" w:hAnsiTheme="minorHAnsi"/>
          <w:b/>
          <w:bCs/>
          <w:color w:val="000000"/>
        </w:rPr>
        <w:t xml:space="preserve"> </w:t>
      </w:r>
      <w:r>
        <w:rPr>
          <w:rFonts w:asciiTheme="minorHAnsi" w:eastAsia="Times New Roman" w:hAnsiTheme="minorHAnsi"/>
          <w:bCs/>
          <w:color w:val="000000"/>
        </w:rPr>
        <w:t>i</w:t>
      </w:r>
      <w:r w:rsidRPr="00892B24">
        <w:rPr>
          <w:rFonts w:asciiTheme="minorHAnsi" w:eastAsia="Times New Roman" w:hAnsiTheme="minorHAnsi"/>
          <w:bCs/>
          <w:color w:val="000000"/>
        </w:rPr>
        <w:t>ntroduced in HDF5 1.10.</w:t>
      </w:r>
      <w:ins w:id="310" w:author="bmribler" w:date="2018-09-09T12:48:00Z">
        <w:r w:rsidR="00BE40E3">
          <w:rPr>
            <w:rFonts w:asciiTheme="minorHAnsi" w:eastAsia="Times New Roman" w:hAnsiTheme="minorHAnsi"/>
            <w:bCs/>
            <w:color w:val="000000"/>
          </w:rPr>
          <w:t>5</w:t>
        </w:r>
      </w:ins>
      <w:del w:id="311" w:author="bmribler" w:date="2018-09-09T12:48:00Z">
        <w:r w:rsidRPr="00892B24" w:rsidDel="00BE40E3">
          <w:rPr>
            <w:rFonts w:asciiTheme="minorHAnsi" w:eastAsia="Times New Roman" w:hAnsiTheme="minorHAnsi"/>
            <w:bCs/>
            <w:color w:val="000000"/>
          </w:rPr>
          <w:delText>4</w:delText>
        </w:r>
      </w:del>
      <w:r>
        <w:rPr>
          <w:rFonts w:asciiTheme="minorHAnsi" w:eastAsia="Times New Roman" w:hAnsiTheme="minorHAnsi"/>
          <w:bCs/>
          <w:color w:val="000000"/>
        </w:rPr>
        <w:t xml:space="preserve">; may be backported to 1.8 if requested by </w:t>
      </w:r>
      <w:r w:rsidR="00487D1E">
        <w:rPr>
          <w:rFonts w:asciiTheme="minorHAnsi" w:eastAsia="Times New Roman" w:hAnsiTheme="minorHAnsi"/>
          <w:bCs/>
          <w:color w:val="000000"/>
        </w:rPr>
        <w:t>the customer.</w:t>
      </w:r>
    </w:p>
    <w:p w14:paraId="43D3102C" w14:textId="556D2E01" w:rsidR="00854B32" w:rsidDel="001C6161" w:rsidRDefault="00854B32">
      <w:pPr>
        <w:rPr>
          <w:del w:id="312" w:author="bmribler" w:date="2018-08-17T11:43:00Z"/>
        </w:rPr>
      </w:pPr>
    </w:p>
    <w:p w14:paraId="1320408D" w14:textId="77777777" w:rsidR="00854B32" w:rsidRDefault="00854B32">
      <w:pPr>
        <w:rPr>
          <w:rFonts w:asciiTheme="minorHAnsi" w:eastAsia="Times New Roman" w:hAnsiTheme="minorHAnsi"/>
          <w:b/>
          <w:bCs/>
          <w:color w:val="000000"/>
        </w:rPr>
      </w:pPr>
      <w:r>
        <w:rPr>
          <w:rFonts w:asciiTheme="minorHAnsi" w:eastAsia="Times New Roman" w:hAnsiTheme="minorHAnsi"/>
          <w:b/>
          <w:bCs/>
          <w:color w:val="000000"/>
        </w:rPr>
        <w:br w:type="page"/>
      </w:r>
    </w:p>
    <w:p w14:paraId="57592F86" w14:textId="77777777" w:rsidR="00854B32" w:rsidRPr="00BF2170" w:rsidRDefault="00854B32" w:rsidP="00854B32">
      <w:pPr>
        <w:rPr>
          <w:rFonts w:asciiTheme="minorHAnsi" w:eastAsia="Times New Roman" w:hAnsiTheme="minorHAnsi"/>
          <w:color w:val="000000"/>
          <w:sz w:val="26"/>
          <w:szCs w:val="26"/>
        </w:rPr>
      </w:pPr>
      <w:r w:rsidRPr="00892B24">
        <w:rPr>
          <w:rFonts w:asciiTheme="minorHAnsi" w:eastAsia="Times New Roman" w:hAnsiTheme="minorHAnsi"/>
          <w:b/>
          <w:bCs/>
          <w:color w:val="000000"/>
        </w:rPr>
        <w:t>Name:</w:t>
      </w:r>
      <w:r w:rsidRPr="00BF2170">
        <w:rPr>
          <w:rFonts w:asciiTheme="minorHAnsi" w:eastAsia="Times New Roman" w:hAnsiTheme="minorHAnsi"/>
          <w:color w:val="000000"/>
          <w:sz w:val="26"/>
          <w:szCs w:val="26"/>
        </w:rPr>
        <w:t> </w:t>
      </w:r>
      <w:r>
        <w:rPr>
          <w:rFonts w:ascii="Consolas" w:eastAsia="Times New Roman" w:hAnsi="Consolas"/>
          <w:color w:val="000000"/>
          <w:sz w:val="22"/>
          <w:szCs w:val="22"/>
        </w:rPr>
        <w:t>H5D</w:t>
      </w:r>
      <w:r w:rsidRPr="00892B24">
        <w:rPr>
          <w:rFonts w:ascii="Consolas" w:eastAsia="Times New Roman" w:hAnsi="Consolas"/>
          <w:color w:val="000000"/>
          <w:sz w:val="22"/>
          <w:szCs w:val="22"/>
        </w:rPr>
        <w:t>chunk</w:t>
      </w:r>
      <w:r>
        <w:rPr>
          <w:rFonts w:ascii="Consolas" w:eastAsia="Times New Roman" w:hAnsi="Consolas"/>
          <w:color w:val="000000"/>
          <w:sz w:val="22"/>
          <w:szCs w:val="22"/>
        </w:rPr>
        <w:t>_iterate</w:t>
      </w:r>
    </w:p>
    <w:p w14:paraId="1380FA67" w14:textId="77777777" w:rsidR="00854B32" w:rsidRPr="00892B24" w:rsidRDefault="00854B32" w:rsidP="00854B32">
      <w:pPr>
        <w:rPr>
          <w:rFonts w:asciiTheme="minorHAnsi" w:eastAsia="Times New Roman" w:hAnsiTheme="minorHAnsi"/>
          <w:color w:val="000000"/>
        </w:rPr>
      </w:pPr>
      <w:r w:rsidRPr="00892B24">
        <w:rPr>
          <w:rFonts w:asciiTheme="minorHAnsi" w:eastAsia="Times New Roman" w:hAnsiTheme="minorHAnsi"/>
          <w:b/>
          <w:bCs/>
          <w:color w:val="000000"/>
        </w:rPr>
        <w:t>Signature:</w:t>
      </w:r>
    </w:p>
    <w:p w14:paraId="56130946" w14:textId="0CB04B09" w:rsidR="00854B32" w:rsidRPr="00892B24" w:rsidRDefault="00854B32" w:rsidP="00854B32">
      <w:pPr>
        <w:ind w:left="720"/>
        <w:rPr>
          <w:rFonts w:ascii="Consolas" w:eastAsia="Times New Roman" w:hAnsi="Consolas"/>
          <w:color w:val="000000"/>
          <w:sz w:val="22"/>
          <w:szCs w:val="22"/>
        </w:rPr>
      </w:pPr>
      <w:r w:rsidRPr="00892B24">
        <w:rPr>
          <w:rFonts w:ascii="Consolas" w:eastAsia="Times New Roman" w:hAnsi="Consolas"/>
          <w:i/>
          <w:iCs/>
          <w:color w:val="000000"/>
          <w:sz w:val="22"/>
          <w:szCs w:val="22"/>
        </w:rPr>
        <w:t>herr_t</w:t>
      </w:r>
      <w:r w:rsidRPr="00892B24">
        <w:rPr>
          <w:rFonts w:ascii="Consolas" w:eastAsia="Times New Roman" w:hAnsi="Consolas"/>
          <w:color w:val="000000"/>
          <w:sz w:val="22"/>
          <w:szCs w:val="22"/>
        </w:rPr>
        <w:t> </w:t>
      </w:r>
      <w:r w:rsidRPr="00892B24">
        <w:rPr>
          <w:rFonts w:ascii="Consolas" w:eastAsia="Times New Roman" w:hAnsi="Consolas" w:cs="Courier New"/>
          <w:color w:val="000000"/>
          <w:sz w:val="22"/>
          <w:szCs w:val="22"/>
        </w:rPr>
        <w:t>H5D</w:t>
      </w:r>
      <w:r w:rsidR="0005042F">
        <w:rPr>
          <w:rFonts w:ascii="Consolas" w:eastAsia="Times New Roman" w:hAnsi="Consolas" w:cs="Courier New"/>
          <w:color w:val="000000"/>
          <w:sz w:val="22"/>
          <w:szCs w:val="22"/>
        </w:rPr>
        <w:t>chunk_iterate</w:t>
      </w:r>
      <w:r w:rsidRPr="00892B24">
        <w:rPr>
          <w:rFonts w:ascii="Consolas" w:eastAsia="Times New Roman" w:hAnsi="Consolas"/>
          <w:color w:val="000000"/>
          <w:sz w:val="22"/>
          <w:szCs w:val="22"/>
        </w:rPr>
        <w:t>(</w:t>
      </w:r>
      <w:r w:rsidRPr="00892B24">
        <w:rPr>
          <w:rFonts w:ascii="Consolas" w:eastAsia="Times New Roman" w:hAnsi="Consolas"/>
          <w:i/>
          <w:iCs/>
          <w:color w:val="000000"/>
          <w:sz w:val="22"/>
          <w:szCs w:val="22"/>
        </w:rPr>
        <w:t>hid_t</w:t>
      </w:r>
      <w:r w:rsidRPr="00892B24">
        <w:rPr>
          <w:rFonts w:ascii="Consolas" w:eastAsia="Times New Roman" w:hAnsi="Consolas"/>
          <w:color w:val="000000"/>
          <w:sz w:val="22"/>
          <w:szCs w:val="22"/>
        </w:rPr>
        <w:t> </w:t>
      </w:r>
      <w:r w:rsidRPr="00892B24">
        <w:rPr>
          <w:rFonts w:ascii="Consolas" w:eastAsia="Times New Roman" w:hAnsi="Consolas" w:cs="Courier New"/>
          <w:color w:val="000000"/>
          <w:sz w:val="22"/>
          <w:szCs w:val="22"/>
        </w:rPr>
        <w:t>dset_id</w:t>
      </w:r>
      <w:r w:rsidRPr="00892B24">
        <w:rPr>
          <w:rFonts w:ascii="Consolas" w:eastAsia="Times New Roman" w:hAnsi="Consolas"/>
          <w:color w:val="000000"/>
          <w:sz w:val="22"/>
          <w:szCs w:val="22"/>
        </w:rPr>
        <w:t>, </w:t>
      </w:r>
      <w:r w:rsidRPr="00892B24">
        <w:rPr>
          <w:rFonts w:ascii="Consolas" w:eastAsia="Times New Roman" w:hAnsi="Consolas"/>
          <w:i/>
          <w:iCs/>
          <w:color w:val="000000"/>
          <w:sz w:val="22"/>
          <w:szCs w:val="22"/>
        </w:rPr>
        <w:t>hid_t</w:t>
      </w:r>
      <w:r w:rsidRPr="00892B24">
        <w:rPr>
          <w:rFonts w:ascii="Consolas" w:eastAsia="Times New Roman" w:hAnsi="Consolas"/>
          <w:color w:val="000000"/>
          <w:sz w:val="22"/>
          <w:szCs w:val="22"/>
        </w:rPr>
        <w:t> </w:t>
      </w:r>
      <w:r>
        <w:rPr>
          <w:rFonts w:ascii="Consolas" w:eastAsia="Times New Roman" w:hAnsi="Consolas"/>
          <w:color w:val="000000"/>
          <w:sz w:val="22"/>
          <w:szCs w:val="22"/>
        </w:rPr>
        <w:t>f</w:t>
      </w:r>
      <w:r w:rsidRPr="00892B24">
        <w:rPr>
          <w:rFonts w:ascii="Consolas" w:eastAsia="Times New Roman" w:hAnsi="Consolas" w:cs="Courier New"/>
          <w:color w:val="000000"/>
          <w:sz w:val="22"/>
          <w:szCs w:val="22"/>
        </w:rPr>
        <w:t>space_id,</w:t>
      </w:r>
      <w:r w:rsidRPr="00892B24">
        <w:rPr>
          <w:rFonts w:ascii="Consolas" w:eastAsia="Times New Roman" w:hAnsi="Consolas"/>
          <w:i/>
          <w:iCs/>
          <w:color w:val="000000"/>
          <w:sz w:val="22"/>
          <w:szCs w:val="22"/>
        </w:rPr>
        <w:t xml:space="preserve"> </w:t>
      </w:r>
      <w:r w:rsidR="00B9511E">
        <w:rPr>
          <w:rFonts w:ascii="Consolas" w:eastAsia="Times New Roman" w:hAnsi="Consolas"/>
          <w:i/>
          <w:iCs/>
          <w:color w:val="000000"/>
          <w:sz w:val="22"/>
          <w:szCs w:val="22"/>
        </w:rPr>
        <w:t>H5</w:t>
      </w:r>
      <w:r w:rsidR="00396619">
        <w:rPr>
          <w:rFonts w:ascii="Consolas" w:eastAsia="Times New Roman" w:hAnsi="Consolas"/>
          <w:i/>
          <w:iCs/>
          <w:color w:val="000000"/>
          <w:sz w:val="22"/>
          <w:szCs w:val="22"/>
        </w:rPr>
        <w:t>D</w:t>
      </w:r>
      <w:r w:rsidR="00B9511E">
        <w:rPr>
          <w:rFonts w:ascii="Consolas" w:eastAsia="Times New Roman" w:hAnsi="Consolas"/>
          <w:i/>
          <w:iCs/>
          <w:color w:val="000000"/>
          <w:sz w:val="22"/>
          <w:szCs w:val="22"/>
        </w:rPr>
        <w:t xml:space="preserve">_chunk_order_t </w:t>
      </w:r>
      <w:r w:rsidR="00B9511E">
        <w:rPr>
          <w:rFonts w:ascii="Consolas" w:eastAsia="Times New Roman" w:hAnsi="Consolas"/>
          <w:iCs/>
          <w:color w:val="000000"/>
          <w:sz w:val="22"/>
          <w:szCs w:val="22"/>
        </w:rPr>
        <w:t xml:space="preserve">order, </w:t>
      </w:r>
      <w:r w:rsidRPr="00892B24">
        <w:rPr>
          <w:rFonts w:ascii="Consolas" w:eastAsia="Times New Roman" w:hAnsi="Consolas"/>
          <w:i/>
          <w:iCs/>
          <w:color w:val="000000"/>
          <w:sz w:val="22"/>
          <w:szCs w:val="22"/>
        </w:rPr>
        <w:t>hsize_t</w:t>
      </w:r>
      <w:r w:rsidRPr="00892B24">
        <w:rPr>
          <w:rFonts w:ascii="Consolas" w:eastAsia="Times New Roman" w:hAnsi="Consolas"/>
          <w:color w:val="000000"/>
          <w:sz w:val="22"/>
          <w:szCs w:val="22"/>
        </w:rPr>
        <w:t> </w:t>
      </w:r>
      <w:r w:rsidR="00B9511E">
        <w:rPr>
          <w:rFonts w:ascii="Consolas" w:eastAsia="Times New Roman" w:hAnsi="Consolas"/>
          <w:color w:val="000000"/>
          <w:sz w:val="22"/>
          <w:szCs w:val="22"/>
        </w:rPr>
        <w:t>*idx</w:t>
      </w:r>
      <w:r>
        <w:rPr>
          <w:rFonts w:ascii="Consolas" w:eastAsia="Times New Roman" w:hAnsi="Consolas" w:cs="Courier New"/>
          <w:color w:val="000000"/>
          <w:sz w:val="22"/>
          <w:szCs w:val="22"/>
        </w:rPr>
        <w:t xml:space="preserve">, </w:t>
      </w:r>
      <w:r w:rsidR="00B9511E">
        <w:rPr>
          <w:rFonts w:ascii="Consolas" w:eastAsia="Times New Roman" w:hAnsi="Consolas" w:cs="Courier New"/>
          <w:i/>
          <w:color w:val="000000"/>
          <w:sz w:val="22"/>
          <w:szCs w:val="22"/>
        </w:rPr>
        <w:t>H5D_chunk_iter</w:t>
      </w:r>
      <w:r w:rsidR="00396619">
        <w:rPr>
          <w:rFonts w:ascii="Consolas" w:eastAsia="Times New Roman" w:hAnsi="Consolas" w:cs="Courier New"/>
          <w:i/>
          <w:color w:val="000000"/>
          <w:sz w:val="22"/>
          <w:szCs w:val="22"/>
        </w:rPr>
        <w:t>_cb</w:t>
      </w:r>
      <w:r w:rsidR="00B9511E">
        <w:rPr>
          <w:rFonts w:ascii="Consolas" w:eastAsia="Times New Roman" w:hAnsi="Consolas" w:cs="Courier New"/>
          <w:i/>
          <w:color w:val="000000"/>
          <w:sz w:val="22"/>
          <w:szCs w:val="22"/>
        </w:rPr>
        <w:t>_t *op, void</w:t>
      </w:r>
      <w:r w:rsidR="00B9511E">
        <w:rPr>
          <w:rFonts w:ascii="Consolas" w:eastAsia="Times New Roman" w:hAnsi="Consolas" w:cs="Courier New"/>
          <w:color w:val="000000"/>
          <w:sz w:val="22"/>
          <w:szCs w:val="22"/>
        </w:rPr>
        <w:t xml:space="preserve"> *op_data</w:t>
      </w:r>
      <w:r w:rsidRPr="00892B24">
        <w:rPr>
          <w:rFonts w:ascii="Consolas" w:eastAsia="Times New Roman" w:hAnsi="Consolas"/>
          <w:color w:val="000000"/>
          <w:sz w:val="22"/>
          <w:szCs w:val="22"/>
        </w:rPr>
        <w:t>)</w:t>
      </w:r>
    </w:p>
    <w:p w14:paraId="3357A3B0" w14:textId="77777777" w:rsidR="00854B32" w:rsidRPr="00892B24" w:rsidRDefault="00854B32" w:rsidP="00854B32">
      <w:pPr>
        <w:rPr>
          <w:rFonts w:asciiTheme="minorHAnsi" w:eastAsia="Times New Roman" w:hAnsiTheme="minorHAnsi"/>
          <w:color w:val="000000"/>
        </w:rPr>
      </w:pPr>
      <w:r w:rsidRPr="00892B24">
        <w:rPr>
          <w:rFonts w:asciiTheme="minorHAnsi" w:eastAsia="Times New Roman" w:hAnsiTheme="minorHAnsi"/>
          <w:b/>
          <w:bCs/>
          <w:color w:val="000000"/>
        </w:rPr>
        <w:t>Purpose:</w:t>
      </w:r>
    </w:p>
    <w:p w14:paraId="442F67EF" w14:textId="77777777" w:rsidR="00854B32" w:rsidRPr="00892B24" w:rsidRDefault="00B9511E" w:rsidP="00854B32">
      <w:pPr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>Itera</w:t>
      </w:r>
      <w:r w:rsidR="009E65D9">
        <w:rPr>
          <w:rFonts w:asciiTheme="minorHAnsi" w:eastAsia="Times New Roman" w:hAnsiTheme="minorHAnsi"/>
          <w:color w:val="000000"/>
        </w:rPr>
        <w:t>tes through the datasets chunks.</w:t>
      </w:r>
    </w:p>
    <w:p w14:paraId="69B32339" w14:textId="77777777" w:rsidR="00854B32" w:rsidRPr="00892B24" w:rsidRDefault="00854B32" w:rsidP="00854B32">
      <w:pPr>
        <w:rPr>
          <w:rFonts w:asciiTheme="minorHAnsi" w:eastAsia="Times New Roman" w:hAnsiTheme="minorHAnsi"/>
          <w:b/>
          <w:bCs/>
          <w:color w:val="000000"/>
        </w:rPr>
      </w:pPr>
      <w:r w:rsidRPr="00892B24">
        <w:rPr>
          <w:rFonts w:asciiTheme="minorHAnsi" w:eastAsia="Times New Roman" w:hAnsiTheme="minorHAnsi"/>
          <w:b/>
          <w:bCs/>
          <w:color w:val="000000"/>
        </w:rPr>
        <w:t>Description:</w:t>
      </w:r>
    </w:p>
    <w:p w14:paraId="185B3506" w14:textId="6B798EA7" w:rsidR="0080397F" w:rsidRDefault="0080397F" w:rsidP="0080397F">
      <w:pPr>
        <w:ind w:left="720"/>
        <w:rPr>
          <w:rFonts w:asciiTheme="minorHAnsi" w:eastAsia="Times New Roman" w:hAnsiTheme="minorHAnsi"/>
        </w:rPr>
      </w:pPr>
      <w:r w:rsidRPr="0080397F">
        <w:rPr>
          <w:rFonts w:asciiTheme="minorHAnsi" w:eastAsia="Times New Roman" w:hAnsiTheme="minorHAnsi"/>
        </w:rPr>
        <w:t xml:space="preserve">The function iterates through the </w:t>
      </w:r>
      <w:r>
        <w:rPr>
          <w:rFonts w:asciiTheme="minorHAnsi" w:eastAsia="Times New Roman" w:hAnsiTheme="minorHAnsi"/>
        </w:rPr>
        <w:t xml:space="preserve">chunks that </w:t>
      </w:r>
      <w:r w:rsidR="003E353E">
        <w:rPr>
          <w:rFonts w:asciiTheme="minorHAnsi" w:eastAsia="Times New Roman" w:hAnsiTheme="minorHAnsi"/>
        </w:rPr>
        <w:t xml:space="preserve">have nonempty intersection with </w:t>
      </w:r>
      <w:r w:rsidR="004352D0">
        <w:rPr>
          <w:rFonts w:asciiTheme="minorHAnsi" w:eastAsia="Times New Roman" w:hAnsiTheme="minorHAnsi"/>
        </w:rPr>
        <w:t>the</w:t>
      </w:r>
      <w:r>
        <w:rPr>
          <w:rFonts w:asciiTheme="minorHAnsi" w:eastAsia="Times New Roman" w:hAnsiTheme="minorHAnsi"/>
        </w:rPr>
        <w:t xml:space="preserve"> dataset selection specified by </w:t>
      </w:r>
      <w:r w:rsidRPr="001677CC">
        <w:rPr>
          <w:rFonts w:ascii="Consolas" w:eastAsia="Times New Roman" w:hAnsi="Consolas"/>
          <w:sz w:val="22"/>
          <w:szCs w:val="22"/>
        </w:rPr>
        <w:t>fspace_id</w:t>
      </w:r>
      <w:r w:rsidRPr="0080397F">
        <w:rPr>
          <w:rFonts w:asciiTheme="minorHAnsi" w:eastAsia="Times New Roman" w:hAnsiTheme="minorHAnsi"/>
        </w:rPr>
        <w:t xml:space="preserve">, in the order of the specified </w:t>
      </w:r>
      <w:r w:rsidR="00396619">
        <w:rPr>
          <w:rFonts w:asciiTheme="minorHAnsi" w:eastAsia="Times New Roman" w:hAnsiTheme="minorHAnsi"/>
        </w:rPr>
        <w:t>order</w:t>
      </w:r>
      <w:r w:rsidRPr="0080397F">
        <w:rPr>
          <w:rFonts w:asciiTheme="minorHAnsi" w:eastAsia="Times New Roman" w:hAnsiTheme="minorHAnsi"/>
        </w:rPr>
        <w:t xml:space="preserve">, </w:t>
      </w:r>
      <w:r w:rsidR="00396619">
        <w:rPr>
          <w:rStyle w:val="HTMLCode"/>
          <w:rFonts w:ascii="Consolas" w:hAnsi="Consolas"/>
          <w:sz w:val="22"/>
          <w:szCs w:val="22"/>
        </w:rPr>
        <w:t>order</w:t>
      </w:r>
      <w:r w:rsidRPr="0080397F">
        <w:rPr>
          <w:rFonts w:asciiTheme="minorHAnsi" w:eastAsia="Times New Roman" w:hAnsiTheme="minorHAnsi"/>
        </w:rPr>
        <w:t xml:space="preserve">, using a user-defined callback routine </w:t>
      </w:r>
      <w:r w:rsidRPr="001677CC">
        <w:rPr>
          <w:rStyle w:val="HTMLCode"/>
          <w:rFonts w:ascii="Consolas" w:hAnsi="Consolas"/>
          <w:sz w:val="22"/>
          <w:szCs w:val="22"/>
        </w:rPr>
        <w:t>op</w:t>
      </w:r>
      <w:r w:rsidRPr="0080397F">
        <w:rPr>
          <w:rFonts w:asciiTheme="minorHAnsi" w:eastAsia="Times New Roman" w:hAnsiTheme="minorHAnsi"/>
        </w:rPr>
        <w:t xml:space="preserve">. </w:t>
      </w:r>
      <w:r w:rsidR="00396619">
        <w:rPr>
          <w:rFonts w:asciiTheme="minorHAnsi" w:eastAsia="Times New Roman" w:hAnsiTheme="minorHAnsi"/>
        </w:rPr>
        <w:t xml:space="preserve"> Passing H5S_ALL for </w:t>
      </w:r>
      <w:r w:rsidR="00396619" w:rsidRPr="001677CC">
        <w:rPr>
          <w:rFonts w:ascii="Consolas" w:eastAsia="Times New Roman" w:hAnsi="Consolas"/>
          <w:sz w:val="22"/>
          <w:szCs w:val="22"/>
        </w:rPr>
        <w:t>fspace_id</w:t>
      </w:r>
      <w:r w:rsidR="00396619">
        <w:rPr>
          <w:rFonts w:asciiTheme="minorHAnsi" w:eastAsia="Times New Roman" w:hAnsiTheme="minorHAnsi"/>
        </w:rPr>
        <w:t xml:space="preserve"> will iterate over all chunks in the dataset.</w:t>
      </w:r>
    </w:p>
    <w:p w14:paraId="4D69BBE8" w14:textId="77777777" w:rsidR="00380565" w:rsidRDefault="00380565" w:rsidP="0080397F">
      <w:pPr>
        <w:ind w:left="720"/>
        <w:rPr>
          <w:rFonts w:asciiTheme="minorHAnsi" w:eastAsia="Times New Roman" w:hAnsiTheme="minorHAnsi"/>
        </w:rPr>
      </w:pPr>
    </w:p>
    <w:p w14:paraId="7E756995" w14:textId="672FC397" w:rsidR="00380565" w:rsidRDefault="00380565" w:rsidP="00380565">
      <w:pPr>
        <w:ind w:left="720"/>
        <w:rPr>
          <w:rFonts w:asciiTheme="minorHAnsi" w:eastAsia="Times New Roman" w:hAnsiTheme="minorHAnsi"/>
        </w:rPr>
      </w:pPr>
      <w:r w:rsidRPr="00B20193">
        <w:rPr>
          <w:rFonts w:ascii="Consolas" w:eastAsia="Times New Roman" w:hAnsi="Consolas" w:cs="Consolas"/>
        </w:rPr>
        <w:t>Order</w:t>
      </w:r>
      <w:r>
        <w:rPr>
          <w:rFonts w:asciiTheme="minorHAnsi" w:eastAsia="Times New Roman" w:hAnsiTheme="minorHAnsi"/>
        </w:rPr>
        <w:t xml:space="preserve"> can be one of three values:</w:t>
      </w:r>
    </w:p>
    <w:p w14:paraId="79606732" w14:textId="77777777" w:rsidR="00380565" w:rsidRDefault="00380565" w:rsidP="00380565">
      <w:pPr>
        <w:ind w:left="720"/>
        <w:rPr>
          <w:rStyle w:val="HTMLCode"/>
          <w:rFonts w:asciiTheme="minorHAnsi" w:hAnsiTheme="minorHAnsi"/>
          <w:sz w:val="24"/>
          <w:szCs w:val="24"/>
        </w:rPr>
      </w:pPr>
      <w:r>
        <w:rPr>
          <w:rFonts w:asciiTheme="minorHAnsi" w:eastAsia="Times New Roman" w:hAnsiTheme="minorHAnsi"/>
        </w:rPr>
        <w:tab/>
      </w:r>
      <w:r>
        <w:rPr>
          <w:rFonts w:asciiTheme="minorHAnsi" w:eastAsia="Times New Roman" w:hAnsiTheme="minorHAnsi"/>
        </w:rPr>
        <w:tab/>
      </w:r>
    </w:p>
    <w:tbl>
      <w:tblPr>
        <w:tblW w:w="9230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0"/>
        <w:gridCol w:w="5860"/>
      </w:tblGrid>
      <w:tr w:rsidR="00380565" w:rsidRPr="0077088A" w14:paraId="610E7AF4" w14:textId="77777777" w:rsidTr="00C91746">
        <w:trPr>
          <w:trHeight w:val="369"/>
          <w:tblCellSpacing w:w="15" w:type="dxa"/>
        </w:trPr>
        <w:tc>
          <w:tcPr>
            <w:tcW w:w="0" w:type="auto"/>
            <w:hideMark/>
          </w:tcPr>
          <w:p w14:paraId="0263E2ED" w14:textId="77777777" w:rsidR="00380565" w:rsidRPr="004B1427" w:rsidRDefault="00380565" w:rsidP="00C91746">
            <w:pPr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Theme="minorHAnsi" w:eastAsia="Times New Roman" w:hAnsiTheme="minorHAnsi"/>
              </w:rPr>
              <w:t>H5_CHUNK_ITER_ORDER_NATIVE</w:t>
            </w:r>
          </w:p>
        </w:tc>
        <w:tc>
          <w:tcPr>
            <w:tcW w:w="6290" w:type="dxa"/>
            <w:hideMark/>
          </w:tcPr>
          <w:p w14:paraId="4D055804" w14:textId="77777777" w:rsidR="00380565" w:rsidRPr="0077088A" w:rsidRDefault="00380565" w:rsidP="00C91746">
            <w:pPr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Native order of chunks as they stored in the traversed HDF5 data structure (see Appendix C); native order is the fastest one</w:t>
            </w:r>
          </w:p>
        </w:tc>
      </w:tr>
      <w:tr w:rsidR="00380565" w:rsidRPr="0077088A" w14:paraId="61D762E0" w14:textId="77777777" w:rsidTr="00C91746">
        <w:trPr>
          <w:trHeight w:val="369"/>
          <w:tblCellSpacing w:w="15" w:type="dxa"/>
        </w:trPr>
        <w:tc>
          <w:tcPr>
            <w:tcW w:w="0" w:type="auto"/>
          </w:tcPr>
          <w:p w14:paraId="038FC9E5" w14:textId="77777777" w:rsidR="00380565" w:rsidRPr="004B1427" w:rsidRDefault="00380565" w:rsidP="00C91746">
            <w:pPr>
              <w:rPr>
                <w:rFonts w:ascii="Consolas" w:eastAsia="Times New Roman" w:hAnsi="Consolas"/>
                <w:i/>
                <w:iCs/>
                <w:sz w:val="22"/>
                <w:szCs w:val="22"/>
              </w:rPr>
            </w:pPr>
            <w:r>
              <w:rPr>
                <w:rFonts w:asciiTheme="minorHAnsi" w:eastAsia="Times New Roman" w:hAnsiTheme="minorHAnsi"/>
              </w:rPr>
              <w:t>H5_CHUNK_ITER_ORDER_COORD</w:t>
            </w:r>
          </w:p>
        </w:tc>
        <w:tc>
          <w:tcPr>
            <w:tcW w:w="6290" w:type="dxa"/>
          </w:tcPr>
          <w:p w14:paraId="3E411535" w14:textId="77777777" w:rsidR="00380565" w:rsidRPr="0077088A" w:rsidRDefault="00380565" w:rsidP="00C91746">
            <w:pPr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Order of chunks in the linearized chunk coordinate space (we can give here formula or better a reference where it is described in UG? Tutorial?)</w:t>
            </w:r>
            <w:r w:rsidRPr="0077088A">
              <w:rPr>
                <w:rFonts w:asciiTheme="minorHAnsi" w:eastAsia="Times New Roman" w:hAnsiTheme="minorHAnsi"/>
              </w:rPr>
              <w:t xml:space="preserve"> </w:t>
            </w:r>
          </w:p>
        </w:tc>
      </w:tr>
      <w:tr w:rsidR="00380565" w:rsidRPr="0077088A" w14:paraId="2DF28F21" w14:textId="77777777" w:rsidTr="00C91746">
        <w:trPr>
          <w:trHeight w:val="327"/>
          <w:tblCellSpacing w:w="15" w:type="dxa"/>
        </w:trPr>
        <w:tc>
          <w:tcPr>
            <w:tcW w:w="0" w:type="auto"/>
          </w:tcPr>
          <w:p w14:paraId="1EF9164D" w14:textId="77777777" w:rsidR="00380565" w:rsidRPr="004B1427" w:rsidRDefault="00380565" w:rsidP="00C91746">
            <w:pPr>
              <w:rPr>
                <w:rFonts w:ascii="Consolas" w:eastAsia="Times New Roman" w:hAnsi="Consolas"/>
                <w:i/>
                <w:iCs/>
                <w:sz w:val="22"/>
                <w:szCs w:val="22"/>
              </w:rPr>
            </w:pPr>
            <w:r>
              <w:rPr>
                <w:rFonts w:asciiTheme="minorHAnsi" w:eastAsia="Times New Roman" w:hAnsiTheme="minorHAnsi"/>
              </w:rPr>
              <w:t>H5_CHUNK_ITER_ORDER_ADDR</w:t>
            </w:r>
          </w:p>
        </w:tc>
        <w:tc>
          <w:tcPr>
            <w:tcW w:w="6290" w:type="dxa"/>
          </w:tcPr>
          <w:p w14:paraId="54D9432A" w14:textId="77777777" w:rsidR="00380565" w:rsidRPr="0077088A" w:rsidRDefault="00380565" w:rsidP="00C91746">
            <w:pPr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Order of chunks sorted by their addresses in the file</w:t>
            </w:r>
          </w:p>
        </w:tc>
      </w:tr>
    </w:tbl>
    <w:p w14:paraId="7E0DEF8F" w14:textId="0BE580F2" w:rsidR="00427C37" w:rsidRPr="00427C37" w:rsidRDefault="00427C37" w:rsidP="00427C37">
      <w:pPr>
        <w:pStyle w:val="NormalWeb"/>
        <w:ind w:left="720"/>
        <w:rPr>
          <w:rFonts w:asciiTheme="minorHAnsi" w:hAnsiTheme="minorHAnsi"/>
        </w:rPr>
      </w:pPr>
      <w:r w:rsidRPr="00427C37">
        <w:rPr>
          <w:rFonts w:asciiTheme="minorHAnsi" w:hAnsiTheme="minorHAnsi"/>
        </w:rPr>
        <w:t>The proto</w:t>
      </w:r>
      <w:r w:rsidR="00396619">
        <w:rPr>
          <w:rFonts w:asciiTheme="minorHAnsi" w:hAnsiTheme="minorHAnsi"/>
        </w:rPr>
        <w:t>t</w:t>
      </w:r>
      <w:r w:rsidRPr="00427C37">
        <w:rPr>
          <w:rFonts w:asciiTheme="minorHAnsi" w:hAnsiTheme="minorHAnsi"/>
        </w:rPr>
        <w:t xml:space="preserve">ype of the callback function </w:t>
      </w:r>
      <w:r w:rsidRPr="005E064A">
        <w:rPr>
          <w:rStyle w:val="HTMLCode"/>
          <w:rFonts w:ascii="Consolas" w:hAnsi="Consolas"/>
          <w:sz w:val="22"/>
          <w:szCs w:val="22"/>
        </w:rPr>
        <w:t>op</w:t>
      </w:r>
      <w:r w:rsidRPr="00427C37">
        <w:rPr>
          <w:rFonts w:asciiTheme="minorHAnsi" w:hAnsiTheme="minorHAnsi"/>
        </w:rPr>
        <w:t xml:space="preserve"> is as follows: </w:t>
      </w:r>
    </w:p>
    <w:p w14:paraId="2338AA5A" w14:textId="47BA80DE" w:rsidR="005E064A" w:rsidRDefault="003E353E" w:rsidP="00B20193">
      <w:pPr>
        <w:ind w:left="1440"/>
        <w:rPr>
          <w:rFonts w:asciiTheme="minorHAnsi" w:eastAsia="Times New Roman" w:hAnsiTheme="minorHAnsi"/>
        </w:rPr>
      </w:pPr>
      <w:r>
        <w:rPr>
          <w:rStyle w:val="Emphasis"/>
          <w:rFonts w:asciiTheme="minorHAnsi" w:eastAsia="Times New Roman" w:hAnsiTheme="minorHAnsi"/>
        </w:rPr>
        <w:t>int</w:t>
      </w:r>
      <w:r w:rsidR="00427C37">
        <w:rPr>
          <w:rStyle w:val="HTMLCode"/>
          <w:rFonts w:asciiTheme="minorHAnsi" w:hAnsiTheme="minorHAnsi"/>
          <w:sz w:val="24"/>
          <w:szCs w:val="24"/>
        </w:rPr>
        <w:t>(*H5D</w:t>
      </w:r>
      <w:r w:rsidR="00427C37" w:rsidRPr="00427C37">
        <w:rPr>
          <w:rStyle w:val="HTMLCode"/>
          <w:rFonts w:asciiTheme="minorHAnsi" w:hAnsiTheme="minorHAnsi"/>
          <w:sz w:val="24"/>
          <w:szCs w:val="24"/>
        </w:rPr>
        <w:t>_</w:t>
      </w:r>
      <w:r w:rsidR="00427C37">
        <w:rPr>
          <w:rStyle w:val="HTMLCode"/>
          <w:rFonts w:asciiTheme="minorHAnsi" w:hAnsiTheme="minorHAnsi"/>
          <w:sz w:val="24"/>
          <w:szCs w:val="24"/>
        </w:rPr>
        <w:t xml:space="preserve">chunk_ </w:t>
      </w:r>
      <w:r w:rsidR="00427C37" w:rsidRPr="00427C37">
        <w:rPr>
          <w:rStyle w:val="HTMLCode"/>
          <w:rFonts w:asciiTheme="minorHAnsi" w:hAnsiTheme="minorHAnsi"/>
          <w:sz w:val="24"/>
          <w:szCs w:val="24"/>
        </w:rPr>
        <w:t>iter</w:t>
      </w:r>
      <w:r w:rsidR="00396619">
        <w:rPr>
          <w:rStyle w:val="HTMLCode"/>
          <w:rFonts w:asciiTheme="minorHAnsi" w:hAnsiTheme="minorHAnsi"/>
          <w:sz w:val="24"/>
          <w:szCs w:val="24"/>
        </w:rPr>
        <w:t>_cb</w:t>
      </w:r>
      <w:r w:rsidR="00427C37" w:rsidRPr="00427C37">
        <w:rPr>
          <w:rStyle w:val="HTMLCode"/>
          <w:rFonts w:asciiTheme="minorHAnsi" w:hAnsiTheme="minorHAnsi"/>
          <w:sz w:val="24"/>
          <w:szCs w:val="24"/>
        </w:rPr>
        <w:t>_t)(</w:t>
      </w:r>
      <w:r w:rsidR="00427C37">
        <w:rPr>
          <w:rStyle w:val="Emphasis"/>
          <w:rFonts w:asciiTheme="minorHAnsi" w:eastAsia="Times New Roman" w:hAnsiTheme="minorHAnsi"/>
        </w:rPr>
        <w:t>const H5D</w:t>
      </w:r>
      <w:r w:rsidR="00427C37" w:rsidRPr="00427C37">
        <w:rPr>
          <w:rStyle w:val="Emphasis"/>
          <w:rFonts w:asciiTheme="minorHAnsi" w:eastAsia="Times New Roman" w:hAnsiTheme="minorHAnsi"/>
        </w:rPr>
        <w:t>_</w:t>
      </w:r>
      <w:r w:rsidR="00427C37">
        <w:rPr>
          <w:rStyle w:val="Emphasis"/>
          <w:rFonts w:asciiTheme="minorHAnsi" w:eastAsia="Times New Roman" w:hAnsiTheme="minorHAnsi"/>
        </w:rPr>
        <w:t>chunk_</w:t>
      </w:r>
      <w:r w:rsidR="00427C37" w:rsidRPr="00427C37">
        <w:rPr>
          <w:rStyle w:val="Emphasis"/>
          <w:rFonts w:asciiTheme="minorHAnsi" w:eastAsia="Times New Roman" w:hAnsiTheme="minorHAnsi"/>
        </w:rPr>
        <w:t>info_t *</w:t>
      </w:r>
      <w:r w:rsidR="00427C37" w:rsidRPr="00427C37">
        <w:rPr>
          <w:rStyle w:val="HTMLCode"/>
          <w:rFonts w:asciiTheme="minorHAnsi" w:hAnsiTheme="minorHAnsi"/>
          <w:sz w:val="24"/>
          <w:szCs w:val="24"/>
        </w:rPr>
        <w:t>info,</w:t>
      </w:r>
      <w:r w:rsidR="00427C37" w:rsidRPr="00427C37">
        <w:rPr>
          <w:rFonts w:asciiTheme="minorHAnsi" w:eastAsia="Times New Roman" w:hAnsiTheme="minorHAnsi"/>
        </w:rPr>
        <w:t xml:space="preserve"> </w:t>
      </w:r>
      <w:r w:rsidR="00427C37" w:rsidRPr="00427C37">
        <w:rPr>
          <w:rStyle w:val="Emphasis"/>
          <w:rFonts w:asciiTheme="minorHAnsi" w:eastAsia="Times New Roman" w:hAnsiTheme="minorHAnsi"/>
        </w:rPr>
        <w:t>void *</w:t>
      </w:r>
      <w:r w:rsidR="00427C37" w:rsidRPr="00427C37">
        <w:rPr>
          <w:rStyle w:val="HTMLCode"/>
          <w:rFonts w:asciiTheme="minorHAnsi" w:hAnsiTheme="minorHAnsi"/>
          <w:sz w:val="24"/>
          <w:szCs w:val="24"/>
        </w:rPr>
        <w:t>op_data)</w:t>
      </w:r>
      <w:r w:rsidR="00427C37" w:rsidRPr="00427C37">
        <w:rPr>
          <w:rFonts w:asciiTheme="minorHAnsi" w:eastAsia="Times New Roman" w:hAnsiTheme="minorHAnsi"/>
        </w:rPr>
        <w:t xml:space="preserve"> </w:t>
      </w:r>
    </w:p>
    <w:p w14:paraId="2F515011" w14:textId="77777777" w:rsidR="00427C37" w:rsidRPr="00427C37" w:rsidRDefault="00427C37" w:rsidP="00B20193">
      <w:pPr>
        <w:pStyle w:val="NormalWeb"/>
        <w:ind w:left="720"/>
        <w:rPr>
          <w:rFonts w:asciiTheme="minorHAnsi" w:hAnsiTheme="minorHAnsi"/>
        </w:rPr>
      </w:pPr>
      <w:r w:rsidRPr="00427C37">
        <w:rPr>
          <w:rFonts w:asciiTheme="minorHAnsi" w:hAnsiTheme="minorHAnsi"/>
        </w:rPr>
        <w:t xml:space="preserve">The parameters of this callback function have the following values or meanings: </w:t>
      </w:r>
    </w:p>
    <w:tbl>
      <w:tblPr>
        <w:tblW w:w="9733" w:type="dxa"/>
        <w:tblCellSpacing w:w="15" w:type="dxa"/>
        <w:tblInd w:w="13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8632"/>
      </w:tblGrid>
      <w:tr w:rsidR="00427C37" w:rsidRPr="00427C37" w14:paraId="0D25F6CF" w14:textId="77777777" w:rsidTr="00B20193">
        <w:trPr>
          <w:tblCellSpacing w:w="15" w:type="dxa"/>
        </w:trPr>
        <w:tc>
          <w:tcPr>
            <w:tcW w:w="0" w:type="auto"/>
            <w:hideMark/>
          </w:tcPr>
          <w:p w14:paraId="6C3C678C" w14:textId="77777777" w:rsidR="00427C37" w:rsidRPr="00427C37" w:rsidRDefault="00427C37">
            <w:pPr>
              <w:rPr>
                <w:rFonts w:asciiTheme="minorHAnsi" w:eastAsia="Times New Roman" w:hAnsiTheme="minorHAnsi"/>
              </w:rPr>
            </w:pPr>
            <w:r w:rsidRPr="00427C37">
              <w:rPr>
                <w:rStyle w:val="HTMLCode"/>
                <w:rFonts w:asciiTheme="minorHAnsi" w:hAnsiTheme="minorHAnsi"/>
                <w:sz w:val="24"/>
                <w:szCs w:val="24"/>
              </w:rPr>
              <w:t>info</w:t>
            </w:r>
            <w:r w:rsidRPr="00427C37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0" w:type="auto"/>
            <w:hideMark/>
          </w:tcPr>
          <w:p w14:paraId="645D61B7" w14:textId="77777777" w:rsidR="00427C37" w:rsidRDefault="00041AC5" w:rsidP="00041AC5">
            <w:pPr>
              <w:rPr>
                <w:rFonts w:asciiTheme="minorHAnsi" w:eastAsia="Times New Roman" w:hAnsiTheme="minorHAnsi"/>
              </w:rPr>
            </w:pPr>
            <w:r>
              <w:rPr>
                <w:rStyle w:val="Emphasis"/>
                <w:rFonts w:asciiTheme="minorHAnsi" w:eastAsia="Times New Roman" w:hAnsiTheme="minorHAnsi"/>
              </w:rPr>
              <w:t>H5D</w:t>
            </w:r>
            <w:r w:rsidR="00427C37" w:rsidRPr="00427C37">
              <w:rPr>
                <w:rStyle w:val="Emphasis"/>
                <w:rFonts w:asciiTheme="minorHAnsi" w:eastAsia="Times New Roman" w:hAnsiTheme="minorHAnsi"/>
              </w:rPr>
              <w:t>_</w:t>
            </w:r>
            <w:r>
              <w:rPr>
                <w:rStyle w:val="Emphasis"/>
                <w:rFonts w:asciiTheme="minorHAnsi" w:eastAsia="Times New Roman" w:hAnsiTheme="minorHAnsi"/>
              </w:rPr>
              <w:t>chunk_</w:t>
            </w:r>
            <w:r w:rsidR="00427C37" w:rsidRPr="00427C37">
              <w:rPr>
                <w:rStyle w:val="Emphasis"/>
                <w:rFonts w:asciiTheme="minorHAnsi" w:eastAsia="Times New Roman" w:hAnsiTheme="minorHAnsi"/>
              </w:rPr>
              <w:t>info_t</w:t>
            </w:r>
            <w:r w:rsidR="00427C37" w:rsidRPr="00427C37">
              <w:rPr>
                <w:rFonts w:asciiTheme="minorHAnsi" w:eastAsia="Times New Roman" w:hAnsiTheme="minorHAnsi"/>
              </w:rPr>
              <w:t xml:space="preserve"> struct</w:t>
            </w:r>
            <w:r>
              <w:rPr>
                <w:rFonts w:asciiTheme="minorHAnsi" w:eastAsia="Times New Roman" w:hAnsiTheme="minorHAnsi"/>
              </w:rPr>
              <w:t>ure</w:t>
            </w:r>
            <w:r w:rsidR="00427C37" w:rsidRPr="00427C37">
              <w:rPr>
                <w:rFonts w:asciiTheme="minorHAnsi" w:eastAsia="Times New Roman" w:hAnsiTheme="minorHAnsi"/>
              </w:rPr>
              <w:t xml:space="preserve"> containing information regarding </w:t>
            </w:r>
            <w:r>
              <w:rPr>
                <w:rFonts w:asciiTheme="minorHAnsi" w:eastAsia="Times New Roman" w:hAnsiTheme="minorHAnsi"/>
              </w:rPr>
              <w:t>the chunk:</w:t>
            </w:r>
          </w:p>
          <w:p w14:paraId="6D7A8D0F" w14:textId="77777777" w:rsidR="00041AC5" w:rsidRDefault="00041AC5" w:rsidP="00041AC5">
            <w:pPr>
              <w:rPr>
                <w:rFonts w:asciiTheme="minorHAnsi" w:eastAsia="Times New Roman" w:hAnsiTheme="minorHAnsi"/>
              </w:rPr>
            </w:pPr>
          </w:p>
          <w:p w14:paraId="118261A7" w14:textId="77777777" w:rsidR="00041AC5" w:rsidRPr="00E06E54" w:rsidRDefault="00041AC5" w:rsidP="00041AC5">
            <w:pPr>
              <w:rPr>
                <w:rFonts w:ascii="Consolas" w:eastAsia="Times New Roman" w:hAnsi="Consolas"/>
                <w:sz w:val="22"/>
                <w:szCs w:val="22"/>
              </w:rPr>
            </w:pPr>
            <w:r w:rsidRPr="00E06E54">
              <w:rPr>
                <w:rFonts w:ascii="Consolas" w:eastAsia="Times New Roman" w:hAnsi="Consolas"/>
                <w:sz w:val="22"/>
                <w:szCs w:val="22"/>
              </w:rPr>
              <w:t>typedef struct H5D_chunk_info_t {</w:t>
            </w:r>
          </w:p>
          <w:p w14:paraId="51E8F80B" w14:textId="2CC1C470" w:rsidR="00041AC5" w:rsidRDefault="00041AC5" w:rsidP="00041AC5">
            <w:pPr>
              <w:rPr>
                <w:rFonts w:ascii="Consolas" w:eastAsia="Times New Roman" w:hAnsi="Consolas"/>
                <w:sz w:val="22"/>
                <w:szCs w:val="22"/>
              </w:rPr>
            </w:pPr>
            <w:r w:rsidRPr="00E06E54">
              <w:rPr>
                <w:rFonts w:ascii="Consolas" w:eastAsia="Times New Roman" w:hAnsi="Consolas"/>
                <w:sz w:val="22"/>
                <w:szCs w:val="22"/>
              </w:rPr>
              <w:t xml:space="preserve">        hsize_t     </w:t>
            </w:r>
            <w:r>
              <w:rPr>
                <w:rFonts w:ascii="Consolas" w:eastAsia="Times New Roman" w:hAnsi="Consolas"/>
                <w:sz w:val="22"/>
                <w:szCs w:val="22"/>
              </w:rPr>
              <w:t xml:space="preserve">offset[H5S_MAX_RANK]; </w:t>
            </w:r>
            <w:r w:rsidRPr="00E06E54">
              <w:rPr>
                <w:rFonts w:ascii="Consolas" w:eastAsia="Times New Roman" w:hAnsi="Consolas"/>
                <w:sz w:val="22"/>
                <w:szCs w:val="22"/>
              </w:rPr>
              <w:t xml:space="preserve">/* </w:t>
            </w:r>
            <w:r>
              <w:rPr>
                <w:rFonts w:ascii="Consolas" w:eastAsia="Times New Roman" w:hAnsi="Consolas"/>
                <w:sz w:val="22"/>
                <w:szCs w:val="22"/>
              </w:rPr>
              <w:t>Chunk coordinates</w:t>
            </w:r>
            <w:r w:rsidRPr="00E06E54">
              <w:rPr>
                <w:rFonts w:ascii="Consolas" w:eastAsia="Times New Roman" w:hAnsi="Consolas"/>
                <w:sz w:val="22"/>
                <w:szCs w:val="22"/>
              </w:rPr>
              <w:t>*/</w:t>
            </w:r>
          </w:p>
          <w:p w14:paraId="7180968F" w14:textId="28821597" w:rsidR="005E064A" w:rsidRDefault="00041AC5" w:rsidP="00041AC5">
            <w:pPr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 xml:space="preserve">        </w:t>
            </w:r>
            <w:r w:rsidR="005E064A" w:rsidRPr="00E06E54">
              <w:rPr>
                <w:rFonts w:ascii="Consolas" w:eastAsia="Times New Roman" w:hAnsi="Consolas"/>
                <w:sz w:val="22"/>
                <w:szCs w:val="22"/>
              </w:rPr>
              <w:t xml:space="preserve">unsigned    </w:t>
            </w:r>
            <w:r w:rsidR="005E064A">
              <w:rPr>
                <w:rFonts w:ascii="Consolas" w:eastAsia="Times New Roman" w:hAnsi="Consolas"/>
                <w:sz w:val="22"/>
                <w:szCs w:val="22"/>
              </w:rPr>
              <w:t>filter_mask; /* Excluded filters</w:t>
            </w:r>
            <w:r w:rsidR="005E064A" w:rsidRPr="00E06E54">
              <w:rPr>
                <w:rFonts w:ascii="Consolas" w:eastAsia="Times New Roman" w:hAnsi="Consolas"/>
                <w:sz w:val="22"/>
                <w:szCs w:val="22"/>
              </w:rPr>
              <w:t>*/</w:t>
            </w:r>
          </w:p>
          <w:p w14:paraId="6D1CE09C" w14:textId="2182FF73" w:rsidR="00041AC5" w:rsidRPr="00E06E54" w:rsidRDefault="005E064A" w:rsidP="00041AC5">
            <w:pPr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 xml:space="preserve">        </w:t>
            </w:r>
            <w:r w:rsidR="00041AC5" w:rsidRPr="00E06E54">
              <w:rPr>
                <w:rFonts w:ascii="Consolas" w:eastAsia="Times New Roman" w:hAnsi="Consolas"/>
                <w:sz w:val="22"/>
                <w:szCs w:val="22"/>
              </w:rPr>
              <w:t xml:space="preserve">uint32_t    </w:t>
            </w:r>
            <w:r w:rsidR="00B527D4">
              <w:rPr>
                <w:rFonts w:ascii="Consolas" w:eastAsia="Times New Roman" w:hAnsi="Consolas"/>
                <w:sz w:val="22"/>
                <w:szCs w:val="22"/>
              </w:rPr>
              <w:t>size</w:t>
            </w:r>
            <w:r w:rsidR="00041AC5">
              <w:rPr>
                <w:rFonts w:ascii="Consolas" w:eastAsia="Times New Roman" w:hAnsi="Consolas"/>
                <w:sz w:val="22"/>
                <w:szCs w:val="22"/>
              </w:rPr>
              <w:t xml:space="preserve">; /* Size of stored data </w:t>
            </w:r>
            <w:r w:rsidR="00041AC5" w:rsidRPr="00E06E54">
              <w:rPr>
                <w:rFonts w:ascii="Consolas" w:eastAsia="Times New Roman" w:hAnsi="Consolas"/>
                <w:sz w:val="22"/>
                <w:szCs w:val="22"/>
              </w:rPr>
              <w:t>*/</w:t>
            </w:r>
          </w:p>
          <w:p w14:paraId="07E1B9D6" w14:textId="398E9E18" w:rsidR="00041AC5" w:rsidRPr="00E06E54" w:rsidRDefault="00041AC5" w:rsidP="00041AC5">
            <w:pPr>
              <w:rPr>
                <w:rFonts w:ascii="Consolas" w:eastAsia="Times New Roman" w:hAnsi="Consolas"/>
                <w:sz w:val="22"/>
                <w:szCs w:val="22"/>
              </w:rPr>
            </w:pPr>
            <w:r w:rsidRPr="00E06E54">
              <w:rPr>
                <w:rFonts w:ascii="Consolas" w:eastAsia="Times New Roman" w:hAnsi="Consolas"/>
                <w:sz w:val="22"/>
                <w:szCs w:val="22"/>
              </w:rPr>
              <w:t xml:space="preserve">        haddr_t     </w:t>
            </w:r>
            <w:r>
              <w:rPr>
                <w:rFonts w:ascii="Consolas" w:eastAsia="Times New Roman" w:hAnsi="Consolas"/>
                <w:sz w:val="22"/>
                <w:szCs w:val="22"/>
              </w:rPr>
              <w:t xml:space="preserve">addr; </w:t>
            </w:r>
            <w:r w:rsidRPr="00E06E54">
              <w:rPr>
                <w:rFonts w:ascii="Consolas" w:eastAsia="Times New Roman" w:hAnsi="Consolas"/>
                <w:sz w:val="22"/>
                <w:szCs w:val="22"/>
              </w:rPr>
              <w:t>/* Address of chunk in file */</w:t>
            </w:r>
          </w:p>
          <w:p w14:paraId="79A2EF46" w14:textId="77777777" w:rsidR="00041AC5" w:rsidRPr="00E06E54" w:rsidRDefault="00041AC5" w:rsidP="00041AC5">
            <w:pPr>
              <w:rPr>
                <w:rFonts w:ascii="Consolas" w:eastAsia="Times New Roman" w:hAnsi="Consolas"/>
                <w:sz w:val="22"/>
                <w:szCs w:val="22"/>
              </w:rPr>
            </w:pPr>
            <w:r w:rsidRPr="00E06E54">
              <w:rPr>
                <w:rFonts w:ascii="Consolas" w:eastAsia="Times New Roman" w:hAnsi="Consolas"/>
                <w:sz w:val="22"/>
                <w:szCs w:val="22"/>
              </w:rPr>
              <w:t>} H5D_chunk_info_t;</w:t>
            </w:r>
          </w:p>
          <w:p w14:paraId="7AC25AE5" w14:textId="77777777" w:rsidR="00041AC5" w:rsidRPr="00427C37" w:rsidRDefault="00041AC5" w:rsidP="00041AC5">
            <w:pPr>
              <w:rPr>
                <w:rFonts w:asciiTheme="minorHAnsi" w:eastAsia="Times New Roman" w:hAnsiTheme="minorHAnsi"/>
              </w:rPr>
            </w:pPr>
          </w:p>
        </w:tc>
      </w:tr>
      <w:tr w:rsidR="00427C37" w:rsidRPr="00427C37" w14:paraId="1702FC67" w14:textId="77777777" w:rsidTr="00B20193">
        <w:trPr>
          <w:tblCellSpacing w:w="15" w:type="dxa"/>
        </w:trPr>
        <w:tc>
          <w:tcPr>
            <w:tcW w:w="0" w:type="auto"/>
            <w:hideMark/>
          </w:tcPr>
          <w:p w14:paraId="047A212B" w14:textId="77777777" w:rsidR="00427C37" w:rsidRPr="00427C37" w:rsidRDefault="00427C37">
            <w:pPr>
              <w:rPr>
                <w:rFonts w:asciiTheme="minorHAnsi" w:eastAsia="Times New Roman" w:hAnsiTheme="minorHAnsi"/>
              </w:rPr>
            </w:pPr>
            <w:r w:rsidRPr="00427C37">
              <w:rPr>
                <w:rStyle w:val="HTMLCode"/>
                <w:rFonts w:asciiTheme="minorHAnsi" w:hAnsiTheme="minorHAnsi"/>
                <w:sz w:val="24"/>
                <w:szCs w:val="24"/>
              </w:rPr>
              <w:t>op_data    </w:t>
            </w:r>
            <w:r w:rsidRPr="00427C37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0" w:type="auto"/>
            <w:hideMark/>
          </w:tcPr>
          <w:p w14:paraId="5C572A6A" w14:textId="77777777" w:rsidR="00427C37" w:rsidRPr="00427C37" w:rsidRDefault="00427C37" w:rsidP="005E064A">
            <w:pPr>
              <w:rPr>
                <w:rFonts w:asciiTheme="minorHAnsi" w:eastAsia="Times New Roman" w:hAnsiTheme="minorHAnsi"/>
              </w:rPr>
            </w:pPr>
            <w:r w:rsidRPr="00427C37">
              <w:rPr>
                <w:rFonts w:asciiTheme="minorHAnsi" w:eastAsia="Times New Roman" w:hAnsiTheme="minorHAnsi"/>
              </w:rPr>
              <w:t xml:space="preserve">User-defined pointer to data required by the application in processing the </w:t>
            </w:r>
            <w:r w:rsidR="00041AC5">
              <w:rPr>
                <w:rFonts w:asciiTheme="minorHAnsi" w:eastAsia="Times New Roman" w:hAnsiTheme="minorHAnsi"/>
              </w:rPr>
              <w:t>chunk</w:t>
            </w:r>
            <w:r w:rsidRPr="00427C37">
              <w:rPr>
                <w:rFonts w:asciiTheme="minorHAnsi" w:eastAsia="Times New Roman" w:hAnsiTheme="minorHAnsi"/>
              </w:rPr>
              <w:t xml:space="preserve">; a pass-through of the </w:t>
            </w:r>
            <w:r w:rsidRPr="00041AC5">
              <w:rPr>
                <w:rStyle w:val="HTMLCode"/>
                <w:rFonts w:ascii="Consolas" w:hAnsi="Consolas"/>
                <w:sz w:val="22"/>
                <w:szCs w:val="22"/>
              </w:rPr>
              <w:t>op_data</w:t>
            </w:r>
            <w:r w:rsidRPr="00427C37">
              <w:rPr>
                <w:rFonts w:asciiTheme="minorHAnsi" w:eastAsia="Times New Roman" w:hAnsiTheme="minorHAnsi"/>
              </w:rPr>
              <w:t xml:space="preserve"> pointer provided with </w:t>
            </w:r>
            <w:r w:rsidR="00041AC5" w:rsidRPr="00041AC5">
              <w:rPr>
                <w:rStyle w:val="HTMLCode"/>
                <w:rFonts w:ascii="Consolas" w:hAnsi="Consolas"/>
                <w:sz w:val="22"/>
                <w:szCs w:val="22"/>
              </w:rPr>
              <w:t>H5Dchunk_iterate</w:t>
            </w:r>
            <w:r w:rsidR="00041AC5">
              <w:rPr>
                <w:rStyle w:val="HTMLCode"/>
                <w:rFonts w:asciiTheme="minorHAnsi" w:hAnsiTheme="minorHAnsi"/>
                <w:sz w:val="24"/>
                <w:szCs w:val="24"/>
              </w:rPr>
              <w:t xml:space="preserve"> </w:t>
            </w:r>
            <w:r w:rsidRPr="00427C37">
              <w:rPr>
                <w:rFonts w:asciiTheme="minorHAnsi" w:eastAsia="Times New Roman" w:hAnsiTheme="minorHAnsi"/>
              </w:rPr>
              <w:t xml:space="preserve">function call </w:t>
            </w:r>
          </w:p>
        </w:tc>
      </w:tr>
    </w:tbl>
    <w:p w14:paraId="6899B15D" w14:textId="77777777" w:rsidR="005E064A" w:rsidRDefault="005E064A" w:rsidP="005E064A">
      <w:pPr>
        <w:rPr>
          <w:rFonts w:asciiTheme="minorHAnsi" w:eastAsia="Times New Roman" w:hAnsiTheme="minorHAnsi"/>
        </w:rPr>
      </w:pPr>
    </w:p>
    <w:p w14:paraId="6B363498" w14:textId="3429D184" w:rsidR="005E064A" w:rsidRPr="003E353E" w:rsidRDefault="003E353E" w:rsidP="0080397F">
      <w:pPr>
        <w:ind w:left="720"/>
        <w:rPr>
          <w:rFonts w:asciiTheme="minorHAnsi" w:eastAsia="Times New Roman" w:hAnsiTheme="minorHAnsi"/>
        </w:rPr>
      </w:pPr>
      <w:r w:rsidRPr="003E353E">
        <w:rPr>
          <w:rFonts w:asciiTheme="minorHAnsi" w:hAnsiTheme="minorHAnsi"/>
        </w:rPr>
        <w:t>The return value should be H5_ITER_ERROR, H5_ITER_CONT, H5_ITER_STOP.</w:t>
      </w:r>
    </w:p>
    <w:p w14:paraId="2099B63C" w14:textId="77777777" w:rsidR="003E353E" w:rsidRDefault="003E353E" w:rsidP="0080397F">
      <w:pPr>
        <w:rPr>
          <w:rFonts w:asciiTheme="minorHAnsi" w:eastAsia="Times New Roman" w:hAnsiTheme="minorHAnsi"/>
          <w:b/>
          <w:bCs/>
          <w:color w:val="000000"/>
        </w:rPr>
      </w:pPr>
    </w:p>
    <w:p w14:paraId="43F0E274" w14:textId="77777777" w:rsidR="003E353E" w:rsidRDefault="003E353E" w:rsidP="0080397F">
      <w:pPr>
        <w:rPr>
          <w:rFonts w:asciiTheme="minorHAnsi" w:eastAsia="Times New Roman" w:hAnsiTheme="minorHAnsi"/>
          <w:b/>
          <w:bCs/>
          <w:color w:val="000000"/>
        </w:rPr>
      </w:pPr>
    </w:p>
    <w:p w14:paraId="0B2C60FF" w14:textId="77777777" w:rsidR="003E353E" w:rsidRDefault="003E353E" w:rsidP="0080397F">
      <w:pPr>
        <w:rPr>
          <w:rFonts w:asciiTheme="minorHAnsi" w:eastAsia="Times New Roman" w:hAnsiTheme="minorHAnsi"/>
          <w:b/>
          <w:bCs/>
          <w:color w:val="000000"/>
        </w:rPr>
      </w:pPr>
    </w:p>
    <w:p w14:paraId="198C9612" w14:textId="77777777" w:rsidR="00854B32" w:rsidRPr="00892B24" w:rsidRDefault="00854B32" w:rsidP="0080397F">
      <w:pPr>
        <w:rPr>
          <w:rFonts w:asciiTheme="minorHAnsi" w:eastAsia="Times New Roman" w:hAnsiTheme="minorHAnsi"/>
          <w:color w:val="000000"/>
        </w:rPr>
      </w:pPr>
      <w:r w:rsidRPr="00892B24">
        <w:rPr>
          <w:rFonts w:asciiTheme="minorHAnsi" w:eastAsia="Times New Roman" w:hAnsiTheme="minorHAnsi"/>
          <w:b/>
          <w:bCs/>
          <w:color w:val="000000"/>
        </w:rPr>
        <w:t>Parameters:</w:t>
      </w:r>
    </w:p>
    <w:tbl>
      <w:tblPr>
        <w:tblW w:w="9230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6335"/>
      </w:tblGrid>
      <w:tr w:rsidR="00854B32" w:rsidRPr="002030CB" w14:paraId="46747EB4" w14:textId="77777777" w:rsidTr="0080397F">
        <w:trPr>
          <w:trHeight w:val="369"/>
          <w:tblCellSpacing w:w="15" w:type="dxa"/>
        </w:trPr>
        <w:tc>
          <w:tcPr>
            <w:tcW w:w="0" w:type="auto"/>
            <w:hideMark/>
          </w:tcPr>
          <w:p w14:paraId="4165E4EA" w14:textId="77777777" w:rsidR="00854B32" w:rsidRPr="004B1427" w:rsidRDefault="00854B32" w:rsidP="0080397F">
            <w:pPr>
              <w:rPr>
                <w:rFonts w:ascii="Consolas" w:eastAsia="Times New Roman" w:hAnsi="Consolas"/>
                <w:sz w:val="22"/>
                <w:szCs w:val="22"/>
              </w:rPr>
            </w:pPr>
            <w:r w:rsidRPr="004B1427">
              <w:rPr>
                <w:rFonts w:ascii="Consolas" w:eastAsia="Times New Roman" w:hAnsi="Consolas"/>
                <w:i/>
                <w:iCs/>
                <w:sz w:val="22"/>
                <w:szCs w:val="22"/>
              </w:rPr>
              <w:t>hid_t</w:t>
            </w:r>
            <w:r w:rsidRPr="004B1427">
              <w:rPr>
                <w:rFonts w:ascii="Consolas" w:eastAsia="Times New Roman" w:hAnsi="Consolas"/>
                <w:sz w:val="22"/>
                <w:szCs w:val="22"/>
              </w:rPr>
              <w:t> </w:t>
            </w:r>
            <w:r w:rsidRPr="004B1427">
              <w:rPr>
                <w:rFonts w:ascii="Consolas" w:eastAsia="Times New Roman" w:hAnsi="Consolas" w:cs="Courier New"/>
                <w:sz w:val="22"/>
                <w:szCs w:val="22"/>
              </w:rPr>
              <w:t>dset_id    </w:t>
            </w:r>
          </w:p>
        </w:tc>
        <w:tc>
          <w:tcPr>
            <w:tcW w:w="6290" w:type="dxa"/>
            <w:hideMark/>
          </w:tcPr>
          <w:p w14:paraId="7D0BBD92" w14:textId="77777777" w:rsidR="00854B32" w:rsidRPr="0077088A" w:rsidRDefault="00854B32" w:rsidP="0080397F">
            <w:pPr>
              <w:rPr>
                <w:rFonts w:asciiTheme="minorHAnsi" w:eastAsia="Times New Roman" w:hAnsiTheme="minorHAnsi"/>
              </w:rPr>
            </w:pPr>
            <w:r w:rsidRPr="0077088A">
              <w:rPr>
                <w:rFonts w:asciiTheme="minorHAnsi" w:eastAsia="Times New Roman" w:hAnsiTheme="minorHAnsi"/>
              </w:rPr>
              <w:t xml:space="preserve">IN: </w:t>
            </w:r>
            <w:r>
              <w:rPr>
                <w:rFonts w:asciiTheme="minorHAnsi" w:eastAsia="Times New Roman" w:hAnsiTheme="minorHAnsi"/>
              </w:rPr>
              <w:t>Dataset identifier</w:t>
            </w:r>
            <w:r w:rsidRPr="0077088A">
              <w:rPr>
                <w:rFonts w:asciiTheme="minorHAnsi" w:eastAsia="Times New Roman" w:hAnsiTheme="minorHAnsi"/>
              </w:rPr>
              <w:t xml:space="preserve"> </w:t>
            </w:r>
          </w:p>
        </w:tc>
      </w:tr>
      <w:tr w:rsidR="00854B32" w:rsidRPr="002030CB" w14:paraId="0DEC897B" w14:textId="77777777" w:rsidTr="0080397F">
        <w:trPr>
          <w:trHeight w:val="369"/>
          <w:tblCellSpacing w:w="15" w:type="dxa"/>
        </w:trPr>
        <w:tc>
          <w:tcPr>
            <w:tcW w:w="0" w:type="auto"/>
          </w:tcPr>
          <w:p w14:paraId="7E2D922F" w14:textId="77777777" w:rsidR="00854B32" w:rsidRPr="004B1427" w:rsidRDefault="00854B32" w:rsidP="0080397F">
            <w:pPr>
              <w:rPr>
                <w:rFonts w:ascii="Consolas" w:eastAsia="Times New Roman" w:hAnsi="Consolas"/>
                <w:i/>
                <w:iCs/>
                <w:sz w:val="22"/>
                <w:szCs w:val="22"/>
              </w:rPr>
            </w:pPr>
            <w:r w:rsidRPr="004B1427">
              <w:rPr>
                <w:rFonts w:ascii="Consolas" w:eastAsia="Times New Roman" w:hAnsi="Consolas"/>
                <w:i/>
                <w:iCs/>
                <w:sz w:val="22"/>
                <w:szCs w:val="22"/>
              </w:rPr>
              <w:t>hid_t</w:t>
            </w:r>
            <w:r w:rsidRPr="004B1427">
              <w:rPr>
                <w:rFonts w:ascii="Consolas" w:eastAsia="Times New Roman" w:hAnsi="Consolas"/>
                <w:sz w:val="22"/>
                <w:szCs w:val="22"/>
              </w:rPr>
              <w:t> </w:t>
            </w:r>
            <w:r w:rsidRPr="004B1427">
              <w:rPr>
                <w:rFonts w:ascii="Consolas" w:eastAsia="Times New Roman" w:hAnsi="Consolas" w:cs="Courier New"/>
                <w:sz w:val="22"/>
                <w:szCs w:val="22"/>
              </w:rPr>
              <w:t>fspace_id</w:t>
            </w:r>
          </w:p>
        </w:tc>
        <w:tc>
          <w:tcPr>
            <w:tcW w:w="6290" w:type="dxa"/>
          </w:tcPr>
          <w:p w14:paraId="354E0A43" w14:textId="77777777" w:rsidR="00854B32" w:rsidRPr="0077088A" w:rsidRDefault="00854B32" w:rsidP="0080397F">
            <w:pPr>
              <w:rPr>
                <w:rFonts w:asciiTheme="minorHAnsi" w:eastAsia="Times New Roman" w:hAnsiTheme="minorHAnsi"/>
              </w:rPr>
            </w:pPr>
            <w:r w:rsidRPr="0077088A">
              <w:rPr>
                <w:rFonts w:asciiTheme="minorHAnsi" w:eastAsia="Times New Roman" w:hAnsiTheme="minorHAnsi"/>
              </w:rPr>
              <w:t xml:space="preserve">IN: </w:t>
            </w:r>
            <w:r>
              <w:rPr>
                <w:rFonts w:asciiTheme="minorHAnsi" w:eastAsia="Times New Roman" w:hAnsiTheme="minorHAnsi"/>
              </w:rPr>
              <w:t>File dataspace selection identifier; NULL if the selection is the current extent of the dataset</w:t>
            </w:r>
            <w:r w:rsidRPr="0077088A">
              <w:rPr>
                <w:rFonts w:asciiTheme="minorHAnsi" w:eastAsia="Times New Roman" w:hAnsiTheme="minorHAnsi"/>
              </w:rPr>
              <w:t xml:space="preserve"> </w:t>
            </w:r>
          </w:p>
        </w:tc>
      </w:tr>
      <w:tr w:rsidR="00854B32" w:rsidRPr="002030CB" w14:paraId="78CF607C" w14:textId="77777777" w:rsidTr="0080397F">
        <w:trPr>
          <w:trHeight w:val="327"/>
          <w:tblCellSpacing w:w="15" w:type="dxa"/>
        </w:trPr>
        <w:tc>
          <w:tcPr>
            <w:tcW w:w="0" w:type="auto"/>
          </w:tcPr>
          <w:p w14:paraId="4662DEB1" w14:textId="1276C912" w:rsidR="00854B32" w:rsidRPr="004B1427" w:rsidRDefault="0080397F" w:rsidP="0080397F">
            <w:pPr>
              <w:rPr>
                <w:rFonts w:ascii="Consolas" w:eastAsia="Times New Roman" w:hAnsi="Consolas"/>
                <w:i/>
                <w:iCs/>
                <w:sz w:val="22"/>
                <w:szCs w:val="22"/>
              </w:rPr>
            </w:pPr>
            <w:r>
              <w:rPr>
                <w:rFonts w:ascii="Consolas" w:eastAsia="Times New Roman" w:hAnsi="Consolas"/>
                <w:i/>
                <w:iCs/>
                <w:color w:val="000000"/>
                <w:sz w:val="22"/>
                <w:szCs w:val="22"/>
              </w:rPr>
              <w:t>H5_chunk_</w:t>
            </w:r>
            <w:r w:rsidR="00396619">
              <w:rPr>
                <w:rFonts w:ascii="Consolas" w:eastAsia="Times New Roman" w:hAnsi="Consolas"/>
                <w:i/>
                <w:iCs/>
                <w:color w:val="000000"/>
                <w:sz w:val="22"/>
                <w:szCs w:val="22"/>
              </w:rPr>
              <w:t>order</w:t>
            </w:r>
            <w:r>
              <w:rPr>
                <w:rFonts w:ascii="Consolas" w:eastAsia="Times New Roman" w:hAnsi="Consolas"/>
                <w:i/>
                <w:iCs/>
                <w:color w:val="000000"/>
                <w:sz w:val="22"/>
                <w:szCs w:val="22"/>
              </w:rPr>
              <w:t xml:space="preserve">_t </w:t>
            </w:r>
            <w:r w:rsidR="00396619">
              <w:rPr>
                <w:rFonts w:ascii="Consolas" w:eastAsia="Times New Roman" w:hAnsi="Consolas"/>
                <w:iCs/>
                <w:color w:val="000000"/>
                <w:sz w:val="22"/>
                <w:szCs w:val="22"/>
              </w:rPr>
              <w:t>order</w:t>
            </w:r>
          </w:p>
        </w:tc>
        <w:tc>
          <w:tcPr>
            <w:tcW w:w="6290" w:type="dxa"/>
          </w:tcPr>
          <w:p w14:paraId="5A06102E" w14:textId="5D375F7A" w:rsidR="0080397F" w:rsidRDefault="00854B32" w:rsidP="0080397F">
            <w:pPr>
              <w:rPr>
                <w:rFonts w:asciiTheme="minorHAnsi" w:eastAsia="Times New Roman" w:hAnsiTheme="minorHAnsi"/>
              </w:rPr>
            </w:pPr>
            <w:r w:rsidRPr="0077088A">
              <w:rPr>
                <w:rFonts w:asciiTheme="minorHAnsi" w:eastAsia="Times New Roman" w:hAnsiTheme="minorHAnsi"/>
              </w:rPr>
              <w:t xml:space="preserve">IN: </w:t>
            </w:r>
            <w:r>
              <w:rPr>
                <w:rFonts w:asciiTheme="minorHAnsi" w:eastAsia="Times New Roman" w:hAnsiTheme="minorHAnsi"/>
              </w:rPr>
              <w:t xml:space="preserve">Chunk </w:t>
            </w:r>
            <w:r w:rsidR="00396619">
              <w:rPr>
                <w:rFonts w:asciiTheme="minorHAnsi" w:eastAsia="Times New Roman" w:hAnsiTheme="minorHAnsi"/>
              </w:rPr>
              <w:t>iteration order</w:t>
            </w:r>
            <w:r w:rsidR="0080397F">
              <w:rPr>
                <w:rFonts w:asciiTheme="minorHAnsi" w:eastAsia="Times New Roman" w:hAnsiTheme="minorHAnsi"/>
              </w:rPr>
              <w:t xml:space="preserve">; can be </w:t>
            </w:r>
            <w:r w:rsidR="00F64E29">
              <w:rPr>
                <w:rFonts w:asciiTheme="minorHAnsi" w:eastAsia="Times New Roman" w:hAnsiTheme="minorHAnsi"/>
              </w:rPr>
              <w:t>H5_CHUNK_I</w:t>
            </w:r>
            <w:r w:rsidR="00396619">
              <w:rPr>
                <w:rFonts w:asciiTheme="minorHAnsi" w:eastAsia="Times New Roman" w:hAnsiTheme="minorHAnsi"/>
              </w:rPr>
              <w:t>TER_ORDER</w:t>
            </w:r>
            <w:r w:rsidR="00F64E29">
              <w:rPr>
                <w:rFonts w:asciiTheme="minorHAnsi" w:eastAsia="Times New Roman" w:hAnsiTheme="minorHAnsi"/>
              </w:rPr>
              <w:t>_NATIVE,</w:t>
            </w:r>
          </w:p>
          <w:p w14:paraId="35A7936C" w14:textId="0A6660E7" w:rsidR="00F64E29" w:rsidRPr="0077088A" w:rsidRDefault="00F64E29" w:rsidP="0080397F">
            <w:pPr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H5_CHUNK_I</w:t>
            </w:r>
            <w:r w:rsidR="00396619">
              <w:rPr>
                <w:rFonts w:asciiTheme="minorHAnsi" w:eastAsia="Times New Roman" w:hAnsiTheme="minorHAnsi"/>
              </w:rPr>
              <w:t>TER_ORDER</w:t>
            </w:r>
            <w:r>
              <w:rPr>
                <w:rFonts w:asciiTheme="minorHAnsi" w:eastAsia="Times New Roman" w:hAnsiTheme="minorHAnsi"/>
              </w:rPr>
              <w:t>_COORD, and H5_CHUNK_I</w:t>
            </w:r>
            <w:r w:rsidR="00396619">
              <w:rPr>
                <w:rFonts w:asciiTheme="minorHAnsi" w:eastAsia="Times New Roman" w:hAnsiTheme="minorHAnsi"/>
              </w:rPr>
              <w:t>TER_ORDER</w:t>
            </w:r>
            <w:r>
              <w:rPr>
                <w:rFonts w:asciiTheme="minorHAnsi" w:eastAsia="Times New Roman" w:hAnsiTheme="minorHAnsi"/>
              </w:rPr>
              <w:t>_ADDR.</w:t>
            </w:r>
          </w:p>
        </w:tc>
      </w:tr>
      <w:tr w:rsidR="00854B32" w:rsidRPr="002030CB" w14:paraId="05844A3E" w14:textId="77777777" w:rsidTr="0080397F">
        <w:trPr>
          <w:trHeight w:val="327"/>
          <w:tblCellSpacing w:w="15" w:type="dxa"/>
        </w:trPr>
        <w:tc>
          <w:tcPr>
            <w:tcW w:w="0" w:type="auto"/>
          </w:tcPr>
          <w:p w14:paraId="46B57579" w14:textId="77777777" w:rsidR="00854B32" w:rsidRPr="004B1427" w:rsidRDefault="00854B32" w:rsidP="00F64E29">
            <w:pPr>
              <w:rPr>
                <w:rFonts w:ascii="Consolas" w:eastAsia="Times New Roman" w:hAnsi="Consolas"/>
                <w:i/>
                <w:iCs/>
                <w:sz w:val="22"/>
                <w:szCs w:val="22"/>
              </w:rPr>
            </w:pPr>
            <w:r w:rsidRPr="004B1427">
              <w:rPr>
                <w:rFonts w:ascii="Consolas" w:eastAsia="Times New Roman" w:hAnsi="Consolas"/>
                <w:i/>
                <w:iCs/>
                <w:sz w:val="22"/>
                <w:szCs w:val="22"/>
              </w:rPr>
              <w:t xml:space="preserve">hsize_t </w:t>
            </w:r>
            <w:r w:rsidRPr="004B1427">
              <w:rPr>
                <w:rFonts w:ascii="Consolas" w:eastAsia="Times New Roman" w:hAnsi="Consolas"/>
                <w:iCs/>
                <w:sz w:val="22"/>
                <w:szCs w:val="22"/>
              </w:rPr>
              <w:t>*</w:t>
            </w:r>
            <w:r w:rsidR="00F64E29">
              <w:rPr>
                <w:rFonts w:ascii="Consolas" w:eastAsia="Times New Roman" w:hAnsi="Consolas"/>
                <w:iCs/>
                <w:sz w:val="22"/>
                <w:szCs w:val="22"/>
              </w:rPr>
              <w:t>idx</w:t>
            </w:r>
          </w:p>
        </w:tc>
        <w:tc>
          <w:tcPr>
            <w:tcW w:w="6290" w:type="dxa"/>
          </w:tcPr>
          <w:p w14:paraId="3A6889AF" w14:textId="6096A2FA" w:rsidR="00854B32" w:rsidRDefault="00F33911" w:rsidP="0080397F">
            <w:pPr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 xml:space="preserve">IN: Iteration </w:t>
            </w:r>
            <w:r w:rsidR="00396619">
              <w:rPr>
                <w:rFonts w:asciiTheme="minorHAnsi" w:eastAsia="Times New Roman" w:hAnsiTheme="minorHAnsi"/>
              </w:rPr>
              <w:t xml:space="preserve">index </w:t>
            </w:r>
            <w:r>
              <w:rPr>
                <w:rFonts w:asciiTheme="minorHAnsi" w:eastAsia="Times New Roman" w:hAnsiTheme="minorHAnsi"/>
              </w:rPr>
              <w:t>position at which to start</w:t>
            </w:r>
          </w:p>
          <w:p w14:paraId="5776D989" w14:textId="77777777" w:rsidR="00F33911" w:rsidRPr="0077088A" w:rsidRDefault="00F33911" w:rsidP="0080397F">
            <w:pPr>
              <w:rPr>
                <w:rFonts w:asciiTheme="minorHAnsi" w:eastAsia="Times New Roman" w:hAnsiTheme="minorHAnsi"/>
              </w:rPr>
            </w:pPr>
            <w:r w:rsidRPr="00F33911">
              <w:rPr>
                <w:rFonts w:asciiTheme="minorHAnsi" w:eastAsia="Times New Roman" w:hAnsiTheme="minorHAnsi"/>
              </w:rPr>
              <w:t xml:space="preserve">OUT: Position at which an interrupted iteration may be restarted </w:t>
            </w:r>
          </w:p>
        </w:tc>
      </w:tr>
      <w:tr w:rsidR="00854B32" w:rsidRPr="002030CB" w14:paraId="6F1A41C5" w14:textId="77777777" w:rsidTr="0080397F">
        <w:trPr>
          <w:trHeight w:val="327"/>
          <w:tblCellSpacing w:w="15" w:type="dxa"/>
        </w:trPr>
        <w:tc>
          <w:tcPr>
            <w:tcW w:w="0" w:type="auto"/>
          </w:tcPr>
          <w:p w14:paraId="3F20EE76" w14:textId="0DF72BC9" w:rsidR="00854B32" w:rsidRPr="004B1427" w:rsidRDefault="00F33911" w:rsidP="0080397F">
            <w:pPr>
              <w:rPr>
                <w:rFonts w:ascii="Consolas" w:eastAsia="Times New Roman" w:hAnsi="Consolas"/>
                <w:i/>
                <w:iCs/>
                <w:sz w:val="22"/>
                <w:szCs w:val="22"/>
              </w:rPr>
            </w:pPr>
            <w:r>
              <w:rPr>
                <w:rFonts w:ascii="Consolas" w:eastAsia="Times New Roman" w:hAnsi="Consolas" w:cs="Courier New"/>
                <w:i/>
                <w:color w:val="000000"/>
                <w:sz w:val="22"/>
                <w:szCs w:val="22"/>
              </w:rPr>
              <w:t>H5D_chunk_iter_</w:t>
            </w:r>
            <w:r w:rsidR="00396619">
              <w:rPr>
                <w:rFonts w:ascii="Consolas" w:eastAsia="Times New Roman" w:hAnsi="Consolas" w:cs="Courier New"/>
                <w:i/>
                <w:color w:val="000000"/>
                <w:sz w:val="22"/>
                <w:szCs w:val="22"/>
              </w:rPr>
              <w:t>cb_</w:t>
            </w:r>
            <w:r>
              <w:rPr>
                <w:rFonts w:ascii="Consolas" w:eastAsia="Times New Roman" w:hAnsi="Consolas" w:cs="Courier New"/>
                <w:i/>
                <w:color w:val="000000"/>
                <w:sz w:val="22"/>
                <w:szCs w:val="22"/>
              </w:rPr>
              <w:t xml:space="preserve">t </w:t>
            </w:r>
            <w:r w:rsidRPr="00F33911">
              <w:rPr>
                <w:rFonts w:ascii="Consolas" w:eastAsia="Times New Roman" w:hAnsi="Consolas" w:cs="Courier New"/>
                <w:color w:val="000000"/>
                <w:sz w:val="22"/>
                <w:szCs w:val="22"/>
              </w:rPr>
              <w:t>*op</w:t>
            </w:r>
          </w:p>
        </w:tc>
        <w:tc>
          <w:tcPr>
            <w:tcW w:w="6290" w:type="dxa"/>
          </w:tcPr>
          <w:p w14:paraId="6D68F8B6" w14:textId="77777777" w:rsidR="00854B32" w:rsidRPr="0077088A" w:rsidRDefault="00F33911" w:rsidP="00F33911">
            <w:pPr>
              <w:rPr>
                <w:rFonts w:asciiTheme="minorHAnsi" w:eastAsia="Times New Roman" w:hAnsiTheme="minorHAnsi"/>
              </w:rPr>
            </w:pPr>
            <w:r w:rsidRPr="00F33911">
              <w:rPr>
                <w:rFonts w:asciiTheme="minorHAnsi" w:eastAsia="Times New Roman" w:hAnsiTheme="minorHAnsi"/>
              </w:rPr>
              <w:t xml:space="preserve">IN: Callback function passing data regarding the </w:t>
            </w:r>
            <w:r>
              <w:rPr>
                <w:rFonts w:asciiTheme="minorHAnsi" w:eastAsia="Times New Roman" w:hAnsiTheme="minorHAnsi"/>
              </w:rPr>
              <w:t>chunk</w:t>
            </w:r>
            <w:r w:rsidRPr="00F33911">
              <w:rPr>
                <w:rFonts w:asciiTheme="minorHAnsi" w:eastAsia="Times New Roman" w:hAnsiTheme="minorHAnsi"/>
              </w:rPr>
              <w:t xml:space="preserve"> to the calling application</w:t>
            </w:r>
          </w:p>
        </w:tc>
      </w:tr>
      <w:tr w:rsidR="00854B32" w:rsidRPr="002030CB" w14:paraId="24F3799A" w14:textId="77777777" w:rsidTr="0080397F">
        <w:trPr>
          <w:trHeight w:val="327"/>
          <w:tblCellSpacing w:w="15" w:type="dxa"/>
        </w:trPr>
        <w:tc>
          <w:tcPr>
            <w:tcW w:w="0" w:type="auto"/>
          </w:tcPr>
          <w:p w14:paraId="5D5A12E2" w14:textId="77777777" w:rsidR="00854B32" w:rsidRPr="004B1427" w:rsidRDefault="00427C37" w:rsidP="0080397F">
            <w:pPr>
              <w:rPr>
                <w:rFonts w:ascii="Consolas" w:eastAsia="Times New Roman" w:hAnsi="Consolas"/>
                <w:i/>
                <w:iCs/>
                <w:sz w:val="22"/>
                <w:szCs w:val="22"/>
              </w:rPr>
            </w:pPr>
            <w:r>
              <w:rPr>
                <w:rFonts w:ascii="Consolas" w:eastAsia="Times New Roman" w:hAnsi="Consolas" w:cs="Courier New"/>
                <w:i/>
                <w:color w:val="000000"/>
                <w:sz w:val="22"/>
                <w:szCs w:val="22"/>
              </w:rPr>
              <w:t>void</w:t>
            </w:r>
            <w:r>
              <w:rPr>
                <w:rFonts w:ascii="Consolas" w:eastAsia="Times New Roman" w:hAnsi="Consolas" w:cs="Courier New"/>
                <w:color w:val="000000"/>
                <w:sz w:val="22"/>
                <w:szCs w:val="22"/>
              </w:rPr>
              <w:t xml:space="preserve"> *op_data</w:t>
            </w:r>
          </w:p>
        </w:tc>
        <w:tc>
          <w:tcPr>
            <w:tcW w:w="6290" w:type="dxa"/>
          </w:tcPr>
          <w:p w14:paraId="63934CBA" w14:textId="77777777" w:rsidR="00854B32" w:rsidRPr="0077088A" w:rsidRDefault="00427C37" w:rsidP="0080397F">
            <w:pPr>
              <w:rPr>
                <w:rFonts w:asciiTheme="minorHAnsi" w:eastAsia="Times New Roman" w:hAnsiTheme="minorHAnsi"/>
              </w:rPr>
            </w:pPr>
            <w:r w:rsidRPr="00427C37">
              <w:rPr>
                <w:rFonts w:asciiTheme="minorHAnsi" w:eastAsia="Times New Roman" w:hAnsiTheme="minorHAnsi"/>
              </w:rPr>
              <w:t>IN: User-defined pointer to data required by the applicatio</w:t>
            </w:r>
            <w:r>
              <w:rPr>
                <w:rFonts w:asciiTheme="minorHAnsi" w:eastAsia="Times New Roman" w:hAnsiTheme="minorHAnsi"/>
              </w:rPr>
              <w:t>n for its processing of the chunk</w:t>
            </w:r>
          </w:p>
        </w:tc>
      </w:tr>
    </w:tbl>
    <w:p w14:paraId="2B8CD05B" w14:textId="77777777" w:rsidR="00854B32" w:rsidRPr="00892B24" w:rsidRDefault="00854B32" w:rsidP="00854B32">
      <w:pPr>
        <w:rPr>
          <w:rFonts w:asciiTheme="minorHAnsi" w:eastAsia="Times New Roman" w:hAnsiTheme="minorHAnsi"/>
          <w:color w:val="000000"/>
        </w:rPr>
      </w:pPr>
      <w:r w:rsidRPr="00892B24">
        <w:rPr>
          <w:rFonts w:asciiTheme="minorHAnsi" w:eastAsia="Times New Roman" w:hAnsiTheme="minorHAnsi"/>
          <w:b/>
          <w:bCs/>
          <w:color w:val="000000"/>
        </w:rPr>
        <w:t>Returns:</w:t>
      </w:r>
    </w:p>
    <w:p w14:paraId="5421EA81" w14:textId="77777777" w:rsidR="00854B32" w:rsidRPr="00892B24" w:rsidRDefault="00854B32" w:rsidP="00854B32">
      <w:pPr>
        <w:ind w:left="720"/>
        <w:rPr>
          <w:rFonts w:asciiTheme="minorHAnsi" w:eastAsia="Times New Roman" w:hAnsiTheme="minorHAnsi"/>
          <w:color w:val="000000"/>
        </w:rPr>
      </w:pPr>
      <w:r w:rsidRPr="00892B24">
        <w:rPr>
          <w:rFonts w:asciiTheme="minorHAnsi" w:eastAsia="Times New Roman" w:hAnsiTheme="minorHAnsi"/>
          <w:color w:val="000000"/>
        </w:rPr>
        <w:t>Returns a non-negative value if successful. Otherwise returns a negative value.</w:t>
      </w:r>
    </w:p>
    <w:p w14:paraId="342E4097" w14:textId="77777777" w:rsidR="00854B32" w:rsidRPr="00892B24" w:rsidRDefault="00854B32" w:rsidP="00854B32">
      <w:pPr>
        <w:rPr>
          <w:rFonts w:asciiTheme="minorHAnsi" w:eastAsia="Times New Roman" w:hAnsiTheme="minorHAnsi" w:cs="Courier New"/>
          <w:color w:val="000000"/>
        </w:rPr>
      </w:pPr>
    </w:p>
    <w:p w14:paraId="6D709FA5" w14:textId="1879FC8B" w:rsidR="00854B32" w:rsidRPr="00892B24" w:rsidRDefault="00854B32" w:rsidP="00854B32">
      <w:pPr>
        <w:rPr>
          <w:rFonts w:asciiTheme="minorHAnsi" w:eastAsia="Times New Roman" w:hAnsiTheme="minorHAnsi"/>
          <w:color w:val="000000"/>
        </w:rPr>
      </w:pPr>
      <w:r w:rsidRPr="00892B24">
        <w:rPr>
          <w:rFonts w:asciiTheme="minorHAnsi" w:eastAsia="Times New Roman" w:hAnsiTheme="minorHAnsi"/>
          <w:b/>
          <w:bCs/>
          <w:color w:val="000000"/>
        </w:rPr>
        <w:t xml:space="preserve">History: </w:t>
      </w:r>
      <w:r w:rsidRPr="00EE3A5F">
        <w:rPr>
          <w:rFonts w:asciiTheme="minorHAnsi" w:eastAsia="Times New Roman" w:hAnsiTheme="minorHAnsi"/>
          <w:bCs/>
          <w:color w:val="000000"/>
        </w:rPr>
        <w:t>To be</w:t>
      </w:r>
      <w:r>
        <w:rPr>
          <w:rFonts w:asciiTheme="minorHAnsi" w:eastAsia="Times New Roman" w:hAnsiTheme="minorHAnsi"/>
          <w:b/>
          <w:bCs/>
          <w:color w:val="000000"/>
        </w:rPr>
        <w:t xml:space="preserve"> </w:t>
      </w:r>
      <w:r>
        <w:rPr>
          <w:rFonts w:asciiTheme="minorHAnsi" w:eastAsia="Times New Roman" w:hAnsiTheme="minorHAnsi"/>
          <w:bCs/>
          <w:color w:val="000000"/>
        </w:rPr>
        <w:t>i</w:t>
      </w:r>
      <w:r w:rsidRPr="00892B24">
        <w:rPr>
          <w:rFonts w:asciiTheme="minorHAnsi" w:eastAsia="Times New Roman" w:hAnsiTheme="minorHAnsi"/>
          <w:bCs/>
          <w:color w:val="000000"/>
        </w:rPr>
        <w:t>ntroduced in HDF5 1.10.</w:t>
      </w:r>
      <w:ins w:id="313" w:author="bmribler" w:date="2019-02-24T18:31:00Z">
        <w:r w:rsidR="00FE1BEA">
          <w:rPr>
            <w:rFonts w:asciiTheme="minorHAnsi" w:eastAsia="Times New Roman" w:hAnsiTheme="minorHAnsi"/>
            <w:bCs/>
            <w:color w:val="000000"/>
          </w:rPr>
          <w:t>6 or later</w:t>
        </w:r>
      </w:ins>
      <w:del w:id="314" w:author="bmribler" w:date="2018-09-09T12:48:00Z">
        <w:r w:rsidRPr="00892B24" w:rsidDel="00BE40E3">
          <w:rPr>
            <w:rFonts w:asciiTheme="minorHAnsi" w:eastAsia="Times New Roman" w:hAnsiTheme="minorHAnsi"/>
            <w:bCs/>
            <w:color w:val="000000"/>
          </w:rPr>
          <w:delText>4</w:delText>
        </w:r>
      </w:del>
      <w:r>
        <w:rPr>
          <w:rFonts w:asciiTheme="minorHAnsi" w:eastAsia="Times New Roman" w:hAnsiTheme="minorHAnsi"/>
          <w:bCs/>
          <w:color w:val="000000"/>
        </w:rPr>
        <w:t xml:space="preserve">; may be backported to 1.8 if </w:t>
      </w:r>
      <w:r w:rsidR="003E353E">
        <w:rPr>
          <w:rFonts w:asciiTheme="minorHAnsi" w:eastAsia="Times New Roman" w:hAnsiTheme="minorHAnsi"/>
          <w:bCs/>
          <w:color w:val="000000"/>
        </w:rPr>
        <w:t>requested by customer.</w:t>
      </w:r>
    </w:p>
    <w:p w14:paraId="40AF3A2D" w14:textId="77777777" w:rsidR="00A873EC" w:rsidRDefault="00A873EC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4A94CF1D" w14:textId="68AC8617" w:rsidR="00EE16F8" w:rsidRPr="00BF2170" w:rsidRDefault="00EE16F8" w:rsidP="00EE16F8">
      <w:pPr>
        <w:rPr>
          <w:rFonts w:asciiTheme="minorHAnsi" w:eastAsia="Times New Roman" w:hAnsiTheme="minorHAnsi"/>
          <w:color w:val="000000"/>
          <w:sz w:val="26"/>
          <w:szCs w:val="26"/>
        </w:rPr>
      </w:pPr>
      <w:r w:rsidRPr="00892B24">
        <w:rPr>
          <w:rFonts w:asciiTheme="minorHAnsi" w:eastAsia="Times New Roman" w:hAnsiTheme="minorHAnsi"/>
          <w:b/>
          <w:bCs/>
          <w:color w:val="000000"/>
        </w:rPr>
        <w:t>Name:</w:t>
      </w:r>
      <w:r w:rsidRPr="00BF2170">
        <w:rPr>
          <w:rFonts w:asciiTheme="minorHAnsi" w:eastAsia="Times New Roman" w:hAnsiTheme="minorHAnsi"/>
          <w:color w:val="000000"/>
          <w:sz w:val="26"/>
          <w:szCs w:val="26"/>
        </w:rPr>
        <w:t> </w:t>
      </w:r>
      <w:r w:rsidRPr="00892B24">
        <w:rPr>
          <w:rFonts w:ascii="Consolas" w:eastAsia="Times New Roman" w:hAnsi="Consolas"/>
          <w:color w:val="000000"/>
          <w:sz w:val="22"/>
          <w:szCs w:val="22"/>
        </w:rPr>
        <w:t>H5Dget_chunk</w:t>
      </w:r>
      <w:r>
        <w:rPr>
          <w:rFonts w:ascii="Consolas" w:eastAsia="Times New Roman" w:hAnsi="Consolas"/>
          <w:color w:val="000000"/>
          <w:sz w:val="22"/>
          <w:szCs w:val="22"/>
        </w:rPr>
        <w:t>_selection</w:t>
      </w:r>
    </w:p>
    <w:p w14:paraId="49DA5F14" w14:textId="77777777" w:rsidR="00EE16F8" w:rsidRPr="00892B24" w:rsidRDefault="00EE16F8" w:rsidP="00EE16F8">
      <w:pPr>
        <w:rPr>
          <w:rFonts w:asciiTheme="minorHAnsi" w:eastAsia="Times New Roman" w:hAnsiTheme="minorHAnsi"/>
          <w:color w:val="000000"/>
        </w:rPr>
      </w:pPr>
      <w:r w:rsidRPr="00892B24">
        <w:rPr>
          <w:rFonts w:asciiTheme="minorHAnsi" w:eastAsia="Times New Roman" w:hAnsiTheme="minorHAnsi"/>
          <w:b/>
          <w:bCs/>
          <w:color w:val="000000"/>
        </w:rPr>
        <w:t>Signature:</w:t>
      </w:r>
    </w:p>
    <w:p w14:paraId="597E7069" w14:textId="783EFC52" w:rsidR="00EE16F8" w:rsidRPr="00892B24" w:rsidRDefault="00EE16F8" w:rsidP="00EE16F8">
      <w:pPr>
        <w:ind w:left="720"/>
        <w:rPr>
          <w:rFonts w:ascii="Consolas" w:eastAsia="Times New Roman" w:hAnsi="Consolas"/>
          <w:color w:val="000000"/>
          <w:sz w:val="22"/>
          <w:szCs w:val="22"/>
        </w:rPr>
      </w:pPr>
      <w:r>
        <w:rPr>
          <w:rFonts w:ascii="Consolas" w:eastAsia="Times New Roman" w:hAnsi="Consolas"/>
          <w:i/>
          <w:iCs/>
          <w:color w:val="000000"/>
          <w:sz w:val="22"/>
          <w:szCs w:val="22"/>
        </w:rPr>
        <w:t>hid_t</w:t>
      </w:r>
      <w:r w:rsidRPr="00892B24">
        <w:rPr>
          <w:rFonts w:ascii="Consolas" w:eastAsia="Times New Roman" w:hAnsi="Consolas"/>
          <w:color w:val="000000"/>
          <w:sz w:val="22"/>
          <w:szCs w:val="22"/>
        </w:rPr>
        <w:t> </w:t>
      </w:r>
      <w:r w:rsidRPr="00892B24">
        <w:rPr>
          <w:rFonts w:ascii="Consolas" w:eastAsia="Times New Roman" w:hAnsi="Consolas" w:cs="Courier New"/>
          <w:color w:val="000000"/>
          <w:sz w:val="22"/>
          <w:szCs w:val="22"/>
        </w:rPr>
        <w:t>H5Dget_</w:t>
      </w:r>
      <w:r>
        <w:rPr>
          <w:rFonts w:ascii="Consolas" w:eastAsia="Times New Roman" w:hAnsi="Consolas" w:cs="Courier New"/>
          <w:color w:val="000000"/>
          <w:sz w:val="22"/>
          <w:szCs w:val="22"/>
        </w:rPr>
        <w:t xml:space="preserve">chunk_selection </w:t>
      </w:r>
      <w:r w:rsidRPr="00892B24">
        <w:rPr>
          <w:rFonts w:ascii="Consolas" w:eastAsia="Times New Roman" w:hAnsi="Consolas"/>
          <w:color w:val="000000"/>
          <w:sz w:val="22"/>
          <w:szCs w:val="22"/>
        </w:rPr>
        <w:t>(</w:t>
      </w:r>
      <w:r w:rsidRPr="00892B24">
        <w:rPr>
          <w:rFonts w:ascii="Consolas" w:eastAsia="Times New Roman" w:hAnsi="Consolas"/>
          <w:i/>
          <w:iCs/>
          <w:color w:val="000000"/>
          <w:sz w:val="22"/>
          <w:szCs w:val="22"/>
        </w:rPr>
        <w:t>hid_t</w:t>
      </w:r>
      <w:r w:rsidRPr="00892B24">
        <w:rPr>
          <w:rFonts w:ascii="Consolas" w:eastAsia="Times New Roman" w:hAnsi="Consolas"/>
          <w:color w:val="000000"/>
          <w:sz w:val="22"/>
          <w:szCs w:val="22"/>
        </w:rPr>
        <w:t> </w:t>
      </w:r>
      <w:r w:rsidRPr="00892B24">
        <w:rPr>
          <w:rFonts w:ascii="Consolas" w:eastAsia="Times New Roman" w:hAnsi="Consolas" w:cs="Courier New"/>
          <w:color w:val="000000"/>
          <w:sz w:val="22"/>
          <w:szCs w:val="22"/>
        </w:rPr>
        <w:t>dset_id</w:t>
      </w:r>
      <w:r w:rsidRPr="00892B24">
        <w:rPr>
          <w:rFonts w:ascii="Consolas" w:eastAsia="Times New Roman" w:hAnsi="Consolas"/>
          <w:color w:val="000000"/>
          <w:sz w:val="22"/>
          <w:szCs w:val="22"/>
        </w:rPr>
        <w:t>)</w:t>
      </w:r>
    </w:p>
    <w:p w14:paraId="62AB466E" w14:textId="77777777" w:rsidR="00EE16F8" w:rsidRPr="00892B24" w:rsidRDefault="00EE16F8" w:rsidP="00EE16F8">
      <w:pPr>
        <w:rPr>
          <w:rFonts w:asciiTheme="minorHAnsi" w:eastAsia="Times New Roman" w:hAnsiTheme="minorHAnsi"/>
          <w:color w:val="000000"/>
        </w:rPr>
      </w:pPr>
      <w:r w:rsidRPr="00892B24">
        <w:rPr>
          <w:rFonts w:asciiTheme="minorHAnsi" w:eastAsia="Times New Roman" w:hAnsiTheme="minorHAnsi"/>
          <w:b/>
          <w:bCs/>
          <w:color w:val="000000"/>
        </w:rPr>
        <w:t>Purpose:</w:t>
      </w:r>
    </w:p>
    <w:p w14:paraId="5FB9E571" w14:textId="282BA086" w:rsidR="00EE16F8" w:rsidRPr="00892B24" w:rsidRDefault="00EE16F8" w:rsidP="00EE16F8">
      <w:pPr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>Returns a dataspace identifier with a selection for all existing chunks in the dataset.</w:t>
      </w:r>
      <w:r w:rsidRPr="00892B24">
        <w:rPr>
          <w:rFonts w:asciiTheme="minorHAnsi" w:eastAsia="Times New Roman" w:hAnsiTheme="minorHAnsi"/>
          <w:color w:val="000000"/>
        </w:rPr>
        <w:t xml:space="preserve"> </w:t>
      </w:r>
    </w:p>
    <w:p w14:paraId="79A40713" w14:textId="77777777" w:rsidR="00EE16F8" w:rsidRPr="00892B24" w:rsidRDefault="00EE16F8" w:rsidP="00EE16F8">
      <w:pPr>
        <w:rPr>
          <w:rFonts w:asciiTheme="minorHAnsi" w:eastAsia="Times New Roman" w:hAnsiTheme="minorHAnsi"/>
          <w:b/>
          <w:bCs/>
          <w:color w:val="000000"/>
        </w:rPr>
      </w:pPr>
      <w:r w:rsidRPr="00892B24">
        <w:rPr>
          <w:rFonts w:asciiTheme="minorHAnsi" w:eastAsia="Times New Roman" w:hAnsiTheme="minorHAnsi"/>
          <w:b/>
          <w:bCs/>
          <w:color w:val="000000"/>
        </w:rPr>
        <w:t>Description:</w:t>
      </w:r>
    </w:p>
    <w:p w14:paraId="24B05ABE" w14:textId="4BBAA992" w:rsidR="00EE16F8" w:rsidRPr="00892B24" w:rsidRDefault="00EE16F8" w:rsidP="00EE16F8">
      <w:pPr>
        <w:ind w:left="720"/>
        <w:rPr>
          <w:rFonts w:asciiTheme="minorHAnsi" w:eastAsia="Times New Roman" w:hAnsiTheme="minorHAnsi"/>
          <w:color w:val="000000"/>
        </w:rPr>
      </w:pPr>
      <w:r w:rsidRPr="00892B24">
        <w:rPr>
          <w:rFonts w:asciiTheme="minorHAnsi" w:eastAsia="Times New Roman" w:hAnsiTheme="minorHAnsi"/>
          <w:bCs/>
          <w:color w:val="000000"/>
        </w:rPr>
        <w:t xml:space="preserve">The function </w:t>
      </w:r>
      <w:r>
        <w:rPr>
          <w:rFonts w:asciiTheme="minorHAnsi" w:eastAsia="Times New Roman" w:hAnsiTheme="minorHAnsi"/>
          <w:bCs/>
          <w:color w:val="000000"/>
        </w:rPr>
        <w:t xml:space="preserve">constructs a dataspace with selection that is a union of the </w:t>
      </w:r>
      <w:r w:rsidR="003E353E">
        <w:rPr>
          <w:rFonts w:asciiTheme="minorHAnsi" w:eastAsia="Times New Roman" w:hAnsiTheme="minorHAnsi"/>
          <w:bCs/>
          <w:color w:val="000000"/>
        </w:rPr>
        <w:t>selections. Each selection in the union contains an existing chunk.</w:t>
      </w:r>
    </w:p>
    <w:p w14:paraId="1C95E1CC" w14:textId="77777777" w:rsidR="00EE16F8" w:rsidRPr="00892B24" w:rsidRDefault="00EE16F8" w:rsidP="00EE16F8">
      <w:pPr>
        <w:rPr>
          <w:rFonts w:asciiTheme="minorHAnsi" w:eastAsia="Times New Roman" w:hAnsiTheme="minorHAnsi"/>
          <w:color w:val="000000"/>
        </w:rPr>
      </w:pPr>
      <w:r w:rsidRPr="00892B24">
        <w:rPr>
          <w:rFonts w:asciiTheme="minorHAnsi" w:eastAsia="Times New Roman" w:hAnsiTheme="minorHAnsi"/>
          <w:b/>
          <w:bCs/>
          <w:color w:val="000000"/>
        </w:rPr>
        <w:t>Parameters:</w:t>
      </w:r>
    </w:p>
    <w:tbl>
      <w:tblPr>
        <w:tblW w:w="9230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6335"/>
      </w:tblGrid>
      <w:tr w:rsidR="00EE16F8" w:rsidRPr="002030CB" w14:paraId="6F8C5D05" w14:textId="77777777" w:rsidTr="00C91746">
        <w:trPr>
          <w:trHeight w:val="369"/>
          <w:tblCellSpacing w:w="15" w:type="dxa"/>
        </w:trPr>
        <w:tc>
          <w:tcPr>
            <w:tcW w:w="0" w:type="auto"/>
            <w:hideMark/>
          </w:tcPr>
          <w:p w14:paraId="3D04207B" w14:textId="77777777" w:rsidR="00EE16F8" w:rsidRPr="004B1427" w:rsidRDefault="00EE16F8" w:rsidP="00C91746">
            <w:pPr>
              <w:rPr>
                <w:rFonts w:ascii="Consolas" w:eastAsia="Times New Roman" w:hAnsi="Consolas"/>
                <w:sz w:val="22"/>
                <w:szCs w:val="22"/>
              </w:rPr>
            </w:pPr>
            <w:r w:rsidRPr="004B1427">
              <w:rPr>
                <w:rFonts w:ascii="Consolas" w:eastAsia="Times New Roman" w:hAnsi="Consolas"/>
                <w:i/>
                <w:iCs/>
                <w:sz w:val="22"/>
                <w:szCs w:val="22"/>
              </w:rPr>
              <w:t>hid_t</w:t>
            </w:r>
            <w:r w:rsidRPr="004B1427">
              <w:rPr>
                <w:rFonts w:ascii="Consolas" w:eastAsia="Times New Roman" w:hAnsi="Consolas"/>
                <w:sz w:val="22"/>
                <w:szCs w:val="22"/>
              </w:rPr>
              <w:t> </w:t>
            </w:r>
            <w:r w:rsidRPr="004B1427">
              <w:rPr>
                <w:rFonts w:ascii="Consolas" w:eastAsia="Times New Roman" w:hAnsi="Consolas" w:cs="Courier New"/>
                <w:sz w:val="22"/>
                <w:szCs w:val="22"/>
              </w:rPr>
              <w:t>dset_id    </w:t>
            </w:r>
          </w:p>
        </w:tc>
        <w:tc>
          <w:tcPr>
            <w:tcW w:w="6290" w:type="dxa"/>
            <w:hideMark/>
          </w:tcPr>
          <w:p w14:paraId="625EF290" w14:textId="77777777" w:rsidR="00EE16F8" w:rsidRPr="0077088A" w:rsidRDefault="00EE16F8" w:rsidP="00C91746">
            <w:pPr>
              <w:rPr>
                <w:rFonts w:asciiTheme="minorHAnsi" w:eastAsia="Times New Roman" w:hAnsiTheme="minorHAnsi"/>
              </w:rPr>
            </w:pPr>
            <w:r w:rsidRPr="0077088A">
              <w:rPr>
                <w:rFonts w:asciiTheme="minorHAnsi" w:eastAsia="Times New Roman" w:hAnsiTheme="minorHAnsi"/>
              </w:rPr>
              <w:t xml:space="preserve">IN: </w:t>
            </w:r>
            <w:r>
              <w:rPr>
                <w:rFonts w:asciiTheme="minorHAnsi" w:eastAsia="Times New Roman" w:hAnsiTheme="minorHAnsi"/>
              </w:rPr>
              <w:t>Dataset identifier</w:t>
            </w:r>
            <w:r w:rsidRPr="0077088A">
              <w:rPr>
                <w:rFonts w:asciiTheme="minorHAnsi" w:eastAsia="Times New Roman" w:hAnsiTheme="minorHAnsi"/>
              </w:rPr>
              <w:t xml:space="preserve"> </w:t>
            </w:r>
          </w:p>
        </w:tc>
      </w:tr>
    </w:tbl>
    <w:p w14:paraId="22E9C9F2" w14:textId="77777777" w:rsidR="00EE16F8" w:rsidRPr="00892B24" w:rsidRDefault="00EE16F8" w:rsidP="00EE16F8">
      <w:pPr>
        <w:rPr>
          <w:rFonts w:asciiTheme="minorHAnsi" w:eastAsia="Times New Roman" w:hAnsiTheme="minorHAnsi"/>
          <w:color w:val="000000"/>
        </w:rPr>
      </w:pPr>
      <w:r w:rsidRPr="00892B24">
        <w:rPr>
          <w:rFonts w:asciiTheme="minorHAnsi" w:eastAsia="Times New Roman" w:hAnsiTheme="minorHAnsi"/>
          <w:b/>
          <w:bCs/>
          <w:color w:val="000000"/>
        </w:rPr>
        <w:t>Returns:</w:t>
      </w:r>
    </w:p>
    <w:p w14:paraId="7DF51483" w14:textId="25542595" w:rsidR="00EE16F8" w:rsidRPr="00892B24" w:rsidRDefault="00EE16F8" w:rsidP="00EE16F8">
      <w:pPr>
        <w:ind w:left="720"/>
        <w:rPr>
          <w:rFonts w:asciiTheme="minorHAnsi" w:eastAsia="Times New Roman" w:hAnsiTheme="minorHAnsi"/>
          <w:color w:val="000000"/>
        </w:rPr>
      </w:pPr>
      <w:r w:rsidRPr="00892B24">
        <w:rPr>
          <w:rFonts w:asciiTheme="minorHAnsi" w:eastAsia="Times New Roman" w:hAnsiTheme="minorHAnsi"/>
          <w:color w:val="000000"/>
        </w:rPr>
        <w:t>Returns a</w:t>
      </w:r>
      <w:r w:rsidR="003E353E">
        <w:rPr>
          <w:rFonts w:asciiTheme="minorHAnsi" w:eastAsia="Times New Roman" w:hAnsiTheme="minorHAnsi"/>
          <w:color w:val="000000"/>
        </w:rPr>
        <w:t>n</w:t>
      </w:r>
      <w:r w:rsidRPr="00892B24">
        <w:rPr>
          <w:rFonts w:asciiTheme="minorHAnsi" w:eastAsia="Times New Roman" w:hAnsiTheme="minorHAnsi"/>
          <w:color w:val="000000"/>
        </w:rPr>
        <w:t xml:space="preserve"> </w:t>
      </w:r>
      <w:r w:rsidR="003E353E">
        <w:rPr>
          <w:rFonts w:asciiTheme="minorHAnsi" w:eastAsia="Times New Roman" w:hAnsiTheme="minorHAnsi"/>
          <w:color w:val="000000"/>
        </w:rPr>
        <w:t xml:space="preserve">identifier for a dataspace </w:t>
      </w:r>
      <w:r w:rsidR="003E353E">
        <w:rPr>
          <w:rFonts w:asciiTheme="minorHAnsi" w:eastAsia="Times New Roman" w:hAnsiTheme="minorHAnsi"/>
        </w:rPr>
        <w:t>with a selection for all existing chunks in the file</w:t>
      </w:r>
      <w:r w:rsidR="003E353E">
        <w:rPr>
          <w:rFonts w:asciiTheme="minorHAnsi" w:eastAsia="Times New Roman" w:hAnsiTheme="minorHAnsi"/>
          <w:color w:val="000000"/>
        </w:rPr>
        <w:t xml:space="preserve"> </w:t>
      </w:r>
      <w:r w:rsidRPr="00892B24">
        <w:rPr>
          <w:rFonts w:asciiTheme="minorHAnsi" w:eastAsia="Times New Roman" w:hAnsiTheme="minorHAnsi"/>
          <w:color w:val="000000"/>
        </w:rPr>
        <w:t>if successful. Otherwise returns a negative value.</w:t>
      </w:r>
    </w:p>
    <w:p w14:paraId="3E20F05C" w14:textId="77777777" w:rsidR="00EE16F8" w:rsidRPr="00892B24" w:rsidRDefault="00EE16F8" w:rsidP="00EE16F8">
      <w:pPr>
        <w:rPr>
          <w:rFonts w:asciiTheme="minorHAnsi" w:eastAsia="Times New Roman" w:hAnsiTheme="minorHAnsi" w:cs="Courier New"/>
          <w:color w:val="000000"/>
        </w:rPr>
      </w:pPr>
    </w:p>
    <w:p w14:paraId="10B1BC30" w14:textId="5C4B76B3" w:rsidR="00EE16F8" w:rsidRPr="00892B24" w:rsidRDefault="00EE16F8" w:rsidP="00EE16F8">
      <w:pPr>
        <w:rPr>
          <w:rFonts w:asciiTheme="minorHAnsi" w:eastAsia="Times New Roman" w:hAnsiTheme="minorHAnsi"/>
          <w:color w:val="000000"/>
        </w:rPr>
      </w:pPr>
      <w:r w:rsidRPr="00892B24">
        <w:rPr>
          <w:rFonts w:asciiTheme="minorHAnsi" w:eastAsia="Times New Roman" w:hAnsiTheme="minorHAnsi"/>
          <w:b/>
          <w:bCs/>
          <w:color w:val="000000"/>
        </w:rPr>
        <w:t xml:space="preserve">History: </w:t>
      </w:r>
      <w:r w:rsidRPr="00EE3A5F">
        <w:rPr>
          <w:rFonts w:asciiTheme="minorHAnsi" w:eastAsia="Times New Roman" w:hAnsiTheme="minorHAnsi"/>
          <w:bCs/>
          <w:color w:val="000000"/>
        </w:rPr>
        <w:t>To be</w:t>
      </w:r>
      <w:r>
        <w:rPr>
          <w:rFonts w:asciiTheme="minorHAnsi" w:eastAsia="Times New Roman" w:hAnsiTheme="minorHAnsi"/>
          <w:b/>
          <w:bCs/>
          <w:color w:val="000000"/>
        </w:rPr>
        <w:t xml:space="preserve"> </w:t>
      </w:r>
      <w:r>
        <w:rPr>
          <w:rFonts w:asciiTheme="minorHAnsi" w:eastAsia="Times New Roman" w:hAnsiTheme="minorHAnsi"/>
          <w:bCs/>
          <w:color w:val="000000"/>
        </w:rPr>
        <w:t>i</w:t>
      </w:r>
      <w:r w:rsidRPr="00892B24">
        <w:rPr>
          <w:rFonts w:asciiTheme="minorHAnsi" w:eastAsia="Times New Roman" w:hAnsiTheme="minorHAnsi"/>
          <w:bCs/>
          <w:color w:val="000000"/>
        </w:rPr>
        <w:t>ntroduced in HDF5 1.10.</w:t>
      </w:r>
      <w:ins w:id="315" w:author="bmribler" w:date="2019-02-24T18:31:00Z">
        <w:r w:rsidR="00FE1BEA">
          <w:rPr>
            <w:rFonts w:asciiTheme="minorHAnsi" w:eastAsia="Times New Roman" w:hAnsiTheme="minorHAnsi"/>
            <w:bCs/>
            <w:color w:val="000000"/>
          </w:rPr>
          <w:t>6 or later</w:t>
        </w:r>
      </w:ins>
      <w:del w:id="316" w:author="bmribler" w:date="2018-09-09T12:48:00Z">
        <w:r w:rsidRPr="00892B24" w:rsidDel="00BE40E3">
          <w:rPr>
            <w:rFonts w:asciiTheme="minorHAnsi" w:eastAsia="Times New Roman" w:hAnsiTheme="minorHAnsi"/>
            <w:bCs/>
            <w:color w:val="000000"/>
          </w:rPr>
          <w:delText>4</w:delText>
        </w:r>
      </w:del>
      <w:r>
        <w:rPr>
          <w:rFonts w:asciiTheme="minorHAnsi" w:eastAsia="Times New Roman" w:hAnsiTheme="minorHAnsi"/>
          <w:bCs/>
          <w:color w:val="000000"/>
        </w:rPr>
        <w:t>; may be backported to 1.8 if requested by the customer.</w:t>
      </w:r>
    </w:p>
    <w:p w14:paraId="7924B213" w14:textId="113BD92E" w:rsidR="00BE40E3" w:rsidRDefault="00EE16F8" w:rsidP="00BE40E3">
      <w:pPr>
        <w:pStyle w:val="Heading1"/>
      </w:pPr>
      <w:r>
        <w:br w:type="page"/>
      </w:r>
      <w:r w:rsidR="00BE40E3">
        <w:t>Test plan</w:t>
      </w:r>
    </w:p>
    <w:p w14:paraId="4EF097F9" w14:textId="3E855FDA" w:rsidR="00BE40E3" w:rsidRDefault="00FE1BEA" w:rsidP="00BE40E3">
      <w:pPr>
        <w:rPr>
          <w:rFonts w:asciiTheme="minorHAnsi" w:hAnsiTheme="minorHAnsi"/>
        </w:rPr>
      </w:pPr>
      <w:r>
        <w:rPr>
          <w:rFonts w:asciiTheme="minorHAnsi" w:hAnsiTheme="minorHAnsi"/>
        </w:rPr>
        <w:t>Tests are to be</w:t>
      </w:r>
      <w:r w:rsidR="00BE40E3">
        <w:rPr>
          <w:rFonts w:asciiTheme="minorHAnsi" w:hAnsiTheme="minorHAnsi"/>
        </w:rPr>
        <w:t xml:space="preserve"> added </w:t>
      </w:r>
      <w:r w:rsidR="00046DEE">
        <w:rPr>
          <w:rFonts w:asciiTheme="minorHAnsi" w:hAnsiTheme="minorHAnsi"/>
        </w:rPr>
        <w:t>per</w:t>
      </w:r>
      <w:r w:rsidR="003259CE">
        <w:rPr>
          <w:rFonts w:asciiTheme="minorHAnsi" w:hAnsiTheme="minorHAnsi"/>
        </w:rPr>
        <w:t xml:space="preserve"> Elena’s test outline in </w:t>
      </w:r>
      <w:ins w:id="317" w:author="bmribler" w:date="2019-02-24T18:37:00Z">
        <w:r w:rsidR="007D256C">
          <w:rPr>
            <w:rFonts w:asciiTheme="minorHAnsi" w:hAnsiTheme="minorHAnsi"/>
          </w:rPr>
          <w:t xml:space="preserve">the Chunking Query Testing Consideration document included in </w:t>
        </w:r>
        <w:r w:rsidR="007D256C">
          <w:rPr>
            <w:rFonts w:asciiTheme="minorHAnsi" w:hAnsiTheme="minorHAnsi"/>
          </w:rPr>
          <w:fldChar w:fldCharType="begin"/>
        </w:r>
        <w:r w:rsidR="007D256C">
          <w:rPr>
            <w:rFonts w:asciiTheme="minorHAnsi" w:hAnsiTheme="minorHAnsi"/>
          </w:rPr>
          <w:instrText xml:space="preserve"> HYPERLINK "</w:instrText>
        </w:r>
        <w:r w:rsidR="007D256C" w:rsidRPr="007D256C">
          <w:rPr>
            <w:rFonts w:asciiTheme="minorHAnsi" w:hAnsiTheme="minorHAnsi"/>
          </w:rPr>
          <w:instrText>https://jira.hdfgroup.org/browse/HDFFV-10615</w:instrText>
        </w:r>
        <w:r w:rsidR="007D256C">
          <w:rPr>
            <w:rFonts w:asciiTheme="minorHAnsi" w:hAnsiTheme="minorHAnsi"/>
          </w:rPr>
          <w:instrText xml:space="preserve">" </w:instrText>
        </w:r>
        <w:r w:rsidR="007D256C">
          <w:rPr>
            <w:rFonts w:asciiTheme="minorHAnsi" w:hAnsiTheme="minorHAnsi"/>
          </w:rPr>
          <w:fldChar w:fldCharType="separate"/>
        </w:r>
        <w:r w:rsidR="007D256C" w:rsidRPr="004E0105">
          <w:rPr>
            <w:rStyle w:val="Hyperlink"/>
            <w:rFonts w:asciiTheme="minorHAnsi" w:hAnsiTheme="minorHAnsi"/>
          </w:rPr>
          <w:t>https://jira.hdfgroup.org/browse/HDFFV-10615</w:t>
        </w:r>
        <w:r w:rsidR="007D256C">
          <w:rPr>
            <w:rFonts w:asciiTheme="minorHAnsi" w:hAnsiTheme="minorHAnsi"/>
          </w:rPr>
          <w:fldChar w:fldCharType="end"/>
        </w:r>
        <w:r w:rsidR="007D256C">
          <w:rPr>
            <w:rFonts w:asciiTheme="minorHAnsi" w:hAnsiTheme="minorHAnsi"/>
          </w:rPr>
          <w:t>.</w:t>
        </w:r>
      </w:ins>
    </w:p>
    <w:p w14:paraId="6C4FC065" w14:textId="77777777" w:rsidR="00EE16F8" w:rsidRDefault="00EE16F8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</w:p>
    <w:p w14:paraId="1D57B7C0" w14:textId="7606574B" w:rsidR="00F52DB0" w:rsidRDefault="00B64A9F" w:rsidP="00C51C12">
      <w:pPr>
        <w:pStyle w:val="Heading1"/>
      </w:pPr>
      <w:r>
        <w:t>Recommendation</w:t>
      </w:r>
    </w:p>
    <w:p w14:paraId="1569E541" w14:textId="4EAB6425" w:rsidR="007D256C" w:rsidRDefault="007D256C" w:rsidP="00BE40E3">
      <w:pPr>
        <w:rPr>
          <w:ins w:id="318" w:author="bmribler" w:date="2019-02-24T18:39:00Z"/>
          <w:rFonts w:asciiTheme="minorHAnsi" w:hAnsiTheme="minorHAnsi"/>
        </w:rPr>
      </w:pPr>
      <w:ins w:id="319" w:author="bmribler" w:date="2019-02-24T18:38:00Z">
        <w:r>
          <w:rPr>
            <w:rFonts w:asciiTheme="minorHAnsi" w:hAnsiTheme="minorHAnsi"/>
          </w:rPr>
          <w:t>The functions:</w:t>
        </w:r>
      </w:ins>
      <w:ins w:id="320" w:author="bmribler" w:date="2019-02-25T10:26:00Z">
        <w:r w:rsidR="00966B8F">
          <w:rPr>
            <w:rFonts w:asciiTheme="minorHAnsi" w:hAnsiTheme="minorHAnsi"/>
          </w:rPr>
          <w:t xml:space="preserve"> </w:t>
        </w:r>
        <w:r w:rsidR="00966B8F" w:rsidRPr="00966B8F">
          <w:rPr>
            <w:rFonts w:asciiTheme="minorHAnsi" w:hAnsiTheme="minorHAnsi"/>
          </w:rPr>
          <w:t>H5Dget_num_chunks</w:t>
        </w:r>
        <w:r w:rsidR="00966B8F">
          <w:rPr>
            <w:rFonts w:asciiTheme="minorHAnsi" w:hAnsiTheme="minorHAnsi"/>
          </w:rPr>
          <w:t xml:space="preserve">, </w:t>
        </w:r>
        <w:r w:rsidR="00966B8F" w:rsidRPr="00966B8F">
          <w:rPr>
            <w:rFonts w:asciiTheme="minorHAnsi" w:hAnsiTheme="minorHAnsi"/>
          </w:rPr>
          <w:t>H5Dget_chunk_info</w:t>
        </w:r>
        <w:r w:rsidR="00966B8F">
          <w:rPr>
            <w:rFonts w:asciiTheme="minorHAnsi" w:hAnsiTheme="minorHAnsi"/>
          </w:rPr>
          <w:t xml:space="preserve">, and </w:t>
        </w:r>
      </w:ins>
      <w:ins w:id="321" w:author="bmribler" w:date="2019-02-25T10:44:00Z">
        <w:r w:rsidR="002A6845" w:rsidRPr="002A6845">
          <w:rPr>
            <w:rFonts w:asciiTheme="minorHAnsi" w:hAnsiTheme="minorHAnsi"/>
          </w:rPr>
          <w:t>H5Dget_chunk_info_by_coord</w:t>
        </w:r>
      </w:ins>
      <w:ins w:id="322" w:author="bmribler" w:date="2019-02-25T10:26:00Z">
        <w:r w:rsidR="00966B8F">
          <w:rPr>
            <w:rFonts w:asciiTheme="minorHAnsi" w:hAnsiTheme="minorHAnsi"/>
          </w:rPr>
          <w:t xml:space="preserve"> </w:t>
        </w:r>
      </w:ins>
      <w:ins w:id="323" w:author="bmribler" w:date="2019-02-24T18:38:00Z">
        <w:r>
          <w:rPr>
            <w:rFonts w:asciiTheme="minorHAnsi" w:hAnsiTheme="minorHAnsi"/>
          </w:rPr>
          <w:t>will be added to 1.10.5.  The other two functions:</w:t>
        </w:r>
      </w:ins>
      <w:ins w:id="324" w:author="bmribler" w:date="2019-02-25T10:26:00Z">
        <w:r w:rsidR="00966B8F">
          <w:rPr>
            <w:rFonts w:asciiTheme="minorHAnsi" w:hAnsiTheme="minorHAnsi"/>
          </w:rPr>
          <w:t xml:space="preserve"> </w:t>
        </w:r>
      </w:ins>
      <w:ins w:id="325" w:author="bmribler" w:date="2019-02-25T10:27:00Z">
        <w:r w:rsidR="00966B8F" w:rsidRPr="00892B24">
          <w:rPr>
            <w:rFonts w:ascii="Consolas" w:eastAsia="Times New Roman" w:hAnsi="Consolas"/>
            <w:color w:val="000000"/>
            <w:sz w:val="22"/>
            <w:szCs w:val="22"/>
          </w:rPr>
          <w:t>H5Dget_chunk</w:t>
        </w:r>
        <w:r w:rsidR="00966B8F">
          <w:rPr>
            <w:rFonts w:ascii="Consolas" w:eastAsia="Times New Roman" w:hAnsi="Consolas"/>
            <w:color w:val="000000"/>
            <w:sz w:val="22"/>
            <w:szCs w:val="22"/>
          </w:rPr>
          <w:t>_selection</w:t>
        </w:r>
        <w:r w:rsidR="00966B8F">
          <w:rPr>
            <w:rFonts w:ascii="Consolas" w:eastAsia="Times New Roman" w:hAnsi="Consolas"/>
            <w:color w:val="000000"/>
            <w:sz w:val="22"/>
            <w:szCs w:val="22"/>
          </w:rPr>
          <w:t xml:space="preserve"> and</w:t>
        </w:r>
        <w:r w:rsidR="00966B8F" w:rsidRPr="00966B8F">
          <w:rPr>
            <w:rFonts w:ascii="Consolas" w:eastAsia="Times New Roman" w:hAnsi="Consolas"/>
            <w:color w:val="000000"/>
            <w:sz w:val="22"/>
            <w:szCs w:val="22"/>
          </w:rPr>
          <w:t xml:space="preserve"> </w:t>
        </w:r>
        <w:r w:rsidR="00966B8F">
          <w:rPr>
            <w:rFonts w:ascii="Consolas" w:eastAsia="Times New Roman" w:hAnsi="Consolas"/>
            <w:color w:val="000000"/>
            <w:sz w:val="22"/>
            <w:szCs w:val="22"/>
          </w:rPr>
          <w:t>H5D</w:t>
        </w:r>
        <w:r w:rsidR="00966B8F" w:rsidRPr="00892B24">
          <w:rPr>
            <w:rFonts w:ascii="Consolas" w:eastAsia="Times New Roman" w:hAnsi="Consolas"/>
            <w:color w:val="000000"/>
            <w:sz w:val="22"/>
            <w:szCs w:val="22"/>
          </w:rPr>
          <w:t>chunk</w:t>
        </w:r>
        <w:r w:rsidR="00966B8F">
          <w:rPr>
            <w:rFonts w:ascii="Consolas" w:eastAsia="Times New Roman" w:hAnsi="Consolas"/>
            <w:color w:val="000000"/>
            <w:sz w:val="22"/>
            <w:szCs w:val="22"/>
          </w:rPr>
          <w:t>_iterate</w:t>
        </w:r>
        <w:r w:rsidR="00966B8F">
          <w:rPr>
            <w:rFonts w:asciiTheme="minorHAnsi" w:hAnsiTheme="minorHAnsi"/>
          </w:rPr>
          <w:t xml:space="preserve"> </w:t>
        </w:r>
      </w:ins>
      <w:ins w:id="326" w:author="bmribler" w:date="2019-02-24T18:39:00Z">
        <w:r>
          <w:rPr>
            <w:rFonts w:asciiTheme="minorHAnsi" w:hAnsiTheme="minorHAnsi"/>
          </w:rPr>
          <w:t>will be added in 1.10.6 or later because they have lower priority</w:t>
        </w:r>
      </w:ins>
      <w:ins w:id="327" w:author="bmribler" w:date="2019-02-25T10:37:00Z">
        <w:r w:rsidR="002A6845">
          <w:rPr>
            <w:rFonts w:asciiTheme="minorHAnsi" w:hAnsiTheme="minorHAnsi"/>
          </w:rPr>
          <w:t xml:space="preserve"> and are more complicated</w:t>
        </w:r>
      </w:ins>
      <w:ins w:id="328" w:author="bmribler" w:date="2019-02-24T18:39:00Z">
        <w:r>
          <w:rPr>
            <w:rFonts w:asciiTheme="minorHAnsi" w:hAnsiTheme="minorHAnsi"/>
          </w:rPr>
          <w:t>.</w:t>
        </w:r>
      </w:ins>
      <w:ins w:id="329" w:author="bmribler" w:date="2019-02-25T10:37:00Z">
        <w:r w:rsidR="002A6845">
          <w:rPr>
            <w:rFonts w:asciiTheme="minorHAnsi" w:hAnsiTheme="minorHAnsi"/>
          </w:rPr>
          <w:t xml:space="preserve">  In addition, </w:t>
        </w:r>
      </w:ins>
      <w:ins w:id="330" w:author="bmribler" w:date="2019-02-25T10:39:00Z">
        <w:r w:rsidR="002A6845" w:rsidRPr="002A6845">
          <w:rPr>
            <w:rFonts w:asciiTheme="minorHAnsi" w:hAnsiTheme="minorHAnsi"/>
          </w:rPr>
          <w:t xml:space="preserve">the dataspace intersection </w:t>
        </w:r>
        <w:r w:rsidR="002A6845">
          <w:rPr>
            <w:rFonts w:asciiTheme="minorHAnsi" w:hAnsiTheme="minorHAnsi"/>
          </w:rPr>
          <w:t xml:space="preserve">feature in </w:t>
        </w:r>
        <w:r w:rsidR="002A6845" w:rsidRPr="00966B8F">
          <w:rPr>
            <w:rFonts w:asciiTheme="minorHAnsi" w:hAnsiTheme="minorHAnsi"/>
          </w:rPr>
          <w:t>H5Dget_num_chunks</w:t>
        </w:r>
        <w:r w:rsidR="002A6845">
          <w:rPr>
            <w:rFonts w:asciiTheme="minorHAnsi" w:hAnsiTheme="minorHAnsi"/>
          </w:rPr>
          <w:t xml:space="preserve"> and </w:t>
        </w:r>
        <w:r w:rsidR="002A6845" w:rsidRPr="00966B8F">
          <w:rPr>
            <w:rFonts w:asciiTheme="minorHAnsi" w:hAnsiTheme="minorHAnsi"/>
          </w:rPr>
          <w:t>H5Dget_chunk_info</w:t>
        </w:r>
      </w:ins>
      <w:ins w:id="331" w:author="bmribler" w:date="2019-02-25T10:40:00Z">
        <w:r w:rsidR="002A6845">
          <w:rPr>
            <w:rFonts w:asciiTheme="minorHAnsi" w:hAnsiTheme="minorHAnsi"/>
          </w:rPr>
          <w:t xml:space="preserve"> will not be included in this version due to </w:t>
        </w:r>
      </w:ins>
      <w:ins w:id="332" w:author="bmribler" w:date="2019-02-25T10:42:00Z">
        <w:r w:rsidR="002A6845">
          <w:rPr>
            <w:rFonts w:asciiTheme="minorHAnsi" w:hAnsiTheme="minorHAnsi"/>
          </w:rPr>
          <w:t>the time limit.  Hence</w:t>
        </w:r>
      </w:ins>
      <w:ins w:id="333" w:author="bmribler" w:date="2019-02-25T10:39:00Z">
        <w:r w:rsidR="002A6845">
          <w:rPr>
            <w:rFonts w:asciiTheme="minorHAnsi" w:hAnsiTheme="minorHAnsi"/>
          </w:rPr>
          <w:t>,</w:t>
        </w:r>
        <w:r w:rsidR="002A6845" w:rsidRPr="002A6845">
          <w:rPr>
            <w:rFonts w:asciiTheme="minorHAnsi" w:hAnsiTheme="minorHAnsi"/>
          </w:rPr>
          <w:t xml:space="preserve"> the index</w:t>
        </w:r>
      </w:ins>
      <w:ins w:id="334" w:author="bmribler" w:date="2019-02-25T10:43:00Z">
        <w:r w:rsidR="002A6845">
          <w:rPr>
            <w:rFonts w:asciiTheme="minorHAnsi" w:hAnsiTheme="minorHAnsi"/>
          </w:rPr>
          <w:t xml:space="preserve"> in </w:t>
        </w:r>
      </w:ins>
      <w:ins w:id="335" w:author="bmribler" w:date="2019-02-25T10:44:00Z">
        <w:r w:rsidR="002A6845">
          <w:rPr>
            <w:rFonts w:asciiTheme="minorHAnsi" w:hAnsiTheme="minorHAnsi"/>
          </w:rPr>
          <w:t>H5Dget_chunk_info</w:t>
        </w:r>
      </w:ins>
      <w:ins w:id="336" w:author="bmribler" w:date="2019-02-25T10:39:00Z">
        <w:r w:rsidR="002A6845" w:rsidRPr="002A6845">
          <w:rPr>
            <w:rFonts w:asciiTheme="minorHAnsi" w:hAnsiTheme="minorHAnsi"/>
          </w:rPr>
          <w:t xml:space="preserve"> is of all the written chunks</w:t>
        </w:r>
      </w:ins>
      <w:ins w:id="337" w:author="bmribler" w:date="2019-02-25T10:43:00Z">
        <w:r w:rsidR="002A6845">
          <w:rPr>
            <w:rFonts w:asciiTheme="minorHAnsi" w:hAnsiTheme="minorHAnsi"/>
          </w:rPr>
          <w:t xml:space="preserve">, and </w:t>
        </w:r>
      </w:ins>
      <w:ins w:id="338" w:author="bmribler" w:date="2019-02-25T10:45:00Z">
        <w:r w:rsidR="002A6845" w:rsidRPr="002A6845">
          <w:rPr>
            <w:rFonts w:asciiTheme="minorHAnsi" w:hAnsiTheme="minorHAnsi"/>
          </w:rPr>
          <w:t xml:space="preserve">H5Dget_num_chunks </w:t>
        </w:r>
        <w:r w:rsidR="002A6845">
          <w:rPr>
            <w:rFonts w:asciiTheme="minorHAnsi" w:hAnsiTheme="minorHAnsi"/>
          </w:rPr>
          <w:t xml:space="preserve">will return </w:t>
        </w:r>
      </w:ins>
      <w:ins w:id="339" w:author="bmribler" w:date="2019-02-25T10:43:00Z">
        <w:r w:rsidR="002A6845" w:rsidRPr="002A6845">
          <w:rPr>
            <w:rFonts w:asciiTheme="minorHAnsi" w:hAnsiTheme="minorHAnsi"/>
          </w:rPr>
          <w:t>the number of</w:t>
        </w:r>
      </w:ins>
      <w:ins w:id="340" w:author="bmribler" w:date="2019-02-25T10:45:00Z">
        <w:r w:rsidR="002A6845">
          <w:rPr>
            <w:rFonts w:asciiTheme="minorHAnsi" w:hAnsiTheme="minorHAnsi"/>
          </w:rPr>
          <w:t xml:space="preserve"> all</w:t>
        </w:r>
      </w:ins>
      <w:ins w:id="341" w:author="bmribler" w:date="2019-02-25T10:43:00Z">
        <w:r w:rsidR="002A6845" w:rsidRPr="002A6845">
          <w:rPr>
            <w:rFonts w:asciiTheme="minorHAnsi" w:hAnsiTheme="minorHAnsi"/>
          </w:rPr>
          <w:t xml:space="preserve"> written </w:t>
        </w:r>
        <w:r w:rsidR="002A6845">
          <w:rPr>
            <w:rFonts w:asciiTheme="minorHAnsi" w:hAnsiTheme="minorHAnsi"/>
          </w:rPr>
          <w:t>chunks.  This feature will be added to 1.10.6.</w:t>
        </w:r>
      </w:ins>
    </w:p>
    <w:p w14:paraId="42588EFA" w14:textId="77777777" w:rsidR="007D256C" w:rsidRDefault="007D256C" w:rsidP="00BE40E3">
      <w:pPr>
        <w:rPr>
          <w:ins w:id="342" w:author="bmribler" w:date="2019-02-24T18:38:00Z"/>
          <w:rFonts w:asciiTheme="minorHAnsi" w:hAnsiTheme="minorHAnsi"/>
        </w:rPr>
      </w:pPr>
    </w:p>
    <w:p w14:paraId="49310DB3" w14:textId="5F57DE9E" w:rsidR="00F52DB0" w:rsidRPr="003E353E" w:rsidDel="009233D6" w:rsidRDefault="00725794" w:rsidP="00F52DB0">
      <w:pPr>
        <w:rPr>
          <w:del w:id="343" w:author="bmribler" w:date="2018-09-09T13:03:00Z"/>
          <w:rFonts w:asciiTheme="minorHAnsi" w:hAnsiTheme="minorHAnsi"/>
        </w:rPr>
      </w:pPr>
      <w:del w:id="344" w:author="bmribler" w:date="2018-09-09T13:03:00Z">
        <w:r w:rsidRPr="003E353E" w:rsidDel="009233D6">
          <w:rPr>
            <w:rFonts w:asciiTheme="minorHAnsi" w:hAnsiTheme="minorHAnsi"/>
          </w:rPr>
          <w:delText>Summary with proposed work (functions implementation, testing, tools updates will be added in the next version)</w:delText>
        </w:r>
        <w:r w:rsidR="00971D98" w:rsidRPr="003E353E" w:rsidDel="009233D6">
          <w:rPr>
            <w:rFonts w:asciiTheme="minorHAnsi" w:hAnsiTheme="minorHAnsi"/>
          </w:rPr>
          <w:delText xml:space="preserve"> </w:delText>
        </w:r>
      </w:del>
    </w:p>
    <w:p w14:paraId="414722D0" w14:textId="49042D3D" w:rsidR="00BE40E3" w:rsidRDefault="00BE40E3" w:rsidP="00BE40E3">
      <w:pPr>
        <w:rPr>
          <w:ins w:id="345" w:author="bmribler" w:date="2018-09-09T12:57:00Z"/>
          <w:rFonts w:asciiTheme="minorHAnsi" w:hAnsiTheme="minorHAnsi"/>
        </w:rPr>
      </w:pPr>
      <w:ins w:id="346" w:author="bmribler" w:date="2018-09-09T12:52:00Z">
        <w:r>
          <w:rPr>
            <w:rFonts w:asciiTheme="minorHAnsi" w:hAnsiTheme="minorHAnsi"/>
          </w:rPr>
          <w:t xml:space="preserve">The tests </w:t>
        </w:r>
      </w:ins>
      <w:ins w:id="347" w:author="bmribler" w:date="2018-09-09T12:55:00Z">
        <w:r>
          <w:rPr>
            <w:rFonts w:asciiTheme="minorHAnsi" w:hAnsiTheme="minorHAnsi"/>
          </w:rPr>
          <w:t>will</w:t>
        </w:r>
      </w:ins>
      <w:ins w:id="348" w:author="bmribler" w:date="2018-09-09T12:52:00Z">
        <w:r>
          <w:rPr>
            <w:rFonts w:asciiTheme="minorHAnsi" w:hAnsiTheme="minorHAnsi"/>
          </w:rPr>
          <w:t xml:space="preserve"> be added per the test plan</w:t>
        </w:r>
      </w:ins>
      <w:ins w:id="349" w:author="bmribler" w:date="2018-09-09T13:03:00Z">
        <w:r w:rsidR="009233D6">
          <w:rPr>
            <w:rFonts w:asciiTheme="minorHAnsi" w:hAnsiTheme="minorHAnsi"/>
          </w:rPr>
          <w:t xml:space="preserve"> provided</w:t>
        </w:r>
      </w:ins>
      <w:ins w:id="350" w:author="bmribler" w:date="2018-09-09T12:52:00Z">
        <w:r>
          <w:rPr>
            <w:rFonts w:asciiTheme="minorHAnsi" w:hAnsiTheme="minorHAnsi"/>
          </w:rPr>
          <w:t xml:space="preserve"> in Section 4.</w:t>
        </w:r>
      </w:ins>
      <w:ins w:id="351" w:author="bmribler" w:date="2018-09-09T13:00:00Z">
        <w:r w:rsidR="00620499">
          <w:rPr>
            <w:rFonts w:asciiTheme="minorHAnsi" w:hAnsiTheme="minorHAnsi"/>
          </w:rPr>
          <w:t xml:space="preserve">  The tool h5dump </w:t>
        </w:r>
      </w:ins>
      <w:ins w:id="352" w:author="bmribler" w:date="2018-09-09T13:01:00Z">
        <w:r w:rsidR="00620499">
          <w:rPr>
            <w:rFonts w:asciiTheme="minorHAnsi" w:hAnsiTheme="minorHAnsi"/>
          </w:rPr>
          <w:t xml:space="preserve">will be modified to add </w:t>
        </w:r>
      </w:ins>
      <w:ins w:id="353" w:author="bmribler" w:date="2018-09-09T13:02:00Z">
        <w:r w:rsidR="00620499">
          <w:rPr>
            <w:rFonts w:asciiTheme="minorHAnsi" w:hAnsiTheme="minorHAnsi"/>
          </w:rPr>
          <w:t>new options for querying chunk information (perhaps in a separate RFC.)</w:t>
        </w:r>
      </w:ins>
    </w:p>
    <w:p w14:paraId="15954FD8" w14:textId="54EBE252" w:rsidR="00BE40E3" w:rsidRPr="003E353E" w:rsidDel="00BE40E3" w:rsidRDefault="00BE40E3" w:rsidP="00F52DB0">
      <w:pPr>
        <w:rPr>
          <w:del w:id="354" w:author="bmribler" w:date="2018-09-09T12:52:00Z"/>
          <w:rFonts w:asciiTheme="minorHAnsi" w:hAnsiTheme="minorHAnsi"/>
        </w:rPr>
      </w:pPr>
    </w:p>
    <w:p w14:paraId="405DC33D" w14:textId="4E3751BD" w:rsidR="00A873EC" w:rsidRDefault="00A873EC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del w:id="355" w:author="bmribler" w:date="2018-09-09T13:03:00Z">
        <w:r w:rsidDel="00620499">
          <w:br w:type="page"/>
        </w:r>
      </w:del>
    </w:p>
    <w:p w14:paraId="6817D5BF" w14:textId="77777777" w:rsidR="00A873EC" w:rsidRDefault="00A873EC" w:rsidP="00C51C12">
      <w:pPr>
        <w:pStyle w:val="Heading1"/>
      </w:pPr>
      <w:r>
        <w:t>Acknowledgement</w:t>
      </w:r>
    </w:p>
    <w:p w14:paraId="756FF160" w14:textId="77777777" w:rsidR="001D176F" w:rsidRPr="003E353E" w:rsidRDefault="001D176F" w:rsidP="001D176F">
      <w:pPr>
        <w:rPr>
          <w:rFonts w:asciiTheme="minorHAnsi" w:hAnsiTheme="minorHAnsi"/>
        </w:rPr>
      </w:pPr>
      <w:r w:rsidRPr="003E353E">
        <w:rPr>
          <w:rFonts w:asciiTheme="minorHAnsi" w:hAnsiTheme="minorHAnsi"/>
        </w:rPr>
        <w:t>This work was supported by NASA/GSFC under Raytheon Co. contract number NNG15HZ39C.</w:t>
      </w:r>
    </w:p>
    <w:p w14:paraId="628BECC7" w14:textId="77777777" w:rsidR="00A873EC" w:rsidRDefault="00A873EC" w:rsidP="00F52DB0"/>
    <w:p w14:paraId="2D0786B4" w14:textId="77777777" w:rsidR="00F52DB0" w:rsidRDefault="00B64A9F" w:rsidP="00C51C12">
      <w:pPr>
        <w:pStyle w:val="Heading"/>
      </w:pPr>
      <w:r>
        <w:t>Revision History</w:t>
      </w:r>
      <w:r w:rsidR="00E15DD0">
        <w:t xml:space="preserve"> </w:t>
      </w:r>
      <w:bookmarkStart w:id="356" w:name="_GoBack"/>
      <w:bookmarkEnd w:id="356"/>
    </w:p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7743"/>
      </w:tblGrid>
      <w:tr w:rsidR="00E15DD0" w:rsidRPr="009D6CFF" w14:paraId="2E52A6FF" w14:textId="77777777" w:rsidTr="00971D98">
        <w:trPr>
          <w:jc w:val="center"/>
        </w:trPr>
        <w:tc>
          <w:tcPr>
            <w:tcW w:w="2337" w:type="dxa"/>
          </w:tcPr>
          <w:p w14:paraId="14C77D43" w14:textId="792B1CFC" w:rsidR="009D6CFF" w:rsidRPr="003E353E" w:rsidRDefault="005E66DE" w:rsidP="00971D98">
            <w:pPr>
              <w:rPr>
                <w:rFonts w:asciiTheme="minorHAnsi" w:hAnsiTheme="minorHAnsi"/>
                <w:i/>
              </w:rPr>
            </w:pPr>
            <w:r w:rsidRPr="003E353E">
              <w:rPr>
                <w:rFonts w:asciiTheme="minorHAnsi" w:hAnsiTheme="minorHAnsi"/>
                <w:i/>
              </w:rPr>
              <w:t xml:space="preserve">June </w:t>
            </w:r>
            <w:r w:rsidR="00725794" w:rsidRPr="003E353E">
              <w:rPr>
                <w:rFonts w:asciiTheme="minorHAnsi" w:hAnsiTheme="minorHAnsi"/>
                <w:i/>
              </w:rPr>
              <w:t>25</w:t>
            </w:r>
            <w:r w:rsidRPr="003E353E">
              <w:rPr>
                <w:rFonts w:asciiTheme="minorHAnsi" w:hAnsiTheme="minorHAnsi"/>
                <w:i/>
              </w:rPr>
              <w:t>, 2018</w:t>
            </w:r>
            <w:r w:rsidR="009D6CFF" w:rsidRPr="003E353E">
              <w:rPr>
                <w:rFonts w:asciiTheme="minorHAnsi" w:hAnsiTheme="minorHAnsi"/>
                <w:i/>
              </w:rPr>
              <w:t>:</w:t>
            </w:r>
          </w:p>
        </w:tc>
        <w:tc>
          <w:tcPr>
            <w:tcW w:w="7743" w:type="dxa"/>
          </w:tcPr>
          <w:p w14:paraId="441D2CF6" w14:textId="77777777" w:rsidR="009D6CFF" w:rsidRPr="003E353E" w:rsidRDefault="009D6CFF" w:rsidP="00023A93">
            <w:pPr>
              <w:rPr>
                <w:rFonts w:asciiTheme="minorHAnsi" w:hAnsiTheme="minorHAnsi"/>
              </w:rPr>
            </w:pPr>
            <w:r w:rsidRPr="003E353E">
              <w:rPr>
                <w:rFonts w:asciiTheme="minorHAnsi" w:hAnsiTheme="minorHAnsi"/>
              </w:rPr>
              <w:t>Version</w:t>
            </w:r>
            <w:r w:rsidR="00023A93" w:rsidRPr="003E353E">
              <w:rPr>
                <w:rFonts w:asciiTheme="minorHAnsi" w:hAnsiTheme="minorHAnsi"/>
              </w:rPr>
              <w:t xml:space="preserve"> 1 circulated for comment</w:t>
            </w:r>
            <w:r w:rsidRPr="003E353E">
              <w:rPr>
                <w:rFonts w:asciiTheme="minorHAnsi" w:hAnsiTheme="minorHAnsi"/>
              </w:rPr>
              <w:t xml:space="preserve">. </w:t>
            </w:r>
          </w:p>
        </w:tc>
      </w:tr>
      <w:tr w:rsidR="00023A93" w:rsidRPr="009D6CFF" w14:paraId="70E41295" w14:textId="77777777" w:rsidTr="00971D98">
        <w:trPr>
          <w:jc w:val="center"/>
        </w:trPr>
        <w:tc>
          <w:tcPr>
            <w:tcW w:w="2337" w:type="dxa"/>
          </w:tcPr>
          <w:p w14:paraId="33DD3F02" w14:textId="126A46E8" w:rsidR="00023A93" w:rsidRPr="003E353E" w:rsidRDefault="00725794" w:rsidP="00971D98">
            <w:pPr>
              <w:rPr>
                <w:rFonts w:asciiTheme="minorHAnsi" w:hAnsiTheme="minorHAnsi"/>
                <w:i/>
              </w:rPr>
            </w:pPr>
            <w:r w:rsidRPr="003E353E">
              <w:rPr>
                <w:rFonts w:asciiTheme="minorHAnsi" w:hAnsiTheme="minorHAnsi"/>
                <w:i/>
              </w:rPr>
              <w:t>June 29, 2018</w:t>
            </w:r>
          </w:p>
        </w:tc>
        <w:tc>
          <w:tcPr>
            <w:tcW w:w="7743" w:type="dxa"/>
          </w:tcPr>
          <w:p w14:paraId="49C6F64F" w14:textId="7ED6A327" w:rsidR="00023A93" w:rsidRPr="003E353E" w:rsidRDefault="00725794" w:rsidP="009D6CFF">
            <w:pPr>
              <w:rPr>
                <w:rFonts w:asciiTheme="minorHAnsi" w:hAnsiTheme="minorHAnsi"/>
              </w:rPr>
            </w:pPr>
            <w:r w:rsidRPr="003E353E">
              <w:rPr>
                <w:rFonts w:asciiTheme="minorHAnsi" w:hAnsiTheme="minorHAnsi"/>
              </w:rPr>
              <w:t>Version 2 contains Quincey’s suggestions and edits; sent to the group</w:t>
            </w:r>
          </w:p>
        </w:tc>
      </w:tr>
      <w:tr w:rsidR="00CE2AB6" w:rsidRPr="009D6CFF" w14:paraId="1134AC71" w14:textId="77777777" w:rsidTr="00CE2AB6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ins w:id="357" w:author="bmribler" w:date="2018-09-09T13:04:00Z"/>
        </w:trPr>
        <w:tc>
          <w:tcPr>
            <w:tcW w:w="2337" w:type="dxa"/>
          </w:tcPr>
          <w:p w14:paraId="604364D5" w14:textId="6C36F863" w:rsidR="00CE2AB6" w:rsidRPr="003E353E" w:rsidRDefault="00B23355" w:rsidP="006732E0">
            <w:pPr>
              <w:rPr>
                <w:ins w:id="358" w:author="bmribler" w:date="2018-09-09T13:04:00Z"/>
                <w:rFonts w:asciiTheme="minorHAnsi" w:hAnsiTheme="minorHAnsi"/>
                <w:i/>
              </w:rPr>
            </w:pPr>
            <w:ins w:id="359" w:author="bmribler" w:date="2019-02-25T10:46:00Z">
              <w:r>
                <w:rPr>
                  <w:rFonts w:asciiTheme="minorHAnsi" w:hAnsiTheme="minorHAnsi"/>
                  <w:i/>
                </w:rPr>
                <w:t>December</w:t>
              </w:r>
            </w:ins>
            <w:ins w:id="360" w:author="bmribler" w:date="2018-09-09T13:04:00Z">
              <w:r>
                <w:rPr>
                  <w:rFonts w:asciiTheme="minorHAnsi" w:hAnsiTheme="minorHAnsi"/>
                  <w:i/>
                </w:rPr>
                <w:t xml:space="preserve"> 13</w:t>
              </w:r>
              <w:r w:rsidR="00CE2AB6" w:rsidRPr="003E353E">
                <w:rPr>
                  <w:rFonts w:asciiTheme="minorHAnsi" w:hAnsiTheme="minorHAnsi"/>
                  <w:i/>
                </w:rPr>
                <w:t>, 2018</w:t>
              </w:r>
            </w:ins>
          </w:p>
        </w:tc>
        <w:tc>
          <w:tcPr>
            <w:tcW w:w="7743" w:type="dxa"/>
          </w:tcPr>
          <w:p w14:paraId="14801866" w14:textId="348A8A13" w:rsidR="00CE2AB6" w:rsidRPr="003E353E" w:rsidRDefault="00BF7A90">
            <w:pPr>
              <w:rPr>
                <w:ins w:id="361" w:author="bmribler" w:date="2018-09-09T13:04:00Z"/>
                <w:rFonts w:asciiTheme="minorHAnsi" w:hAnsiTheme="minorHAnsi"/>
              </w:rPr>
            </w:pPr>
            <w:ins w:id="362" w:author="bmribler" w:date="2018-09-09T13:04:00Z">
              <w:r>
                <w:rPr>
                  <w:rFonts w:asciiTheme="minorHAnsi" w:hAnsiTheme="minorHAnsi"/>
                </w:rPr>
                <w:t>Version 3</w:t>
              </w:r>
              <w:r w:rsidR="00CE2AB6" w:rsidRPr="003E353E">
                <w:rPr>
                  <w:rFonts w:asciiTheme="minorHAnsi" w:hAnsiTheme="minorHAnsi"/>
                </w:rPr>
                <w:t xml:space="preserve"> contains </w:t>
              </w:r>
            </w:ins>
            <w:ins w:id="363" w:author="bmribler" w:date="2018-09-09T13:05:00Z">
              <w:r>
                <w:rPr>
                  <w:rFonts w:asciiTheme="minorHAnsi" w:hAnsiTheme="minorHAnsi"/>
                </w:rPr>
                <w:t>Binh-Minh</w:t>
              </w:r>
            </w:ins>
            <w:ins w:id="364" w:author="bmribler" w:date="2018-09-09T13:04:00Z">
              <w:r w:rsidR="00CE2AB6" w:rsidRPr="003E353E">
                <w:rPr>
                  <w:rFonts w:asciiTheme="minorHAnsi" w:hAnsiTheme="minorHAnsi"/>
                </w:rPr>
                <w:t xml:space="preserve">’s </w:t>
              </w:r>
            </w:ins>
            <w:ins w:id="365" w:author="bmribler" w:date="2018-09-09T13:05:00Z">
              <w:r>
                <w:rPr>
                  <w:rFonts w:asciiTheme="minorHAnsi" w:hAnsiTheme="minorHAnsi"/>
                </w:rPr>
                <w:t xml:space="preserve">edits and addition </w:t>
              </w:r>
            </w:ins>
            <w:ins w:id="366" w:author="bmribler" w:date="2018-09-09T13:06:00Z">
              <w:r>
                <w:rPr>
                  <w:rFonts w:asciiTheme="minorHAnsi" w:hAnsiTheme="minorHAnsi"/>
                </w:rPr>
                <w:t>in</w:t>
              </w:r>
            </w:ins>
            <w:ins w:id="367" w:author="bmribler" w:date="2018-09-09T13:05:00Z">
              <w:r>
                <w:rPr>
                  <w:rFonts w:asciiTheme="minorHAnsi" w:hAnsiTheme="minorHAnsi"/>
                </w:rPr>
                <w:t xml:space="preserve"> Section 5</w:t>
              </w:r>
            </w:ins>
          </w:p>
        </w:tc>
      </w:tr>
    </w:tbl>
    <w:p w14:paraId="78A9CED1" w14:textId="77777777" w:rsidR="00F52DB0" w:rsidRPr="00C62B71" w:rsidRDefault="00F52DB0" w:rsidP="00F52DB0"/>
    <w:sectPr w:rsidR="00F52DB0" w:rsidRPr="00C62B71" w:rsidSect="00F52DB0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476C56" w16cid:durableId="1EDB6CB9"/>
  <w16cid:commentId w16cid:paraId="381425E4" w16cid:durableId="1EDB708A"/>
  <w16cid:commentId w16cid:paraId="77FE5F09" w16cid:durableId="1EDB8539"/>
  <w16cid:commentId w16cid:paraId="7490D9D9" w16cid:durableId="1EDB8580"/>
  <w16cid:commentId w16cid:paraId="74024427" w16cid:durableId="1EDB6CF2"/>
  <w16cid:commentId w16cid:paraId="15FD82C8" w16cid:durableId="1EDB88A1"/>
  <w16cid:commentId w16cid:paraId="398EFAD0" w16cid:durableId="1EDB8956"/>
  <w16cid:commentId w16cid:paraId="7214255D" w16cid:durableId="1EDB8C7C"/>
  <w16cid:commentId w16cid:paraId="05EFDFC8" w16cid:durableId="1EDB8D05"/>
  <w16cid:commentId w16cid:paraId="40287FFC" w16cid:durableId="1EDB8D71"/>
  <w16cid:commentId w16cid:paraId="4970EF0C" w16cid:durableId="1EDB8ECA"/>
  <w16cid:commentId w16cid:paraId="40DA9A8C" w16cid:durableId="1EDB901B"/>
  <w16cid:commentId w16cid:paraId="33908C1F" w16cid:durableId="1EDB974C"/>
  <w16cid:commentId w16cid:paraId="022403FD" w16cid:durableId="1EDB960F"/>
  <w16cid:commentId w16cid:paraId="05723DD3" w16cid:durableId="1EDB905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D56A4E" w14:textId="77777777" w:rsidR="00073213" w:rsidRDefault="00073213" w:rsidP="00F52DB0">
      <w:r>
        <w:separator/>
      </w:r>
    </w:p>
  </w:endnote>
  <w:endnote w:type="continuationSeparator" w:id="0">
    <w:p w14:paraId="015ACDE8" w14:textId="77777777" w:rsidR="00073213" w:rsidRDefault="00073213" w:rsidP="00F52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14:paraId="3E699127" w14:textId="77777777" w:rsidR="00C91746" w:rsidRDefault="00C91746" w:rsidP="00F52DB0">
            <w:pPr>
              <w:pStyle w:val="HDFFooter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719AA144" wp14:editId="54299ED8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1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NUMPAGES 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8483"/>
      <w:docPartObj>
        <w:docPartGallery w:val="Page Numbers (Bottom of Page)"/>
        <w:docPartUnique/>
      </w:docPartObj>
    </w:sdtPr>
    <w:sdtEndPr/>
    <w:sdtContent>
      <w:sdt>
        <w:sdtPr>
          <w:id w:val="1478484"/>
          <w:docPartObj>
            <w:docPartGallery w:val="Page Numbers (Top of Page)"/>
            <w:docPartUnique/>
          </w:docPartObj>
        </w:sdtPr>
        <w:sdtEndPr/>
        <w:sdtContent>
          <w:p w14:paraId="17C4AA70" w14:textId="77777777" w:rsidR="00C91746" w:rsidRDefault="00C91746" w:rsidP="00F52DB0">
            <w:pPr>
              <w:pStyle w:val="HDFFooter"/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5BBFA919" wp14:editId="62C6FBBF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3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NUMPAGES 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9C53F5" w14:textId="77777777" w:rsidR="00073213" w:rsidRDefault="00073213" w:rsidP="00F52DB0">
      <w:r>
        <w:separator/>
      </w:r>
    </w:p>
  </w:footnote>
  <w:footnote w:type="continuationSeparator" w:id="0">
    <w:p w14:paraId="0D19F093" w14:textId="77777777" w:rsidR="00073213" w:rsidRDefault="00073213" w:rsidP="00F52DB0">
      <w:r>
        <w:continuationSeparator/>
      </w:r>
    </w:p>
  </w:footnote>
  <w:footnote w:id="1">
    <w:p w14:paraId="06B4BC29" w14:textId="1743E87E" w:rsidR="00C91746" w:rsidRPr="00E06E54" w:rsidRDefault="00C91746">
      <w:pPr>
        <w:pStyle w:val="FootnoteText"/>
        <w:rPr>
          <w:rFonts w:asciiTheme="minorHAnsi" w:hAnsiTheme="minorHAnsi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E06E54">
        <w:rPr>
          <w:rFonts w:asciiTheme="minorHAnsi" w:hAnsiTheme="minorHAnsi"/>
          <w:sz w:val="20"/>
          <w:szCs w:val="20"/>
        </w:rPr>
        <w:t>Chunk will have the same dimensions as datasets with the maximum rank 32.</w:t>
      </w:r>
      <w:r>
        <w:rPr>
          <w:rFonts w:asciiTheme="minorHAnsi" w:hAnsiTheme="minorHAnsi"/>
          <w:sz w:val="20"/>
          <w:szCs w:val="20"/>
        </w:rPr>
        <w:t xml:space="preserve"> It will not hurt to have a bigger array, but it is not necessary. It is very possible that +1 was introduced to accommodate an extra dimension for a chunk that is the size of the datatype (see file format spec for more info; h5debug does show extra dimension for the chunk, but it will be very confusing for the users in the public structure).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42D63" w14:textId="5ED258C7" w:rsidR="00C91746" w:rsidRDefault="00C91746" w:rsidP="00F52DB0">
    <w:pPr>
      <w:pStyle w:val="THGHeader2"/>
    </w:pPr>
    <w:r>
      <w:t>June 28, 2018</w:t>
    </w:r>
    <w:r>
      <w:ptab w:relativeTo="margin" w:alignment="center" w:leader="none"/>
    </w:r>
    <w:r>
      <w:ptab w:relativeTo="margin" w:alignment="right" w:leader="none"/>
    </w:r>
    <w:r>
      <w:t>RFC THG 2018-06-20.v2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6D1ED0" w14:textId="34B823D8" w:rsidR="00C91746" w:rsidRPr="006D4EA4" w:rsidRDefault="00C91746" w:rsidP="006D4EA4">
    <w:pPr>
      <w:pStyle w:val="THGHeader"/>
    </w:pPr>
    <w:r>
      <w:t>June 28, 2018</w:t>
    </w:r>
    <w:r>
      <w:ptab w:relativeTo="margin" w:alignment="center" w:leader="none"/>
    </w:r>
    <w:r>
      <w:ptab w:relativeTo="margin" w:alignment="right" w:leader="none"/>
    </w:r>
    <w:r>
      <w:t>RFC THG 2018-06-20.v2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 w15:restartNumberingAfterBreak="0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 w15:restartNumberingAfterBreak="0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 w15:restartNumberingAfterBreak="0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192282CE"/>
    <w:lvl w:ilvl="0">
      <w:start w:val="1"/>
      <w:numFmt w:val="decimal"/>
      <w:pStyle w:val="ListNumber"/>
      <w:lvlText w:val="%1)"/>
      <w:lvlJc w:val="left"/>
      <w:pPr>
        <w:ind w:left="360" w:hanging="360"/>
      </w:pPr>
    </w:lvl>
  </w:abstractNum>
  <w:abstractNum w:abstractNumId="8" w15:restartNumberingAfterBreak="0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591A68"/>
    <w:multiLevelType w:val="multilevel"/>
    <w:tmpl w:val="C2E0981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150022"/>
    <w:multiLevelType w:val="hybridMultilevel"/>
    <w:tmpl w:val="92741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090EE5"/>
    <w:multiLevelType w:val="hybridMultilevel"/>
    <w:tmpl w:val="B5364D56"/>
    <w:lvl w:ilvl="0" w:tplc="73A610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14"/>
    <w:lvlOverride w:ilvl="0">
      <w:startOverride w:val="1"/>
    </w:lvlOverride>
  </w:num>
  <w:num w:numId="8">
    <w:abstractNumId w:val="14"/>
    <w:lvlOverride w:ilvl="0">
      <w:startOverride w:val="1"/>
    </w:lvlOverride>
  </w:num>
  <w:num w:numId="9">
    <w:abstractNumId w:val="14"/>
    <w:lvlOverride w:ilvl="0">
      <w:startOverride w:val="1"/>
    </w:lvlOverride>
  </w:num>
  <w:num w:numId="10">
    <w:abstractNumId w:val="14"/>
    <w:lvlOverride w:ilvl="0">
      <w:startOverride w:val="1"/>
    </w:lvlOverride>
  </w:num>
  <w:num w:numId="11">
    <w:abstractNumId w:val="14"/>
    <w:lvlOverride w:ilvl="0">
      <w:startOverride w:val="1"/>
    </w:lvlOverride>
  </w:num>
  <w:num w:numId="12">
    <w:abstractNumId w:val="14"/>
    <w:lvlOverride w:ilvl="0">
      <w:startOverride w:val="1"/>
    </w:lvlOverride>
  </w:num>
  <w:num w:numId="13">
    <w:abstractNumId w:val="14"/>
    <w:lvlOverride w:ilvl="0">
      <w:startOverride w:val="1"/>
    </w:lvlOverride>
  </w:num>
  <w:num w:numId="14">
    <w:abstractNumId w:val="14"/>
    <w:lvlOverride w:ilvl="0">
      <w:startOverride w:val="1"/>
    </w:lvlOverride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4"/>
    <w:lvlOverride w:ilvl="0">
      <w:startOverride w:val="1"/>
    </w:lvlOverride>
  </w:num>
  <w:num w:numId="19">
    <w:abstractNumId w:val="11"/>
  </w:num>
  <w:num w:numId="20">
    <w:abstractNumId w:val="10"/>
  </w:num>
  <w:num w:numId="21">
    <w:abstractNumId w:val="14"/>
    <w:lvlOverride w:ilvl="0">
      <w:startOverride w:val="1"/>
    </w:lvlOverride>
  </w:num>
  <w:num w:numId="22">
    <w:abstractNumId w:val="14"/>
    <w:lvlOverride w:ilvl="0">
      <w:startOverride w:val="1"/>
    </w:lvlOverride>
  </w:num>
  <w:num w:numId="23">
    <w:abstractNumId w:val="14"/>
    <w:lvlOverride w:ilvl="0">
      <w:startOverride w:val="1"/>
    </w:lvlOverride>
  </w:num>
  <w:num w:numId="24">
    <w:abstractNumId w:val="14"/>
    <w:lvlOverride w:ilvl="0">
      <w:startOverride w:val="1"/>
    </w:lvlOverride>
  </w:num>
  <w:num w:numId="25">
    <w:abstractNumId w:val="14"/>
    <w:lvlOverride w:ilvl="0">
      <w:startOverride w:val="1"/>
    </w:lvlOverride>
  </w:num>
  <w:num w:numId="26">
    <w:abstractNumId w:val="14"/>
    <w:lvlOverride w:ilvl="0">
      <w:startOverride w:val="1"/>
    </w:lvlOverride>
  </w:num>
  <w:num w:numId="27">
    <w:abstractNumId w:val="14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13"/>
  </w:num>
  <w:num w:numId="34">
    <w:abstractNumId w:val="12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mribler">
    <w15:presenceInfo w15:providerId="None" w15:userId="bmribl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376"/>
    <w:rsid w:val="00004511"/>
    <w:rsid w:val="000140DA"/>
    <w:rsid w:val="0001411E"/>
    <w:rsid w:val="00023A93"/>
    <w:rsid w:val="00041AC5"/>
    <w:rsid w:val="00041AE2"/>
    <w:rsid w:val="00046DEE"/>
    <w:rsid w:val="0005042F"/>
    <w:rsid w:val="00052EF7"/>
    <w:rsid w:val="0005360B"/>
    <w:rsid w:val="00073213"/>
    <w:rsid w:val="00082BE1"/>
    <w:rsid w:val="00084D0B"/>
    <w:rsid w:val="000A2EDE"/>
    <w:rsid w:val="000B705B"/>
    <w:rsid w:val="000D272B"/>
    <w:rsid w:val="000D4CD3"/>
    <w:rsid w:val="000E320D"/>
    <w:rsid w:val="000E78A2"/>
    <w:rsid w:val="00104C82"/>
    <w:rsid w:val="0012084F"/>
    <w:rsid w:val="00130710"/>
    <w:rsid w:val="001677CC"/>
    <w:rsid w:val="00170473"/>
    <w:rsid w:val="001729A1"/>
    <w:rsid w:val="001C6161"/>
    <w:rsid w:val="001D176F"/>
    <w:rsid w:val="00212FD4"/>
    <w:rsid w:val="002241C1"/>
    <w:rsid w:val="00286D92"/>
    <w:rsid w:val="002872AF"/>
    <w:rsid w:val="002A6845"/>
    <w:rsid w:val="002B2970"/>
    <w:rsid w:val="002E2140"/>
    <w:rsid w:val="002F5FDD"/>
    <w:rsid w:val="00315F0D"/>
    <w:rsid w:val="003256FB"/>
    <w:rsid w:val="003259CE"/>
    <w:rsid w:val="00380565"/>
    <w:rsid w:val="003853CB"/>
    <w:rsid w:val="00396619"/>
    <w:rsid w:val="003A2D65"/>
    <w:rsid w:val="003A3FFA"/>
    <w:rsid w:val="003A5E26"/>
    <w:rsid w:val="003C7B30"/>
    <w:rsid w:val="003E353E"/>
    <w:rsid w:val="003F0DC6"/>
    <w:rsid w:val="003F2FC1"/>
    <w:rsid w:val="00400E7C"/>
    <w:rsid w:val="00424068"/>
    <w:rsid w:val="00427C37"/>
    <w:rsid w:val="0043056D"/>
    <w:rsid w:val="00433C22"/>
    <w:rsid w:val="004352D0"/>
    <w:rsid w:val="00450A12"/>
    <w:rsid w:val="00462A54"/>
    <w:rsid w:val="004634B1"/>
    <w:rsid w:val="00467E5E"/>
    <w:rsid w:val="004739A3"/>
    <w:rsid w:val="00487D1E"/>
    <w:rsid w:val="00493A3F"/>
    <w:rsid w:val="0049480B"/>
    <w:rsid w:val="004A1232"/>
    <w:rsid w:val="004B1427"/>
    <w:rsid w:val="004B5654"/>
    <w:rsid w:val="004C30E9"/>
    <w:rsid w:val="00546A8F"/>
    <w:rsid w:val="0059479A"/>
    <w:rsid w:val="005A0710"/>
    <w:rsid w:val="005A577F"/>
    <w:rsid w:val="005B309D"/>
    <w:rsid w:val="005B55D3"/>
    <w:rsid w:val="005C35A6"/>
    <w:rsid w:val="005D2273"/>
    <w:rsid w:val="005E064A"/>
    <w:rsid w:val="005E66DE"/>
    <w:rsid w:val="005F001B"/>
    <w:rsid w:val="00602BCB"/>
    <w:rsid w:val="00605FA2"/>
    <w:rsid w:val="006074DA"/>
    <w:rsid w:val="0061195A"/>
    <w:rsid w:val="00620499"/>
    <w:rsid w:val="00626542"/>
    <w:rsid w:val="00641376"/>
    <w:rsid w:val="00681CB8"/>
    <w:rsid w:val="00696F4D"/>
    <w:rsid w:val="006A07B0"/>
    <w:rsid w:val="006A257E"/>
    <w:rsid w:val="006B19F4"/>
    <w:rsid w:val="006C111A"/>
    <w:rsid w:val="006D438A"/>
    <w:rsid w:val="006D4EA4"/>
    <w:rsid w:val="006D56B2"/>
    <w:rsid w:val="006F0780"/>
    <w:rsid w:val="0070746B"/>
    <w:rsid w:val="0071050F"/>
    <w:rsid w:val="007225AB"/>
    <w:rsid w:val="00725794"/>
    <w:rsid w:val="00726E46"/>
    <w:rsid w:val="00750049"/>
    <w:rsid w:val="00757F98"/>
    <w:rsid w:val="0077088A"/>
    <w:rsid w:val="00791286"/>
    <w:rsid w:val="007965C0"/>
    <w:rsid w:val="007A5206"/>
    <w:rsid w:val="007A552B"/>
    <w:rsid w:val="007D256C"/>
    <w:rsid w:val="007F2104"/>
    <w:rsid w:val="007F2F7C"/>
    <w:rsid w:val="0080397F"/>
    <w:rsid w:val="00805B15"/>
    <w:rsid w:val="008168B7"/>
    <w:rsid w:val="0082267B"/>
    <w:rsid w:val="0082645A"/>
    <w:rsid w:val="00836FC1"/>
    <w:rsid w:val="008420DA"/>
    <w:rsid w:val="008440C4"/>
    <w:rsid w:val="00854B32"/>
    <w:rsid w:val="008727E0"/>
    <w:rsid w:val="00875BA3"/>
    <w:rsid w:val="008859A1"/>
    <w:rsid w:val="00892B24"/>
    <w:rsid w:val="008C302F"/>
    <w:rsid w:val="008D467C"/>
    <w:rsid w:val="008D7769"/>
    <w:rsid w:val="00906EEF"/>
    <w:rsid w:val="00913727"/>
    <w:rsid w:val="00914351"/>
    <w:rsid w:val="009233D6"/>
    <w:rsid w:val="00935890"/>
    <w:rsid w:val="00966B8F"/>
    <w:rsid w:val="00971D98"/>
    <w:rsid w:val="00972777"/>
    <w:rsid w:val="0099095D"/>
    <w:rsid w:val="009D6CFF"/>
    <w:rsid w:val="009E12F7"/>
    <w:rsid w:val="009E1E5C"/>
    <w:rsid w:val="009E65D9"/>
    <w:rsid w:val="009F0C4F"/>
    <w:rsid w:val="009F1C87"/>
    <w:rsid w:val="00A02EEF"/>
    <w:rsid w:val="00A14EAF"/>
    <w:rsid w:val="00A34D2D"/>
    <w:rsid w:val="00A711AF"/>
    <w:rsid w:val="00A86A4D"/>
    <w:rsid w:val="00A873EC"/>
    <w:rsid w:val="00AB1FCD"/>
    <w:rsid w:val="00AD7867"/>
    <w:rsid w:val="00AF7CF6"/>
    <w:rsid w:val="00B20193"/>
    <w:rsid w:val="00B23355"/>
    <w:rsid w:val="00B30A6B"/>
    <w:rsid w:val="00B527D4"/>
    <w:rsid w:val="00B64A9F"/>
    <w:rsid w:val="00B663BF"/>
    <w:rsid w:val="00B7451A"/>
    <w:rsid w:val="00B76670"/>
    <w:rsid w:val="00B85262"/>
    <w:rsid w:val="00B9511E"/>
    <w:rsid w:val="00B95C41"/>
    <w:rsid w:val="00BD2D7D"/>
    <w:rsid w:val="00BE40E3"/>
    <w:rsid w:val="00BF2170"/>
    <w:rsid w:val="00BF7A90"/>
    <w:rsid w:val="00C031CA"/>
    <w:rsid w:val="00C36D58"/>
    <w:rsid w:val="00C51C12"/>
    <w:rsid w:val="00C534FE"/>
    <w:rsid w:val="00C53D80"/>
    <w:rsid w:val="00C91746"/>
    <w:rsid w:val="00C97133"/>
    <w:rsid w:val="00CA19A7"/>
    <w:rsid w:val="00CA5287"/>
    <w:rsid w:val="00CB2ABC"/>
    <w:rsid w:val="00CB2B2F"/>
    <w:rsid w:val="00CD3376"/>
    <w:rsid w:val="00CD78A3"/>
    <w:rsid w:val="00CE2AB6"/>
    <w:rsid w:val="00D0705E"/>
    <w:rsid w:val="00D07438"/>
    <w:rsid w:val="00D135C8"/>
    <w:rsid w:val="00D61B49"/>
    <w:rsid w:val="00D62589"/>
    <w:rsid w:val="00D631F5"/>
    <w:rsid w:val="00D724DF"/>
    <w:rsid w:val="00D87FB1"/>
    <w:rsid w:val="00D93EB5"/>
    <w:rsid w:val="00D948D2"/>
    <w:rsid w:val="00D97CAB"/>
    <w:rsid w:val="00DA7FBE"/>
    <w:rsid w:val="00DD0ECE"/>
    <w:rsid w:val="00E04453"/>
    <w:rsid w:val="00E06E54"/>
    <w:rsid w:val="00E15DD0"/>
    <w:rsid w:val="00E1711B"/>
    <w:rsid w:val="00E17537"/>
    <w:rsid w:val="00E61256"/>
    <w:rsid w:val="00E7186A"/>
    <w:rsid w:val="00E85126"/>
    <w:rsid w:val="00E86833"/>
    <w:rsid w:val="00EA2EDF"/>
    <w:rsid w:val="00EB01EA"/>
    <w:rsid w:val="00EE16F8"/>
    <w:rsid w:val="00EE3A5F"/>
    <w:rsid w:val="00F2202B"/>
    <w:rsid w:val="00F307A3"/>
    <w:rsid w:val="00F320A8"/>
    <w:rsid w:val="00F33911"/>
    <w:rsid w:val="00F4715F"/>
    <w:rsid w:val="00F51C2F"/>
    <w:rsid w:val="00F52DB0"/>
    <w:rsid w:val="00F64E29"/>
    <w:rsid w:val="00F850D3"/>
    <w:rsid w:val="00FC26C5"/>
    <w:rsid w:val="00FE1488"/>
    <w:rsid w:val="00FE1BEA"/>
    <w:rsid w:val="00FF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F59E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4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C37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C51C12"/>
    <w:pPr>
      <w:keepNext/>
      <w:keepLines/>
      <w:numPr>
        <w:numId w:val="1"/>
      </w:numPr>
      <w:spacing w:before="360"/>
      <w:jc w:val="both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C51C12"/>
    <w:pPr>
      <w:keepNext/>
      <w:keepLines/>
      <w:spacing w:before="200"/>
      <w:ind w:left="576" w:hanging="576"/>
      <w:jc w:val="both"/>
      <w:outlineLvl w:val="1"/>
    </w:pPr>
    <w:rPr>
      <w:rFonts w:asciiTheme="minorHAnsi" w:eastAsiaTheme="majorEastAsia" w:hAnsiTheme="minorHAnsi" w:cstheme="majorBidi"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jc w:val="both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22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jc w:val="both"/>
      <w:outlineLvl w:val="3"/>
    </w:pPr>
    <w:rPr>
      <w:rFonts w:asciiTheme="majorHAnsi" w:eastAsiaTheme="majorEastAsia" w:hAnsiTheme="majorHAnsi" w:cstheme="majorBidi"/>
      <w:b/>
      <w:bCs/>
      <w:i/>
      <w:iCs/>
      <w:szCs w:val="22"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jc w:val="both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jc w:val="both"/>
    </w:pPr>
    <w:rPr>
      <w:rFonts w:ascii="Consolas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jc w:val="both"/>
    </w:pPr>
    <w:rPr>
      <w:rFonts w:asciiTheme="minorHAnsi" w:hAnsiTheme="minorHAnsi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jc w:val="right"/>
    </w:pPr>
    <w:rPr>
      <w:rFonts w:asciiTheme="minorHAnsi" w:hAnsiTheme="minorHAnsi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qFormat/>
    <w:rsid w:val="00F2202B"/>
    <w:pPr>
      <w:spacing w:before="360" w:after="360"/>
      <w:contextualSpacing/>
      <w:jc w:val="center"/>
    </w:pPr>
    <w:rPr>
      <w:rFonts w:asciiTheme="minorHAnsi" w:eastAsia="Times New Roman" w:hAnsiTheme="minorHAnsi" w:cstheme="majorBidi"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2202B"/>
    <w:rPr>
      <w:rFonts w:asciiTheme="minorHAnsi" w:eastAsia="Times New Roman" w:hAnsiTheme="minorHAnsi" w:cstheme="majorBidi"/>
      <w:color w:val="000000" w:themeColor="text1"/>
      <w:spacing w:val="5"/>
      <w:kern w:val="28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2"/>
    <w:rsid w:val="00C51C12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C51C12"/>
    <w:rPr>
      <w:rFonts w:asciiTheme="minorHAnsi" w:eastAsiaTheme="majorEastAsia" w:hAnsiTheme="minorHAnsi" w:cstheme="majorBidi"/>
      <w:b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pPr>
      <w:jc w:val="both"/>
    </w:pPr>
    <w:rPr>
      <w:rFonts w:ascii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</w:pPr>
    <w:rPr>
      <w:rFonts w:asciiTheme="minorHAnsi" w:hAnsiTheme="minorHAnsi" w:cstheme="minorBidi"/>
      <w:szCs w:val="22"/>
    </w:r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 w:val="0"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pPr>
      <w:jc w:val="both"/>
    </w:pPr>
    <w:rPr>
      <w:rFonts w:asciiTheme="minorHAnsi" w:hAnsiTheme="minorHAnsi" w:cstheme="minorBidi"/>
      <w:i/>
      <w:iCs/>
      <w:color w:val="000000" w:themeColor="text1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  <w:jc w:val="both"/>
    </w:pPr>
    <w:rPr>
      <w:rFonts w:asciiTheme="minorHAnsi" w:hAnsiTheme="minorHAnsi" w:cstheme="minorBidi"/>
      <w:szCs w:val="22"/>
    </w:rPr>
  </w:style>
  <w:style w:type="paragraph" w:styleId="ListNumber">
    <w:name w:val="List Number"/>
    <w:basedOn w:val="Normal"/>
    <w:uiPriority w:val="5"/>
    <w:qFormat/>
    <w:rsid w:val="00BE7C39"/>
    <w:pPr>
      <w:numPr>
        <w:numId w:val="3"/>
      </w:numPr>
      <w:contextualSpacing/>
      <w:jc w:val="both"/>
    </w:pPr>
    <w:rPr>
      <w:rFonts w:asciiTheme="minorHAnsi" w:hAnsiTheme="minorHAnsi" w:cstheme="minorBidi"/>
      <w:szCs w:val="22"/>
    </w:r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</w:pPr>
    <w:rPr>
      <w:rFonts w:asciiTheme="minorHAnsi" w:hAnsiTheme="minorHAnsi" w:cstheme="minorBidi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  <w:jc w:val="both"/>
    </w:pPr>
    <w:rPr>
      <w:rFonts w:asciiTheme="minorHAnsi" w:hAnsiTheme="minorHAnsi" w:cstheme="minorBidi"/>
      <w:szCs w:val="22"/>
    </w:rPr>
  </w:style>
  <w:style w:type="paragraph" w:styleId="List2">
    <w:name w:val="List 2"/>
    <w:basedOn w:val="Normal"/>
    <w:uiPriority w:val="5"/>
    <w:rsid w:val="00985AAE"/>
    <w:pPr>
      <w:ind w:left="720" w:hanging="360"/>
      <w:contextualSpacing/>
      <w:jc w:val="both"/>
    </w:pPr>
    <w:rPr>
      <w:rFonts w:asciiTheme="minorHAnsi" w:hAnsiTheme="minorHAnsi" w:cstheme="minorBidi"/>
      <w:szCs w:val="22"/>
    </w:r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  <w:jc w:val="both"/>
    </w:pPr>
    <w:rPr>
      <w:rFonts w:asciiTheme="minorHAnsi" w:hAnsiTheme="minorHAnsi" w:cstheme="minorBidi"/>
      <w:szCs w:val="22"/>
    </w:r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/>
      <w:sz w:val="22"/>
    </w:rPr>
  </w:style>
  <w:style w:type="table" w:styleId="TableGrid">
    <w:name w:val="Table Grid"/>
    <w:basedOn w:val="TableNormal"/>
    <w:uiPriority w:val="59"/>
    <w:rsid w:val="009D6CF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948D2"/>
    <w:rPr>
      <w:rFonts w:ascii="Courier New" w:eastAsiaTheme="minorHAnsi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E06E54"/>
  </w:style>
  <w:style w:type="character" w:customStyle="1" w:styleId="FootnoteTextChar">
    <w:name w:val="Footnote Text Char"/>
    <w:basedOn w:val="DefaultParagraphFont"/>
    <w:link w:val="FootnoteText"/>
    <w:uiPriority w:val="99"/>
    <w:rsid w:val="00E06E54"/>
    <w:rPr>
      <w:rFonts w:ascii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06E5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427C3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7074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.hdfgroup.org/browse/HDFFV-9935" TargetMode="External"/><Relationship Id="rId13" Type="http://schemas.openxmlformats.org/officeDocument/2006/relationships/hyperlink" Target="https://bitbucket.hdfgroup.org/users/myang6/repos/hdf5/browse?at=refs%2Fheads%2Fhdf5_1_8_17_storage_info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https://confluence.hdfgroup.org/pages/viewpage.action?pageId=47253862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pport.hdfgroup.org/projects/h4ma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nfluence.hdfgroup.org/display/HDF5/File+Format+Specification" TargetMode="External"/><Relationship Id="rId10" Type="http://schemas.openxmlformats.org/officeDocument/2006/relationships/hyperlink" Target="https://jira.hdfgroup.org/browse/HDFFV-8487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jira.hdfgroup.org/browse/HDFFV-10089" TargetMode="External"/><Relationship Id="rId14" Type="http://schemas.openxmlformats.org/officeDocument/2006/relationships/hyperlink" Target="https://bitbucket.hdfgroup.org/users/myang6/repos/hdf5/" TargetMode="External"/><Relationship Id="rId22" Type="http://schemas.openxmlformats.org/officeDocument/2006/relationships/theme" Target="theme/theme1.xml"/><Relationship Id="rId27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arawi\Desktop\RF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43B0E-0617-4734-B805-C57722621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RFC template</Template>
  <TotalTime>31347</TotalTime>
  <Pages>1</Pages>
  <Words>2662</Words>
  <Characters>15179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</vt:lpstr>
    </vt:vector>
  </TitlesOfParts>
  <Company>The HDF Group</Company>
  <LinksUpToDate>false</LinksUpToDate>
  <CharactersWithSpaces>17806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</dc:title>
  <dc:creator>Chaarawi, Mohamad</dc:creator>
  <cp:lastModifiedBy>bmribler</cp:lastModifiedBy>
  <cp:revision>34</cp:revision>
  <cp:lastPrinted>2018-06-26T15:27:00Z</cp:lastPrinted>
  <dcterms:created xsi:type="dcterms:W3CDTF">2018-08-14T04:03:00Z</dcterms:created>
  <dcterms:modified xsi:type="dcterms:W3CDTF">2019-02-25T15:50:00Z</dcterms:modified>
</cp:coreProperties>
</file>