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151" w:rsidRDefault="00CB2151" w:rsidP="00CB2151">
      <w:pPr>
        <w:pStyle w:val="Title"/>
      </w:pPr>
      <w:r>
        <w:t>RFC: Dataset Object Header Size</w:t>
      </w:r>
    </w:p>
    <w:p w:rsidR="00CB2151" w:rsidRDefault="00CB2151" w:rsidP="00CB2151">
      <w:pPr>
        <w:pStyle w:val="Author"/>
      </w:pPr>
      <w:r>
        <w:t>Vailin Choi</w:t>
      </w:r>
    </w:p>
    <w:p w:rsidR="00CB2151" w:rsidRDefault="00CB2151" w:rsidP="00CB2151">
      <w:pPr>
        <w:pStyle w:val="Author"/>
      </w:pPr>
      <w:r>
        <w:t>John Mainzer</w:t>
      </w:r>
    </w:p>
    <w:p w:rsidR="00C11E2A" w:rsidRPr="006000D5" w:rsidRDefault="00C11E2A" w:rsidP="00CB2151">
      <w:pPr>
        <w:pStyle w:val="Author"/>
      </w:pPr>
      <w:r>
        <w:t>Jacob (Jake) Smith</w:t>
      </w:r>
    </w:p>
    <w:p w:rsidR="00CB2151" w:rsidRDefault="0058702E" w:rsidP="00CB2151">
      <w:pPr>
        <w:pStyle w:val="Abstract"/>
        <w:ind w:left="0"/>
      </w:pPr>
      <w:ins w:id="0" w:author="Elena Pourmal" w:date="2019-03-06T20:30:00Z">
        <w:r w:rsidRPr="0058702E">
          <w:rPr>
            <w:color w:val="000000" w:themeColor="text1"/>
          </w:rPr>
          <w:t>Th</w:t>
        </w:r>
      </w:ins>
      <w:r>
        <w:t>e</w:t>
      </w:r>
      <w:r>
        <w:t xml:space="preserve"> </w:t>
      </w:r>
      <w:r>
        <w:t xml:space="preserve">document discusses </w:t>
      </w:r>
      <w:r w:rsidR="00CB2151">
        <w:t xml:space="preserve">enhancement </w:t>
      </w:r>
      <w:r>
        <w:t xml:space="preserve">to the HDF5 library </w:t>
      </w:r>
      <w:r w:rsidR="00CB2151">
        <w:t>to minimize object header size when a dataset is created</w:t>
      </w:r>
      <w:r>
        <w:t xml:space="preserve">, and </w:t>
      </w:r>
      <w:r>
        <w:t>describes our proposed implementation of this enhancement.</w:t>
      </w:r>
      <w:r>
        <w:t xml:space="preserve">  The feature</w:t>
      </w:r>
      <w:r w:rsidR="00CB2151">
        <w:t xml:space="preserve"> minimizes the metadata to raw data ratio when an application creates large numbers of tiny datasets. </w:t>
      </w:r>
    </w:p>
    <w:p w:rsidR="00CB2151" w:rsidRPr="00913E2A" w:rsidRDefault="00CB2151" w:rsidP="00CB2151">
      <w:pPr>
        <w:pStyle w:val="Divider"/>
      </w:pPr>
    </w:p>
    <w:p w:rsidR="00CB2151" w:rsidRDefault="00CB2151" w:rsidP="00CB2151">
      <w:pPr>
        <w:pStyle w:val="Heading1"/>
        <w:spacing w:before="360" w:after="120"/>
        <w:ind w:left="432" w:hanging="432"/>
        <w:jc w:val="both"/>
      </w:pPr>
      <w:r>
        <w:t xml:space="preserve">Introduction    </w:t>
      </w:r>
    </w:p>
    <w:p w:rsidR="00CB2151" w:rsidRDefault="00CB2151" w:rsidP="00CB2151">
      <w:pPr>
        <w:pStyle w:val="Abstract"/>
        <w:ind w:left="0"/>
      </w:pPr>
      <w:r>
        <w:t xml:space="preserve">For </w:t>
      </w:r>
      <w:r w:rsidR="0058702E">
        <w:t>one of The HDF Group</w:t>
      </w:r>
      <w:r>
        <w:t xml:space="preserve"> project</w:t>
      </w:r>
      <w:r w:rsidR="0058702E">
        <w:t>s</w:t>
      </w:r>
      <w:r>
        <w:t xml:space="preserve">, statistics were gathered from </w:t>
      </w:r>
      <w:proofErr w:type="spellStart"/>
      <w:r>
        <w:t>Axom</w:t>
      </w:r>
      <w:proofErr w:type="spellEnd"/>
      <w:r>
        <w:t xml:space="preserve"> test data files, generated by a run of MFEM’s ex9p.cpp application. The statistics show the amount of space used for the objects’ metadata and also total metadata space allocated.   It was noted that there was a high percentage of unused space in dataset object headers -- 204 bytes on average.  The amount of unused space for groups was negligible. </w:t>
      </w:r>
    </w:p>
    <w:p w:rsidR="00CB2151" w:rsidRDefault="00CB2151" w:rsidP="00CB2151">
      <w:pPr>
        <w:pStyle w:val="Abstract"/>
        <w:ind w:left="0"/>
      </w:pPr>
      <w:r>
        <w:t>The HDF5 library uses a hard-coded constant for the dataset’s initial object header size even though not all space is used.  Reducing initial dataset object header size to the point that it is only large enough for the required messages should reduce the metadata to raw data ratio significantly for applications (</w:t>
      </w:r>
      <w:r w:rsidR="00CF3ABF">
        <w:t xml:space="preserve">such as </w:t>
      </w:r>
      <w:proofErr w:type="spellStart"/>
      <w:r w:rsidR="00CF3ABF">
        <w:t>Axom</w:t>
      </w:r>
      <w:proofErr w:type="spellEnd"/>
      <w:r w:rsidR="00CF3ABF">
        <w:t>) which create many</w:t>
      </w:r>
      <w:r>
        <w:t xml:space="preserve"> tiny datasets – albeit at the cost of inefficiencies</w:t>
      </w:r>
      <w:r w:rsidR="00CF3ABF">
        <w:t>,</w:t>
      </w:r>
      <w:r>
        <w:t xml:space="preserve"> should additional attributes be attached to the datasets.  This RFC describes our proposed plan for implementing this change.</w:t>
      </w:r>
    </w:p>
    <w:p w:rsidR="00CB2151" w:rsidRDefault="00CB2151" w:rsidP="00CB2151">
      <w:pPr>
        <w:pStyle w:val="Abstract"/>
        <w:ind w:left="0"/>
      </w:pPr>
      <w:r>
        <w:t>As the HDF5 library has no way of knowing if the user will attach attributes to a dataset after it is created, we propose to minimize the dataset object header size only when directed by the user.  We do this for two reasons:</w:t>
      </w:r>
    </w:p>
    <w:p w:rsidR="00CB2151" w:rsidRDefault="00CB2151" w:rsidP="00CB2151">
      <w:pPr>
        <w:pStyle w:val="Abstract"/>
        <w:numPr>
          <w:ilvl w:val="0"/>
          <w:numId w:val="13"/>
        </w:numPr>
      </w:pPr>
      <w:r>
        <w:t xml:space="preserve">Reduction in dataset object header size is irrelevant unless the dataset is tiny, and </w:t>
      </w:r>
    </w:p>
    <w:p w:rsidR="00CB2151" w:rsidRDefault="00CB2151" w:rsidP="00CB2151">
      <w:pPr>
        <w:pStyle w:val="Abstract"/>
        <w:numPr>
          <w:ilvl w:val="0"/>
          <w:numId w:val="13"/>
        </w:numPr>
      </w:pPr>
      <w:r>
        <w:t>Minimization of object header size will result in immediate allocation of an object header continuation block if an attribute is added to a dataset whose object header size has been minimized.</w:t>
      </w:r>
    </w:p>
    <w:p w:rsidR="00CB2151" w:rsidRDefault="00CB2151" w:rsidP="00CB2151">
      <w:pPr>
        <w:pStyle w:val="Heading1"/>
        <w:spacing w:before="360" w:after="120"/>
        <w:ind w:left="432" w:hanging="432"/>
        <w:jc w:val="both"/>
      </w:pPr>
      <w:r>
        <w:t xml:space="preserve">Current implementation </w:t>
      </w:r>
    </w:p>
    <w:p w:rsidR="00CB2151" w:rsidRDefault="00CB2151" w:rsidP="00CB2151">
      <w:r>
        <w:t xml:space="preserve">When creating a dataset in an HDF5 file, the library will first allocate memory for the </w:t>
      </w:r>
      <w:r w:rsidRPr="006232F0">
        <w:rPr>
          <w:i/>
        </w:rPr>
        <w:t>H5D_t</w:t>
      </w:r>
      <w:r>
        <w:t xml:space="preserve"> data structure and will also set up info for the following messages</w:t>
      </w:r>
      <w:r w:rsidRPr="004139A9">
        <w:t xml:space="preserve"> </w:t>
      </w:r>
      <w:r>
        <w:t>for a dataset</w:t>
      </w:r>
      <w:r w:rsidRPr="009631F4">
        <w:t>:</w:t>
      </w:r>
    </w:p>
    <w:p w:rsidR="00CB2151" w:rsidRDefault="00CB2151" w:rsidP="00CB2151">
      <w:pPr>
        <w:pStyle w:val="ListParagraph"/>
        <w:numPr>
          <w:ilvl w:val="0"/>
          <w:numId w:val="6"/>
        </w:numPr>
        <w:spacing w:after="120"/>
        <w:contextualSpacing w:val="0"/>
      </w:pPr>
      <w:r>
        <w:t>Dataspace message</w:t>
      </w:r>
    </w:p>
    <w:p w:rsidR="00CB2151" w:rsidRDefault="00CB2151" w:rsidP="00CB2151">
      <w:pPr>
        <w:pStyle w:val="ListParagraph"/>
        <w:numPr>
          <w:ilvl w:val="0"/>
          <w:numId w:val="6"/>
        </w:numPr>
        <w:spacing w:after="120"/>
        <w:contextualSpacing w:val="0"/>
      </w:pPr>
      <w:r>
        <w:t>Datatype message</w:t>
      </w:r>
    </w:p>
    <w:p w:rsidR="00CB2151" w:rsidRDefault="00CB2151" w:rsidP="00CB2151">
      <w:pPr>
        <w:pStyle w:val="ListParagraph"/>
        <w:numPr>
          <w:ilvl w:val="0"/>
          <w:numId w:val="6"/>
        </w:numPr>
        <w:spacing w:after="120"/>
        <w:contextualSpacing w:val="0"/>
      </w:pPr>
      <w:r>
        <w:t>Fill value message</w:t>
      </w:r>
    </w:p>
    <w:p w:rsidR="00CB2151" w:rsidRDefault="00CB2151" w:rsidP="00CB2151">
      <w:pPr>
        <w:pStyle w:val="ListParagraph"/>
        <w:numPr>
          <w:ilvl w:val="0"/>
          <w:numId w:val="6"/>
        </w:numPr>
        <w:spacing w:after="120"/>
        <w:contextualSpacing w:val="0"/>
      </w:pPr>
      <w:r>
        <w:t>Layout message</w:t>
      </w:r>
    </w:p>
    <w:p w:rsidR="00CB2151" w:rsidRDefault="00CB2151" w:rsidP="00CB2151">
      <w:pPr>
        <w:pStyle w:val="ListParagraph"/>
        <w:numPr>
          <w:ilvl w:val="0"/>
          <w:numId w:val="6"/>
        </w:numPr>
        <w:spacing w:after="120"/>
        <w:contextualSpacing w:val="0"/>
      </w:pPr>
      <w:r>
        <w:t>Filter pipeline message if layout is chunked and filter is used</w:t>
      </w:r>
    </w:p>
    <w:p w:rsidR="00CB2151" w:rsidRDefault="00CB2151" w:rsidP="00CB2151">
      <w:pPr>
        <w:pStyle w:val="ListParagraph"/>
        <w:numPr>
          <w:ilvl w:val="0"/>
          <w:numId w:val="6"/>
        </w:numPr>
        <w:spacing w:after="120"/>
        <w:contextualSpacing w:val="0"/>
      </w:pPr>
      <w:r>
        <w:t>External file list message if external file list is defined</w:t>
      </w:r>
    </w:p>
    <w:p w:rsidR="00CB2151" w:rsidRDefault="00CB2151" w:rsidP="00CB2151">
      <w:pPr>
        <w:pStyle w:val="ListParagraph"/>
        <w:numPr>
          <w:ilvl w:val="0"/>
          <w:numId w:val="6"/>
        </w:numPr>
        <w:spacing w:after="120"/>
        <w:contextualSpacing w:val="0"/>
      </w:pPr>
      <w:r>
        <w:t>Modification time message if the object header is tracking time and the version is 1</w:t>
      </w:r>
    </w:p>
    <w:p w:rsidR="00CB2151" w:rsidRDefault="00CB2151" w:rsidP="00CB2151">
      <w:r>
        <w:t xml:space="preserve">Then it will call </w:t>
      </w:r>
      <w:r w:rsidRPr="006232F0">
        <w:rPr>
          <w:i/>
        </w:rPr>
        <w:t>H5O_</w:t>
      </w:r>
      <w:proofErr w:type="gramStart"/>
      <w:r w:rsidRPr="006232F0">
        <w:rPr>
          <w:i/>
        </w:rPr>
        <w:t>create(</w:t>
      </w:r>
      <w:proofErr w:type="gramEnd"/>
      <w:r w:rsidRPr="006232F0">
        <w:rPr>
          <w:i/>
        </w:rPr>
        <w:t>)</w:t>
      </w:r>
      <w:r>
        <w:t xml:space="preserve"> with the parameter </w:t>
      </w:r>
      <w:proofErr w:type="spellStart"/>
      <w:r w:rsidRPr="006232F0">
        <w:rPr>
          <w:i/>
        </w:rPr>
        <w:t>size_hint</w:t>
      </w:r>
      <w:proofErr w:type="spellEnd"/>
      <w:r>
        <w:t xml:space="preserve"> to set up the dataset’s object header:</w:t>
      </w:r>
    </w:p>
    <w:p w:rsidR="00CB2151" w:rsidRDefault="00CB2151" w:rsidP="00CB2151">
      <w:pPr>
        <w:pStyle w:val="ListParagraph"/>
        <w:numPr>
          <w:ilvl w:val="0"/>
          <w:numId w:val="4"/>
        </w:numPr>
        <w:spacing w:after="120"/>
        <w:contextualSpacing w:val="0"/>
      </w:pPr>
      <w:r>
        <w:t xml:space="preserve">Allocate memory for the object header </w:t>
      </w:r>
      <w:r w:rsidRPr="00E058B1">
        <w:rPr>
          <w:i/>
        </w:rPr>
        <w:t>H5O_t</w:t>
      </w:r>
      <w:r>
        <w:t xml:space="preserve"> and initialize information in the data structure </w:t>
      </w:r>
    </w:p>
    <w:p w:rsidR="00CB2151" w:rsidRDefault="00CB2151" w:rsidP="00CB2151">
      <w:pPr>
        <w:pStyle w:val="ListParagraph"/>
        <w:numPr>
          <w:ilvl w:val="0"/>
          <w:numId w:val="4"/>
        </w:numPr>
        <w:spacing w:after="120"/>
        <w:contextualSpacing w:val="0"/>
      </w:pPr>
      <w:r>
        <w:t xml:space="preserve">Allocate file space via </w:t>
      </w:r>
      <w:r w:rsidRPr="006232F0">
        <w:rPr>
          <w:i/>
        </w:rPr>
        <w:t>H5MF_</w:t>
      </w:r>
      <w:proofErr w:type="gramStart"/>
      <w:r w:rsidRPr="006232F0">
        <w:rPr>
          <w:i/>
        </w:rPr>
        <w:t>alloc(</w:t>
      </w:r>
      <w:proofErr w:type="gramEnd"/>
      <w:r w:rsidRPr="006232F0">
        <w:rPr>
          <w:i/>
        </w:rPr>
        <w:t>)</w:t>
      </w:r>
      <w:r>
        <w:t xml:space="preserve"> for the object header prefix plus </w:t>
      </w:r>
      <w:proofErr w:type="spellStart"/>
      <w:r w:rsidRPr="006232F0">
        <w:rPr>
          <w:i/>
        </w:rPr>
        <w:t>size_hint</w:t>
      </w:r>
      <w:proofErr w:type="spellEnd"/>
      <w:r>
        <w:t>, which is the estimated size for the first chunk of object header messages.  File space will be allocated out of this chunk later on for the required messages.</w:t>
      </w:r>
    </w:p>
    <w:p w:rsidR="00CB2151" w:rsidRDefault="00CB2151" w:rsidP="00CB2151">
      <w:pPr>
        <w:pStyle w:val="ListParagraph"/>
        <w:numPr>
          <w:ilvl w:val="0"/>
          <w:numId w:val="4"/>
        </w:numPr>
        <w:spacing w:after="120"/>
        <w:contextualSpacing w:val="0"/>
      </w:pPr>
      <w:r>
        <w:t>Allocate memory for the object header prefix and the first chunk of object header messages</w:t>
      </w:r>
    </w:p>
    <w:p w:rsidR="00CB2151" w:rsidRDefault="00CB2151" w:rsidP="00CB2151">
      <w:r>
        <w:t xml:space="preserve">The callers for </w:t>
      </w:r>
      <w:r w:rsidRPr="006232F0">
        <w:rPr>
          <w:i/>
        </w:rPr>
        <w:t>H5O_</w:t>
      </w:r>
      <w:proofErr w:type="gramStart"/>
      <w:r w:rsidRPr="006232F0">
        <w:rPr>
          <w:i/>
        </w:rPr>
        <w:t>create(</w:t>
      </w:r>
      <w:proofErr w:type="gramEnd"/>
      <w:r w:rsidRPr="006232F0">
        <w:rPr>
          <w:i/>
        </w:rPr>
        <w:t>)</w:t>
      </w:r>
      <w:r>
        <w:t xml:space="preserve"> can be:</w:t>
      </w:r>
    </w:p>
    <w:p w:rsidR="00CB2151" w:rsidRDefault="00CB2151" w:rsidP="00CB2151">
      <w:pPr>
        <w:pStyle w:val="ListParagraph"/>
        <w:numPr>
          <w:ilvl w:val="0"/>
          <w:numId w:val="5"/>
        </w:numPr>
        <w:spacing w:after="120"/>
        <w:contextualSpacing w:val="0"/>
      </w:pPr>
      <w:r>
        <w:t>Group</w:t>
      </w:r>
    </w:p>
    <w:p w:rsidR="00CB2151" w:rsidRDefault="00CB2151" w:rsidP="00CB2151">
      <w:pPr>
        <w:pStyle w:val="ListParagraph"/>
        <w:numPr>
          <w:ilvl w:val="0"/>
          <w:numId w:val="5"/>
        </w:numPr>
        <w:spacing w:after="120"/>
        <w:contextualSpacing w:val="0"/>
      </w:pPr>
      <w:r>
        <w:t>Dataset</w:t>
      </w:r>
    </w:p>
    <w:p w:rsidR="00CB2151" w:rsidRDefault="00CB2151" w:rsidP="00CB2151">
      <w:pPr>
        <w:pStyle w:val="ListParagraph"/>
        <w:numPr>
          <w:ilvl w:val="0"/>
          <w:numId w:val="5"/>
        </w:numPr>
        <w:spacing w:after="120"/>
        <w:contextualSpacing w:val="0"/>
      </w:pPr>
      <w:r>
        <w:t>Committed datatype</w:t>
      </w:r>
    </w:p>
    <w:p w:rsidR="00CB2151" w:rsidRDefault="00CB2151" w:rsidP="00CB2151">
      <w:pPr>
        <w:pStyle w:val="ListParagraph"/>
        <w:numPr>
          <w:ilvl w:val="0"/>
          <w:numId w:val="5"/>
        </w:numPr>
        <w:spacing w:after="120"/>
        <w:contextualSpacing w:val="0"/>
      </w:pPr>
      <w:r>
        <w:t>Superblock</w:t>
      </w:r>
    </w:p>
    <w:p w:rsidR="00CB2151" w:rsidRDefault="00CB2151" w:rsidP="00CB2151">
      <w:r>
        <w:t xml:space="preserve">The </w:t>
      </w:r>
      <w:proofErr w:type="spellStart"/>
      <w:r w:rsidRPr="002866F8">
        <w:rPr>
          <w:i/>
        </w:rPr>
        <w:t>size_</w:t>
      </w:r>
      <w:proofErr w:type="gramStart"/>
      <w:r w:rsidRPr="002866F8">
        <w:rPr>
          <w:i/>
        </w:rPr>
        <w:t>hint</w:t>
      </w:r>
      <w:proofErr w:type="spellEnd"/>
      <w:r>
        <w:t xml:space="preserve">  parameter</w:t>
      </w:r>
      <w:proofErr w:type="gramEnd"/>
      <w:r>
        <w:t xml:space="preserve"> passed to </w:t>
      </w:r>
      <w:r w:rsidRPr="006232F0">
        <w:rPr>
          <w:i/>
        </w:rPr>
        <w:t>H5O_create()</w:t>
      </w:r>
      <w:r>
        <w:t xml:space="preserve"> for a dataset is a set define:</w:t>
      </w:r>
    </w:p>
    <w:p w:rsidR="00CB2151" w:rsidRDefault="00CB2151" w:rsidP="00CB2151">
      <w:pPr>
        <w:pStyle w:val="PlainText"/>
        <w:ind w:left="720"/>
      </w:pPr>
      <w:r>
        <w:t>/* Set the minimum object header size to create objects with */</w:t>
      </w:r>
    </w:p>
    <w:p w:rsidR="00CB2151" w:rsidRDefault="00CB2151" w:rsidP="00CB2151">
      <w:pPr>
        <w:pStyle w:val="PlainText"/>
        <w:ind w:left="720"/>
      </w:pPr>
      <w:r>
        <w:t>#define H5D_MINHDR_SIZE 256</w:t>
      </w:r>
    </w:p>
    <w:p w:rsidR="00CB2151" w:rsidRDefault="00CB2151" w:rsidP="00CB2151">
      <w:pPr>
        <w:pStyle w:val="PlainText"/>
        <w:ind w:left="720"/>
      </w:pPr>
    </w:p>
    <w:p w:rsidR="00CB2151" w:rsidRDefault="00CB2151" w:rsidP="00CB2151">
      <w:r>
        <w:t>This is the estimated size for eight possible messages when a dataset is created:</w:t>
      </w:r>
    </w:p>
    <w:p w:rsidR="00CB2151" w:rsidRDefault="00CB2151" w:rsidP="00CB2151">
      <w:pPr>
        <w:pStyle w:val="PlainText"/>
        <w:ind w:left="720"/>
      </w:pPr>
      <w:r>
        <w:t>#define H5O_NMESGS  8       /* initial number of messages         */</w:t>
      </w:r>
    </w:p>
    <w:p w:rsidR="00CB2151" w:rsidRDefault="00CB2151" w:rsidP="00CB2151">
      <w:pPr>
        <w:pStyle w:val="PlainText"/>
        <w:ind w:left="720"/>
      </w:pPr>
    </w:p>
    <w:p w:rsidR="00CB2151" w:rsidRDefault="00CB2151" w:rsidP="00CB2151">
      <w:r>
        <w:t xml:space="preserve">The eight possible messages are the seven messages listed above plus the object header continuation message. While the estimate is reasonable and efficient for a general use case, it can cause significant file space inefficiencies when an application (such as </w:t>
      </w:r>
      <w:proofErr w:type="spellStart"/>
      <w:r>
        <w:t>Axom</w:t>
      </w:r>
      <w:proofErr w:type="spellEnd"/>
      <w:r>
        <w:t xml:space="preserve">) creates large numbers of tiny datasets.  This RFC addresses the issue of the </w:t>
      </w:r>
      <w:proofErr w:type="spellStart"/>
      <w:r w:rsidRPr="006232F0">
        <w:rPr>
          <w:i/>
        </w:rPr>
        <w:t>size_hint</w:t>
      </w:r>
      <w:proofErr w:type="spellEnd"/>
      <w:r>
        <w:t xml:space="preserve"> passed to </w:t>
      </w:r>
      <w:r w:rsidRPr="006232F0">
        <w:rPr>
          <w:i/>
        </w:rPr>
        <w:t>H5O_</w:t>
      </w:r>
      <w:proofErr w:type="gramStart"/>
      <w:r w:rsidRPr="006232F0">
        <w:rPr>
          <w:i/>
        </w:rPr>
        <w:t>create(</w:t>
      </w:r>
      <w:proofErr w:type="gramEnd"/>
      <w:r w:rsidRPr="006232F0">
        <w:rPr>
          <w:i/>
        </w:rPr>
        <w:t>)</w:t>
      </w:r>
      <w:r>
        <w:t xml:space="preserve"> for a dataset. </w:t>
      </w:r>
    </w:p>
    <w:p w:rsidR="00CB2151" w:rsidRPr="005F212A" w:rsidRDefault="00CB2151" w:rsidP="00CB2151">
      <w:pPr>
        <w:pStyle w:val="Heading1"/>
        <w:spacing w:before="360" w:after="120"/>
        <w:ind w:left="432" w:hanging="432"/>
        <w:jc w:val="both"/>
      </w:pPr>
      <w:r>
        <w:t xml:space="preserve">Additions to the API </w:t>
      </w:r>
    </w:p>
    <w:p w:rsidR="00CB2151" w:rsidRDefault="00CB2151" w:rsidP="00CB2151">
      <w:r>
        <w:t xml:space="preserve">We will introduce two sets of public routines for users to set the minimum object header size for a dataset.  </w:t>
      </w:r>
    </w:p>
    <w:p w:rsidR="00CB2151" w:rsidRDefault="00CB2151" w:rsidP="00CB2151">
      <w:r>
        <w:t xml:space="preserve">The first set </w:t>
      </w:r>
      <w:r w:rsidRPr="00BE4428">
        <w:rPr>
          <w:i/>
        </w:rPr>
        <w:t>H5Pset/</w:t>
      </w:r>
      <w:proofErr w:type="spellStart"/>
      <w:r w:rsidRPr="00BE4428">
        <w:rPr>
          <w:i/>
        </w:rPr>
        <w:t>get_</w:t>
      </w:r>
      <w:r>
        <w:rPr>
          <w:i/>
        </w:rPr>
        <w:t>dset_no_attrs_</w:t>
      </w:r>
      <w:proofErr w:type="gramStart"/>
      <w:r>
        <w:rPr>
          <w:i/>
        </w:rPr>
        <w:t>hint</w:t>
      </w:r>
      <w:proofErr w:type="spellEnd"/>
      <w:r w:rsidRPr="00BE4428">
        <w:rPr>
          <w:i/>
        </w:rPr>
        <w:t>(</w:t>
      </w:r>
      <w:proofErr w:type="gramEnd"/>
      <w:r w:rsidRPr="00BE4428">
        <w:rPr>
          <w:i/>
        </w:rPr>
        <w:t>)</w:t>
      </w:r>
      <w:r>
        <w:t xml:space="preserve"> allows the user to set the minimization request on a per dataset basis.  A new property H5D_CRT_MIN_DSET_HDR_SIZE_NAME will be introduced in the dataset creation property list. </w:t>
      </w:r>
    </w:p>
    <w:p w:rsidR="00CB2151" w:rsidRDefault="00CB2151" w:rsidP="00CB2151">
      <w:r>
        <w:t xml:space="preserve">The second set </w:t>
      </w:r>
      <w:r w:rsidRPr="00BE4428">
        <w:rPr>
          <w:i/>
        </w:rPr>
        <w:t>H5Fset/</w:t>
      </w:r>
      <w:proofErr w:type="spellStart"/>
      <w:r w:rsidRPr="00BE4428">
        <w:rPr>
          <w:i/>
        </w:rPr>
        <w:t>get_</w:t>
      </w:r>
      <w:r>
        <w:rPr>
          <w:i/>
        </w:rPr>
        <w:t>dset_no_attrs_hint</w:t>
      </w:r>
      <w:proofErr w:type="spellEnd"/>
      <w:r w:rsidRPr="00BE4428">
        <w:rPr>
          <w:i/>
        </w:rPr>
        <w:t xml:space="preserve"> ()</w:t>
      </w:r>
      <w:r>
        <w:t xml:space="preserve"> allows the user to set the minimization request on a per file basis.  Users can set/unset the request for the creation of datasets while the file is opened.</w:t>
      </w:r>
    </w:p>
    <w:p w:rsidR="00CB2151" w:rsidRDefault="00CB2151" w:rsidP="00CB2151">
      <w:pPr>
        <w:pStyle w:val="Heading2"/>
        <w:numPr>
          <w:ilvl w:val="1"/>
          <w:numId w:val="0"/>
        </w:numPr>
        <w:spacing w:after="120"/>
        <w:ind w:left="576" w:hanging="576"/>
        <w:jc w:val="both"/>
      </w:pPr>
      <w:r>
        <w:t>H5Pset_</w:t>
      </w:r>
      <w:r w:rsidRPr="00607D41">
        <w:rPr>
          <w:i/>
        </w:rPr>
        <w:t xml:space="preserve"> </w:t>
      </w:r>
      <w:proofErr w:type="spellStart"/>
      <w:r>
        <w:rPr>
          <w:i/>
        </w:rPr>
        <w:t>dset_no_attrs_hint</w:t>
      </w:r>
      <w:proofErr w:type="spellEnd"/>
    </w:p>
    <w:p w:rsidR="00CB2151" w:rsidRDefault="00CB2151" w:rsidP="00CB2151">
      <w:r>
        <w:t xml:space="preserve">The new API will be: </w:t>
      </w:r>
    </w:p>
    <w:p w:rsidR="00CB2151" w:rsidRPr="006232F0" w:rsidRDefault="00CB2151" w:rsidP="00CB2151">
      <w:pPr>
        <w:pStyle w:val="PlainText"/>
        <w:ind w:left="720"/>
        <w:rPr>
          <w:i/>
        </w:rPr>
      </w:pPr>
      <w:proofErr w:type="spellStart"/>
      <w:r w:rsidRPr="006232F0">
        <w:rPr>
          <w:i/>
        </w:rPr>
        <w:t>herr_t</w:t>
      </w:r>
      <w:proofErr w:type="spellEnd"/>
      <w:r w:rsidRPr="006232F0">
        <w:rPr>
          <w:i/>
        </w:rPr>
        <w:t xml:space="preserve"> H5Pset_</w:t>
      </w:r>
      <w:r>
        <w:rPr>
          <w:i/>
        </w:rPr>
        <w:t>dset_no_attrs_</w:t>
      </w:r>
      <w:proofErr w:type="gramStart"/>
      <w:r>
        <w:rPr>
          <w:i/>
        </w:rPr>
        <w:t>hint</w:t>
      </w:r>
      <w:r w:rsidRPr="006232F0">
        <w:rPr>
          <w:i/>
        </w:rPr>
        <w:t>(</w:t>
      </w:r>
      <w:proofErr w:type="spellStart"/>
      <w:proofErr w:type="gramEnd"/>
      <w:r w:rsidRPr="006232F0">
        <w:rPr>
          <w:i/>
        </w:rPr>
        <w:t>hid_t</w:t>
      </w:r>
      <w:proofErr w:type="spellEnd"/>
      <w:r w:rsidRPr="006232F0">
        <w:rPr>
          <w:i/>
        </w:rPr>
        <w:t xml:space="preserve"> </w:t>
      </w:r>
      <w:proofErr w:type="spellStart"/>
      <w:r w:rsidRPr="006232F0">
        <w:rPr>
          <w:i/>
        </w:rPr>
        <w:t>dcpl_id</w:t>
      </w:r>
      <w:proofErr w:type="spellEnd"/>
      <w:r w:rsidRPr="006232F0">
        <w:rPr>
          <w:i/>
        </w:rPr>
        <w:t xml:space="preserve">, </w:t>
      </w:r>
      <w:proofErr w:type="spellStart"/>
      <w:r w:rsidRPr="006232F0">
        <w:rPr>
          <w:i/>
        </w:rPr>
        <w:t>hbool_t</w:t>
      </w:r>
      <w:proofErr w:type="spellEnd"/>
      <w:r w:rsidRPr="006232F0">
        <w:rPr>
          <w:i/>
        </w:rPr>
        <w:t xml:space="preserve"> </w:t>
      </w:r>
      <w:r>
        <w:rPr>
          <w:i/>
        </w:rPr>
        <w:t>minimize</w:t>
      </w:r>
      <w:r w:rsidRPr="006232F0">
        <w:rPr>
          <w:i/>
        </w:rPr>
        <w:t>)</w:t>
      </w:r>
    </w:p>
    <w:p w:rsidR="00CB2151" w:rsidRPr="006232F0" w:rsidRDefault="00CB2151" w:rsidP="00CB2151">
      <w:pPr>
        <w:pStyle w:val="PlainText"/>
        <w:ind w:left="720"/>
        <w:rPr>
          <w:i/>
        </w:rPr>
      </w:pPr>
    </w:p>
    <w:p w:rsidR="00CB2151" w:rsidRDefault="00CB2151" w:rsidP="00CB2151">
      <w:r>
        <w:t>The parameters are:</w:t>
      </w:r>
    </w:p>
    <w:p w:rsidR="00CB2151" w:rsidRDefault="00CB2151" w:rsidP="00CB2151">
      <w:pPr>
        <w:pStyle w:val="ListParagraph"/>
        <w:numPr>
          <w:ilvl w:val="0"/>
          <w:numId w:val="2"/>
        </w:numPr>
        <w:spacing w:after="120"/>
        <w:contextualSpacing w:val="0"/>
      </w:pPr>
      <w:proofErr w:type="spellStart"/>
      <w:r>
        <w:rPr>
          <w:i/>
        </w:rPr>
        <w:t>dcpl_id</w:t>
      </w:r>
      <w:proofErr w:type="spellEnd"/>
      <w:r>
        <w:t xml:space="preserve">: the dataset creation property list </w:t>
      </w:r>
    </w:p>
    <w:p w:rsidR="00CB2151" w:rsidRDefault="00CB2151" w:rsidP="00CB2151">
      <w:pPr>
        <w:pStyle w:val="ListParagraph"/>
        <w:numPr>
          <w:ilvl w:val="0"/>
          <w:numId w:val="2"/>
        </w:numPr>
        <w:spacing w:after="120"/>
        <w:contextualSpacing w:val="0"/>
      </w:pPr>
      <w:r>
        <w:rPr>
          <w:i/>
        </w:rPr>
        <w:t>minimize</w:t>
      </w:r>
      <w:r>
        <w:t>: TRUE or FALSE in using the minimum object header size when creating the dataset; the library default is FALSE</w:t>
      </w:r>
    </w:p>
    <w:p w:rsidR="00CB2151" w:rsidRDefault="00CB2151" w:rsidP="00CB2151">
      <w:pPr>
        <w:pStyle w:val="Heading2"/>
        <w:numPr>
          <w:ilvl w:val="1"/>
          <w:numId w:val="0"/>
        </w:numPr>
        <w:spacing w:after="120"/>
        <w:ind w:left="576" w:hanging="576"/>
        <w:jc w:val="both"/>
      </w:pPr>
      <w:r>
        <w:t>H5Pget_</w:t>
      </w:r>
      <w:r>
        <w:rPr>
          <w:i/>
        </w:rPr>
        <w:t>dset_no_attrs_hint</w:t>
      </w:r>
    </w:p>
    <w:p w:rsidR="00CB2151" w:rsidRDefault="00CB2151" w:rsidP="00CB2151">
      <w:r>
        <w:t xml:space="preserve">The new API will be: </w:t>
      </w:r>
    </w:p>
    <w:p w:rsidR="00CB2151" w:rsidRPr="00BE4428" w:rsidRDefault="00CB2151" w:rsidP="00CB2151">
      <w:pPr>
        <w:pStyle w:val="PlainText"/>
        <w:ind w:left="720"/>
        <w:rPr>
          <w:i/>
        </w:rPr>
      </w:pPr>
      <w:proofErr w:type="spellStart"/>
      <w:r w:rsidRPr="00BE4428">
        <w:rPr>
          <w:i/>
        </w:rPr>
        <w:t>herr_t</w:t>
      </w:r>
      <w:proofErr w:type="spellEnd"/>
      <w:r w:rsidRPr="00BE4428">
        <w:rPr>
          <w:i/>
        </w:rPr>
        <w:t xml:space="preserve"> H5Pget_</w:t>
      </w:r>
      <w:r>
        <w:rPr>
          <w:i/>
        </w:rPr>
        <w:t>dset_no_attrs_</w:t>
      </w:r>
      <w:proofErr w:type="gramStart"/>
      <w:r>
        <w:rPr>
          <w:i/>
        </w:rPr>
        <w:t>hint</w:t>
      </w:r>
      <w:r w:rsidRPr="00BE4428">
        <w:rPr>
          <w:i/>
        </w:rPr>
        <w:t>(</w:t>
      </w:r>
      <w:proofErr w:type="spellStart"/>
      <w:proofErr w:type="gramEnd"/>
      <w:r w:rsidRPr="00BE4428">
        <w:rPr>
          <w:i/>
        </w:rPr>
        <w:t>hid_t</w:t>
      </w:r>
      <w:proofErr w:type="spellEnd"/>
      <w:r w:rsidRPr="00BE4428">
        <w:rPr>
          <w:i/>
        </w:rPr>
        <w:t xml:space="preserve"> </w:t>
      </w:r>
      <w:proofErr w:type="spellStart"/>
      <w:r w:rsidRPr="00BE4428">
        <w:rPr>
          <w:i/>
        </w:rPr>
        <w:t>dcpl_id</w:t>
      </w:r>
      <w:proofErr w:type="spellEnd"/>
      <w:r w:rsidRPr="00BE4428">
        <w:rPr>
          <w:i/>
        </w:rPr>
        <w:t xml:space="preserve">, </w:t>
      </w:r>
      <w:proofErr w:type="spellStart"/>
      <w:r w:rsidRPr="00BE4428">
        <w:rPr>
          <w:i/>
        </w:rPr>
        <w:t>hbool_t</w:t>
      </w:r>
      <w:proofErr w:type="spellEnd"/>
      <w:r w:rsidRPr="00BE4428">
        <w:rPr>
          <w:i/>
        </w:rPr>
        <w:t xml:space="preserve"> *minimize)</w:t>
      </w:r>
    </w:p>
    <w:p w:rsidR="00CB2151" w:rsidRDefault="00CB2151" w:rsidP="00CB2151">
      <w:pPr>
        <w:pStyle w:val="PlainText"/>
        <w:ind w:left="720"/>
      </w:pPr>
    </w:p>
    <w:p w:rsidR="00CB2151" w:rsidRDefault="00CB2151" w:rsidP="00CB2151">
      <w:r>
        <w:t>The parameters are:</w:t>
      </w:r>
    </w:p>
    <w:p w:rsidR="00CB2151" w:rsidRDefault="00CB2151" w:rsidP="00CB2151">
      <w:pPr>
        <w:pStyle w:val="ListParagraph"/>
        <w:numPr>
          <w:ilvl w:val="0"/>
          <w:numId w:val="2"/>
        </w:numPr>
        <w:spacing w:after="120"/>
        <w:contextualSpacing w:val="0"/>
      </w:pPr>
      <w:proofErr w:type="spellStart"/>
      <w:r w:rsidRPr="00B01DE7">
        <w:rPr>
          <w:i/>
        </w:rPr>
        <w:t>dcpl</w:t>
      </w:r>
      <w:r w:rsidRPr="00BE4428">
        <w:rPr>
          <w:i/>
        </w:rPr>
        <w:t>_id</w:t>
      </w:r>
      <w:proofErr w:type="spellEnd"/>
      <w:r>
        <w:t xml:space="preserve">: the dataset creation property list </w:t>
      </w:r>
    </w:p>
    <w:p w:rsidR="00CB2151" w:rsidRDefault="00CB2151" w:rsidP="00CB2151">
      <w:pPr>
        <w:pStyle w:val="ListParagraph"/>
        <w:numPr>
          <w:ilvl w:val="0"/>
          <w:numId w:val="2"/>
        </w:numPr>
        <w:spacing w:after="120"/>
        <w:contextualSpacing w:val="0"/>
      </w:pPr>
      <w:r>
        <w:rPr>
          <w:i/>
        </w:rPr>
        <w:t>minimize</w:t>
      </w:r>
      <w:r>
        <w:t>:  whether the minimum object header size is used or not when creating the dataset</w:t>
      </w:r>
    </w:p>
    <w:p w:rsidR="00CB2151" w:rsidRDefault="00CB2151" w:rsidP="00CB2151">
      <w:pPr>
        <w:pStyle w:val="Heading2"/>
        <w:numPr>
          <w:ilvl w:val="1"/>
          <w:numId w:val="0"/>
        </w:numPr>
        <w:spacing w:after="120"/>
        <w:ind w:left="576" w:hanging="576"/>
        <w:jc w:val="both"/>
      </w:pPr>
      <w:r>
        <w:t>H5Fset_</w:t>
      </w:r>
      <w:r>
        <w:rPr>
          <w:i/>
        </w:rPr>
        <w:t>dset_no_attrs_hint</w:t>
      </w:r>
    </w:p>
    <w:p w:rsidR="00CB2151" w:rsidRDefault="00CB2151" w:rsidP="00CB2151">
      <w:r>
        <w:t xml:space="preserve">The new API will be: </w:t>
      </w:r>
    </w:p>
    <w:p w:rsidR="00CB2151" w:rsidRPr="006232F0" w:rsidRDefault="00CB2151" w:rsidP="00CB2151">
      <w:pPr>
        <w:pStyle w:val="PlainText"/>
        <w:ind w:left="720"/>
        <w:rPr>
          <w:i/>
        </w:rPr>
      </w:pPr>
      <w:proofErr w:type="spellStart"/>
      <w:r>
        <w:rPr>
          <w:i/>
        </w:rPr>
        <w:t>herr_t</w:t>
      </w:r>
      <w:proofErr w:type="spellEnd"/>
      <w:r>
        <w:rPr>
          <w:i/>
        </w:rPr>
        <w:t xml:space="preserve"> H5F</w:t>
      </w:r>
      <w:r w:rsidRPr="006232F0">
        <w:rPr>
          <w:i/>
        </w:rPr>
        <w:t>set_</w:t>
      </w:r>
      <w:r>
        <w:rPr>
          <w:i/>
        </w:rPr>
        <w:t>dset_no_attrs_</w:t>
      </w:r>
      <w:proofErr w:type="gramStart"/>
      <w:r>
        <w:rPr>
          <w:i/>
        </w:rPr>
        <w:t>hint(</w:t>
      </w:r>
      <w:proofErr w:type="spellStart"/>
      <w:proofErr w:type="gramEnd"/>
      <w:r>
        <w:rPr>
          <w:i/>
        </w:rPr>
        <w:t>hid_t</w:t>
      </w:r>
      <w:proofErr w:type="spellEnd"/>
      <w:r>
        <w:rPr>
          <w:i/>
        </w:rPr>
        <w:t xml:space="preserve"> </w:t>
      </w:r>
      <w:proofErr w:type="spellStart"/>
      <w:r>
        <w:rPr>
          <w:i/>
        </w:rPr>
        <w:t>file</w:t>
      </w:r>
      <w:r w:rsidRPr="006232F0">
        <w:rPr>
          <w:i/>
        </w:rPr>
        <w:t>_id</w:t>
      </w:r>
      <w:proofErr w:type="spellEnd"/>
      <w:r w:rsidRPr="006232F0">
        <w:rPr>
          <w:i/>
        </w:rPr>
        <w:t xml:space="preserve">, </w:t>
      </w:r>
      <w:proofErr w:type="spellStart"/>
      <w:r w:rsidRPr="006232F0">
        <w:rPr>
          <w:i/>
        </w:rPr>
        <w:t>hbool_t</w:t>
      </w:r>
      <w:proofErr w:type="spellEnd"/>
      <w:r w:rsidRPr="006232F0">
        <w:rPr>
          <w:i/>
        </w:rPr>
        <w:t xml:space="preserve"> </w:t>
      </w:r>
      <w:r>
        <w:rPr>
          <w:i/>
        </w:rPr>
        <w:t>minimize</w:t>
      </w:r>
      <w:r w:rsidRPr="006232F0">
        <w:rPr>
          <w:i/>
        </w:rPr>
        <w:t>)</w:t>
      </w:r>
    </w:p>
    <w:p w:rsidR="00CB2151" w:rsidRPr="006232F0" w:rsidRDefault="00CB2151" w:rsidP="00CB2151">
      <w:pPr>
        <w:pStyle w:val="PlainText"/>
        <w:ind w:left="720"/>
        <w:rPr>
          <w:i/>
        </w:rPr>
      </w:pPr>
    </w:p>
    <w:p w:rsidR="00CB2151" w:rsidRDefault="00CB2151" w:rsidP="00CB2151">
      <w:r>
        <w:t>The parameters are:</w:t>
      </w:r>
    </w:p>
    <w:p w:rsidR="00CB2151" w:rsidRDefault="00CB2151" w:rsidP="00CB2151">
      <w:pPr>
        <w:pStyle w:val="ListParagraph"/>
        <w:numPr>
          <w:ilvl w:val="0"/>
          <w:numId w:val="2"/>
        </w:numPr>
        <w:spacing w:after="120"/>
        <w:contextualSpacing w:val="0"/>
      </w:pPr>
      <w:proofErr w:type="spellStart"/>
      <w:r>
        <w:rPr>
          <w:i/>
        </w:rPr>
        <w:t>file_id</w:t>
      </w:r>
      <w:proofErr w:type="spellEnd"/>
      <w:r>
        <w:t xml:space="preserve">: the file identifier </w:t>
      </w:r>
    </w:p>
    <w:p w:rsidR="00CB2151" w:rsidRPr="00EF60C4" w:rsidRDefault="00CB2151" w:rsidP="00CB2151">
      <w:pPr>
        <w:pStyle w:val="ListParagraph"/>
        <w:numPr>
          <w:ilvl w:val="0"/>
          <w:numId w:val="2"/>
        </w:numPr>
        <w:spacing w:after="120"/>
        <w:contextualSpacing w:val="0"/>
      </w:pPr>
      <w:r w:rsidRPr="00D5211B">
        <w:rPr>
          <w:i/>
        </w:rPr>
        <w:t>status</w:t>
      </w:r>
      <w:r>
        <w:t>: TRUE or FALSE in using the minimum object header size when creating datasets in the file; the library default is FALSE</w:t>
      </w:r>
    </w:p>
    <w:p w:rsidR="00CB2151" w:rsidRDefault="00CB2151" w:rsidP="00CB2151">
      <w:pPr>
        <w:pStyle w:val="Heading2"/>
        <w:numPr>
          <w:ilvl w:val="1"/>
          <w:numId w:val="0"/>
        </w:numPr>
        <w:spacing w:after="120"/>
        <w:ind w:left="576" w:hanging="576"/>
        <w:jc w:val="both"/>
      </w:pPr>
      <w:r>
        <w:t>H5Fget_</w:t>
      </w:r>
      <w:r>
        <w:rPr>
          <w:i/>
        </w:rPr>
        <w:t>dset_no_attrs_hint</w:t>
      </w:r>
    </w:p>
    <w:p w:rsidR="00CB2151" w:rsidRDefault="00CB2151" w:rsidP="00CB2151">
      <w:r>
        <w:t xml:space="preserve">The new API will be: </w:t>
      </w:r>
    </w:p>
    <w:p w:rsidR="00CB2151" w:rsidRPr="00BE4428" w:rsidRDefault="00CB2151" w:rsidP="00CB2151">
      <w:pPr>
        <w:pStyle w:val="PlainText"/>
        <w:ind w:left="720"/>
        <w:rPr>
          <w:i/>
        </w:rPr>
      </w:pPr>
      <w:proofErr w:type="spellStart"/>
      <w:r w:rsidRPr="00BE4428">
        <w:rPr>
          <w:i/>
        </w:rPr>
        <w:t>herr_t</w:t>
      </w:r>
      <w:proofErr w:type="spellEnd"/>
      <w:r w:rsidRPr="00BE4428">
        <w:rPr>
          <w:i/>
        </w:rPr>
        <w:t xml:space="preserve"> H5Fget_</w:t>
      </w:r>
      <w:r>
        <w:rPr>
          <w:i/>
        </w:rPr>
        <w:t>dset_no_attrs_</w:t>
      </w:r>
      <w:proofErr w:type="gramStart"/>
      <w:r>
        <w:rPr>
          <w:i/>
        </w:rPr>
        <w:t>hint</w:t>
      </w:r>
      <w:r w:rsidRPr="00BE4428">
        <w:rPr>
          <w:i/>
        </w:rPr>
        <w:t>(</w:t>
      </w:r>
      <w:proofErr w:type="spellStart"/>
      <w:proofErr w:type="gramEnd"/>
      <w:r w:rsidRPr="00BE4428">
        <w:rPr>
          <w:i/>
        </w:rPr>
        <w:t>hid_t</w:t>
      </w:r>
      <w:proofErr w:type="spellEnd"/>
      <w:r w:rsidRPr="00BE4428">
        <w:rPr>
          <w:i/>
        </w:rPr>
        <w:t xml:space="preserve"> </w:t>
      </w:r>
      <w:proofErr w:type="spellStart"/>
      <w:r w:rsidRPr="00BE4428">
        <w:rPr>
          <w:i/>
        </w:rPr>
        <w:t>file_id</w:t>
      </w:r>
      <w:proofErr w:type="spellEnd"/>
      <w:r w:rsidRPr="00BE4428">
        <w:rPr>
          <w:i/>
        </w:rPr>
        <w:t xml:space="preserve">, </w:t>
      </w:r>
      <w:proofErr w:type="spellStart"/>
      <w:r w:rsidRPr="00BE4428">
        <w:rPr>
          <w:i/>
        </w:rPr>
        <w:t>hbool_t</w:t>
      </w:r>
      <w:proofErr w:type="spellEnd"/>
      <w:r w:rsidRPr="00BE4428">
        <w:rPr>
          <w:i/>
        </w:rPr>
        <w:t xml:space="preserve"> *</w:t>
      </w:r>
      <w:r>
        <w:rPr>
          <w:i/>
        </w:rPr>
        <w:t>minimize</w:t>
      </w:r>
      <w:r w:rsidRPr="00BE4428">
        <w:rPr>
          <w:i/>
        </w:rPr>
        <w:t>)</w:t>
      </w:r>
    </w:p>
    <w:p w:rsidR="00CB2151" w:rsidRDefault="00CB2151" w:rsidP="00CB2151">
      <w:pPr>
        <w:pStyle w:val="PlainText"/>
        <w:ind w:left="720"/>
      </w:pPr>
    </w:p>
    <w:p w:rsidR="00CB2151" w:rsidRDefault="00CB2151" w:rsidP="00CB2151">
      <w:r>
        <w:t>The parameters are:</w:t>
      </w:r>
    </w:p>
    <w:p w:rsidR="00CB2151" w:rsidRDefault="00CB2151" w:rsidP="00CB2151">
      <w:pPr>
        <w:pStyle w:val="ListParagraph"/>
        <w:numPr>
          <w:ilvl w:val="0"/>
          <w:numId w:val="2"/>
        </w:numPr>
        <w:spacing w:after="120"/>
        <w:contextualSpacing w:val="0"/>
      </w:pPr>
      <w:proofErr w:type="spellStart"/>
      <w:r>
        <w:rPr>
          <w:i/>
        </w:rPr>
        <w:t>file</w:t>
      </w:r>
      <w:r>
        <w:t>_</w:t>
      </w:r>
      <w:r w:rsidRPr="00BE4428">
        <w:rPr>
          <w:i/>
        </w:rPr>
        <w:t>id</w:t>
      </w:r>
      <w:proofErr w:type="spellEnd"/>
      <w:r>
        <w:t xml:space="preserve">: the file identifier </w:t>
      </w:r>
    </w:p>
    <w:p w:rsidR="00CB2151" w:rsidRPr="00EF60C4" w:rsidRDefault="00CB2151" w:rsidP="00CB2151">
      <w:pPr>
        <w:pStyle w:val="ListParagraph"/>
        <w:numPr>
          <w:ilvl w:val="0"/>
          <w:numId w:val="2"/>
        </w:numPr>
        <w:spacing w:after="120"/>
        <w:contextualSpacing w:val="0"/>
      </w:pPr>
      <w:r>
        <w:rPr>
          <w:i/>
        </w:rPr>
        <w:t>minimize</w:t>
      </w:r>
      <w:r>
        <w:t>:  whether the minimum object header size is used or not when creating datasets in the file</w:t>
      </w:r>
    </w:p>
    <w:p w:rsidR="00CB2151" w:rsidRDefault="00CB2151" w:rsidP="00CB2151">
      <w:pPr>
        <w:pStyle w:val="Heading1"/>
        <w:spacing w:before="360" w:after="120"/>
        <w:ind w:left="432" w:hanging="432"/>
        <w:jc w:val="both"/>
      </w:pPr>
      <w:r>
        <w:t>Library Internal Changes</w:t>
      </w:r>
    </w:p>
    <w:p w:rsidR="00CB2151" w:rsidRDefault="00CB2151" w:rsidP="00CB2151">
      <w:r>
        <w:t xml:space="preserve">When creating a dataset in the file, the library calls </w:t>
      </w:r>
      <w:r w:rsidRPr="006232F0">
        <w:rPr>
          <w:i/>
        </w:rPr>
        <w:t>H5O_</w:t>
      </w:r>
      <w:proofErr w:type="gramStart"/>
      <w:r w:rsidRPr="006232F0">
        <w:rPr>
          <w:i/>
        </w:rPr>
        <w:t>create(</w:t>
      </w:r>
      <w:proofErr w:type="gramEnd"/>
      <w:r w:rsidRPr="006232F0">
        <w:rPr>
          <w:i/>
        </w:rPr>
        <w:t>)</w:t>
      </w:r>
      <w:r>
        <w:t xml:space="preserve"> with the </w:t>
      </w:r>
      <w:proofErr w:type="spellStart"/>
      <w:r w:rsidRPr="006232F0">
        <w:rPr>
          <w:i/>
        </w:rPr>
        <w:t>size_hint</w:t>
      </w:r>
      <w:proofErr w:type="spellEnd"/>
      <w:r>
        <w:t xml:space="preserve"> parameter to set up an object header for the dataset.  To determine the size for </w:t>
      </w:r>
      <w:proofErr w:type="spellStart"/>
      <w:r w:rsidRPr="00BE4428">
        <w:rPr>
          <w:i/>
        </w:rPr>
        <w:t>size_hint</w:t>
      </w:r>
      <w:proofErr w:type="spellEnd"/>
      <w:r>
        <w:t>, the library will first access the H5D_CRT_MIN_DSET_HDR_SIZE_NAME property from the dataset’s creation property list</w:t>
      </w:r>
      <w:r w:rsidR="007E6F4E">
        <w:t xml:space="preserve"> (DCPL)</w:t>
      </w:r>
      <w:r>
        <w:t>.  It will then decide whether to use the minimum object header size for the dataset as follows:</w:t>
      </w:r>
    </w:p>
    <w:p w:rsidR="00CB2151" w:rsidRDefault="00CB2151" w:rsidP="00CB2151">
      <w:pPr>
        <w:pStyle w:val="ListParagraph"/>
        <w:numPr>
          <w:ilvl w:val="0"/>
          <w:numId w:val="14"/>
        </w:numPr>
        <w:spacing w:after="120"/>
        <w:contextualSpacing w:val="0"/>
      </w:pPr>
      <w:r>
        <w:t xml:space="preserve">If the property does not exist, the action to minimize the object header size will depend on the file-enabled </w:t>
      </w:r>
      <w:r w:rsidRPr="00BE4428">
        <w:rPr>
          <w:i/>
        </w:rPr>
        <w:t>minimize</w:t>
      </w:r>
      <w:r>
        <w:rPr>
          <w:i/>
        </w:rPr>
        <w:t xml:space="preserve"> </w:t>
      </w:r>
      <w:r>
        <w:t>status.</w:t>
      </w:r>
    </w:p>
    <w:p w:rsidR="00CB2151" w:rsidRDefault="00CB2151" w:rsidP="00CB2151">
      <w:pPr>
        <w:pStyle w:val="ListParagraph"/>
        <w:numPr>
          <w:ilvl w:val="0"/>
          <w:numId w:val="14"/>
        </w:numPr>
        <w:spacing w:after="120"/>
        <w:contextualSpacing w:val="0"/>
      </w:pPr>
      <w:r>
        <w:t xml:space="preserve">If the property does exist, the library will retrieve the </w:t>
      </w:r>
      <w:r w:rsidRPr="00BE4428">
        <w:rPr>
          <w:i/>
        </w:rPr>
        <w:t>minimize</w:t>
      </w:r>
      <w:r>
        <w:t xml:space="preserve"> status from the </w:t>
      </w:r>
      <w:r w:rsidR="007E6F4E">
        <w:t>DCPL</w:t>
      </w:r>
      <w:r>
        <w:t xml:space="preserve">.  The action to minimize the object header size will depend on the </w:t>
      </w:r>
      <w:proofErr w:type="spellStart"/>
      <w:r>
        <w:t>dcpl</w:t>
      </w:r>
      <w:proofErr w:type="spellEnd"/>
      <w:r>
        <w:t xml:space="preserve">-enabled or the file-enabled </w:t>
      </w:r>
      <w:r w:rsidRPr="00BE4428">
        <w:rPr>
          <w:i/>
        </w:rPr>
        <w:t>minimize</w:t>
      </w:r>
      <w:r>
        <w:t xml:space="preserve"> status.</w:t>
      </w:r>
    </w:p>
    <w:p w:rsidR="00CB2151" w:rsidRDefault="00CB2151" w:rsidP="00CB2151">
      <w:r>
        <w:t>The table below lists the actions to be taken.</w:t>
      </w:r>
    </w:p>
    <w:tbl>
      <w:tblPr>
        <w:tblStyle w:val="TableGrid"/>
        <w:tblW w:w="9894" w:type="dxa"/>
        <w:tblLook w:val="04A0" w:firstRow="1" w:lastRow="0" w:firstColumn="1" w:lastColumn="0" w:noHBand="0" w:noVBand="1"/>
      </w:tblPr>
      <w:tblGrid>
        <w:gridCol w:w="1728"/>
        <w:gridCol w:w="2520"/>
        <w:gridCol w:w="2430"/>
        <w:gridCol w:w="3216"/>
      </w:tblGrid>
      <w:tr w:rsidR="00CB2151" w:rsidTr="00BD72B2">
        <w:tc>
          <w:tcPr>
            <w:tcW w:w="1728" w:type="dxa"/>
            <w:tcBorders>
              <w:bottom w:val="double" w:sz="4" w:space="0" w:color="auto"/>
            </w:tcBorders>
          </w:tcPr>
          <w:p w:rsidR="00CB2151" w:rsidRPr="00BE4428" w:rsidRDefault="00CB2151" w:rsidP="00BD72B2">
            <w:pPr>
              <w:jc w:val="center"/>
              <w:rPr>
                <w:i/>
              </w:rPr>
            </w:pPr>
            <w:r w:rsidRPr="00BE4428">
              <w:rPr>
                <w:i/>
              </w:rPr>
              <w:t>Property exists</w:t>
            </w:r>
          </w:p>
        </w:tc>
        <w:tc>
          <w:tcPr>
            <w:tcW w:w="2520" w:type="dxa"/>
            <w:tcBorders>
              <w:bottom w:val="double" w:sz="4" w:space="0" w:color="auto"/>
            </w:tcBorders>
          </w:tcPr>
          <w:p w:rsidR="00CB2151" w:rsidRPr="00BE4428" w:rsidRDefault="00CB2151" w:rsidP="00BD72B2">
            <w:pPr>
              <w:jc w:val="center"/>
              <w:rPr>
                <w:i/>
              </w:rPr>
            </w:pPr>
            <w:proofErr w:type="spellStart"/>
            <w:r w:rsidRPr="00BE4428">
              <w:rPr>
                <w:i/>
              </w:rPr>
              <w:t>dcpl</w:t>
            </w:r>
            <w:proofErr w:type="spellEnd"/>
            <w:r w:rsidRPr="00BE4428">
              <w:rPr>
                <w:i/>
              </w:rPr>
              <w:t xml:space="preserve">-enabled </w:t>
            </w:r>
            <w:r w:rsidRPr="00BE4428">
              <w:rPr>
                <w:rStyle w:val="PlainTextChar"/>
              </w:rPr>
              <w:t>minimize</w:t>
            </w:r>
          </w:p>
        </w:tc>
        <w:tc>
          <w:tcPr>
            <w:tcW w:w="2430" w:type="dxa"/>
            <w:tcBorders>
              <w:bottom w:val="double" w:sz="4" w:space="0" w:color="auto"/>
            </w:tcBorders>
          </w:tcPr>
          <w:p w:rsidR="00CB2151" w:rsidRPr="00BE4428" w:rsidRDefault="00CB2151" w:rsidP="00BD72B2">
            <w:pPr>
              <w:jc w:val="center"/>
              <w:rPr>
                <w:i/>
              </w:rPr>
            </w:pPr>
            <w:r w:rsidRPr="00BE4428">
              <w:rPr>
                <w:i/>
              </w:rPr>
              <w:t xml:space="preserve">file-enabled </w:t>
            </w:r>
            <w:r w:rsidRPr="00BE4428">
              <w:rPr>
                <w:rStyle w:val="PlainTextChar"/>
              </w:rPr>
              <w:t>minimiz</w:t>
            </w:r>
            <w:r w:rsidRPr="00BE4428">
              <w:rPr>
                <w:i/>
              </w:rPr>
              <w:t>e</w:t>
            </w:r>
          </w:p>
        </w:tc>
        <w:tc>
          <w:tcPr>
            <w:tcW w:w="3216" w:type="dxa"/>
            <w:tcBorders>
              <w:bottom w:val="double" w:sz="4" w:space="0" w:color="auto"/>
            </w:tcBorders>
          </w:tcPr>
          <w:p w:rsidR="00CB2151" w:rsidRPr="00BE4428" w:rsidRDefault="00CB2151" w:rsidP="00BD72B2">
            <w:pPr>
              <w:jc w:val="center"/>
              <w:rPr>
                <w:i/>
              </w:rPr>
            </w:pPr>
            <w:r w:rsidRPr="00BE4428">
              <w:rPr>
                <w:i/>
              </w:rPr>
              <w:t>Action</w:t>
            </w:r>
          </w:p>
        </w:tc>
      </w:tr>
      <w:tr w:rsidR="00CB2151" w:rsidTr="00BD72B2">
        <w:tc>
          <w:tcPr>
            <w:tcW w:w="1728" w:type="dxa"/>
            <w:tcBorders>
              <w:top w:val="double" w:sz="4" w:space="0" w:color="auto"/>
            </w:tcBorders>
          </w:tcPr>
          <w:p w:rsidR="00CB2151" w:rsidRPr="00D2546F" w:rsidRDefault="00CB2151" w:rsidP="00BD72B2">
            <w:r w:rsidRPr="00D2546F">
              <w:t>No</w:t>
            </w:r>
          </w:p>
        </w:tc>
        <w:tc>
          <w:tcPr>
            <w:tcW w:w="2520" w:type="dxa"/>
            <w:tcBorders>
              <w:top w:val="double" w:sz="4" w:space="0" w:color="auto"/>
            </w:tcBorders>
          </w:tcPr>
          <w:p w:rsidR="00CB2151" w:rsidRPr="00D2546F" w:rsidRDefault="00CB2151" w:rsidP="00BD72B2">
            <w:r w:rsidRPr="00D2546F">
              <w:t>--</w:t>
            </w:r>
          </w:p>
        </w:tc>
        <w:tc>
          <w:tcPr>
            <w:tcW w:w="2430" w:type="dxa"/>
            <w:tcBorders>
              <w:top w:val="double" w:sz="4" w:space="0" w:color="auto"/>
            </w:tcBorders>
          </w:tcPr>
          <w:p w:rsidR="00CB2151" w:rsidRPr="00D2546F" w:rsidRDefault="00CB2151" w:rsidP="00BD72B2">
            <w:r w:rsidRPr="00D2546F">
              <w:t>True</w:t>
            </w:r>
          </w:p>
        </w:tc>
        <w:tc>
          <w:tcPr>
            <w:tcW w:w="3216" w:type="dxa"/>
            <w:tcBorders>
              <w:top w:val="double" w:sz="4" w:space="0" w:color="auto"/>
            </w:tcBorders>
          </w:tcPr>
          <w:p w:rsidR="00CB2151" w:rsidRPr="00D2546F" w:rsidRDefault="00CB2151" w:rsidP="00BD72B2">
            <w:r w:rsidRPr="00BE4428">
              <w:t>Use minimization</w:t>
            </w:r>
          </w:p>
        </w:tc>
      </w:tr>
      <w:tr w:rsidR="00CB2151" w:rsidTr="00BD72B2">
        <w:tc>
          <w:tcPr>
            <w:tcW w:w="1728" w:type="dxa"/>
          </w:tcPr>
          <w:p w:rsidR="00CB2151" w:rsidRPr="00D2546F" w:rsidRDefault="00CB2151" w:rsidP="00BD72B2">
            <w:r w:rsidRPr="00D2546F">
              <w:t>No</w:t>
            </w:r>
          </w:p>
        </w:tc>
        <w:tc>
          <w:tcPr>
            <w:tcW w:w="2520" w:type="dxa"/>
          </w:tcPr>
          <w:p w:rsidR="00CB2151" w:rsidRPr="00D2546F" w:rsidRDefault="00CB2151" w:rsidP="00BD72B2">
            <w:r w:rsidRPr="00D2546F">
              <w:t>--</w:t>
            </w:r>
          </w:p>
        </w:tc>
        <w:tc>
          <w:tcPr>
            <w:tcW w:w="2430" w:type="dxa"/>
          </w:tcPr>
          <w:p w:rsidR="00CB2151" w:rsidRPr="00D2546F" w:rsidRDefault="00CB2151" w:rsidP="00BD72B2">
            <w:r w:rsidRPr="00D2546F">
              <w:t>False</w:t>
            </w:r>
          </w:p>
        </w:tc>
        <w:tc>
          <w:tcPr>
            <w:tcW w:w="3216" w:type="dxa"/>
          </w:tcPr>
          <w:p w:rsidR="00CB2151" w:rsidRPr="00D2546F" w:rsidRDefault="00CB2151" w:rsidP="00BD72B2">
            <w:r w:rsidRPr="00D2546F">
              <w:t>Use library default</w:t>
            </w:r>
          </w:p>
        </w:tc>
      </w:tr>
      <w:tr w:rsidR="00CB2151" w:rsidTr="00BD72B2">
        <w:tc>
          <w:tcPr>
            <w:tcW w:w="1728" w:type="dxa"/>
          </w:tcPr>
          <w:p w:rsidR="00CB2151" w:rsidRPr="00D2546F" w:rsidRDefault="00CB2151" w:rsidP="00BD72B2">
            <w:r w:rsidRPr="00D2546F">
              <w:t>Yes</w:t>
            </w:r>
          </w:p>
        </w:tc>
        <w:tc>
          <w:tcPr>
            <w:tcW w:w="2520" w:type="dxa"/>
          </w:tcPr>
          <w:p w:rsidR="00CB2151" w:rsidRPr="00D2546F" w:rsidRDefault="00CB2151" w:rsidP="00BD72B2">
            <w:r w:rsidRPr="00D2546F">
              <w:t>True</w:t>
            </w:r>
          </w:p>
        </w:tc>
        <w:tc>
          <w:tcPr>
            <w:tcW w:w="2430" w:type="dxa"/>
          </w:tcPr>
          <w:p w:rsidR="00CB2151" w:rsidRPr="00D2546F" w:rsidRDefault="00CB2151" w:rsidP="00BD72B2">
            <w:r w:rsidRPr="00D2546F">
              <w:t>True</w:t>
            </w:r>
          </w:p>
        </w:tc>
        <w:tc>
          <w:tcPr>
            <w:tcW w:w="3216" w:type="dxa"/>
          </w:tcPr>
          <w:p w:rsidR="00CB2151" w:rsidRPr="00D2546F" w:rsidRDefault="00CB2151" w:rsidP="00BD72B2">
            <w:r w:rsidRPr="00BE4428">
              <w:t>Use minimization</w:t>
            </w:r>
          </w:p>
        </w:tc>
      </w:tr>
      <w:tr w:rsidR="00CB2151" w:rsidTr="00BD72B2">
        <w:tc>
          <w:tcPr>
            <w:tcW w:w="1728" w:type="dxa"/>
          </w:tcPr>
          <w:p w:rsidR="00CB2151" w:rsidRPr="00D2546F" w:rsidRDefault="00CB2151" w:rsidP="00BD72B2">
            <w:r w:rsidRPr="00D2546F">
              <w:t>Yes</w:t>
            </w:r>
          </w:p>
        </w:tc>
        <w:tc>
          <w:tcPr>
            <w:tcW w:w="2520" w:type="dxa"/>
          </w:tcPr>
          <w:p w:rsidR="00CB2151" w:rsidRPr="00D2546F" w:rsidRDefault="00CB2151" w:rsidP="00BD72B2">
            <w:r w:rsidRPr="00D2546F">
              <w:t>True</w:t>
            </w:r>
          </w:p>
        </w:tc>
        <w:tc>
          <w:tcPr>
            <w:tcW w:w="2430" w:type="dxa"/>
          </w:tcPr>
          <w:p w:rsidR="00CB2151" w:rsidRPr="00D2546F" w:rsidRDefault="00CB2151" w:rsidP="00BD72B2">
            <w:r w:rsidRPr="00D2546F">
              <w:t>False</w:t>
            </w:r>
          </w:p>
        </w:tc>
        <w:tc>
          <w:tcPr>
            <w:tcW w:w="3216" w:type="dxa"/>
          </w:tcPr>
          <w:p w:rsidR="00CB2151" w:rsidRPr="00D2546F" w:rsidRDefault="00CB2151" w:rsidP="00BD72B2">
            <w:r w:rsidRPr="00BE4428">
              <w:t>Use minimization</w:t>
            </w:r>
          </w:p>
        </w:tc>
      </w:tr>
      <w:tr w:rsidR="00CB2151" w:rsidTr="00BD72B2">
        <w:tc>
          <w:tcPr>
            <w:tcW w:w="1728" w:type="dxa"/>
          </w:tcPr>
          <w:p w:rsidR="00CB2151" w:rsidRPr="00D2546F" w:rsidRDefault="00CB2151" w:rsidP="00BD72B2">
            <w:r w:rsidRPr="00D2546F">
              <w:t>Yes</w:t>
            </w:r>
          </w:p>
        </w:tc>
        <w:tc>
          <w:tcPr>
            <w:tcW w:w="2520" w:type="dxa"/>
          </w:tcPr>
          <w:p w:rsidR="00CB2151" w:rsidRPr="00D2546F" w:rsidRDefault="00CB2151" w:rsidP="00BD72B2">
            <w:r w:rsidRPr="00D2546F">
              <w:t>False</w:t>
            </w:r>
          </w:p>
        </w:tc>
        <w:tc>
          <w:tcPr>
            <w:tcW w:w="2430" w:type="dxa"/>
          </w:tcPr>
          <w:p w:rsidR="00CB2151" w:rsidRPr="00D2546F" w:rsidRDefault="00CB2151" w:rsidP="00BD72B2">
            <w:r w:rsidRPr="00D2546F">
              <w:t>True</w:t>
            </w:r>
          </w:p>
        </w:tc>
        <w:tc>
          <w:tcPr>
            <w:tcW w:w="3216" w:type="dxa"/>
          </w:tcPr>
          <w:p w:rsidR="00CB2151" w:rsidRPr="00D2546F" w:rsidRDefault="00CB2151" w:rsidP="00BD72B2">
            <w:r w:rsidRPr="00BE4428">
              <w:t>Use minimization</w:t>
            </w:r>
          </w:p>
        </w:tc>
      </w:tr>
      <w:tr w:rsidR="00CB2151" w:rsidTr="00BD72B2">
        <w:tc>
          <w:tcPr>
            <w:tcW w:w="1728" w:type="dxa"/>
          </w:tcPr>
          <w:p w:rsidR="00CB2151" w:rsidRPr="00D2546F" w:rsidRDefault="00CB2151" w:rsidP="00BD72B2">
            <w:r w:rsidRPr="00D2546F">
              <w:t>Yes</w:t>
            </w:r>
          </w:p>
        </w:tc>
        <w:tc>
          <w:tcPr>
            <w:tcW w:w="2520" w:type="dxa"/>
          </w:tcPr>
          <w:p w:rsidR="00CB2151" w:rsidRPr="00D2546F" w:rsidRDefault="00CB2151" w:rsidP="00BD72B2">
            <w:r w:rsidRPr="00D2546F">
              <w:t>False</w:t>
            </w:r>
          </w:p>
        </w:tc>
        <w:tc>
          <w:tcPr>
            <w:tcW w:w="2430" w:type="dxa"/>
          </w:tcPr>
          <w:p w:rsidR="00CB2151" w:rsidRPr="00D2546F" w:rsidRDefault="00CB2151" w:rsidP="00BD72B2">
            <w:r w:rsidRPr="00D2546F">
              <w:t>False</w:t>
            </w:r>
          </w:p>
        </w:tc>
        <w:tc>
          <w:tcPr>
            <w:tcW w:w="3216" w:type="dxa"/>
          </w:tcPr>
          <w:p w:rsidR="00CB2151" w:rsidRPr="00D2546F" w:rsidRDefault="00CB2151" w:rsidP="00BD72B2">
            <w:r w:rsidRPr="00D2546F">
              <w:t>Use library default</w:t>
            </w:r>
          </w:p>
        </w:tc>
      </w:tr>
    </w:tbl>
    <w:p w:rsidR="00CB2151" w:rsidRDefault="00CB2151" w:rsidP="00CB2151"/>
    <w:p w:rsidR="007E6F4E" w:rsidRDefault="007E6F4E" w:rsidP="00CB2151">
      <w:r>
        <w:t>To summarize: the minimized object header size will be used if either DCPL property or file setting is TRUE, and any TRUE setting will override a FALSE (or undefined) in the other mode.</w:t>
      </w:r>
    </w:p>
    <w:p w:rsidR="00CB2151" w:rsidRDefault="00CB2151" w:rsidP="00CB2151">
      <w:r>
        <w:t xml:space="preserve">If the action is to use the library default, the size H5D_MINHDR_SIZE of 256 will be passed in </w:t>
      </w:r>
      <w:proofErr w:type="spellStart"/>
      <w:r w:rsidRPr="00BE4428">
        <w:rPr>
          <w:i/>
        </w:rPr>
        <w:t>size_hint</w:t>
      </w:r>
      <w:proofErr w:type="spellEnd"/>
      <w:r>
        <w:t>.</w:t>
      </w:r>
    </w:p>
    <w:p w:rsidR="00CB2151" w:rsidRDefault="00CB2151" w:rsidP="00CB2151">
      <w:r>
        <w:t xml:space="preserve">If the action is to use minimization, the library will determine the minimum object header size, which will be passed in </w:t>
      </w:r>
      <w:proofErr w:type="spellStart"/>
      <w:r w:rsidRPr="00BE4428">
        <w:rPr>
          <w:i/>
        </w:rPr>
        <w:t>size_hint</w:t>
      </w:r>
      <w:proofErr w:type="spellEnd"/>
      <w:r>
        <w:t>, by summing up the size of messages required</w:t>
      </w:r>
      <w:r>
        <w:rPr>
          <w:rStyle w:val="FootnoteReference"/>
        </w:rPr>
        <w:footnoteReference w:id="1"/>
      </w:r>
      <w:r>
        <w:t xml:space="preserve"> for the dataset at creation.  It will call the existing internal routine </w:t>
      </w:r>
      <w:r w:rsidRPr="006232F0">
        <w:rPr>
          <w:i/>
        </w:rPr>
        <w:t>H5O_msg_size_</w:t>
      </w:r>
      <w:proofErr w:type="gramStart"/>
      <w:r w:rsidRPr="006232F0">
        <w:rPr>
          <w:i/>
        </w:rPr>
        <w:t>oh(</w:t>
      </w:r>
      <w:proofErr w:type="gramEnd"/>
      <w:r w:rsidRPr="006232F0">
        <w:rPr>
          <w:i/>
        </w:rPr>
        <w:t>)</w:t>
      </w:r>
      <w:r>
        <w:rPr>
          <w:i/>
        </w:rPr>
        <w:t xml:space="preserve"> </w:t>
      </w:r>
      <w:r>
        <w:t>to get the size for the following messages:</w:t>
      </w:r>
    </w:p>
    <w:p w:rsidR="00CB2151" w:rsidRDefault="00CB2151" w:rsidP="00CB2151">
      <w:pPr>
        <w:pStyle w:val="ListParagraph"/>
        <w:numPr>
          <w:ilvl w:val="0"/>
          <w:numId w:val="8"/>
        </w:numPr>
        <w:spacing w:after="120"/>
        <w:contextualSpacing w:val="0"/>
      </w:pPr>
      <w:r>
        <w:t>Dataspace</w:t>
      </w:r>
      <w:r w:rsidRPr="000D5A71">
        <w:t xml:space="preserve"> </w:t>
      </w:r>
      <w:r>
        <w:t xml:space="preserve">message with </w:t>
      </w:r>
      <w:r w:rsidRPr="000D5A71">
        <w:t>H5O_SDSPACE_ID</w:t>
      </w:r>
    </w:p>
    <w:p w:rsidR="00CB2151" w:rsidRDefault="00CB2151" w:rsidP="00CB2151">
      <w:pPr>
        <w:pStyle w:val="ListParagraph"/>
        <w:numPr>
          <w:ilvl w:val="0"/>
          <w:numId w:val="8"/>
        </w:numPr>
        <w:spacing w:after="120"/>
        <w:contextualSpacing w:val="0"/>
      </w:pPr>
      <w:r>
        <w:t xml:space="preserve">Datatype message with </w:t>
      </w:r>
      <w:r w:rsidRPr="000D5A71">
        <w:t>H5O_DTYPE_ID</w:t>
      </w:r>
    </w:p>
    <w:p w:rsidR="00CB2151" w:rsidRDefault="00CB2151" w:rsidP="00CB2151">
      <w:pPr>
        <w:pStyle w:val="ListParagraph"/>
        <w:numPr>
          <w:ilvl w:val="0"/>
          <w:numId w:val="8"/>
        </w:numPr>
        <w:spacing w:after="120"/>
        <w:contextualSpacing w:val="0"/>
      </w:pPr>
      <w:r>
        <w:t xml:space="preserve">Fill value message with </w:t>
      </w:r>
      <w:r w:rsidRPr="000D5A71">
        <w:t>H5O_FILL_NEW_ID</w:t>
      </w:r>
    </w:p>
    <w:p w:rsidR="00CB2151" w:rsidRDefault="00CB2151" w:rsidP="00CB2151">
      <w:pPr>
        <w:pStyle w:val="ListParagraph"/>
        <w:numPr>
          <w:ilvl w:val="1"/>
          <w:numId w:val="8"/>
        </w:numPr>
        <w:spacing w:after="120"/>
        <w:contextualSpacing w:val="0"/>
      </w:pPr>
      <w:r>
        <w:t>It may also create the old fill value message with H5O_FILL</w:t>
      </w:r>
      <w:r w:rsidRPr="000D5A71">
        <w:t>_ID</w:t>
      </w:r>
      <w:r>
        <w:t xml:space="preserve"> for backward compatibility</w:t>
      </w:r>
    </w:p>
    <w:p w:rsidR="00CB2151" w:rsidRDefault="00CB2151" w:rsidP="00CB2151">
      <w:pPr>
        <w:pStyle w:val="ListParagraph"/>
        <w:numPr>
          <w:ilvl w:val="0"/>
          <w:numId w:val="8"/>
        </w:numPr>
        <w:spacing w:after="120"/>
        <w:contextualSpacing w:val="0"/>
      </w:pPr>
      <w:r>
        <w:t xml:space="preserve">Layout message with </w:t>
      </w:r>
      <w:r w:rsidRPr="000D5A71">
        <w:t>H5O_LAYOUT_ID</w:t>
      </w:r>
    </w:p>
    <w:p w:rsidR="00CB2151" w:rsidRDefault="00CB2151" w:rsidP="00CB2151">
      <w:pPr>
        <w:pStyle w:val="ListParagraph"/>
        <w:numPr>
          <w:ilvl w:val="0"/>
          <w:numId w:val="8"/>
        </w:numPr>
        <w:spacing w:after="120"/>
        <w:contextualSpacing w:val="0"/>
      </w:pPr>
      <w:r>
        <w:t xml:space="preserve">Filter pipeline message with </w:t>
      </w:r>
      <w:r w:rsidRPr="000D5A71">
        <w:t>H5O_PLINE_ID</w:t>
      </w:r>
    </w:p>
    <w:p w:rsidR="00CB2151" w:rsidRDefault="00CB2151" w:rsidP="00CB2151">
      <w:pPr>
        <w:pStyle w:val="ListParagraph"/>
        <w:numPr>
          <w:ilvl w:val="1"/>
          <w:numId w:val="8"/>
        </w:numPr>
        <w:spacing w:after="120"/>
        <w:contextualSpacing w:val="0"/>
      </w:pPr>
      <w:r>
        <w:t>If layout is chunked and filter is used</w:t>
      </w:r>
    </w:p>
    <w:p w:rsidR="00CB2151" w:rsidRDefault="00CB2151" w:rsidP="00CB2151">
      <w:pPr>
        <w:pStyle w:val="ListParagraph"/>
        <w:numPr>
          <w:ilvl w:val="0"/>
          <w:numId w:val="8"/>
        </w:numPr>
        <w:spacing w:after="120"/>
        <w:contextualSpacing w:val="0"/>
      </w:pPr>
      <w:r>
        <w:t xml:space="preserve">External file list message with </w:t>
      </w:r>
      <w:r w:rsidRPr="000D5A71">
        <w:t>H5O_EFL_ID</w:t>
      </w:r>
    </w:p>
    <w:p w:rsidR="00CB2151" w:rsidRDefault="00CB2151" w:rsidP="00CB2151">
      <w:pPr>
        <w:pStyle w:val="ListParagraph"/>
        <w:numPr>
          <w:ilvl w:val="1"/>
          <w:numId w:val="8"/>
        </w:numPr>
        <w:spacing w:after="120"/>
        <w:contextualSpacing w:val="0"/>
      </w:pPr>
      <w:r>
        <w:t>If external file list is defined</w:t>
      </w:r>
    </w:p>
    <w:p w:rsidR="00CB2151" w:rsidRDefault="00CB2151" w:rsidP="00CB2151">
      <w:pPr>
        <w:pStyle w:val="ListParagraph"/>
        <w:numPr>
          <w:ilvl w:val="0"/>
          <w:numId w:val="8"/>
        </w:numPr>
        <w:spacing w:after="120"/>
        <w:contextualSpacing w:val="0"/>
      </w:pPr>
      <w:r>
        <w:t xml:space="preserve">Modification time message with </w:t>
      </w:r>
      <w:r w:rsidRPr="000D5A71">
        <w:t>H5O_MTIME_NEW_ID</w:t>
      </w:r>
    </w:p>
    <w:p w:rsidR="00CB2151" w:rsidRDefault="00CB2151" w:rsidP="00CB2151">
      <w:pPr>
        <w:pStyle w:val="ListParagraph"/>
        <w:numPr>
          <w:ilvl w:val="1"/>
          <w:numId w:val="8"/>
        </w:numPr>
        <w:spacing w:after="120"/>
        <w:contextualSpacing w:val="0"/>
      </w:pPr>
      <w:r>
        <w:t>If the object header is tracking time (H5O_HDR_STORE_TIMES)</w:t>
      </w:r>
    </w:p>
    <w:p w:rsidR="00CB2151" w:rsidRDefault="00CB2151" w:rsidP="00CB2151">
      <w:pPr>
        <w:pStyle w:val="ListParagraph"/>
        <w:numPr>
          <w:ilvl w:val="1"/>
          <w:numId w:val="8"/>
        </w:numPr>
        <w:spacing w:after="120"/>
        <w:contextualSpacing w:val="0"/>
      </w:pPr>
      <w:r>
        <w:t>If the object header is version 1</w:t>
      </w:r>
    </w:p>
    <w:p w:rsidR="00CB2151" w:rsidRDefault="00CB2151" w:rsidP="00CB2151">
      <w:pPr>
        <w:pStyle w:val="ListParagraph"/>
        <w:numPr>
          <w:ilvl w:val="0"/>
          <w:numId w:val="8"/>
        </w:numPr>
        <w:spacing w:after="120"/>
        <w:contextualSpacing w:val="0"/>
      </w:pPr>
      <w:r>
        <w:t>Object header continuation message with H5O_CONT_ID</w:t>
      </w:r>
    </w:p>
    <w:p w:rsidR="00CB2151" w:rsidRDefault="00CB2151" w:rsidP="00CB2151">
      <w:r>
        <w:t xml:space="preserve">Since the object header version may be needed to </w:t>
      </w:r>
      <w:r w:rsidR="00C90275">
        <w:t>determine</w:t>
      </w:r>
      <w:r>
        <w:t xml:space="preserve"> the size </w:t>
      </w:r>
      <w:r w:rsidR="00C90275">
        <w:t xml:space="preserve">or inclusion of </w:t>
      </w:r>
      <w:r>
        <w:t xml:space="preserve">some of the above messages, we will split the coding in </w:t>
      </w:r>
      <w:r w:rsidRPr="006232F0">
        <w:rPr>
          <w:i/>
        </w:rPr>
        <w:t>H5O_</w:t>
      </w:r>
      <w:proofErr w:type="gramStart"/>
      <w:r w:rsidRPr="006232F0">
        <w:rPr>
          <w:i/>
        </w:rPr>
        <w:t>create(</w:t>
      </w:r>
      <w:proofErr w:type="gramEnd"/>
      <w:r w:rsidRPr="006232F0">
        <w:rPr>
          <w:i/>
        </w:rPr>
        <w:t>)</w:t>
      </w:r>
      <w:r>
        <w:t xml:space="preserve"> into </w:t>
      </w:r>
      <w:r w:rsidR="002134C9">
        <w:t>three</w:t>
      </w:r>
      <w:r>
        <w:t xml:space="preserve"> parts:</w:t>
      </w:r>
    </w:p>
    <w:p w:rsidR="00CB2151" w:rsidRDefault="00CB2151" w:rsidP="00CB2151">
      <w:pPr>
        <w:pStyle w:val="ListParagraph"/>
        <w:numPr>
          <w:ilvl w:val="0"/>
          <w:numId w:val="9"/>
        </w:numPr>
        <w:spacing w:after="120"/>
        <w:contextualSpacing w:val="0"/>
      </w:pPr>
      <w:r>
        <w:t xml:space="preserve">Part I: </w:t>
      </w:r>
      <w:r w:rsidR="002134C9">
        <w:t xml:space="preserve">Create an object header in memory and </w:t>
      </w:r>
      <w:r w:rsidR="00E27703">
        <w:t>assign</w:t>
      </w:r>
      <w:r w:rsidR="002134C9">
        <w:t xml:space="preserve"> its</w:t>
      </w:r>
      <w:r>
        <w:t xml:space="preserve"> version</w:t>
      </w:r>
      <w:r w:rsidR="002134C9">
        <w:t>.</w:t>
      </w:r>
    </w:p>
    <w:p w:rsidR="007821F4" w:rsidRPr="007821F4" w:rsidRDefault="007821F4" w:rsidP="007821F4">
      <w:pPr>
        <w:pStyle w:val="ListParagraph"/>
        <w:numPr>
          <w:ilvl w:val="1"/>
          <w:numId w:val="9"/>
        </w:numPr>
        <w:spacing w:after="120"/>
        <w:contextualSpacing w:val="0"/>
        <w:rPr>
          <w:i/>
        </w:rPr>
      </w:pPr>
      <w:r w:rsidRPr="007821F4">
        <w:rPr>
          <w:i/>
        </w:rPr>
        <w:t>H5O__create_</w:t>
      </w:r>
      <w:proofErr w:type="gramStart"/>
      <w:r w:rsidRPr="007821F4">
        <w:rPr>
          <w:i/>
        </w:rPr>
        <w:t>ohdr(</w:t>
      </w:r>
      <w:proofErr w:type="gramEnd"/>
      <w:r w:rsidRPr="007821F4">
        <w:rPr>
          <w:i/>
        </w:rPr>
        <w:t>)</w:t>
      </w:r>
    </w:p>
    <w:p w:rsidR="002134C9" w:rsidRDefault="002134C9" w:rsidP="00CB2151">
      <w:pPr>
        <w:pStyle w:val="ListParagraph"/>
        <w:numPr>
          <w:ilvl w:val="0"/>
          <w:numId w:val="9"/>
        </w:numPr>
        <w:spacing w:after="120"/>
        <w:contextualSpacing w:val="0"/>
      </w:pPr>
      <w:r>
        <w:t>Part II: Calculate required space for the object header.</w:t>
      </w:r>
    </w:p>
    <w:p w:rsidR="00CB2151" w:rsidRDefault="00CB2151" w:rsidP="00CB2151">
      <w:pPr>
        <w:pStyle w:val="ListParagraph"/>
        <w:numPr>
          <w:ilvl w:val="0"/>
          <w:numId w:val="9"/>
        </w:numPr>
        <w:spacing w:after="120"/>
        <w:contextualSpacing w:val="0"/>
      </w:pPr>
      <w:r>
        <w:t>Part I</w:t>
      </w:r>
      <w:r w:rsidR="009210A8">
        <w:t>I</w:t>
      </w:r>
      <w:r>
        <w:t xml:space="preserve">I: </w:t>
      </w:r>
      <w:r w:rsidR="002134C9">
        <w:t xml:space="preserve">Allocate space </w:t>
      </w:r>
      <w:r w:rsidR="00E27703">
        <w:t>(including space for compact datasets)</w:t>
      </w:r>
      <w:r w:rsidR="00D85D4A">
        <w:t>, complete header initialization,</w:t>
      </w:r>
      <w:r w:rsidR="00E27703">
        <w:t xml:space="preserve"> </w:t>
      </w:r>
      <w:r w:rsidR="002134C9">
        <w:t>and apply the header to the file.</w:t>
      </w:r>
    </w:p>
    <w:p w:rsidR="007821F4" w:rsidRPr="007821F4" w:rsidRDefault="007821F4" w:rsidP="007821F4">
      <w:pPr>
        <w:pStyle w:val="ListParagraph"/>
        <w:numPr>
          <w:ilvl w:val="1"/>
          <w:numId w:val="9"/>
        </w:numPr>
        <w:spacing w:after="120"/>
        <w:contextualSpacing w:val="0"/>
        <w:rPr>
          <w:i/>
        </w:rPr>
      </w:pPr>
      <w:r w:rsidRPr="007821F4">
        <w:rPr>
          <w:i/>
        </w:rPr>
        <w:t>H5O__apply_</w:t>
      </w:r>
      <w:proofErr w:type="gramStart"/>
      <w:r w:rsidRPr="007821F4">
        <w:rPr>
          <w:i/>
        </w:rPr>
        <w:t>ohdr(</w:t>
      </w:r>
      <w:proofErr w:type="gramEnd"/>
      <w:r w:rsidRPr="007821F4">
        <w:rPr>
          <w:i/>
        </w:rPr>
        <w:t>)</w:t>
      </w:r>
    </w:p>
    <w:p w:rsidR="00CB2151" w:rsidRDefault="002134C9" w:rsidP="00CB2151">
      <w:r>
        <w:t>New internal functions will be created as necessary to carry out these operations.</w:t>
      </w:r>
    </w:p>
    <w:p w:rsidR="002134C9" w:rsidRDefault="002134C9" w:rsidP="00CB2151">
      <w:r>
        <w:t>This procedure will be implemented in such a way that the public API and other types of object header creation (groups, e.g.) are unaffected.</w:t>
      </w:r>
    </w:p>
    <w:p w:rsidR="002134C9" w:rsidRDefault="002134C9" w:rsidP="002134C9">
      <w:pPr>
        <w:pStyle w:val="Heading1"/>
      </w:pPr>
      <w:r>
        <w:t>Implementation Details</w:t>
      </w:r>
    </w:p>
    <w:p w:rsidR="002134C9" w:rsidRDefault="002134C9" w:rsidP="002134C9">
      <w:r>
        <w:t xml:space="preserve">The file setting for dataset header minimization is in a shared structure, so multiple file IDs referring to the same underlying file will all have the </w:t>
      </w:r>
      <w:r w:rsidR="00E27703">
        <w:t>most recent</w:t>
      </w:r>
      <w:r>
        <w:t xml:space="preserve"> setting made at the file level</w:t>
      </w:r>
      <w:r w:rsidR="00E27703">
        <w:t xml:space="preserve"> with </w:t>
      </w:r>
      <w:r w:rsidR="00E27703" w:rsidRPr="0085109E">
        <w:rPr>
          <w:i/>
        </w:rPr>
        <w:t>H5Fset_dset_no_attrs_</w:t>
      </w:r>
      <w:proofErr w:type="gramStart"/>
      <w:r w:rsidR="00E27703" w:rsidRPr="0085109E">
        <w:rPr>
          <w:i/>
        </w:rPr>
        <w:t>hint(</w:t>
      </w:r>
      <w:proofErr w:type="gramEnd"/>
      <w:r w:rsidR="00E27703" w:rsidRPr="0085109E">
        <w:rPr>
          <w:i/>
        </w:rPr>
        <w:t>)</w:t>
      </w:r>
      <w:r w:rsidRPr="00E27703">
        <w:rPr>
          <w:rStyle w:val="PlainTextChar"/>
        </w:rPr>
        <w:t>.</w:t>
      </w:r>
    </w:p>
    <w:p w:rsidR="002134C9" w:rsidRDefault="002134C9" w:rsidP="002134C9"/>
    <w:p w:rsidR="00E27703" w:rsidRDefault="00FA6BF2" w:rsidP="002134C9">
      <w:r>
        <w:t xml:space="preserve">The existing API call to instantiate a new object header, </w:t>
      </w:r>
      <w:r w:rsidRPr="0085109E">
        <w:rPr>
          <w:i/>
        </w:rPr>
        <w:t>H5O_</w:t>
      </w:r>
      <w:proofErr w:type="gramStart"/>
      <w:r w:rsidRPr="0085109E">
        <w:rPr>
          <w:i/>
        </w:rPr>
        <w:t>create(</w:t>
      </w:r>
      <w:proofErr w:type="gramEnd"/>
      <w:r w:rsidRPr="0085109E">
        <w:rPr>
          <w:i/>
        </w:rPr>
        <w:t>)</w:t>
      </w:r>
      <w:r>
        <w:t xml:space="preserve">, will be retained, as it is used in multiple places throughout the library – reducing the amount of changes to be made – and provides a valuable layer of abstraction. However, as we need a way to override the </w:t>
      </w:r>
      <w:proofErr w:type="spellStart"/>
      <w:r w:rsidRPr="0085109E">
        <w:rPr>
          <w:i/>
        </w:rPr>
        <w:t>size_hint</w:t>
      </w:r>
      <w:proofErr w:type="spellEnd"/>
      <w:r>
        <w:t xml:space="preserve"> variable it expects, and to calculate the minimum required space before allocating space in the file for the object header, two new functions are created at the internal level, </w:t>
      </w:r>
      <w:r w:rsidRPr="0085109E">
        <w:rPr>
          <w:i/>
        </w:rPr>
        <w:t>H5O__create_ohdr()</w:t>
      </w:r>
      <w:r>
        <w:t xml:space="preserve"> – responsible for creating a header object</w:t>
      </w:r>
      <w:r w:rsidR="00007AF3">
        <w:t xml:space="preserve"> and assigning bare-minimum setup (such as version)</w:t>
      </w:r>
      <w:r>
        <w:t xml:space="preserve"> – and </w:t>
      </w:r>
      <w:r w:rsidRPr="0085109E">
        <w:rPr>
          <w:i/>
        </w:rPr>
        <w:t>H5O__apply_ohdr()</w:t>
      </w:r>
      <w:r w:rsidR="0085109E">
        <w:t xml:space="preserve"> </w:t>
      </w:r>
      <w:r>
        <w:t xml:space="preserve">– responsible for allocating space in the file and complete initialization, both of which </w:t>
      </w:r>
      <w:r w:rsidRPr="0085109E">
        <w:rPr>
          <w:i/>
        </w:rPr>
        <w:t>H5O_create()</w:t>
      </w:r>
      <w:r>
        <w:t xml:space="preserve"> will call in order, passing the size in </w:t>
      </w:r>
      <w:proofErr w:type="spellStart"/>
      <w:r w:rsidRPr="0085109E">
        <w:rPr>
          <w:i/>
        </w:rPr>
        <w:t>size_hint</w:t>
      </w:r>
      <w:proofErr w:type="spellEnd"/>
      <w:r>
        <w:t xml:space="preserve"> to </w:t>
      </w:r>
      <w:r w:rsidRPr="0085109E">
        <w:rPr>
          <w:i/>
        </w:rPr>
        <w:t>H5O__apply_ohdr()</w:t>
      </w:r>
      <w:r>
        <w:t xml:space="preserve"> as the size to allocate.</w:t>
      </w:r>
    </w:p>
    <w:p w:rsidR="00FA6BF2" w:rsidRDefault="00FA6BF2" w:rsidP="002134C9"/>
    <w:p w:rsidR="00FA6BF2" w:rsidRDefault="00FA6BF2" w:rsidP="002134C9">
      <w:r>
        <w:t>When using a minimized dataset, these new functions –</w:t>
      </w:r>
      <w:r w:rsidR="00007AF3" w:rsidRPr="0085109E">
        <w:rPr>
          <w:i/>
        </w:rPr>
        <w:t>H5O__create_</w:t>
      </w:r>
      <w:proofErr w:type="gramStart"/>
      <w:r w:rsidR="00007AF3" w:rsidRPr="0085109E">
        <w:rPr>
          <w:i/>
        </w:rPr>
        <w:t>ohdr(</w:t>
      </w:r>
      <w:proofErr w:type="gramEnd"/>
      <w:r w:rsidR="00007AF3" w:rsidRPr="0085109E">
        <w:rPr>
          <w:i/>
        </w:rPr>
        <w:t>)</w:t>
      </w:r>
      <w:r w:rsidR="00007AF3">
        <w:t xml:space="preserve"> and </w:t>
      </w:r>
      <w:r w:rsidR="00007AF3" w:rsidRPr="0085109E">
        <w:rPr>
          <w:i/>
        </w:rPr>
        <w:t>H5O__apply_ohdr()</w:t>
      </w:r>
      <w:r>
        <w:t xml:space="preserve"> – will be called directly, with the intervening step of using the created object header </w:t>
      </w:r>
      <w:r w:rsidR="00007AF3">
        <w:t xml:space="preserve">to calculate the size to be allocated. This intermediary step is static to </w:t>
      </w:r>
      <w:r w:rsidR="00007AF3" w:rsidRPr="00007AF3">
        <w:rPr>
          <w:i/>
        </w:rPr>
        <w:t>H5Dint.c</w:t>
      </w:r>
      <w:r w:rsidR="00007AF3">
        <w:t xml:space="preserve">, </w:t>
      </w:r>
      <w:r w:rsidR="00007AF3" w:rsidRPr="0085109E">
        <w:rPr>
          <w:i/>
        </w:rPr>
        <w:t>H5D__calculate_minimum_header_</w:t>
      </w:r>
      <w:proofErr w:type="gramStart"/>
      <w:r w:rsidR="00007AF3" w:rsidRPr="0085109E">
        <w:rPr>
          <w:i/>
        </w:rPr>
        <w:t>size(</w:t>
      </w:r>
      <w:proofErr w:type="gramEnd"/>
      <w:r w:rsidR="00007AF3" w:rsidRPr="0085109E">
        <w:rPr>
          <w:i/>
        </w:rPr>
        <w:t>)</w:t>
      </w:r>
      <w:r w:rsidR="00007AF3">
        <w:t>.</w:t>
      </w:r>
    </w:p>
    <w:p w:rsidR="00007AF3" w:rsidRDefault="00007AF3" w:rsidP="002134C9"/>
    <w:p w:rsidR="00007AF3" w:rsidRPr="002134C9" w:rsidRDefault="00007AF3" w:rsidP="002134C9">
      <w:r>
        <w:t xml:space="preserve">In </w:t>
      </w:r>
      <w:r w:rsidRPr="0085109E">
        <w:rPr>
          <w:i/>
        </w:rPr>
        <w:t>H5O__apply_</w:t>
      </w:r>
      <w:proofErr w:type="gramStart"/>
      <w:r w:rsidRPr="0085109E">
        <w:rPr>
          <w:i/>
        </w:rPr>
        <w:t>ohdr(</w:t>
      </w:r>
      <w:proofErr w:type="gramEnd"/>
      <w:r w:rsidRPr="0085109E">
        <w:rPr>
          <w:i/>
        </w:rPr>
        <w:t>)</w:t>
      </w:r>
      <w:r>
        <w:t xml:space="preserve">, the received size is adjusted as necessary, to align bytes to expected boundaries (if applicable), and – through the macro </w:t>
      </w:r>
      <w:r w:rsidRPr="0085109E">
        <w:rPr>
          <w:i/>
        </w:rPr>
        <w:t>H5O_SIZEOF_HDR()</w:t>
      </w:r>
      <w:r>
        <w:t xml:space="preserve"> – add space for a compact dataset.</w:t>
      </w:r>
    </w:p>
    <w:p w:rsidR="00CB2151" w:rsidRDefault="00CB2151" w:rsidP="00CB2151">
      <w:pPr>
        <w:pStyle w:val="Heading1"/>
        <w:spacing w:before="360" w:after="120"/>
        <w:ind w:left="432" w:hanging="432"/>
        <w:jc w:val="both"/>
      </w:pPr>
      <w:r>
        <w:t>Fortran/C++/Java</w:t>
      </w:r>
    </w:p>
    <w:p w:rsidR="00CB2151" w:rsidRDefault="00CB2151" w:rsidP="00CB2151">
      <w:r>
        <w:t>Update Fortran, C++, and Java wrappers for the four new public routines.</w:t>
      </w:r>
    </w:p>
    <w:p w:rsidR="00CB2151" w:rsidRDefault="00CB2151" w:rsidP="00CB2151">
      <w:pPr>
        <w:pStyle w:val="Heading1"/>
        <w:spacing w:before="360" w:after="120"/>
        <w:ind w:left="432" w:hanging="432"/>
        <w:jc w:val="both"/>
      </w:pPr>
      <w:r>
        <w:t>Testing</w:t>
      </w:r>
    </w:p>
    <w:p w:rsidR="00CB2151" w:rsidRPr="00310E03" w:rsidRDefault="00CB2151" w:rsidP="00CB2151">
      <w:r>
        <w:t xml:space="preserve">Add tests to </w:t>
      </w:r>
      <w:r w:rsidRPr="00BE4428">
        <w:rPr>
          <w:i/>
        </w:rPr>
        <w:t>test/</w:t>
      </w:r>
      <w:proofErr w:type="spellStart"/>
      <w:r w:rsidRPr="00BE4428">
        <w:rPr>
          <w:i/>
        </w:rPr>
        <w:t>dsets.</w:t>
      </w:r>
      <w:r w:rsidRPr="00D46877">
        <w:t>c</w:t>
      </w:r>
      <w:proofErr w:type="spellEnd"/>
      <w:r w:rsidRPr="00D46877">
        <w:t xml:space="preserve"> for </w:t>
      </w:r>
      <w:r w:rsidRPr="00BE4428">
        <w:rPr>
          <w:i/>
        </w:rPr>
        <w:t>H5Pset/</w:t>
      </w:r>
      <w:proofErr w:type="spellStart"/>
      <w:r w:rsidRPr="00BE4428">
        <w:rPr>
          <w:i/>
        </w:rPr>
        <w:t>get_</w:t>
      </w:r>
      <w:r>
        <w:rPr>
          <w:i/>
        </w:rPr>
        <w:t>dset_no_attrs_hint</w:t>
      </w:r>
      <w:proofErr w:type="spellEnd"/>
      <w:r w:rsidRPr="00BE4428">
        <w:rPr>
          <w:i/>
        </w:rPr>
        <w:t xml:space="preserve"> </w:t>
      </w:r>
      <w:r>
        <w:t xml:space="preserve">and add tests to </w:t>
      </w:r>
      <w:r w:rsidRPr="00BE4428">
        <w:rPr>
          <w:i/>
        </w:rPr>
        <w:t>test/</w:t>
      </w:r>
      <w:proofErr w:type="spellStart"/>
      <w:r w:rsidRPr="00BE4428">
        <w:rPr>
          <w:i/>
        </w:rPr>
        <w:t>tfile.c</w:t>
      </w:r>
      <w:proofErr w:type="spellEnd"/>
      <w:r w:rsidRPr="00BE4428">
        <w:rPr>
          <w:i/>
        </w:rPr>
        <w:t xml:space="preserve"> </w:t>
      </w:r>
      <w:r>
        <w:t xml:space="preserve">for </w:t>
      </w:r>
      <w:r w:rsidRPr="00BE4428">
        <w:rPr>
          <w:i/>
        </w:rPr>
        <w:t>H5Fset/</w:t>
      </w:r>
      <w:proofErr w:type="spellStart"/>
      <w:r w:rsidRPr="00BE4428">
        <w:rPr>
          <w:i/>
        </w:rPr>
        <w:t>get</w:t>
      </w:r>
      <w:r>
        <w:rPr>
          <w:i/>
        </w:rPr>
        <w:t>_dset_no_attrs_hint</w:t>
      </w:r>
      <w:proofErr w:type="spellEnd"/>
      <w:r w:rsidRPr="00BE4428">
        <w:rPr>
          <w:i/>
        </w:rPr>
        <w:t>:</w:t>
      </w:r>
    </w:p>
    <w:p w:rsidR="00CB2151" w:rsidRDefault="00CB2151" w:rsidP="00CB2151">
      <w:pPr>
        <w:pStyle w:val="ListParagraph"/>
        <w:numPr>
          <w:ilvl w:val="0"/>
          <w:numId w:val="3"/>
        </w:numPr>
        <w:spacing w:after="120"/>
        <w:contextualSpacing w:val="0"/>
      </w:pPr>
      <w:r>
        <w:t xml:space="preserve">Verify </w:t>
      </w:r>
      <w:r w:rsidRPr="00BE4428">
        <w:t>these public routines</w:t>
      </w:r>
      <w:r>
        <w:t xml:space="preserve"> set and get the </w:t>
      </w:r>
      <w:r w:rsidRPr="00BE4428">
        <w:rPr>
          <w:i/>
        </w:rPr>
        <w:t>minimize</w:t>
      </w:r>
      <w:r>
        <w:t xml:space="preserve"> status correctly</w:t>
      </w:r>
    </w:p>
    <w:p w:rsidR="00CB2151" w:rsidRDefault="00CB2151" w:rsidP="00CB2151">
      <w:pPr>
        <w:pStyle w:val="ListParagraph"/>
        <w:numPr>
          <w:ilvl w:val="0"/>
          <w:numId w:val="3"/>
        </w:numPr>
        <w:spacing w:after="120"/>
        <w:contextualSpacing w:val="0"/>
      </w:pPr>
      <w:r>
        <w:t xml:space="preserve">Enable minimum object header size for datasets via </w:t>
      </w:r>
      <w:r w:rsidRPr="00BE4428">
        <w:rPr>
          <w:i/>
        </w:rPr>
        <w:t>H5Fset_</w:t>
      </w:r>
      <w:r>
        <w:rPr>
          <w:i/>
        </w:rPr>
        <w:t>dset_no_attrs_</w:t>
      </w:r>
      <w:proofErr w:type="gramStart"/>
      <w:r>
        <w:rPr>
          <w:i/>
        </w:rPr>
        <w:t>hint</w:t>
      </w:r>
      <w:r w:rsidRPr="00BE4428">
        <w:rPr>
          <w:i/>
        </w:rPr>
        <w:t>(</w:t>
      </w:r>
      <w:proofErr w:type="gramEnd"/>
      <w:r w:rsidRPr="00BE4428">
        <w:rPr>
          <w:i/>
        </w:rPr>
        <w:t>)</w:t>
      </w:r>
      <w:r>
        <w:rPr>
          <w:i/>
        </w:rPr>
        <w:t xml:space="preserve"> or  H5P</w:t>
      </w:r>
      <w:r w:rsidRPr="00520F92">
        <w:rPr>
          <w:i/>
        </w:rPr>
        <w:t>set_</w:t>
      </w:r>
      <w:r>
        <w:rPr>
          <w:i/>
        </w:rPr>
        <w:t>dset_no_attrs_hint</w:t>
      </w:r>
      <w:r w:rsidRPr="00520F92">
        <w:rPr>
          <w:i/>
        </w:rPr>
        <w:t xml:space="preserve">(); </w:t>
      </w:r>
      <w:r>
        <w:t>verify the object header size for the dataset created in the file is the amount expected.</w:t>
      </w:r>
    </w:p>
    <w:p w:rsidR="00CB2151" w:rsidRDefault="00CB2151" w:rsidP="00CB2151">
      <w:pPr>
        <w:pStyle w:val="ListParagraph"/>
        <w:numPr>
          <w:ilvl w:val="0"/>
          <w:numId w:val="3"/>
        </w:numPr>
        <w:spacing w:after="120"/>
        <w:contextualSpacing w:val="0"/>
      </w:pPr>
      <w:r>
        <w:t>Verify that a dataset whose object header size has been minimized handles the addition of user attributes correctly (albeit not efficiently).</w:t>
      </w:r>
    </w:p>
    <w:p w:rsidR="00CB2151" w:rsidRDefault="00CB2151" w:rsidP="00CB2151">
      <w:pPr>
        <w:pStyle w:val="ListParagraph"/>
        <w:numPr>
          <w:ilvl w:val="0"/>
          <w:numId w:val="3"/>
        </w:numPr>
        <w:spacing w:after="120"/>
        <w:contextualSpacing w:val="0"/>
      </w:pPr>
      <w:r>
        <w:t xml:space="preserve">Interleave the creation of datasets with minimum object header size enabled/disabled via </w:t>
      </w:r>
      <w:proofErr w:type="spellStart"/>
      <w:r>
        <w:t>dcpl</w:t>
      </w:r>
      <w:proofErr w:type="spellEnd"/>
      <w:r>
        <w:t xml:space="preserve"> and/or the file; verify the object header size for datasets is the amount expected</w:t>
      </w:r>
    </w:p>
    <w:p w:rsidR="00007AF3" w:rsidRDefault="00007AF3" w:rsidP="00007AF3">
      <w:pPr>
        <w:spacing w:after="120"/>
      </w:pPr>
      <w:r>
        <w:t xml:space="preserve">Requisite additions to </w:t>
      </w:r>
      <w:r w:rsidRPr="00007AF3">
        <w:rPr>
          <w:i/>
        </w:rPr>
        <w:t>test/</w:t>
      </w:r>
      <w:proofErr w:type="spellStart"/>
      <w:r w:rsidRPr="00007AF3">
        <w:rPr>
          <w:i/>
        </w:rPr>
        <w:t>gen_plist</w:t>
      </w:r>
      <w:proofErr w:type="spellEnd"/>
      <w:r>
        <w:t xml:space="preserve"> and </w:t>
      </w:r>
      <w:r w:rsidRPr="00007AF3">
        <w:rPr>
          <w:i/>
        </w:rPr>
        <w:t>test/</w:t>
      </w:r>
      <w:proofErr w:type="spellStart"/>
      <w:r w:rsidRPr="00007AF3">
        <w:rPr>
          <w:i/>
        </w:rPr>
        <w:t>enc_dec_plist</w:t>
      </w:r>
      <w:proofErr w:type="spellEnd"/>
      <w:r>
        <w:t xml:space="preserve"> will be made, to facilitate property list testing.</w:t>
      </w:r>
    </w:p>
    <w:p w:rsidR="002134C9" w:rsidRDefault="00007AF3" w:rsidP="00007AF3">
      <w:pPr>
        <w:spacing w:after="120"/>
      </w:pPr>
      <w:r>
        <w:t xml:space="preserve">Add tests in </w:t>
      </w:r>
      <w:r w:rsidRPr="00007AF3">
        <w:rPr>
          <w:i/>
        </w:rPr>
        <w:t>test/</w:t>
      </w:r>
      <w:proofErr w:type="spellStart"/>
      <w:r w:rsidRPr="00007AF3">
        <w:rPr>
          <w:i/>
        </w:rPr>
        <w:t>ohdr</w:t>
      </w:r>
      <w:proofErr w:type="spellEnd"/>
      <w:r>
        <w:t xml:space="preserve">, </w:t>
      </w:r>
      <w:r w:rsidRPr="00007AF3">
        <w:rPr>
          <w:i/>
        </w:rPr>
        <w:t>test/</w:t>
      </w:r>
      <w:proofErr w:type="spellStart"/>
      <w:r w:rsidRPr="00007AF3">
        <w:rPr>
          <w:i/>
        </w:rPr>
        <w:t>tattr</w:t>
      </w:r>
      <w:proofErr w:type="spellEnd"/>
      <w:r>
        <w:t xml:space="preserve">, and </w:t>
      </w:r>
      <w:r w:rsidRPr="00007AF3">
        <w:rPr>
          <w:i/>
        </w:rPr>
        <w:t>test/</w:t>
      </w:r>
      <w:proofErr w:type="spellStart"/>
      <w:r w:rsidRPr="00007AF3">
        <w:rPr>
          <w:i/>
        </w:rPr>
        <w:t>tsohm</w:t>
      </w:r>
      <w:proofErr w:type="spellEnd"/>
      <w:r>
        <w:t xml:space="preserve"> to verify appropriate behavior of minimized dataset object headers in various situations and with different demands made on them.</w:t>
      </w:r>
    </w:p>
    <w:p w:rsidR="00CB2151" w:rsidRDefault="00CB2151" w:rsidP="00CB2151">
      <w:pPr>
        <w:pStyle w:val="Heading1"/>
        <w:spacing w:before="360" w:after="120"/>
        <w:ind w:left="432" w:hanging="432"/>
        <w:jc w:val="both"/>
      </w:pPr>
      <w:r>
        <w:t>Documentation</w:t>
      </w:r>
    </w:p>
    <w:p w:rsidR="00CB2151" w:rsidRPr="00BC2FA6" w:rsidRDefault="00CB2151" w:rsidP="00CB2151">
      <w:pPr>
        <w:pStyle w:val="ListParagraph"/>
        <w:numPr>
          <w:ilvl w:val="0"/>
          <w:numId w:val="7"/>
        </w:numPr>
        <w:spacing w:after="120"/>
        <w:contextualSpacing w:val="0"/>
      </w:pPr>
      <w:r>
        <w:t>Generate reference manual entries for the four new public routines</w:t>
      </w:r>
    </w:p>
    <w:p w:rsidR="00CB2151" w:rsidRDefault="00CB2151" w:rsidP="00CB2151">
      <w:pPr>
        <w:pStyle w:val="Heading1"/>
        <w:spacing w:before="360" w:after="120"/>
        <w:ind w:left="432" w:hanging="432"/>
        <w:jc w:val="both"/>
      </w:pPr>
      <w:r>
        <w:t>Other consideration</w:t>
      </w:r>
    </w:p>
    <w:p w:rsidR="00CB2151" w:rsidRDefault="00CB2151" w:rsidP="00CB2151">
      <w:r>
        <w:t xml:space="preserve">There is another suggested fix to resolve this </w:t>
      </w:r>
      <w:proofErr w:type="spellStart"/>
      <w:r>
        <w:t>jira</w:t>
      </w:r>
      <w:proofErr w:type="spellEnd"/>
      <w:r>
        <w:t xml:space="preserve"> issue via the existing public routine </w:t>
      </w:r>
      <w:r w:rsidRPr="006232F0">
        <w:rPr>
          <w:i/>
        </w:rPr>
        <w:t>H5Pset_attr_phase_</w:t>
      </w:r>
      <w:proofErr w:type="gramStart"/>
      <w:r w:rsidRPr="006232F0">
        <w:rPr>
          <w:i/>
        </w:rPr>
        <w:t>change(</w:t>
      </w:r>
      <w:proofErr w:type="spellStart"/>
      <w:proofErr w:type="gramEnd"/>
      <w:r>
        <w:rPr>
          <w:i/>
        </w:rPr>
        <w:t>oc</w:t>
      </w:r>
      <w:r w:rsidRPr="006232F0">
        <w:rPr>
          <w:i/>
        </w:rPr>
        <w:t>pl_id</w:t>
      </w:r>
      <w:proofErr w:type="spellEnd"/>
      <w:r w:rsidRPr="006232F0">
        <w:rPr>
          <w:i/>
        </w:rPr>
        <w:t xml:space="preserve">, </w:t>
      </w:r>
      <w:proofErr w:type="spellStart"/>
      <w:r w:rsidRPr="006232F0">
        <w:rPr>
          <w:i/>
        </w:rPr>
        <w:t>max_compact</w:t>
      </w:r>
      <w:proofErr w:type="spellEnd"/>
      <w:r w:rsidRPr="006232F0">
        <w:rPr>
          <w:i/>
        </w:rPr>
        <w:t xml:space="preserve">, </w:t>
      </w:r>
      <w:proofErr w:type="spellStart"/>
      <w:r w:rsidRPr="006232F0">
        <w:rPr>
          <w:i/>
        </w:rPr>
        <w:t>min_dense</w:t>
      </w:r>
      <w:proofErr w:type="spellEnd"/>
      <w:r w:rsidRPr="006232F0">
        <w:rPr>
          <w:i/>
        </w:rPr>
        <w:t>).</w:t>
      </w:r>
      <w:r>
        <w:t xml:space="preserve">  This routine sets the threshold values, </w:t>
      </w:r>
      <w:proofErr w:type="spellStart"/>
      <w:r w:rsidRPr="006232F0">
        <w:rPr>
          <w:i/>
        </w:rPr>
        <w:t>max_compact</w:t>
      </w:r>
      <w:proofErr w:type="spellEnd"/>
      <w:r>
        <w:t xml:space="preserve"> and </w:t>
      </w:r>
      <w:proofErr w:type="spellStart"/>
      <w:r w:rsidRPr="006232F0">
        <w:rPr>
          <w:i/>
        </w:rPr>
        <w:t>min_dense</w:t>
      </w:r>
      <w:proofErr w:type="spellEnd"/>
      <w:r>
        <w:t xml:space="preserve">, for attribute storage.  These thresholds determine the point at which attribute storage changes from compact storage (i.e. storage in the object header) to dense storage (i.e., storage in a heap and indexed with a B-tree).  The default for </w:t>
      </w:r>
      <w:proofErr w:type="spellStart"/>
      <w:r w:rsidRPr="006232F0">
        <w:rPr>
          <w:i/>
        </w:rPr>
        <w:t>max_compact</w:t>
      </w:r>
      <w:proofErr w:type="spellEnd"/>
      <w:r>
        <w:t xml:space="preserve"> is 8 and </w:t>
      </w:r>
      <w:proofErr w:type="spellStart"/>
      <w:r w:rsidRPr="006232F0">
        <w:rPr>
          <w:i/>
        </w:rPr>
        <w:t>min_dense</w:t>
      </w:r>
      <w:proofErr w:type="spellEnd"/>
      <w:r>
        <w:t xml:space="preserve"> is 6.</w:t>
      </w:r>
    </w:p>
    <w:p w:rsidR="00CB2151" w:rsidRDefault="00CB2151" w:rsidP="00CB2151">
      <w:r>
        <w:t>The suggested fix is of two-fold:</w:t>
      </w:r>
    </w:p>
    <w:p w:rsidR="00CB2151" w:rsidRDefault="00CB2151" w:rsidP="00CB2151">
      <w:pPr>
        <w:pStyle w:val="ListParagraph"/>
        <w:numPr>
          <w:ilvl w:val="0"/>
          <w:numId w:val="12"/>
        </w:numPr>
        <w:spacing w:after="120"/>
        <w:contextualSpacing w:val="0"/>
      </w:pPr>
      <w:r>
        <w:t>The internal library will calculate the minimum object header size at dataset creation as the total of the following:</w:t>
      </w:r>
    </w:p>
    <w:p w:rsidR="00CB2151" w:rsidRDefault="00CB2151" w:rsidP="00CB2151">
      <w:pPr>
        <w:pStyle w:val="ListParagraph"/>
        <w:numPr>
          <w:ilvl w:val="1"/>
          <w:numId w:val="12"/>
        </w:numPr>
        <w:spacing w:after="120"/>
        <w:contextualSpacing w:val="0"/>
      </w:pPr>
      <w:r>
        <w:t xml:space="preserve">Size for the dataset’s required messages like dataspace, datatype etc. </w:t>
      </w:r>
    </w:p>
    <w:p w:rsidR="00CB2151" w:rsidRDefault="00CB2151" w:rsidP="00CB2151">
      <w:pPr>
        <w:pStyle w:val="ListParagraph"/>
        <w:numPr>
          <w:ilvl w:val="1"/>
          <w:numId w:val="12"/>
        </w:numPr>
        <w:spacing w:after="120"/>
        <w:contextualSpacing w:val="0"/>
      </w:pPr>
      <w:r>
        <w:t xml:space="preserve">Size of attributes: </w:t>
      </w:r>
      <w:proofErr w:type="spellStart"/>
      <w:r w:rsidRPr="006232F0">
        <w:rPr>
          <w:i/>
        </w:rPr>
        <w:t>max_compact</w:t>
      </w:r>
      <w:proofErr w:type="spellEnd"/>
      <w:r>
        <w:t xml:space="preserve"> * </w:t>
      </w:r>
      <w:r w:rsidRPr="006232F0">
        <w:rPr>
          <w:i/>
        </w:rPr>
        <w:t>H5D_ATTRHDR_SIZE</w:t>
      </w:r>
      <w:r>
        <w:t xml:space="preserve">  (a new constant define probably set to 32 bytes)</w:t>
      </w:r>
    </w:p>
    <w:p w:rsidR="00CB2151" w:rsidRDefault="00CB2151" w:rsidP="00CB2151">
      <w:pPr>
        <w:pStyle w:val="ListParagraph"/>
        <w:numPr>
          <w:ilvl w:val="0"/>
          <w:numId w:val="12"/>
        </w:numPr>
        <w:spacing w:after="120"/>
        <w:contextualSpacing w:val="0"/>
      </w:pPr>
      <w:r>
        <w:t xml:space="preserve">User application will set </w:t>
      </w:r>
      <w:proofErr w:type="spellStart"/>
      <w:r w:rsidRPr="006232F0">
        <w:rPr>
          <w:i/>
        </w:rPr>
        <w:t>max_compact</w:t>
      </w:r>
      <w:proofErr w:type="spellEnd"/>
      <w:r>
        <w:t xml:space="preserve"> to 0 via this public routine indicating to the library that no attributes are expected for the object</w:t>
      </w:r>
    </w:p>
    <w:p w:rsidR="00CB2151" w:rsidRDefault="00CB2151" w:rsidP="00CB2151">
      <w:r>
        <w:t>This suggested fix has the benefit of no changes to the current API. However, further investigation indicates the following ramifications:</w:t>
      </w:r>
    </w:p>
    <w:p w:rsidR="00CB2151" w:rsidRDefault="00CB2151" w:rsidP="00CB2151">
      <w:pPr>
        <w:pStyle w:val="ListParagraph"/>
        <w:numPr>
          <w:ilvl w:val="0"/>
          <w:numId w:val="11"/>
        </w:numPr>
        <w:spacing w:after="120"/>
        <w:contextualSpacing w:val="0"/>
      </w:pPr>
      <w:r>
        <w:t xml:space="preserve">The setting via this public routine is associated with the latest format </w:t>
      </w:r>
    </w:p>
    <w:p w:rsidR="00CB2151" w:rsidRDefault="00CB2151" w:rsidP="00CB2151">
      <w:pPr>
        <w:pStyle w:val="ListParagraph"/>
        <w:numPr>
          <w:ilvl w:val="0"/>
          <w:numId w:val="11"/>
        </w:numPr>
        <w:spacing w:after="120"/>
        <w:contextualSpacing w:val="0"/>
      </w:pPr>
      <w:r>
        <w:t xml:space="preserve">Attributes will be stored densely regardless by setting </w:t>
      </w:r>
      <w:proofErr w:type="spellStart"/>
      <w:r w:rsidRPr="006232F0">
        <w:rPr>
          <w:i/>
        </w:rPr>
        <w:t>max_compact</w:t>
      </w:r>
      <w:proofErr w:type="spellEnd"/>
      <w:r>
        <w:t xml:space="preserve"> to 0</w:t>
      </w:r>
    </w:p>
    <w:p w:rsidR="00CB2151" w:rsidRDefault="00CB2151" w:rsidP="00CB2151">
      <w:pPr>
        <w:pStyle w:val="ListParagraph"/>
        <w:numPr>
          <w:ilvl w:val="0"/>
          <w:numId w:val="11"/>
        </w:numPr>
        <w:spacing w:after="120"/>
        <w:contextualSpacing w:val="0"/>
      </w:pPr>
      <w:r>
        <w:t>Obscure the original purpose of this public routine</w:t>
      </w:r>
    </w:p>
    <w:p w:rsidR="00CB2151" w:rsidRPr="000D25FE" w:rsidRDefault="00CB2151" w:rsidP="00CB2151">
      <w:pPr>
        <w:pStyle w:val="ListParagraph"/>
        <w:numPr>
          <w:ilvl w:val="0"/>
          <w:numId w:val="11"/>
        </w:numPr>
        <w:spacing w:after="120"/>
        <w:contextualSpacing w:val="0"/>
      </w:pPr>
      <w:r>
        <w:t xml:space="preserve">For the default case when </w:t>
      </w:r>
      <w:proofErr w:type="spellStart"/>
      <w:r w:rsidRPr="006232F0">
        <w:rPr>
          <w:i/>
        </w:rPr>
        <w:t>max_compact</w:t>
      </w:r>
      <w:proofErr w:type="spellEnd"/>
      <w:r>
        <w:t xml:space="preserve"> is 8, the above calculation for the minimum object header size will be greater than the current constant define H5D_MINHDR_SIZE</w:t>
      </w:r>
    </w:p>
    <w:p w:rsidR="00CB2151" w:rsidRDefault="00CB2151" w:rsidP="00CB2151">
      <w:pPr>
        <w:pStyle w:val="Heading"/>
      </w:pPr>
      <w:r>
        <w:t>Revision History</w:t>
      </w:r>
    </w:p>
    <w:p w:rsidR="00CB2151" w:rsidRPr="00401C14" w:rsidRDefault="00CB2151" w:rsidP="00CB2151">
      <w:pPr>
        <w:rPr>
          <w:i/>
        </w:rPr>
      </w:pP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CB2151" w:rsidRPr="009D6CFF" w:rsidTr="00BD72B2">
        <w:trPr>
          <w:jc w:val="center"/>
        </w:trPr>
        <w:tc>
          <w:tcPr>
            <w:tcW w:w="2337" w:type="dxa"/>
          </w:tcPr>
          <w:p w:rsidR="00CB2151" w:rsidRDefault="00CB2151" w:rsidP="00BD72B2">
            <w:pPr>
              <w:rPr>
                <w:rFonts w:eastAsiaTheme="majorEastAsia" w:cstheme="majorBidi"/>
                <w:i/>
                <w:color w:val="404040" w:themeColor="text1" w:themeTint="BF"/>
                <w:szCs w:val="20"/>
              </w:rPr>
            </w:pPr>
            <w:r>
              <w:rPr>
                <w:i/>
              </w:rPr>
              <w:t>May 12, 2018</w:t>
            </w:r>
          </w:p>
        </w:tc>
        <w:tc>
          <w:tcPr>
            <w:tcW w:w="7743" w:type="dxa"/>
          </w:tcPr>
          <w:p w:rsidR="00CB2151" w:rsidRDefault="00CB2151" w:rsidP="00BD72B2">
            <w:pPr>
              <w:rPr>
                <w:rFonts w:eastAsiaTheme="majorEastAsia" w:cstheme="majorBidi"/>
                <w:b/>
                <w:bCs/>
                <w:i/>
                <w:iCs/>
                <w:color w:val="262626" w:themeColor="text1" w:themeTint="D9"/>
                <w:szCs w:val="16"/>
              </w:rPr>
            </w:pPr>
            <w:r>
              <w:t>Version 0 – Initial draft</w:t>
            </w:r>
          </w:p>
        </w:tc>
      </w:tr>
      <w:tr w:rsidR="00CB2151" w:rsidRPr="009D6CFF" w:rsidTr="00BD72B2">
        <w:trPr>
          <w:jc w:val="center"/>
        </w:trPr>
        <w:tc>
          <w:tcPr>
            <w:tcW w:w="2337" w:type="dxa"/>
          </w:tcPr>
          <w:p w:rsidR="00CB2151" w:rsidRDefault="00CB2151" w:rsidP="00BD72B2">
            <w:pPr>
              <w:rPr>
                <w:i/>
              </w:rPr>
            </w:pPr>
            <w:r>
              <w:rPr>
                <w:i/>
              </w:rPr>
              <w:t>May 15, 2018</w:t>
            </w:r>
          </w:p>
        </w:tc>
        <w:tc>
          <w:tcPr>
            <w:tcW w:w="7743" w:type="dxa"/>
          </w:tcPr>
          <w:p w:rsidR="00CB2151" w:rsidRDefault="00CB2151" w:rsidP="00BD72B2">
            <w:r>
              <w:t>Version 1 – after John’s review and edits</w:t>
            </w:r>
          </w:p>
        </w:tc>
      </w:tr>
      <w:tr w:rsidR="00CB2151" w:rsidRPr="009D6CFF" w:rsidTr="00BD72B2">
        <w:trPr>
          <w:jc w:val="center"/>
        </w:trPr>
        <w:tc>
          <w:tcPr>
            <w:tcW w:w="2337" w:type="dxa"/>
          </w:tcPr>
          <w:p w:rsidR="00CB2151" w:rsidRDefault="00CB2151" w:rsidP="00BD72B2">
            <w:pPr>
              <w:rPr>
                <w:i/>
              </w:rPr>
            </w:pPr>
            <w:r>
              <w:rPr>
                <w:i/>
              </w:rPr>
              <w:t>May 18, 2018</w:t>
            </w:r>
          </w:p>
        </w:tc>
        <w:tc>
          <w:tcPr>
            <w:tcW w:w="7743" w:type="dxa"/>
          </w:tcPr>
          <w:p w:rsidR="00CB2151" w:rsidRDefault="00CB2151" w:rsidP="00BD72B2">
            <w:r>
              <w:t>Version 2 – Update for Fortran, C++, and Java wrappers</w:t>
            </w:r>
          </w:p>
        </w:tc>
      </w:tr>
      <w:tr w:rsidR="00CB2151" w:rsidRPr="009D6CFF" w:rsidTr="0085109E">
        <w:trPr>
          <w:trHeight w:val="783"/>
          <w:jc w:val="center"/>
        </w:trPr>
        <w:tc>
          <w:tcPr>
            <w:tcW w:w="2337" w:type="dxa"/>
          </w:tcPr>
          <w:p w:rsidR="00CB2151" w:rsidRDefault="00CB2151" w:rsidP="00BD72B2">
            <w:pPr>
              <w:rPr>
                <w:i/>
              </w:rPr>
            </w:pPr>
            <w:r>
              <w:rPr>
                <w:i/>
              </w:rPr>
              <w:t>June 20, 2018</w:t>
            </w:r>
          </w:p>
          <w:p w:rsidR="00F045F3" w:rsidRDefault="00CB2151" w:rsidP="00BD72B2">
            <w:pPr>
              <w:rPr>
                <w:i/>
              </w:rPr>
            </w:pPr>
            <w:r>
              <w:rPr>
                <w:i/>
              </w:rPr>
              <w:t>June 28 2018</w:t>
            </w:r>
          </w:p>
          <w:p w:rsidR="00C05D13" w:rsidRDefault="00C05D13" w:rsidP="00BD72B2">
            <w:pPr>
              <w:rPr>
                <w:i/>
              </w:rPr>
            </w:pPr>
          </w:p>
          <w:p w:rsidR="00C05D13" w:rsidRDefault="00C05D13" w:rsidP="00BD72B2">
            <w:pPr>
              <w:rPr>
                <w:i/>
              </w:rPr>
            </w:pPr>
            <w:r>
              <w:rPr>
                <w:i/>
              </w:rPr>
              <w:t>Dec. 28 2018</w:t>
            </w:r>
          </w:p>
        </w:tc>
        <w:tc>
          <w:tcPr>
            <w:tcW w:w="7743" w:type="dxa"/>
          </w:tcPr>
          <w:p w:rsidR="00CB2151" w:rsidRDefault="00CB2151" w:rsidP="00BD72B2">
            <w:r>
              <w:t>Version 3—Add H5Fset/</w:t>
            </w:r>
            <w:proofErr w:type="spellStart"/>
            <w:r>
              <w:t>get_minimize_dset_hdr_size</w:t>
            </w:r>
            <w:proofErr w:type="spellEnd"/>
          </w:p>
          <w:p w:rsidR="00CB2151" w:rsidRDefault="00CB2151" w:rsidP="00BD72B2">
            <w:pPr>
              <w:rPr>
                <w:i/>
              </w:rPr>
            </w:pPr>
            <w:r>
              <w:t>Version 4 – Renamed H5F/</w:t>
            </w:r>
            <w:proofErr w:type="spellStart"/>
            <w:r>
              <w:t>Pget</w:t>
            </w:r>
            <w:proofErr w:type="spellEnd"/>
            <w:r>
              <w:t>/</w:t>
            </w:r>
            <w:proofErr w:type="spellStart"/>
            <w:r>
              <w:t>set_minimize_dset_hdr_size</w:t>
            </w:r>
            <w:proofErr w:type="spellEnd"/>
            <w:r>
              <w:t xml:space="preserve"> to H5F/</w:t>
            </w:r>
            <w:proofErr w:type="spellStart"/>
            <w:r>
              <w:t>Pget</w:t>
            </w:r>
            <w:proofErr w:type="spellEnd"/>
            <w:r>
              <w:t>/</w:t>
            </w:r>
            <w:proofErr w:type="spellStart"/>
            <w:r>
              <w:t>set_</w:t>
            </w:r>
            <w:r>
              <w:rPr>
                <w:i/>
              </w:rPr>
              <w:t>dset_no_attrs_hint</w:t>
            </w:r>
            <w:proofErr w:type="spellEnd"/>
          </w:p>
          <w:p w:rsidR="00C05D13" w:rsidRPr="00C05D13" w:rsidRDefault="00C05D13" w:rsidP="00BD72B2">
            <w:r w:rsidRPr="00C05D13">
              <w:t xml:space="preserve">Version 5 – </w:t>
            </w:r>
            <w:r>
              <w:t>Add implementation details and amend testing details</w:t>
            </w:r>
          </w:p>
        </w:tc>
      </w:tr>
    </w:tbl>
    <w:p w:rsidR="00CB2151" w:rsidRPr="00CB2151" w:rsidRDefault="00CB2151" w:rsidP="00CB2151"/>
    <w:sectPr w:rsidR="00CB2151" w:rsidRPr="00CB2151" w:rsidSect="002E6E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02" w:rsidRDefault="00097402">
      <w:r>
        <w:separator/>
      </w:r>
    </w:p>
  </w:endnote>
  <w:endnote w:type="continuationSeparator" w:id="0">
    <w:p w:rsidR="00097402" w:rsidRDefault="0009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02" w:rsidRDefault="00097402">
      <w:r>
        <w:separator/>
      </w:r>
    </w:p>
  </w:footnote>
  <w:footnote w:type="continuationSeparator" w:id="0">
    <w:p w:rsidR="00097402" w:rsidRDefault="00097402">
      <w:r>
        <w:continuationSeparator/>
      </w:r>
    </w:p>
  </w:footnote>
  <w:footnote w:id="1">
    <w:p w:rsidR="00BD72B2" w:rsidRDefault="00BD72B2" w:rsidP="00CB2151">
      <w:pPr>
        <w:pStyle w:val="FootnoteText"/>
      </w:pPr>
      <w:r>
        <w:rPr>
          <w:rStyle w:val="FootnoteReference"/>
        </w:rPr>
        <w:footnoteRef/>
      </w:r>
      <w:r>
        <w:t xml:space="preserve"> Which is typically a proper subset of the 8 possible messages listed in Section 2 above.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F3DF6"/>
    <w:multiLevelType w:val="hybridMultilevel"/>
    <w:tmpl w:val="93F8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C1585"/>
    <w:multiLevelType w:val="hybridMultilevel"/>
    <w:tmpl w:val="A5FEB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66725"/>
    <w:multiLevelType w:val="hybridMultilevel"/>
    <w:tmpl w:val="659A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95ED5"/>
    <w:multiLevelType w:val="hybridMultilevel"/>
    <w:tmpl w:val="A7E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B34EE"/>
    <w:multiLevelType w:val="hybridMultilevel"/>
    <w:tmpl w:val="8968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A7788"/>
    <w:multiLevelType w:val="hybridMultilevel"/>
    <w:tmpl w:val="B94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204AD"/>
    <w:multiLevelType w:val="hybridMultilevel"/>
    <w:tmpl w:val="1248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71AC5"/>
    <w:multiLevelType w:val="hybridMultilevel"/>
    <w:tmpl w:val="5C1C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334CA"/>
    <w:multiLevelType w:val="hybridMultilevel"/>
    <w:tmpl w:val="A974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35C7F"/>
    <w:multiLevelType w:val="hybridMultilevel"/>
    <w:tmpl w:val="814A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A6474"/>
    <w:multiLevelType w:val="hybridMultilevel"/>
    <w:tmpl w:val="20420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B34B9"/>
    <w:multiLevelType w:val="hybridMultilevel"/>
    <w:tmpl w:val="37F062C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285538"/>
    <w:multiLevelType w:val="hybridMultilevel"/>
    <w:tmpl w:val="2512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C04A7"/>
    <w:multiLevelType w:val="hybridMultilevel"/>
    <w:tmpl w:val="50D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4"/>
  </w:num>
  <w:num w:numId="4">
    <w:abstractNumId w:val="9"/>
  </w:num>
  <w:num w:numId="5">
    <w:abstractNumId w:val="12"/>
  </w:num>
  <w:num w:numId="6">
    <w:abstractNumId w:val="11"/>
  </w:num>
  <w:num w:numId="7">
    <w:abstractNumId w:val="5"/>
  </w:num>
  <w:num w:numId="8">
    <w:abstractNumId w:val="1"/>
  </w:num>
  <w:num w:numId="9">
    <w:abstractNumId w:val="7"/>
  </w:num>
  <w:num w:numId="10">
    <w:abstractNumId w:val="0"/>
  </w:num>
  <w:num w:numId="11">
    <w:abstractNumId w:val="8"/>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220"/>
    <w:rsid w:val="00007AF3"/>
    <w:rsid w:val="000244D9"/>
    <w:rsid w:val="0002623D"/>
    <w:rsid w:val="00083CCA"/>
    <w:rsid w:val="00097402"/>
    <w:rsid w:val="000B7B6B"/>
    <w:rsid w:val="0014277D"/>
    <w:rsid w:val="002134C9"/>
    <w:rsid w:val="00264757"/>
    <w:rsid w:val="00291388"/>
    <w:rsid w:val="002C2CCC"/>
    <w:rsid w:val="002E6E8D"/>
    <w:rsid w:val="00310D54"/>
    <w:rsid w:val="0037735A"/>
    <w:rsid w:val="00387218"/>
    <w:rsid w:val="00393C66"/>
    <w:rsid w:val="003A50DA"/>
    <w:rsid w:val="003B5CBB"/>
    <w:rsid w:val="003C4F41"/>
    <w:rsid w:val="003E1431"/>
    <w:rsid w:val="003E2256"/>
    <w:rsid w:val="0043544A"/>
    <w:rsid w:val="00491276"/>
    <w:rsid w:val="004E35C6"/>
    <w:rsid w:val="004F4DDA"/>
    <w:rsid w:val="00521CEC"/>
    <w:rsid w:val="00542AAB"/>
    <w:rsid w:val="00577689"/>
    <w:rsid w:val="0058702E"/>
    <w:rsid w:val="005B592B"/>
    <w:rsid w:val="00603432"/>
    <w:rsid w:val="00624BC3"/>
    <w:rsid w:val="00657DD2"/>
    <w:rsid w:val="00677AFC"/>
    <w:rsid w:val="0068356C"/>
    <w:rsid w:val="0068722A"/>
    <w:rsid w:val="006D54C6"/>
    <w:rsid w:val="00767312"/>
    <w:rsid w:val="007763FA"/>
    <w:rsid w:val="007821F4"/>
    <w:rsid w:val="00790443"/>
    <w:rsid w:val="007E48C5"/>
    <w:rsid w:val="007E6F4E"/>
    <w:rsid w:val="00817787"/>
    <w:rsid w:val="00826B6D"/>
    <w:rsid w:val="0085109E"/>
    <w:rsid w:val="008647D0"/>
    <w:rsid w:val="00865C3B"/>
    <w:rsid w:val="00867E40"/>
    <w:rsid w:val="00884FF1"/>
    <w:rsid w:val="008902E6"/>
    <w:rsid w:val="008A0D79"/>
    <w:rsid w:val="008C38CE"/>
    <w:rsid w:val="00904A4B"/>
    <w:rsid w:val="009210A8"/>
    <w:rsid w:val="00946E01"/>
    <w:rsid w:val="00960684"/>
    <w:rsid w:val="009867E0"/>
    <w:rsid w:val="009D07AB"/>
    <w:rsid w:val="009E38A6"/>
    <w:rsid w:val="009E5D86"/>
    <w:rsid w:val="00A24754"/>
    <w:rsid w:val="00A46360"/>
    <w:rsid w:val="00A63E7F"/>
    <w:rsid w:val="00A729D7"/>
    <w:rsid w:val="00AC4307"/>
    <w:rsid w:val="00B03220"/>
    <w:rsid w:val="00B36F9E"/>
    <w:rsid w:val="00BD5E40"/>
    <w:rsid w:val="00BD72B2"/>
    <w:rsid w:val="00C05D13"/>
    <w:rsid w:val="00C063DF"/>
    <w:rsid w:val="00C11E2A"/>
    <w:rsid w:val="00C21456"/>
    <w:rsid w:val="00C90275"/>
    <w:rsid w:val="00CB2151"/>
    <w:rsid w:val="00CB4458"/>
    <w:rsid w:val="00CF3ABF"/>
    <w:rsid w:val="00D0731C"/>
    <w:rsid w:val="00D11C56"/>
    <w:rsid w:val="00D75729"/>
    <w:rsid w:val="00D85D4A"/>
    <w:rsid w:val="00DA6A1D"/>
    <w:rsid w:val="00DC3DEA"/>
    <w:rsid w:val="00DE66CB"/>
    <w:rsid w:val="00DF6E5E"/>
    <w:rsid w:val="00E27703"/>
    <w:rsid w:val="00E311B2"/>
    <w:rsid w:val="00E77E42"/>
    <w:rsid w:val="00E963EF"/>
    <w:rsid w:val="00EC64EC"/>
    <w:rsid w:val="00EF1925"/>
    <w:rsid w:val="00F045F3"/>
    <w:rsid w:val="00F6116C"/>
    <w:rsid w:val="00F86814"/>
    <w:rsid w:val="00FA6BF2"/>
    <w:rsid w:val="00FF236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6D4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3220"/>
  </w:style>
  <w:style w:type="paragraph" w:styleId="Heading1">
    <w:name w:val="heading 1"/>
    <w:basedOn w:val="Normal"/>
    <w:next w:val="Normal"/>
    <w:link w:val="Heading1Char"/>
    <w:uiPriority w:val="9"/>
    <w:qFormat/>
    <w:rsid w:val="00B032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32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32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32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3220"/>
    <w:rPr>
      <w:rFonts w:asciiTheme="majorHAnsi" w:eastAsiaTheme="majorEastAsia" w:hAnsiTheme="majorHAnsi" w:cstheme="majorBidi"/>
      <w:b/>
      <w:bCs/>
      <w:color w:val="4F81BD" w:themeColor="accent1"/>
    </w:rPr>
  </w:style>
  <w:style w:type="paragraph" w:styleId="ListParagraph">
    <w:name w:val="List Paragraph"/>
    <w:aliases w:val="List Paragraph2"/>
    <w:basedOn w:val="Normal"/>
    <w:uiPriority w:val="5"/>
    <w:qFormat/>
    <w:rsid w:val="00B03220"/>
    <w:pPr>
      <w:ind w:left="720"/>
      <w:contextualSpacing/>
    </w:pPr>
  </w:style>
  <w:style w:type="paragraph" w:styleId="FootnoteText">
    <w:name w:val="footnote text"/>
    <w:basedOn w:val="Normal"/>
    <w:link w:val="FootnoteTextChar"/>
    <w:unhideWhenUsed/>
    <w:rsid w:val="00C21456"/>
  </w:style>
  <w:style w:type="character" w:customStyle="1" w:styleId="FootnoteTextChar">
    <w:name w:val="Footnote Text Char"/>
    <w:basedOn w:val="DefaultParagraphFont"/>
    <w:link w:val="FootnoteText"/>
    <w:rsid w:val="00C21456"/>
  </w:style>
  <w:style w:type="character" w:styleId="FootnoteReference">
    <w:name w:val="footnote reference"/>
    <w:basedOn w:val="DefaultParagraphFont"/>
    <w:unhideWhenUsed/>
    <w:rsid w:val="00C21456"/>
    <w:rPr>
      <w:vertAlign w:val="superscript"/>
    </w:rPr>
  </w:style>
  <w:style w:type="paragraph" w:styleId="PlainText">
    <w:name w:val="Plain Text"/>
    <w:basedOn w:val="Normal"/>
    <w:link w:val="PlainTextChar"/>
    <w:uiPriority w:val="7"/>
    <w:qFormat/>
    <w:rsid w:val="00393C66"/>
    <w:pPr>
      <w:jc w:val="both"/>
    </w:pPr>
    <w:rPr>
      <w:rFonts w:ascii="Consolas" w:eastAsiaTheme="minorHAnsi" w:hAnsi="Consolas"/>
      <w:sz w:val="21"/>
      <w:szCs w:val="21"/>
    </w:rPr>
  </w:style>
  <w:style w:type="character" w:customStyle="1" w:styleId="PlainTextChar">
    <w:name w:val="Plain Text Char"/>
    <w:basedOn w:val="DefaultParagraphFont"/>
    <w:link w:val="PlainText"/>
    <w:uiPriority w:val="7"/>
    <w:rsid w:val="00393C66"/>
    <w:rPr>
      <w:rFonts w:ascii="Consolas" w:eastAsiaTheme="minorHAnsi" w:hAnsi="Consolas"/>
      <w:sz w:val="21"/>
      <w:szCs w:val="21"/>
    </w:rPr>
  </w:style>
  <w:style w:type="paragraph" w:styleId="Title">
    <w:name w:val="Title"/>
    <w:basedOn w:val="Normal"/>
    <w:next w:val="Author"/>
    <w:link w:val="TitleChar"/>
    <w:autoRedefine/>
    <w:uiPriority w:val="17"/>
    <w:qFormat/>
    <w:rsid w:val="00393C66"/>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393C66"/>
    <w:rPr>
      <w:rFonts w:eastAsiaTheme="majorEastAsia" w:cstheme="majorBidi"/>
      <w:b/>
      <w:color w:val="000000" w:themeColor="text1"/>
      <w:spacing w:val="5"/>
      <w:kern w:val="28"/>
      <w:sz w:val="36"/>
      <w:szCs w:val="52"/>
    </w:rPr>
  </w:style>
  <w:style w:type="paragraph" w:customStyle="1" w:styleId="Heading">
    <w:name w:val="Heading"/>
    <w:basedOn w:val="Heading1"/>
    <w:next w:val="Normal"/>
    <w:autoRedefine/>
    <w:uiPriority w:val="2"/>
    <w:qFormat/>
    <w:rsid w:val="00393C66"/>
    <w:pPr>
      <w:spacing w:before="360" w:after="120"/>
      <w:jc w:val="both"/>
    </w:pPr>
    <w:rPr>
      <w:color w:val="auto"/>
      <w:sz w:val="28"/>
      <w:szCs w:val="28"/>
    </w:rPr>
  </w:style>
  <w:style w:type="paragraph" w:customStyle="1" w:styleId="Author">
    <w:name w:val="Author"/>
    <w:basedOn w:val="Title"/>
    <w:link w:val="AuthorChar"/>
    <w:autoRedefine/>
    <w:uiPriority w:val="18"/>
    <w:qFormat/>
    <w:rsid w:val="00393C66"/>
    <w:pPr>
      <w:pBdr>
        <w:bottom w:val="single" w:sz="8" w:space="10" w:color="4F81BD" w:themeColor="accent1"/>
      </w:pBdr>
      <w:spacing w:before="0" w:after="300"/>
    </w:pPr>
    <w:rPr>
      <w:sz w:val="28"/>
      <w:szCs w:val="32"/>
    </w:rPr>
  </w:style>
  <w:style w:type="character" w:customStyle="1" w:styleId="AuthorChar">
    <w:name w:val="Author Char"/>
    <w:basedOn w:val="TitleChar"/>
    <w:link w:val="Author"/>
    <w:uiPriority w:val="18"/>
    <w:rsid w:val="00393C66"/>
    <w:rPr>
      <w:rFonts w:eastAsiaTheme="majorEastAsia" w:cstheme="majorBidi"/>
      <w:b/>
      <w:color w:val="000000" w:themeColor="text1"/>
      <w:spacing w:val="5"/>
      <w:kern w:val="28"/>
      <w:sz w:val="28"/>
      <w:szCs w:val="32"/>
    </w:rPr>
  </w:style>
  <w:style w:type="paragraph" w:customStyle="1" w:styleId="Abstract">
    <w:name w:val="Abstract"/>
    <w:basedOn w:val="Normal"/>
    <w:uiPriority w:val="19"/>
    <w:qFormat/>
    <w:rsid w:val="00393C66"/>
    <w:pPr>
      <w:spacing w:after="120"/>
      <w:ind w:left="720" w:right="720"/>
      <w:jc w:val="both"/>
    </w:pPr>
    <w:rPr>
      <w:rFonts w:eastAsiaTheme="minorHAnsi"/>
      <w:szCs w:val="22"/>
    </w:rPr>
  </w:style>
  <w:style w:type="paragraph" w:customStyle="1" w:styleId="Divider">
    <w:name w:val="Divider"/>
    <w:basedOn w:val="Author"/>
    <w:next w:val="Heading1"/>
    <w:uiPriority w:val="20"/>
    <w:qFormat/>
    <w:rsid w:val="00393C66"/>
    <w:pPr>
      <w:spacing w:line="14" w:lineRule="auto"/>
    </w:pPr>
    <w:rPr>
      <w:b w:val="0"/>
      <w:sz w:val="22"/>
    </w:rPr>
  </w:style>
  <w:style w:type="table" w:styleId="TableGrid">
    <w:name w:val="Table Grid"/>
    <w:basedOn w:val="TableNormal"/>
    <w:uiPriority w:val="59"/>
    <w:rsid w:val="00393C66"/>
    <w:rPr>
      <w:rFonts w:asciiTheme="majorHAnsi" w:eastAsiaTheme="minorHAnsi" w:hAnsiTheme="maj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134C9"/>
    <w:rPr>
      <w:sz w:val="18"/>
      <w:szCs w:val="18"/>
    </w:rPr>
  </w:style>
  <w:style w:type="paragraph" w:styleId="CommentText">
    <w:name w:val="annotation text"/>
    <w:basedOn w:val="Normal"/>
    <w:link w:val="CommentTextChar"/>
    <w:uiPriority w:val="99"/>
    <w:semiHidden/>
    <w:unhideWhenUsed/>
    <w:rsid w:val="002134C9"/>
  </w:style>
  <w:style w:type="character" w:customStyle="1" w:styleId="CommentTextChar">
    <w:name w:val="Comment Text Char"/>
    <w:basedOn w:val="DefaultParagraphFont"/>
    <w:link w:val="CommentText"/>
    <w:uiPriority w:val="99"/>
    <w:semiHidden/>
    <w:rsid w:val="002134C9"/>
  </w:style>
  <w:style w:type="paragraph" w:styleId="CommentSubject">
    <w:name w:val="annotation subject"/>
    <w:basedOn w:val="CommentText"/>
    <w:next w:val="CommentText"/>
    <w:link w:val="CommentSubjectChar"/>
    <w:uiPriority w:val="99"/>
    <w:semiHidden/>
    <w:unhideWhenUsed/>
    <w:rsid w:val="002134C9"/>
    <w:rPr>
      <w:b/>
      <w:bCs/>
      <w:sz w:val="20"/>
      <w:szCs w:val="20"/>
    </w:rPr>
  </w:style>
  <w:style w:type="character" w:customStyle="1" w:styleId="CommentSubjectChar">
    <w:name w:val="Comment Subject Char"/>
    <w:basedOn w:val="CommentTextChar"/>
    <w:link w:val="CommentSubject"/>
    <w:uiPriority w:val="99"/>
    <w:semiHidden/>
    <w:rsid w:val="002134C9"/>
    <w:rPr>
      <w:b/>
      <w:bCs/>
      <w:sz w:val="20"/>
      <w:szCs w:val="20"/>
    </w:rPr>
  </w:style>
  <w:style w:type="paragraph" w:styleId="BalloonText">
    <w:name w:val="Balloon Text"/>
    <w:basedOn w:val="Normal"/>
    <w:link w:val="BalloonTextChar"/>
    <w:uiPriority w:val="99"/>
    <w:semiHidden/>
    <w:unhideWhenUsed/>
    <w:rsid w:val="002134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34C9"/>
    <w:rPr>
      <w:rFonts w:ascii="Times New Roman" w:hAnsi="Times New Roman" w:cs="Times New Roman"/>
      <w:sz w:val="18"/>
      <w:szCs w:val="18"/>
    </w:rPr>
  </w:style>
  <w:style w:type="paragraph" w:styleId="Revision">
    <w:name w:val="Revision"/>
    <w:hidden/>
    <w:uiPriority w:val="99"/>
    <w:semiHidden/>
    <w:rsid w:val="0058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1931</Words>
  <Characters>11011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Elena Pourmal</cp:lastModifiedBy>
  <cp:revision>10</cp:revision>
  <dcterms:created xsi:type="dcterms:W3CDTF">2019-03-07T02:29:00Z</dcterms:created>
  <dcterms:modified xsi:type="dcterms:W3CDTF">2019-03-07T02:34:00Z</dcterms:modified>
</cp:coreProperties>
</file>