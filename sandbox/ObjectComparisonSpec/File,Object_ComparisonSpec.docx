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674" w:rsidRDefault="0077222D" w:rsidP="00611674">
      <w:pPr>
        <w:pStyle w:val="Title"/>
      </w:pPr>
      <w:r>
        <w:t xml:space="preserve">HDF5 </w:t>
      </w:r>
      <w:r w:rsidR="00AC6BD1">
        <w:t>File</w:t>
      </w:r>
      <w:r w:rsidR="00B32B1C">
        <w:t xml:space="preserve"> and </w:t>
      </w:r>
      <w:r w:rsidR="00AC6BD1">
        <w:t xml:space="preserve">Object </w:t>
      </w:r>
      <w:del w:id="0" w:author="Frank Baker" w:date="2010-11-05T16:17:00Z">
        <w:r w:rsidR="00B32B1C" w:rsidDel="00DD7E75">
          <w:delText>D</w:delText>
        </w:r>
        <w:r w:rsidR="00AC6BD1" w:rsidDel="00DD7E75">
          <w:delText>ifferences</w:delText>
        </w:r>
        <w:r w:rsidDel="00DD7E75">
          <w:delText xml:space="preserve"> </w:delText>
        </w:r>
      </w:del>
      <w:ins w:id="1" w:author="Frank Baker" w:date="2010-11-05T16:17:00Z">
        <w:r w:rsidR="00DD7E75">
          <w:t xml:space="preserve">Comparison </w:t>
        </w:r>
      </w:ins>
      <w:r w:rsidR="002C7BDE">
        <w:t xml:space="preserve">Specification </w:t>
      </w:r>
    </w:p>
    <w:p w:rsidR="0001741F" w:rsidRDefault="0001741F" w:rsidP="00611674">
      <w:pPr>
        <w:pStyle w:val="Author"/>
      </w:pPr>
    </w:p>
    <w:p w:rsidR="00611674" w:rsidRDefault="00E5450E" w:rsidP="00611674">
      <w:pPr>
        <w:pStyle w:val="Author"/>
      </w:pPr>
      <w:r>
        <w:t>Peter Cao</w:t>
      </w:r>
    </w:p>
    <w:p w:rsidR="00F75015" w:rsidRDefault="00F75015" w:rsidP="00611674">
      <w:pPr>
        <w:pStyle w:val="Author"/>
      </w:pPr>
      <w:r>
        <w:t>Frank Baker</w:t>
      </w:r>
    </w:p>
    <w:p w:rsidR="00E5450E" w:rsidRDefault="00E5450E" w:rsidP="00611674">
      <w:pPr>
        <w:pStyle w:val="Author"/>
      </w:pPr>
    </w:p>
    <w:p w:rsidR="00611674" w:rsidRDefault="00626383" w:rsidP="00611674">
      <w:pPr>
        <w:pStyle w:val="Abstract"/>
      </w:pPr>
      <w:r>
        <w:t xml:space="preserve">This </w:t>
      </w:r>
      <w:del w:id="2" w:author="Frank Baker" w:date="2010-11-05T16:16:00Z">
        <w:r w:rsidDel="00DD7E75">
          <w:delText>document</w:delText>
        </w:r>
        <w:r w:rsidR="00516782" w:rsidDel="00DD7E75">
          <w:delText xml:space="preserve"> (or </w:delText>
        </w:r>
      </w:del>
      <w:r w:rsidR="00516782">
        <w:t>specification</w:t>
      </w:r>
      <w:del w:id="3" w:author="Frank Baker" w:date="2010-11-05T16:16:00Z">
        <w:r w:rsidR="00516782" w:rsidDel="00DD7E75">
          <w:delText>)</w:delText>
        </w:r>
      </w:del>
      <w:r>
        <w:t xml:space="preserve"> </w:t>
      </w:r>
      <w:r w:rsidR="00F33AE5">
        <w:t xml:space="preserve">describes </w:t>
      </w:r>
      <w:del w:id="4" w:author="Frank Baker" w:date="2010-11-05T16:18:00Z">
        <w:r w:rsidR="00E47044" w:rsidDel="00DD7E75">
          <w:delText>the</w:delText>
        </w:r>
      </w:del>
      <w:ins w:id="5" w:author="Frank Baker" w:date="2010-11-05T16:18:00Z">
        <w:r w:rsidR="00DD7E75">
          <w:t>a set of</w:t>
        </w:r>
      </w:ins>
      <w:r w:rsidR="00E47044">
        <w:t xml:space="preserve"> </w:t>
      </w:r>
      <w:del w:id="6" w:author="Frank Baker" w:date="2010-11-05T16:18:00Z">
        <w:r w:rsidR="00E47044" w:rsidDel="00DD7E75">
          <w:delText>differences</w:delText>
        </w:r>
        <w:r w:rsidR="00516782" w:rsidDel="00DD7E75">
          <w:delText xml:space="preserve"> </w:delText>
        </w:r>
        <w:r w:rsidR="00603247" w:rsidDel="00DD7E75">
          <w:delText>or equivalence relation</w:delText>
        </w:r>
      </w:del>
      <w:ins w:id="7" w:author="Frank Baker" w:date="2010-11-05T16:18:00Z">
        <w:r w:rsidR="00DD7E75">
          <w:t>rules for comparing</w:t>
        </w:r>
      </w:ins>
      <w:del w:id="8" w:author="Frank Baker" w:date="2010-11-05T16:18:00Z">
        <w:r w:rsidR="00603247" w:rsidDel="00DD7E75">
          <w:delText xml:space="preserve"> </w:delText>
        </w:r>
        <w:r w:rsidR="00516782" w:rsidDel="00DD7E75">
          <w:delText>of</w:delText>
        </w:r>
      </w:del>
      <w:r w:rsidR="00516782">
        <w:t xml:space="preserve"> two HDF5 files or </w:t>
      </w:r>
      <w:r w:rsidR="00F33AE5">
        <w:t xml:space="preserve">two HDF5 </w:t>
      </w:r>
      <w:r w:rsidR="00516782">
        <w:t xml:space="preserve">objects. </w:t>
      </w:r>
      <w:del w:id="9" w:author="Frank Baker" w:date="2010-11-05T16:25:00Z">
        <w:r w:rsidR="00603247" w:rsidDel="00DD7E75">
          <w:delText xml:space="preserve">The </w:delText>
        </w:r>
        <w:r w:rsidR="00F33AE5" w:rsidDel="00DD7E75">
          <w:delText xml:space="preserve">specification </w:delText>
        </w:r>
      </w:del>
      <w:del w:id="10" w:author="Frank Baker" w:date="2010-11-05T16:17:00Z">
        <w:r w:rsidR="008A099E" w:rsidDel="00DD7E75">
          <w:delText xml:space="preserve">only handles HDF5 files and HDF5 objects. It </w:delText>
        </w:r>
      </w:del>
      <w:del w:id="11" w:author="Frank Baker" w:date="2010-11-05T16:25:00Z">
        <w:r w:rsidR="008A099E" w:rsidDel="00DD7E75">
          <w:delText xml:space="preserve">does not apply </w:delText>
        </w:r>
        <w:r w:rsidR="00AF4148" w:rsidDel="00DD7E75">
          <w:delText xml:space="preserve">to </w:delText>
        </w:r>
        <w:r w:rsidR="00F33AE5" w:rsidDel="00DD7E75">
          <w:delText xml:space="preserve">non-HDF5 files </w:delText>
        </w:r>
      </w:del>
      <w:del w:id="12" w:author="Frank Baker" w:date="2010-11-05T16:18:00Z">
        <w:r w:rsidR="008A099E" w:rsidDel="00DD7E75">
          <w:delText xml:space="preserve">and </w:delText>
        </w:r>
      </w:del>
      <w:del w:id="13" w:author="Frank Baker" w:date="2010-11-05T16:25:00Z">
        <w:r w:rsidR="008A099E" w:rsidDel="00DD7E75">
          <w:delText>non-HDF5 objects</w:delText>
        </w:r>
        <w:r w:rsidR="00AF4148" w:rsidDel="00DD7E75">
          <w:delText>,</w:delText>
        </w:r>
        <w:r w:rsidR="008A099E" w:rsidDel="00DD7E75">
          <w:delText xml:space="preserve"> </w:delText>
        </w:r>
      </w:del>
      <w:del w:id="14" w:author="Frank Baker" w:date="2010-11-05T16:17:00Z">
        <w:r w:rsidR="00603247" w:rsidDel="00DD7E75">
          <w:delText>which include</w:delText>
        </w:r>
        <w:r w:rsidR="008A099E" w:rsidDel="00DD7E75">
          <w:delText xml:space="preserve"> </w:delText>
        </w:r>
      </w:del>
      <w:del w:id="15" w:author="Frank Baker" w:date="2010-11-04T20:47:00Z">
        <w:r w:rsidR="008A099E" w:rsidDel="0021103E">
          <w:delText>a</w:delText>
        </w:r>
      </w:del>
      <w:del w:id="16" w:author="Frank Baker" w:date="2010-11-05T16:25:00Z">
        <w:r w:rsidR="008A099E" w:rsidDel="00DD7E75">
          <w:delText xml:space="preserve"> user block</w:delText>
        </w:r>
      </w:del>
      <w:del w:id="17" w:author="Frank Baker" w:date="2010-11-05T16:17:00Z">
        <w:r w:rsidR="008A099E" w:rsidDel="00DD7E75">
          <w:delText xml:space="preserve"> in </w:delText>
        </w:r>
        <w:r w:rsidR="00603247" w:rsidDel="00DD7E75">
          <w:delText xml:space="preserve">an </w:delText>
        </w:r>
        <w:r w:rsidR="008A099E" w:rsidDel="00DD7E75">
          <w:delText>HDF5 file</w:delText>
        </w:r>
      </w:del>
      <w:del w:id="18" w:author="Frank Baker" w:date="2010-11-05T16:25:00Z">
        <w:r w:rsidR="00F33AE5" w:rsidDel="00DD7E75">
          <w:delText>.</w:delText>
        </w:r>
        <w:r w:rsidR="007470F3" w:rsidDel="00DD7E75">
          <w:delText xml:space="preserve"> </w:delText>
        </w:r>
      </w:del>
      <w:r w:rsidR="007470F3">
        <w:t xml:space="preserve">The intended purpose of the </w:t>
      </w:r>
      <w:del w:id="19" w:author="Frank Baker" w:date="2010-11-05T16:17:00Z">
        <w:r w:rsidR="007470F3" w:rsidDel="00DD7E75">
          <w:delText xml:space="preserve">document </w:delText>
        </w:r>
      </w:del>
      <w:ins w:id="20" w:author="Frank Baker" w:date="2010-11-05T16:17:00Z">
        <w:r w:rsidR="00DD7E75">
          <w:t xml:space="preserve">specification </w:t>
        </w:r>
      </w:ins>
      <w:r w:rsidR="007470F3">
        <w:t xml:space="preserve">is to provide guidelines </w:t>
      </w:r>
      <w:del w:id="21" w:author="Frank Baker" w:date="2010-11-05T16:19:00Z">
        <w:r w:rsidR="007470F3" w:rsidDel="00DD7E75">
          <w:delText xml:space="preserve">or </w:delText>
        </w:r>
      </w:del>
      <w:ins w:id="22" w:author="Frank Baker" w:date="2010-11-05T16:19:00Z">
        <w:r w:rsidR="00DD7E75">
          <w:t xml:space="preserve">and </w:t>
        </w:r>
      </w:ins>
      <w:r w:rsidR="007470F3">
        <w:t>information for developing tools</w:t>
      </w:r>
      <w:r w:rsidR="00AF4148">
        <w:t xml:space="preserve"> or </w:t>
      </w:r>
      <w:r w:rsidR="007470F3">
        <w:t xml:space="preserve">APIs </w:t>
      </w:r>
      <w:del w:id="23" w:author="Frank Baker" w:date="2010-11-05T16:19:00Z">
        <w:r w:rsidR="00E47044" w:rsidDel="00DD7E75">
          <w:delText xml:space="preserve">for </w:delText>
        </w:r>
      </w:del>
      <w:ins w:id="24" w:author="Frank Baker" w:date="2010-11-05T16:19:00Z">
        <w:r w:rsidR="00DD7E75">
          <w:t xml:space="preserve">to </w:t>
        </w:r>
      </w:ins>
      <w:r w:rsidR="007470F3">
        <w:t>compar</w:t>
      </w:r>
      <w:ins w:id="25" w:author="Frank Baker" w:date="2010-11-05T16:19:00Z">
        <w:r w:rsidR="00DD7E75">
          <w:t>e</w:t>
        </w:r>
      </w:ins>
      <w:del w:id="26" w:author="Frank Baker" w:date="2010-11-05T16:19:00Z">
        <w:r w:rsidR="007470F3" w:rsidDel="00DD7E75">
          <w:delText>ing</w:delText>
        </w:r>
      </w:del>
      <w:r w:rsidR="007470F3">
        <w:t xml:space="preserve"> HDF5 files or objects</w:t>
      </w:r>
      <w:del w:id="27" w:author="Frank Baker" w:date="2010-11-05T16:16:00Z">
        <w:r w:rsidR="007470F3" w:rsidDel="00DD7E75">
          <w:delText>.</w:delText>
        </w:r>
      </w:del>
      <w:ins w:id="28" w:author="Frank Baker" w:date="2010-11-04T20:51:00Z">
        <w:r w:rsidR="00DD7E75">
          <w:t>.</w:t>
        </w:r>
      </w:ins>
    </w:p>
    <w:p w:rsidR="00611674" w:rsidRPr="00913E2A" w:rsidRDefault="00611674" w:rsidP="00611674">
      <w:pPr>
        <w:pStyle w:val="Divider"/>
      </w:pPr>
    </w:p>
    <w:p w:rsidR="00611674" w:rsidRDefault="00611674" w:rsidP="00611674">
      <w:pPr>
        <w:pStyle w:val="Heading1"/>
      </w:pPr>
      <w:r>
        <w:t xml:space="preserve">Introduction    </w:t>
      </w:r>
    </w:p>
    <w:p w:rsidR="00FF7EA6" w:rsidRDefault="00FF7EA6" w:rsidP="00FF7EA6">
      <w:pPr>
        <w:numPr>
          <w:ins w:id="29" w:author="Frank Baker" w:date="2010-11-16T13:03:00Z"/>
        </w:numPr>
        <w:rPr>
          <w:ins w:id="30" w:author="Frank Baker" w:date="2010-11-16T13:03:00Z"/>
        </w:rPr>
      </w:pPr>
      <w:ins w:id="31" w:author="Frank Baker" w:date="2010-11-16T13:03:00Z">
        <w:r>
          <w:t xml:space="preserve">To compare two objects, one must know the expected equivalence relations and </w:t>
        </w:r>
      </w:ins>
      <w:ins w:id="32" w:author="Frank Baker" w:date="2010-11-16T13:04:00Z">
        <w:r>
          <w:t xml:space="preserve">the </w:t>
        </w:r>
      </w:ins>
      <w:ins w:id="33" w:author="Frank Baker" w:date="2010-11-16T13:03:00Z">
        <w:r>
          <w:t>differences to be searched for. The</w:t>
        </w:r>
      </w:ins>
      <w:ins w:id="34" w:author="Frank Baker" w:date="2010-11-16T13:08:00Z">
        <w:r>
          <w:t>se</w:t>
        </w:r>
      </w:ins>
      <w:ins w:id="35" w:author="Frank Baker" w:date="2010-11-16T13:03:00Z">
        <w:r>
          <w:t xml:space="preserve"> differences </w:t>
        </w:r>
      </w:ins>
      <w:ins w:id="36" w:author="Frank Baker" w:date="2010-11-16T13:08:00Z">
        <w:r>
          <w:t xml:space="preserve">and </w:t>
        </w:r>
      </w:ins>
      <w:ins w:id="37" w:author="Frank Baker" w:date="2010-11-16T13:04:00Z">
        <w:r>
          <w:t>equivalence relations</w:t>
        </w:r>
      </w:ins>
      <w:ins w:id="38" w:author="Frank Baker" w:date="2010-11-16T13:03:00Z">
        <w:r>
          <w:t xml:space="preserve"> have not previously been clearly defined</w:t>
        </w:r>
      </w:ins>
      <w:ins w:id="39" w:author="Frank Baker" w:date="2010-11-16T13:08:00Z">
        <w:r>
          <w:t xml:space="preserve"> for HDF5 files or objects</w:t>
        </w:r>
      </w:ins>
      <w:ins w:id="40" w:author="Frank Baker" w:date="2010-11-16T13:05:00Z">
        <w:r>
          <w:t xml:space="preserve">, </w:t>
        </w:r>
      </w:ins>
      <w:ins w:id="41" w:author="Frank Baker" w:date="2010-11-16T13:03:00Z">
        <w:r>
          <w:t>caus</w:t>
        </w:r>
      </w:ins>
      <w:ins w:id="42" w:author="Frank Baker" w:date="2010-11-16T13:05:00Z">
        <w:r>
          <w:t>ing</w:t>
        </w:r>
      </w:ins>
      <w:ins w:id="43" w:author="Frank Baker" w:date="2010-11-16T13:03:00Z">
        <w:r>
          <w:t xml:space="preserve"> confusion in the implementation and interpretation of applications such as h5diff</w:t>
        </w:r>
      </w:ins>
      <w:ins w:id="44" w:author="Frank Baker" w:date="2010-11-16T13:38:00Z">
        <w:r w:rsidR="00D06FC3">
          <w:t>.</w:t>
        </w:r>
      </w:ins>
      <w:ins w:id="45" w:author="Frank Baker" w:date="2010-11-16T13:03:00Z">
        <w:r>
          <w:t xml:space="preserve"> </w:t>
        </w:r>
      </w:ins>
    </w:p>
    <w:p w:rsidR="00FF7EA6" w:rsidRDefault="00FF7EA6" w:rsidP="00FF7EA6">
      <w:pPr>
        <w:numPr>
          <w:ins w:id="46" w:author="Frank Baker" w:date="2010-11-16T13:03:00Z"/>
        </w:numPr>
        <w:rPr>
          <w:ins w:id="47" w:author="Frank Baker" w:date="2010-11-16T13:03:00Z"/>
        </w:rPr>
      </w:pPr>
      <w:ins w:id="48" w:author="Frank Baker" w:date="2010-11-16T13:03:00Z">
        <w:r>
          <w:t>An HDF5 file appears to the user as a directed graph with three higher-level objects that are exposed by the HDF5 APIs: groups, datasets, and committed datatypes. The simplicity of the HDF5 model provides great flexibility with regard to what can be put in a file. At the same time, it creates challenges in determining how to compare two files or two objects</w:t>
        </w:r>
      </w:ins>
      <w:ins w:id="49" w:author="Frank Baker" w:date="2010-11-16T13:09:00Z">
        <w:r>
          <w:t xml:space="preserve">. This document provides a clear definition of how two HDF5 files or objects should be compared by explicitly defining the equivalence relation and the differences to be examined. </w:t>
        </w:r>
      </w:ins>
    </w:p>
    <w:p w:rsidR="00696F5E" w:rsidRPr="00B12374" w:rsidDel="00B12374" w:rsidRDefault="00F95303" w:rsidP="00F1316B">
      <w:pPr>
        <w:rPr>
          <w:del w:id="50" w:author="Frank Baker" w:date="2010-11-16T13:51:00Z"/>
          <w:rPrChange w:id="51" w:author="Frank Baker" w:date="2010-11-16T13:50:00Z">
            <w:rPr>
              <w:del w:id="52" w:author="Frank Baker" w:date="2010-11-16T13:51:00Z"/>
            </w:rPr>
          </w:rPrChange>
        </w:rPr>
      </w:pPr>
      <w:del w:id="53" w:author="Frank Baker" w:date="2010-11-16T13:51:00Z">
        <w:r w:rsidRPr="00B12374" w:rsidDel="00B12374">
          <w:delText xml:space="preserve">The </w:delText>
        </w:r>
        <w:r w:rsidRPr="00B12374" w:rsidDel="00B12374">
          <w:rPr>
            <w:rPrChange w:id="54" w:author="Frank Baker" w:date="2010-11-16T13:50:00Z">
              <w:rPr/>
            </w:rPrChange>
          </w:rPr>
          <w:delText xml:space="preserve">differences </w:delText>
        </w:r>
      </w:del>
      <w:del w:id="55" w:author="Frank Baker" w:date="2010-11-05T16:21:00Z">
        <w:r w:rsidRPr="00B12374">
          <w:rPr>
            <w:rPrChange w:id="56" w:author="Frank Baker" w:date="2010-11-16T13:50:00Z">
              <w:rPr/>
            </w:rPrChange>
          </w:rPr>
          <w:delText xml:space="preserve">or </w:delText>
        </w:r>
      </w:del>
      <w:del w:id="57" w:author="Frank Baker" w:date="2010-11-16T13:51:00Z">
        <w:r w:rsidRPr="00B12374" w:rsidDel="00B12374">
          <w:rPr>
            <w:rPrChange w:id="58" w:author="Frank Baker" w:date="2010-11-16T13:50:00Z">
              <w:rPr/>
            </w:rPrChange>
          </w:rPr>
          <w:delText xml:space="preserve">equivalence relation of two HDF5 files or objects have not been defined.  Lack of such a specification caused confusion in applications such as h5diff. The purpose of this document is to provide a clear definition </w:delText>
        </w:r>
      </w:del>
      <w:del w:id="59" w:author="Frank Baker" w:date="2010-11-05T16:22:00Z">
        <w:r w:rsidRPr="00B12374">
          <w:rPr>
            <w:rPrChange w:id="60" w:author="Frank Baker" w:date="2010-11-16T13:50:00Z">
              <w:rPr/>
            </w:rPrChange>
          </w:rPr>
          <w:delText xml:space="preserve">on </w:delText>
        </w:r>
      </w:del>
      <w:del w:id="61" w:author="Frank Baker" w:date="2010-11-16T13:51:00Z">
        <w:r w:rsidRPr="00B12374" w:rsidDel="00B12374">
          <w:rPr>
            <w:rPrChange w:id="62" w:author="Frank Baker" w:date="2010-11-16T13:50:00Z">
              <w:rPr/>
            </w:rPrChange>
          </w:rPr>
          <w:delText xml:space="preserve">how two HDF5 files or objects should be compared. </w:delText>
        </w:r>
      </w:del>
    </w:p>
    <w:p w:rsidR="00696F5E" w:rsidRPr="00B12374" w:rsidDel="00B12374" w:rsidRDefault="00F95303" w:rsidP="00514E5A">
      <w:pPr>
        <w:rPr>
          <w:del w:id="63" w:author="Frank Baker" w:date="2010-11-16T13:51:00Z"/>
          <w:rPrChange w:id="64" w:author="Frank Baker" w:date="2010-11-16T13:50:00Z">
            <w:rPr>
              <w:del w:id="65" w:author="Frank Baker" w:date="2010-11-16T13:51:00Z"/>
            </w:rPr>
          </w:rPrChange>
        </w:rPr>
      </w:pPr>
      <w:del w:id="66" w:author="Frank Baker" w:date="2010-11-16T13:51:00Z">
        <w:r w:rsidRPr="00B12374" w:rsidDel="00B12374">
          <w:rPr>
            <w:rPrChange w:id="67" w:author="Frank Baker" w:date="2010-11-16T13:50:00Z">
              <w:rPr/>
            </w:rPrChange>
          </w:rPr>
          <w:delText>An HDF5 file appears to the user as a directed graph</w:delText>
        </w:r>
      </w:del>
      <w:del w:id="68" w:author="Frank Baker" w:date="2010-11-05T16:23:00Z">
        <w:r w:rsidRPr="00B12374">
          <w:rPr>
            <w:rPrChange w:id="69" w:author="Frank Baker" w:date="2010-11-16T13:50:00Z">
              <w:rPr/>
            </w:rPrChange>
          </w:rPr>
          <w:delText>. There are</w:delText>
        </w:r>
      </w:del>
      <w:del w:id="70" w:author="Frank Baker" w:date="2010-11-16T13:51:00Z">
        <w:r w:rsidRPr="00B12374" w:rsidDel="00B12374">
          <w:rPr>
            <w:rPrChange w:id="71" w:author="Frank Baker" w:date="2010-11-16T13:50:00Z">
              <w:rPr/>
            </w:rPrChange>
          </w:rPr>
          <w:delText xml:space="preserve"> three higher-level objects that are exposed by the HDF5 APIs: groups, datasets, and </w:delText>
        </w:r>
      </w:del>
      <w:del w:id="72" w:author="Frank Baker" w:date="2010-11-05T16:43:00Z">
        <w:r w:rsidRPr="00B12374">
          <w:rPr>
            <w:rPrChange w:id="73" w:author="Frank Baker" w:date="2010-11-16T13:50:00Z">
              <w:rPr/>
            </w:rPrChange>
          </w:rPr>
          <w:delText>named</w:delText>
        </w:r>
      </w:del>
      <w:del w:id="74" w:author="Frank Baker" w:date="2010-11-16T13:51:00Z">
        <w:r w:rsidRPr="00B12374" w:rsidDel="00B12374">
          <w:rPr>
            <w:rPrChange w:id="75" w:author="Frank Baker" w:date="2010-11-16T13:50:00Z">
              <w:rPr/>
            </w:rPrChange>
          </w:rPr>
          <w:delText xml:space="preserve"> datatypes. The simplicity of the HDF5 model provides </w:delText>
        </w:r>
      </w:del>
      <w:del w:id="76" w:author="Frank Baker" w:date="2010-11-05T16:24:00Z">
        <w:r w:rsidRPr="00B12374">
          <w:rPr>
            <w:rPrChange w:id="77" w:author="Frank Baker" w:date="2010-11-16T13:50:00Z">
              <w:rPr/>
            </w:rPrChange>
          </w:rPr>
          <w:delText xml:space="preserve">a </w:delText>
        </w:r>
      </w:del>
      <w:del w:id="78" w:author="Frank Baker" w:date="2010-11-16T13:51:00Z">
        <w:r w:rsidRPr="00B12374" w:rsidDel="00B12374">
          <w:rPr>
            <w:rPrChange w:id="79" w:author="Frank Baker" w:date="2010-11-16T13:50:00Z">
              <w:rPr/>
            </w:rPrChange>
          </w:rPr>
          <w:delText xml:space="preserve">great flexibility </w:delText>
        </w:r>
      </w:del>
      <w:del w:id="80" w:author="Frank Baker" w:date="2010-11-04T20:48:00Z">
        <w:r w:rsidRPr="00B12374">
          <w:rPr>
            <w:rPrChange w:id="81" w:author="Frank Baker" w:date="2010-11-16T13:50:00Z">
              <w:rPr/>
            </w:rPrChange>
          </w:rPr>
          <w:delText>on what things</w:delText>
        </w:r>
      </w:del>
      <w:del w:id="82" w:author="Frank Baker" w:date="2010-11-16T13:51:00Z">
        <w:r w:rsidRPr="00B12374" w:rsidDel="00B12374">
          <w:rPr>
            <w:rPrChange w:id="83" w:author="Frank Baker" w:date="2010-11-16T13:50:00Z">
              <w:rPr/>
            </w:rPrChange>
          </w:rPr>
          <w:delText xml:space="preserve"> can be put in a file. </w:delText>
        </w:r>
      </w:del>
      <w:del w:id="84" w:author="Frank Baker" w:date="2010-11-04T20:48:00Z">
        <w:r w:rsidRPr="00B12374">
          <w:rPr>
            <w:rPrChange w:id="85" w:author="Frank Baker" w:date="2010-11-16T13:50:00Z">
              <w:rPr/>
            </w:rPrChange>
          </w:rPr>
          <w:delText>In the mean</w:delText>
        </w:r>
      </w:del>
      <w:del w:id="86" w:author="Frank Baker" w:date="2010-11-16T13:51:00Z">
        <w:r w:rsidRPr="00B12374" w:rsidDel="00B12374">
          <w:rPr>
            <w:rPrChange w:id="87" w:author="Frank Baker" w:date="2010-11-16T13:50:00Z">
              <w:rPr/>
            </w:rPrChange>
          </w:rPr>
          <w:delText xml:space="preserve"> time, it </w:delText>
        </w:r>
      </w:del>
      <w:del w:id="88" w:author="Frank Baker" w:date="2010-11-04T20:48:00Z">
        <w:r w:rsidRPr="00B12374">
          <w:rPr>
            <w:rPrChange w:id="89" w:author="Frank Baker" w:date="2010-11-16T13:50:00Z">
              <w:rPr/>
            </w:rPrChange>
          </w:rPr>
          <w:delText xml:space="preserve">also </w:delText>
        </w:r>
      </w:del>
      <w:del w:id="90" w:author="Frank Baker" w:date="2010-11-16T13:51:00Z">
        <w:r w:rsidRPr="00B12374" w:rsidDel="00B12374">
          <w:rPr>
            <w:rPrChange w:id="91" w:author="Frank Baker" w:date="2010-11-16T13:50:00Z">
              <w:rPr/>
            </w:rPrChange>
          </w:rPr>
          <w:delText xml:space="preserve">creates challenges </w:delText>
        </w:r>
      </w:del>
      <w:del w:id="92" w:author="Frank Baker" w:date="2010-11-04T20:49:00Z">
        <w:r w:rsidRPr="00B12374">
          <w:rPr>
            <w:rPrChange w:id="93" w:author="Frank Baker" w:date="2010-11-16T13:50:00Z">
              <w:rPr/>
            </w:rPrChange>
          </w:rPr>
          <w:delText xml:space="preserve">on </w:delText>
        </w:r>
      </w:del>
      <w:del w:id="94" w:author="Frank Baker" w:date="2010-11-16T13:51:00Z">
        <w:r w:rsidRPr="00B12374" w:rsidDel="00B12374">
          <w:rPr>
            <w:rPrChange w:id="95" w:author="Frank Baker" w:date="2010-11-16T13:50:00Z">
              <w:rPr/>
            </w:rPrChange>
          </w:rPr>
          <w:delText xml:space="preserve">how to compare two files or two objects.  The intention of this specification </w:delText>
        </w:r>
      </w:del>
      <w:del w:id="96" w:author="Frank Baker" w:date="2010-11-04T20:52:00Z">
        <w:r w:rsidRPr="00B12374">
          <w:rPr>
            <w:rPrChange w:id="97" w:author="Frank Baker" w:date="2010-11-16T13:50:00Z">
              <w:rPr/>
            </w:rPrChange>
          </w:rPr>
          <w:delText>is to clarify the confusion and</w:delText>
        </w:r>
      </w:del>
      <w:del w:id="98" w:author="Frank Baker" w:date="2010-11-16T13:51:00Z">
        <w:r w:rsidRPr="00B12374" w:rsidDel="00B12374">
          <w:rPr>
            <w:rPrChange w:id="99" w:author="Frank Baker" w:date="2010-11-16T13:50:00Z">
              <w:rPr/>
            </w:rPrChange>
          </w:rPr>
          <w:delText xml:space="preserve"> provide information for developing tools or APIs for comparing HDF5 files or objects.</w:delText>
        </w:r>
      </w:del>
    </w:p>
    <w:p w:rsidR="00E05FFA" w:rsidRDefault="00E05FFA" w:rsidP="00514E5A">
      <w:pPr>
        <w:rPr>
          <w:ins w:id="100" w:author="Frank Baker" w:date="2010-11-05T16:33:00Z"/>
        </w:rPr>
      </w:pPr>
      <w:r>
        <w:t>The specification described in this document is intended for HDF5 files or objects</w:t>
      </w:r>
      <w:r w:rsidR="007470F3">
        <w:t xml:space="preserve"> only</w:t>
      </w:r>
      <w:r>
        <w:t xml:space="preserve">. It does not apply to non-HDF5 files and objects, </w:t>
      </w:r>
      <w:del w:id="101" w:author="Frank Baker" w:date="2010-11-16T13:10:00Z">
        <w:r w:rsidDel="00B074EE">
          <w:delText xml:space="preserve">which </w:delText>
        </w:r>
      </w:del>
      <w:r>
        <w:t>includ</w:t>
      </w:r>
      <w:ins w:id="102" w:author="Frank Baker" w:date="2010-11-16T13:10:00Z">
        <w:r w:rsidR="00B074EE">
          <w:t>ing</w:t>
        </w:r>
      </w:ins>
      <w:del w:id="103" w:author="Frank Baker" w:date="2010-11-16T13:10:00Z">
        <w:r w:rsidDel="00B074EE">
          <w:delText>e</w:delText>
        </w:r>
      </w:del>
      <w:r>
        <w:t xml:space="preserve"> </w:t>
      </w:r>
      <w:del w:id="104" w:author="Frank Baker" w:date="2010-11-04T20:52:00Z">
        <w:r w:rsidR="00E47044" w:rsidDel="0021103E">
          <w:delText xml:space="preserve">a </w:delText>
        </w:r>
      </w:del>
      <w:ins w:id="105" w:author="Frank Baker" w:date="2010-11-04T20:52:00Z">
        <w:r w:rsidR="0021103E">
          <w:t xml:space="preserve">the </w:t>
        </w:r>
      </w:ins>
      <w:r>
        <w:t xml:space="preserve">user block in </w:t>
      </w:r>
      <w:r w:rsidR="00E47044">
        <w:t xml:space="preserve">an </w:t>
      </w:r>
      <w:r>
        <w:t>HDF5 file.</w:t>
      </w:r>
    </w:p>
    <w:p w:rsidR="00DD7E75" w:rsidRDefault="00DD7E75" w:rsidP="00514E5A">
      <w:pPr>
        <w:numPr>
          <w:ins w:id="106" w:author="Frank Baker" w:date="2010-11-05T16:33:00Z"/>
        </w:numPr>
      </w:pPr>
      <w:ins w:id="107" w:author="Frank Baker" w:date="2010-11-05T16:33:00Z">
        <w:r>
          <w:t>One appropriate use of this specification would be in the development of an H5Ocompare API and/or a future version of h5diff (or a replacement tool).</w:t>
        </w:r>
      </w:ins>
    </w:p>
    <w:p w:rsidR="007F492E" w:rsidRDefault="00B650B7">
      <w:pPr>
        <w:pStyle w:val="Heading1"/>
      </w:pPr>
      <w:r>
        <w:t>Descriptions of HDF5 files and objects</w:t>
      </w:r>
    </w:p>
    <w:p w:rsidR="007F492E" w:rsidRDefault="0073379E">
      <w:r>
        <w:t xml:space="preserve">This section briefly describes </w:t>
      </w:r>
      <w:proofErr w:type="gramStart"/>
      <w:r>
        <w:t>high level</w:t>
      </w:r>
      <w:proofErr w:type="gramEnd"/>
      <w:r>
        <w:t xml:space="preserve"> HDF5 objects and their metadata. For details, </w:t>
      </w:r>
      <w:del w:id="108" w:author="Frank Baker" w:date="2010-11-05T16:34:00Z">
        <w:r w:rsidDel="00DD7E75">
          <w:delText xml:space="preserve">please read </w:delText>
        </w:r>
      </w:del>
      <w:ins w:id="109" w:author="Frank Baker" w:date="2010-11-05T16:34:00Z">
        <w:r w:rsidR="00DD7E75">
          <w:t xml:space="preserve">see </w:t>
        </w:r>
      </w:ins>
      <w:r>
        <w:t xml:space="preserve">the </w:t>
      </w:r>
      <w:r w:rsidR="00F95303" w:rsidRPr="00F95303">
        <w:rPr>
          <w:i/>
          <w:rPrChange w:id="110" w:author="Frank Baker" w:date="2010-11-05T16:35:00Z">
            <w:rPr/>
          </w:rPrChange>
        </w:rPr>
        <w:t>HDF5 File Format Specification</w:t>
      </w:r>
      <w:ins w:id="111" w:author="Frank Baker" w:date="2010-11-05T16:35:00Z">
        <w:r w:rsidR="00DD7E75">
          <w:rPr>
            <w:rStyle w:val="FootnoteReference"/>
            <w:i/>
          </w:rPr>
          <w:footnoteReference w:id="1"/>
        </w:r>
      </w:ins>
      <w:r>
        <w:t xml:space="preserve"> </w:t>
      </w:r>
      <w:del w:id="113" w:author="Frank Baker" w:date="2010-11-05T16:35:00Z">
        <w:r w:rsidDel="00DD7E75">
          <w:delText xml:space="preserve">at </w:delText>
        </w:r>
        <w:r w:rsidR="00F95303" w:rsidDel="00DD7E75">
          <w:fldChar w:fldCharType="begin"/>
        </w:r>
        <w:r w:rsidR="003B7AD3" w:rsidDel="00DD7E75">
          <w:delInstrText>HYPERLINK "http://www.hdfgroup.org/HDF5/doc/H5.format.html"</w:delInstrText>
        </w:r>
        <w:r w:rsidR="00F95303" w:rsidDel="00DD7E75">
          <w:fldChar w:fldCharType="separate"/>
        </w:r>
        <w:r w:rsidRPr="009F3632" w:rsidDel="00DD7E75">
          <w:rPr>
            <w:rStyle w:val="Hyperlink"/>
          </w:rPr>
          <w:delText>http://www.hdfgroup.org/HDF5/doc/H5.format.html</w:delText>
        </w:r>
        <w:r w:rsidR="00F95303" w:rsidDel="00DD7E75">
          <w:fldChar w:fldCharType="end"/>
        </w:r>
        <w:r w:rsidDel="00DD7E75">
          <w:delText xml:space="preserve"> </w:delText>
        </w:r>
      </w:del>
      <w:r>
        <w:t xml:space="preserve">and </w:t>
      </w:r>
      <w:del w:id="114" w:author="Frank Baker" w:date="2010-11-04T20:53:00Z">
        <w:r w:rsidDel="0021103E">
          <w:delText xml:space="preserve">other </w:delText>
        </w:r>
      </w:del>
      <w:r>
        <w:t>related documents</w:t>
      </w:r>
      <w:ins w:id="115" w:author="Frank Baker" w:date="2010-11-05T16:36:00Z">
        <w:r w:rsidR="00DD7E75">
          <w:t>.</w:t>
        </w:r>
        <w:r w:rsidR="00DD7E75">
          <w:rPr>
            <w:rStyle w:val="FootnoteReference"/>
          </w:rPr>
          <w:footnoteReference w:id="2"/>
        </w:r>
      </w:ins>
      <w:del w:id="117" w:author="Frank Baker" w:date="2010-11-05T16:36:00Z">
        <w:r w:rsidDel="00DD7E75">
          <w:delText xml:space="preserve"> at </w:delText>
        </w:r>
        <w:r w:rsidR="00F95303" w:rsidDel="00DD7E75">
          <w:fldChar w:fldCharType="begin"/>
        </w:r>
        <w:r w:rsidR="003B7AD3" w:rsidDel="00DD7E75">
          <w:delInstrText>HYPERLINK "http://www.hdfgroup.org/HDF5/doc/index.html"</w:delInstrText>
        </w:r>
        <w:r w:rsidR="00F95303" w:rsidDel="00DD7E75">
          <w:fldChar w:fldCharType="separate"/>
        </w:r>
        <w:r w:rsidRPr="009F3632" w:rsidDel="00DD7E75">
          <w:rPr>
            <w:rStyle w:val="Hyperlink"/>
          </w:rPr>
          <w:delText>http://www.hdfgroup.org/HDF5/doc/index.html</w:delText>
        </w:r>
        <w:r w:rsidR="00F95303" w:rsidDel="00DD7E75">
          <w:fldChar w:fldCharType="end"/>
        </w:r>
        <w:r w:rsidDel="00DD7E75">
          <w:delText>.</w:delText>
        </w:r>
      </w:del>
      <w:r>
        <w:t xml:space="preserve"> </w:t>
      </w:r>
    </w:p>
    <w:p w:rsidR="007470F3" w:rsidRDefault="007470F3" w:rsidP="007470F3">
      <w:pPr>
        <w:pStyle w:val="Heading2"/>
      </w:pPr>
      <w:r>
        <w:t>Primary objects</w:t>
      </w:r>
    </w:p>
    <w:p w:rsidR="00D54409" w:rsidRDefault="00D54409" w:rsidP="00D54409">
      <w:r>
        <w:t xml:space="preserve">HDF5 files are organized in a hierarchical structure, with </w:t>
      </w:r>
      <w:del w:id="118" w:author="Frank Baker" w:date="2010-11-05T16:42:00Z">
        <w:r w:rsidDel="003F128F">
          <w:delText xml:space="preserve">two </w:delText>
        </w:r>
      </w:del>
      <w:ins w:id="119" w:author="Frank Baker" w:date="2010-11-05T16:42:00Z">
        <w:r w:rsidR="003F128F">
          <w:t xml:space="preserve">three </w:t>
        </w:r>
      </w:ins>
      <w:r>
        <w:t>primary structures: groups</w:t>
      </w:r>
      <w:ins w:id="120" w:author="Frank Baker" w:date="2010-11-05T16:42:00Z">
        <w:r w:rsidR="003F128F">
          <w:t>,</w:t>
        </w:r>
      </w:ins>
      <w:r>
        <w:t xml:space="preserve"> </w:t>
      </w:r>
      <w:del w:id="121" w:author="Frank Baker" w:date="2010-11-05T16:42:00Z">
        <w:r w:rsidDel="003F128F">
          <w:delText xml:space="preserve">and </w:delText>
        </w:r>
      </w:del>
      <w:r>
        <w:t>datasets</w:t>
      </w:r>
      <w:ins w:id="122" w:author="Frank Baker" w:date="2010-11-05T16:42:00Z">
        <w:r w:rsidR="003F128F">
          <w:t>, and committed datatypes</w:t>
        </w:r>
      </w:ins>
      <w:r>
        <w:t>.</w:t>
      </w:r>
    </w:p>
    <w:p w:rsidR="00912E9A" w:rsidRDefault="00DA6B50">
      <w:pPr>
        <w:pStyle w:val="ListParagraph"/>
        <w:numPr>
          <w:ilvl w:val="0"/>
          <w:numId w:val="8"/>
        </w:numPr>
      </w:pPr>
      <w:r w:rsidRPr="00DA6B50">
        <w:rPr>
          <w:rStyle w:val="IntenseEmphasis"/>
        </w:rPr>
        <w:t>HDF5 group</w:t>
      </w:r>
      <w:r w:rsidR="00D54409">
        <w:t xml:space="preserve">: a grouping structure containing zero or more </w:t>
      </w:r>
      <w:r w:rsidR="00A1678E">
        <w:t xml:space="preserve">links to </w:t>
      </w:r>
      <w:r w:rsidR="00D54409">
        <w:t>groups or datasets</w:t>
      </w:r>
      <w:del w:id="123" w:author="Frank Baker" w:date="2010-11-04T20:55:00Z">
        <w:r w:rsidR="00D54409" w:rsidDel="00443122">
          <w:delText>, together with</w:delText>
        </w:r>
      </w:del>
      <w:ins w:id="124" w:author="Frank Baker" w:date="2010-11-04T20:55:00Z">
        <w:r w:rsidR="00443122">
          <w:t xml:space="preserve"> and</w:t>
        </w:r>
      </w:ins>
      <w:r w:rsidR="00D54409">
        <w:t xml:space="preserve"> supporting metadata</w:t>
      </w:r>
      <w:del w:id="125" w:author="Frank Baker" w:date="2010-11-05T16:55:00Z">
        <w:r w:rsidR="00D54409" w:rsidDel="00D642F0">
          <w:delText>.</w:delText>
        </w:r>
      </w:del>
    </w:p>
    <w:p w:rsidR="00912E9A" w:rsidRDefault="00DA6B50">
      <w:pPr>
        <w:pStyle w:val="ListParagraph"/>
        <w:numPr>
          <w:ilvl w:val="0"/>
          <w:numId w:val="8"/>
        </w:numPr>
        <w:rPr>
          <w:ins w:id="126" w:author="Frank Baker" w:date="2010-11-05T16:55:00Z"/>
        </w:rPr>
      </w:pPr>
      <w:r w:rsidRPr="00DA6B50">
        <w:rPr>
          <w:rStyle w:val="IntenseEmphasis"/>
        </w:rPr>
        <w:t>HDF5 dataset</w:t>
      </w:r>
      <w:r w:rsidR="00D54409">
        <w:t>: a multidimensional array of data elements</w:t>
      </w:r>
      <w:del w:id="127" w:author="Frank Baker" w:date="2010-11-04T20:55:00Z">
        <w:r w:rsidR="00D54409" w:rsidDel="00443122">
          <w:delText>, together with</w:delText>
        </w:r>
      </w:del>
      <w:ins w:id="128" w:author="Frank Baker" w:date="2010-11-04T20:55:00Z">
        <w:r w:rsidR="00443122">
          <w:t xml:space="preserve"> and</w:t>
        </w:r>
      </w:ins>
      <w:r w:rsidR="00D54409">
        <w:t xml:space="preserve"> supporting metadata</w:t>
      </w:r>
      <w:del w:id="129" w:author="Frank Baker" w:date="2010-11-05T16:56:00Z">
        <w:r w:rsidR="00D54409" w:rsidDel="00D642F0">
          <w:delText>.</w:delText>
        </w:r>
      </w:del>
    </w:p>
    <w:p w:rsidR="00D642F0" w:rsidRPr="00D642F0" w:rsidRDefault="00D642F0">
      <w:pPr>
        <w:pStyle w:val="ListParagraph"/>
        <w:numPr>
          <w:ilvl w:val="0"/>
          <w:numId w:val="8"/>
          <w:ins w:id="130" w:author="Frank Baker" w:date="2010-11-05T16:55:00Z"/>
        </w:numPr>
      </w:pPr>
      <w:ins w:id="131" w:author="Frank Baker" w:date="2010-11-05T16:55:00Z">
        <w:r w:rsidRPr="00D642F0">
          <w:rPr>
            <w:rStyle w:val="IntenseEmphasis"/>
          </w:rPr>
          <w:t>HDF5 committed datatype</w:t>
        </w:r>
        <w:r w:rsidR="00F95303" w:rsidRPr="00F95303">
          <w:rPr>
            <w:rPrChange w:id="132" w:author="Frank Baker" w:date="2010-11-05T16:57:00Z">
              <w:rPr>
                <w:rStyle w:val="IntenseEmphasis"/>
              </w:rPr>
            </w:rPrChange>
          </w:rPr>
          <w:t>:</w:t>
        </w:r>
        <w:r w:rsidR="00F95303" w:rsidRPr="00F95303">
          <w:rPr>
            <w:i/>
            <w:rPrChange w:id="133" w:author="Frank Baker" w:date="2010-11-05T16:57:00Z">
              <w:rPr>
                <w:b/>
                <w:bCs/>
                <w:i/>
                <w:iCs/>
              </w:rPr>
            </w:rPrChange>
          </w:rPr>
          <w:t xml:space="preserve"> </w:t>
        </w:r>
        <w:r w:rsidR="00F95303" w:rsidRPr="00F95303">
          <w:rPr>
            <w:rPrChange w:id="134" w:author="Frank Baker" w:date="2010-11-05T16:57:00Z">
              <w:rPr>
                <w:b/>
                <w:bCs/>
                <w:i/>
                <w:iCs/>
              </w:rPr>
            </w:rPrChange>
          </w:rPr>
          <w:t xml:space="preserve">a </w:t>
        </w:r>
      </w:ins>
      <w:ins w:id="135" w:author="Frank Baker" w:date="2010-11-05T16:56:00Z">
        <w:r w:rsidRPr="00D642F0">
          <w:t>committed datatype and supporting metadata</w:t>
        </w:r>
      </w:ins>
    </w:p>
    <w:p w:rsidR="00832E00" w:rsidRDefault="00832E00" w:rsidP="00832E00">
      <w:r>
        <w:t xml:space="preserve">An object in HDF5 is identified </w:t>
      </w:r>
      <w:ins w:id="136" w:author="Frank Baker" w:date="2010-11-05T16:46:00Z">
        <w:r w:rsidR="003F128F">
          <w:t xml:space="preserve">either </w:t>
        </w:r>
      </w:ins>
      <w:r>
        <w:t>by</w:t>
      </w:r>
      <w:ins w:id="137" w:author="Frank Baker" w:date="2010-11-05T16:46:00Z">
        <w:r w:rsidR="003F128F">
          <w:t xml:space="preserve"> link name within the group containing it or by</w:t>
        </w:r>
      </w:ins>
      <w:r>
        <w:t xml:space="preserve"> </w:t>
      </w:r>
      <w:r w:rsidR="00E47044">
        <w:t xml:space="preserve">its </w:t>
      </w:r>
      <w:ins w:id="138" w:author="Frank Baker" w:date="2010-11-05T16:46:00Z">
        <w:r w:rsidR="003F128F">
          <w:t xml:space="preserve">absolute </w:t>
        </w:r>
      </w:ins>
      <w:ins w:id="139" w:author="Frank Baker" w:date="2010-11-05T16:45:00Z">
        <w:r w:rsidR="003F128F">
          <w:t xml:space="preserve">path name </w:t>
        </w:r>
      </w:ins>
      <w:del w:id="140" w:author="Frank Baker" w:date="2010-11-05T16:45:00Z">
        <w:r w:rsidR="00A1678E" w:rsidDel="003F128F">
          <w:delText>link name</w:delText>
        </w:r>
        <w:r w:rsidDel="003F128F">
          <w:delText xml:space="preserve"> </w:delText>
        </w:r>
      </w:del>
      <w:r>
        <w:t>(</w:t>
      </w:r>
      <w:ins w:id="141" w:author="Frank Baker" w:date="2010-11-05T16:45:00Z">
        <w:r w:rsidR="003F128F">
          <w:t xml:space="preserve">the </w:t>
        </w:r>
      </w:ins>
      <w:r>
        <w:t xml:space="preserve">path </w:t>
      </w:r>
      <w:ins w:id="142" w:author="Frank Baker" w:date="2010-11-05T16:45:00Z">
        <w:r w:rsidR="003F128F">
          <w:t xml:space="preserve">from the root group </w:t>
        </w:r>
      </w:ins>
      <w:ins w:id="143" w:author="Frank Baker" w:date="2010-11-05T16:46:00Z">
        <w:r w:rsidR="003F128F">
          <w:t xml:space="preserve">to the group containing the object </w:t>
        </w:r>
      </w:ins>
      <w:del w:id="144" w:author="Frank Baker" w:date="2010-11-05T16:45:00Z">
        <w:r w:rsidDel="003F128F">
          <w:delText xml:space="preserve">+ </w:delText>
        </w:r>
      </w:del>
      <w:ins w:id="145" w:author="Frank Baker" w:date="2010-11-05T16:45:00Z">
        <w:r w:rsidR="003F128F">
          <w:t xml:space="preserve">plus the </w:t>
        </w:r>
      </w:ins>
      <w:ins w:id="146" w:author="Frank Baker" w:date="2010-11-05T16:46:00Z">
        <w:r w:rsidR="003F128F">
          <w:t xml:space="preserve">object’s </w:t>
        </w:r>
      </w:ins>
      <w:ins w:id="147" w:author="Frank Baker" w:date="2010-11-05T16:45:00Z">
        <w:r w:rsidR="003F128F">
          <w:t xml:space="preserve">link </w:t>
        </w:r>
      </w:ins>
      <w:r>
        <w:t>name</w:t>
      </w:r>
      <w:ins w:id="148" w:author="Frank Baker" w:date="2010-11-05T16:46:00Z">
        <w:r w:rsidR="003F128F">
          <w:t xml:space="preserve"> in that group</w:t>
        </w:r>
      </w:ins>
      <w:r>
        <w:t>)</w:t>
      </w:r>
      <w:del w:id="149" w:author="Frank Baker" w:date="2010-11-04T20:56:00Z">
        <w:r w:rsidDel="00443122">
          <w:delText xml:space="preserve"> </w:delText>
        </w:r>
        <w:r w:rsidR="00E47044" w:rsidDel="00443122">
          <w:delText>when two objects are compared</w:delText>
        </w:r>
      </w:del>
      <w:r>
        <w:t xml:space="preserve">. </w:t>
      </w:r>
      <w:del w:id="150" w:author="Frank Baker" w:date="2010-11-05T16:44:00Z">
        <w:r w:rsidDel="003F128F">
          <w:delText>Although each object has</w:delText>
        </w:r>
        <w:r w:rsidRPr="00205E76" w:rsidDel="003F128F">
          <w:delText xml:space="preserve"> a unique identification number</w:delText>
        </w:r>
        <w:r w:rsidR="00255D6B" w:rsidDel="003F128F">
          <w:delText xml:space="preserve">, which is used to </w:delText>
        </w:r>
        <w:r w:rsidR="00796335" w:rsidDel="003F128F">
          <w:delText xml:space="preserve">identify </w:delText>
        </w:r>
        <w:r w:rsidR="00796335" w:rsidRPr="00205E76" w:rsidDel="003F128F">
          <w:delText>object</w:delText>
        </w:r>
        <w:r w:rsidR="00AF4148" w:rsidDel="003F128F">
          <w:delText>s</w:delText>
        </w:r>
        <w:r w:rsidR="00255D6B" w:rsidDel="003F128F">
          <w:delText xml:space="preserve"> </w:delText>
        </w:r>
        <w:r w:rsidDel="003F128F">
          <w:delText xml:space="preserve">under the lower level, the object </w:delText>
        </w:r>
      </w:del>
      <w:del w:id="151" w:author="Frank Baker" w:date="2010-11-04T20:59:00Z">
        <w:r w:rsidDel="00443122">
          <w:delText xml:space="preserve">is recognized </w:delText>
        </w:r>
      </w:del>
      <w:del w:id="152" w:author="Frank Baker" w:date="2010-11-05T16:44:00Z">
        <w:r w:rsidDel="003F128F">
          <w:delText xml:space="preserve">by its </w:delText>
        </w:r>
        <w:r w:rsidR="00A1678E" w:rsidDel="003F128F">
          <w:delText>link name</w:delText>
        </w:r>
        <w:r w:rsidDel="003F128F">
          <w:delText xml:space="preserve"> not the </w:delText>
        </w:r>
      </w:del>
      <w:del w:id="153" w:author="Frank Baker" w:date="2010-11-04T20:59:00Z">
        <w:r w:rsidDel="00443122">
          <w:delText>ID as to users</w:delText>
        </w:r>
      </w:del>
      <w:del w:id="154" w:author="Frank Baker" w:date="2010-11-05T16:44:00Z">
        <w:r w:rsidDel="003F128F">
          <w:delText xml:space="preserve">.  </w:delText>
        </w:r>
      </w:del>
    </w:p>
    <w:p w:rsidR="007470F3" w:rsidRDefault="007470F3" w:rsidP="007470F3">
      <w:pPr>
        <w:pStyle w:val="Heading2"/>
      </w:pPr>
      <w:r>
        <w:t>Metadata</w:t>
      </w:r>
    </w:p>
    <w:p w:rsidR="00451E57" w:rsidRDefault="00451E57" w:rsidP="00451E57">
      <w:r>
        <w:t xml:space="preserve">HDF5 files generally contain two types of metadata: </w:t>
      </w:r>
      <w:del w:id="155" w:author="Frank Baker" w:date="2010-11-05T16:58:00Z">
        <w:r w:rsidDel="002D09AE">
          <w:delText xml:space="preserve">structural </w:delText>
        </w:r>
      </w:del>
      <w:ins w:id="156" w:author="Frank Baker" w:date="2010-11-05T16:58:00Z">
        <w:r w:rsidR="002D09AE">
          <w:t xml:space="preserve">library </w:t>
        </w:r>
      </w:ins>
      <w:r>
        <w:t xml:space="preserve">metadata and </w:t>
      </w:r>
      <w:del w:id="157" w:author="Frank Baker" w:date="2010-11-05T16:58:00Z">
        <w:r w:rsidDel="002D09AE">
          <w:delText>application </w:delText>
        </w:r>
      </w:del>
      <w:ins w:id="158" w:author="Frank Baker" w:date="2010-11-05T16:58:00Z">
        <w:r w:rsidR="002D09AE">
          <w:t xml:space="preserve">user </w:t>
        </w:r>
      </w:ins>
      <w:r>
        <w:t xml:space="preserve">metadata. </w:t>
      </w:r>
    </w:p>
    <w:p w:rsidR="00451E57" w:rsidRDefault="00451E57" w:rsidP="00451E57">
      <w:del w:id="159" w:author="Frank Baker" w:date="2010-11-05T16:58:00Z">
        <w:r w:rsidRPr="00451E57" w:rsidDel="00D230FE">
          <w:rPr>
            <w:i/>
          </w:rPr>
          <w:delText>Structural</w:delText>
        </w:r>
      </w:del>
      <w:ins w:id="160" w:author="Frank Baker" w:date="2010-11-05T16:58:00Z">
        <w:r w:rsidR="00D230FE">
          <w:rPr>
            <w:i/>
          </w:rPr>
          <w:t>Library</w:t>
        </w:r>
      </w:ins>
      <w:r w:rsidRPr="00451E57">
        <w:rPr>
          <w:i/>
        </w:rPr>
        <w:t xml:space="preserve"> metadata</w:t>
      </w:r>
      <w:r>
        <w:t xml:space="preserve"> is generated by the HDF5 Library to describe the structure of the file and structure and contents of objects in the file.  For example, </w:t>
      </w:r>
      <w:del w:id="161" w:author="Frank Baker" w:date="2010-11-05T16:59:00Z">
        <w:r w:rsidDel="00D230FE">
          <w:delText>structural</w:delText>
        </w:r>
      </w:del>
      <w:ins w:id="162" w:author="Frank Baker" w:date="2010-11-05T16:59:00Z">
        <w:r w:rsidR="00D230FE">
          <w:t>library</w:t>
        </w:r>
      </w:ins>
      <w:r>
        <w:t xml:space="preserve"> metadata includes information such as:</w:t>
      </w:r>
    </w:p>
    <w:p w:rsidR="00451E57" w:rsidRDefault="00451E57" w:rsidP="00E47044">
      <w:pPr>
        <w:pStyle w:val="Bullet3"/>
        <w:numPr>
          <w:ilvl w:val="0"/>
          <w:numId w:val="27"/>
        </w:numPr>
      </w:pPr>
      <w:r>
        <w:t>A header block (superblock) that sets up the file, sets up the initial structures, and identifies the file as a   valid HDF5 file</w:t>
      </w:r>
    </w:p>
    <w:p w:rsidR="00451E57" w:rsidRDefault="00451E57" w:rsidP="00E47044">
      <w:pPr>
        <w:pStyle w:val="Bullet3"/>
        <w:numPr>
          <w:ilvl w:val="0"/>
          <w:numId w:val="27"/>
        </w:numPr>
      </w:pPr>
      <w:r>
        <w:t>B-trees that describe the location of and provide access to groups and members of groups </w:t>
      </w:r>
    </w:p>
    <w:p w:rsidR="00451E57" w:rsidRDefault="00451E57" w:rsidP="00E47044">
      <w:pPr>
        <w:pStyle w:val="Bullet3"/>
        <w:numPr>
          <w:ilvl w:val="0"/>
          <w:numId w:val="27"/>
        </w:numPr>
      </w:pPr>
      <w:r>
        <w:t>Datatype, current and maximum array dimensions, and other features of a dataset </w:t>
      </w:r>
    </w:p>
    <w:p w:rsidR="00451E57" w:rsidRDefault="00451E57" w:rsidP="00E47044">
      <w:pPr>
        <w:pStyle w:val="Bullet3"/>
        <w:numPr>
          <w:ilvl w:val="0"/>
          <w:numId w:val="27"/>
        </w:numPr>
      </w:pPr>
      <w:r>
        <w:t>Dataset properties such as storage layout, fill value, allocation time, or the use of filters</w:t>
      </w:r>
    </w:p>
    <w:p w:rsidR="00451E57" w:rsidRDefault="00451E57" w:rsidP="00451E57">
      <w:r>
        <w:t xml:space="preserve">HDF5 natively interprets and understands </w:t>
      </w:r>
      <w:del w:id="163" w:author="Frank Baker" w:date="2010-11-05T16:59:00Z">
        <w:r w:rsidDel="00D230FE">
          <w:delText>structural</w:delText>
        </w:r>
      </w:del>
      <w:ins w:id="164" w:author="Frank Baker" w:date="2010-11-05T16:59:00Z">
        <w:r w:rsidR="00D230FE">
          <w:t>library</w:t>
        </w:r>
      </w:ins>
      <w:r>
        <w:t xml:space="preserve"> metadata.  </w:t>
      </w:r>
      <w:del w:id="165" w:author="Frank Baker" w:date="2010-11-05T16:59:00Z">
        <w:r w:rsidDel="00D230FE">
          <w:delText>Structural</w:delText>
        </w:r>
      </w:del>
      <w:ins w:id="166" w:author="Frank Baker" w:date="2010-11-05T16:59:00Z">
        <w:r w:rsidR="00D230FE">
          <w:t>Library</w:t>
        </w:r>
      </w:ins>
      <w:r>
        <w:t xml:space="preserve"> metadata is always present; even an otherwise-empty file must contain certain metadata to be a valid HDF5 file. </w:t>
      </w:r>
    </w:p>
    <w:p w:rsidR="00451E57" w:rsidRDefault="00451E57" w:rsidP="00451E57">
      <w:del w:id="167" w:author="Frank Baker" w:date="2010-11-05T16:59:00Z">
        <w:r w:rsidRPr="00451E57" w:rsidDel="00D230FE">
          <w:rPr>
            <w:i/>
          </w:rPr>
          <w:delText>Application</w:delText>
        </w:r>
      </w:del>
      <w:ins w:id="168" w:author="Frank Baker" w:date="2010-11-05T16:59:00Z">
        <w:r w:rsidR="00D230FE">
          <w:rPr>
            <w:i/>
          </w:rPr>
          <w:t>User</w:t>
        </w:r>
      </w:ins>
      <w:r w:rsidRPr="00451E57">
        <w:rPr>
          <w:i/>
        </w:rPr>
        <w:t xml:space="preserve"> metadata</w:t>
      </w:r>
      <w:r>
        <w:t xml:space="preserve"> is defined and provided by a user </w:t>
      </w:r>
      <w:r w:rsidR="00517AAE">
        <w:t>application</w:t>
      </w:r>
      <w:ins w:id="169" w:author="Frank Baker" w:date="2010-11-04T21:03:00Z">
        <w:r w:rsidR="00443122">
          <w:t>,</w:t>
        </w:r>
      </w:ins>
      <w:r>
        <w:t xml:space="preserve"> is often stored in an HDF5 attribute, and may describe virtually anything.  For example: </w:t>
      </w:r>
    </w:p>
    <w:p w:rsidR="00451E57" w:rsidRDefault="00451E57" w:rsidP="00E47044">
      <w:pPr>
        <w:pStyle w:val="Bullet3"/>
        <w:numPr>
          <w:ilvl w:val="0"/>
          <w:numId w:val="28"/>
        </w:numPr>
      </w:pPr>
      <w:r>
        <w:t>Minimum and maximum valid values in a dataset</w:t>
      </w:r>
    </w:p>
    <w:p w:rsidR="00451E57" w:rsidRDefault="00451E57" w:rsidP="00E47044">
      <w:pPr>
        <w:pStyle w:val="Bullet3"/>
        <w:numPr>
          <w:ilvl w:val="0"/>
          <w:numId w:val="28"/>
        </w:numPr>
      </w:pPr>
      <w:r>
        <w:t>Conditions under which data was collected</w:t>
      </w:r>
    </w:p>
    <w:p w:rsidR="00451E57" w:rsidRDefault="00451E57" w:rsidP="00E47044">
      <w:pPr>
        <w:pStyle w:val="Bullet3"/>
        <w:numPr>
          <w:ilvl w:val="0"/>
          <w:numId w:val="28"/>
        </w:numPr>
      </w:pPr>
      <w:r>
        <w:t>Data history and/or provenance</w:t>
      </w:r>
    </w:p>
    <w:p w:rsidR="00451E57" w:rsidRDefault="00451E57" w:rsidP="00E47044">
      <w:pPr>
        <w:pStyle w:val="Bullet3"/>
        <w:numPr>
          <w:ilvl w:val="0"/>
          <w:numId w:val="28"/>
        </w:numPr>
      </w:pPr>
      <w:r>
        <w:t>Relationships among datasets</w:t>
      </w:r>
    </w:p>
    <w:p w:rsidR="00451E57" w:rsidRDefault="00451E57" w:rsidP="00E47044">
      <w:pPr>
        <w:pStyle w:val="Bullet3"/>
        <w:numPr>
          <w:ilvl w:val="0"/>
          <w:numId w:val="28"/>
        </w:numPr>
      </w:pPr>
      <w:r>
        <w:t>Scales or other interpretive information</w:t>
      </w:r>
    </w:p>
    <w:p w:rsidR="00451E57" w:rsidRDefault="00451E57" w:rsidP="00451E57">
      <w:r>
        <w:t xml:space="preserve">HDF5 does not natively understand </w:t>
      </w:r>
      <w:del w:id="170" w:author="Frank Baker" w:date="2010-11-05T16:59:00Z">
        <w:r w:rsidDel="00D230FE">
          <w:delText>application</w:delText>
        </w:r>
      </w:del>
      <w:ins w:id="171" w:author="Frank Baker" w:date="2010-11-05T16:59:00Z">
        <w:r w:rsidR="00D230FE">
          <w:t>user</w:t>
        </w:r>
      </w:ins>
      <w:r>
        <w:t xml:space="preserve"> metadata; it must be understood and interpreted by the application.  </w:t>
      </w:r>
      <w:del w:id="172" w:author="Frank Baker" w:date="2010-11-05T16:59:00Z">
        <w:r w:rsidDel="00D230FE">
          <w:delText>Application</w:delText>
        </w:r>
      </w:del>
      <w:ins w:id="173" w:author="Frank Baker" w:date="2010-11-05T16:59:00Z">
        <w:r w:rsidR="00D230FE">
          <w:t>User</w:t>
        </w:r>
      </w:ins>
      <w:r>
        <w:t xml:space="preserve"> metadata is technically optional but commonly used.</w:t>
      </w:r>
    </w:p>
    <w:p w:rsidR="00451E57" w:rsidRDefault="00451E57" w:rsidP="00451E57">
      <w:r>
        <w:t>In both cases, these are just a few examples illustrating the range of possibilities.  </w:t>
      </w:r>
    </w:p>
    <w:p w:rsidR="00351AFB" w:rsidRDefault="0037503E" w:rsidP="00DF0667">
      <w:pPr>
        <w:pStyle w:val="Heading1"/>
      </w:pPr>
      <w:r>
        <w:t xml:space="preserve">Definition of </w:t>
      </w:r>
      <w:r w:rsidR="00351AFB">
        <w:t>e</w:t>
      </w:r>
      <w:r w:rsidR="00351AFB" w:rsidRPr="0041783C">
        <w:t>quivalence</w:t>
      </w:r>
    </w:p>
    <w:p w:rsidR="00000000" w:rsidRDefault="006638E8">
      <w:pPr>
        <w:keepNext/>
        <w:pPrChange w:id="174" w:author="Frank Baker" w:date="2010-11-05T17:09:00Z">
          <w:pPr/>
        </w:pPrChange>
      </w:pPr>
      <w:r>
        <w:t xml:space="preserve">In </w:t>
      </w:r>
      <w:r w:rsidR="00796335">
        <w:t>this section</w:t>
      </w:r>
      <w:r>
        <w:t xml:space="preserve">, we </w:t>
      </w:r>
      <w:del w:id="175" w:author="Frank Baker" w:date="2010-11-04T21:08:00Z">
        <w:r w:rsidDel="00CF4C6D">
          <w:delText xml:space="preserve">will start </w:delText>
        </w:r>
        <w:r w:rsidR="00796335" w:rsidDel="00CF4C6D">
          <w:delText xml:space="preserve">a </w:delText>
        </w:r>
        <w:r w:rsidDel="00CF4C6D">
          <w:delText xml:space="preserve">general definition of equivalence relation and its properties. Later, </w:delText>
        </w:r>
      </w:del>
      <w:ins w:id="176" w:author="Frank Baker" w:date="2010-11-04T21:08:00Z">
        <w:r w:rsidR="00CF4C6D">
          <w:t>define the</w:t>
        </w:r>
      </w:ins>
      <w:ins w:id="177" w:author="Frank Baker" w:date="2010-11-04T21:05:00Z">
        <w:r w:rsidR="00CF4C6D">
          <w:t xml:space="preserve"> </w:t>
        </w:r>
      </w:ins>
      <w:r>
        <w:t>HDF5 equivalence relation</w:t>
      </w:r>
      <w:del w:id="178" w:author="Frank Baker" w:date="2010-11-04T21:08:00Z">
        <w:r w:rsidDel="00CF4C6D">
          <w:delText xml:space="preserve"> will be introduced</w:delText>
        </w:r>
      </w:del>
      <w:r>
        <w:t>.</w:t>
      </w:r>
      <w:r w:rsidR="00E47044">
        <w:t xml:space="preserve"> Two files or objects are different if they are not equivalent.</w:t>
      </w:r>
    </w:p>
    <w:p w:rsidR="00351AFB" w:rsidRDefault="00351AFB" w:rsidP="00351AFB">
      <w:pPr>
        <w:pStyle w:val="Heading2"/>
      </w:pPr>
      <w:r>
        <w:t>Mathematic equivalence</w:t>
      </w:r>
      <w:r w:rsidRPr="00757A53">
        <w:t xml:space="preserve"> </w:t>
      </w:r>
    </w:p>
    <w:p w:rsidR="00351AFB" w:rsidRDefault="00CF4C6D" w:rsidP="00351AFB">
      <w:ins w:id="179" w:author="Frank Baker" w:date="2010-11-04T21:06:00Z">
        <w:r>
          <w:t>Mathematic equivalence is defined in Wikipedia as follows:</w:t>
        </w:r>
      </w:ins>
      <w:r w:rsidR="00351AFB">
        <w:t xml:space="preserve"> “</w:t>
      </w:r>
      <w:r w:rsidR="00351AFB" w:rsidRPr="00757A53">
        <w:t xml:space="preserve">A given binary relation </w:t>
      </w:r>
      <w:r w:rsidR="00796335">
        <w:t>“</w:t>
      </w:r>
      <w:r w:rsidR="00351AFB">
        <w:t>~</w:t>
      </w:r>
      <w:r w:rsidR="00796335">
        <w:t>”</w:t>
      </w:r>
      <w:r w:rsidR="00351AFB" w:rsidRPr="00757A53">
        <w:t xml:space="preserve"> on a set A is said to be an equivalence relation if and only if it is reflexive, symmetric and transitive.</w:t>
      </w:r>
      <w:r w:rsidR="00351AFB">
        <w:t xml:space="preserve">” </w:t>
      </w:r>
      <w:del w:id="180" w:author="Frank Baker" w:date="2010-11-04T21:07:00Z">
        <w:r w:rsidR="00351AFB" w:rsidDel="00CF4C6D">
          <w:delText xml:space="preserve">based on the definition of mathematical equivalence relation from Wikipedia.  </w:delText>
        </w:r>
        <w:r w:rsidR="00351AFB" w:rsidRPr="00757A53" w:rsidDel="00CF4C6D">
          <w:delText>E</w:delText>
        </w:r>
      </w:del>
      <w:ins w:id="181" w:author="Frank Baker" w:date="2010-11-04T21:07:00Z">
        <w:r>
          <w:t>Thus, an e</w:t>
        </w:r>
      </w:ins>
      <w:r w:rsidR="00351AFB" w:rsidRPr="00757A53">
        <w:t>quivalence relation</w:t>
      </w:r>
      <w:r w:rsidR="00351AFB">
        <w:t xml:space="preserve"> has three basic properties:</w:t>
      </w:r>
    </w:p>
    <w:p w:rsidR="00912E9A" w:rsidRDefault="00351AFB">
      <w:pPr>
        <w:pStyle w:val="ListParagraph"/>
        <w:numPr>
          <w:ilvl w:val="0"/>
          <w:numId w:val="8"/>
        </w:numPr>
      </w:pPr>
      <w:r>
        <w:t xml:space="preserve">Reflexivity: “a” </w:t>
      </w:r>
      <w:r w:rsidR="00796335">
        <w:t xml:space="preserve">~ </w:t>
      </w:r>
      <w:r>
        <w:t>“a”</w:t>
      </w:r>
    </w:p>
    <w:p w:rsidR="00912E9A" w:rsidRDefault="00351AFB">
      <w:pPr>
        <w:pStyle w:val="ListParagraph"/>
        <w:numPr>
          <w:ilvl w:val="0"/>
          <w:numId w:val="8"/>
        </w:numPr>
      </w:pPr>
      <w:r>
        <w:t xml:space="preserve">Symmetry: if “a” </w:t>
      </w:r>
      <w:r w:rsidR="00796335">
        <w:t xml:space="preserve">~ </w:t>
      </w:r>
      <w:r>
        <w:t xml:space="preserve">“b” then “b” </w:t>
      </w:r>
      <w:r w:rsidR="00796335">
        <w:t xml:space="preserve">~ </w:t>
      </w:r>
      <w:r>
        <w:t>“a”</w:t>
      </w:r>
    </w:p>
    <w:p w:rsidR="00912E9A" w:rsidRDefault="00351AFB">
      <w:pPr>
        <w:pStyle w:val="ListParagraph"/>
        <w:numPr>
          <w:ilvl w:val="0"/>
          <w:numId w:val="8"/>
        </w:numPr>
      </w:pPr>
      <w:r>
        <w:t xml:space="preserve">Transitivity: if “a” </w:t>
      </w:r>
      <w:r w:rsidR="00796335">
        <w:t xml:space="preserve">~ </w:t>
      </w:r>
      <w:r>
        <w:t xml:space="preserve">“b” and “b” </w:t>
      </w:r>
      <w:r w:rsidR="00796335">
        <w:t xml:space="preserve">~ </w:t>
      </w:r>
      <w:r>
        <w:t xml:space="preserve">“c” then “a” </w:t>
      </w:r>
      <w:r w:rsidR="00796335">
        <w:t xml:space="preserve">~ </w:t>
      </w:r>
      <w:r>
        <w:t>“c”</w:t>
      </w:r>
    </w:p>
    <w:p w:rsidR="00351AFB" w:rsidRDefault="00351AFB" w:rsidP="00351AFB">
      <w:pPr>
        <w:pStyle w:val="Heading2"/>
      </w:pPr>
      <w:r>
        <w:t xml:space="preserve">HDF5 </w:t>
      </w:r>
      <w:r w:rsidRPr="00757A53">
        <w:t>equivalence</w:t>
      </w:r>
    </w:p>
    <w:p w:rsidR="00B31EEA" w:rsidRDefault="00E12B18">
      <w:r>
        <w:t xml:space="preserve">A single definition of equivalence or differences of two HDF5 files or two HDF5 objects is not adequate for all situations. Two </w:t>
      </w:r>
      <w:r w:rsidR="0008104D">
        <w:t>definitions</w:t>
      </w:r>
      <w:r>
        <w:t xml:space="preserve"> of equivalence are proposed</w:t>
      </w:r>
      <w:r w:rsidR="00B31EEA">
        <w:t xml:space="preserve"> here: strictly equivalent and loosely equivalent.</w:t>
      </w:r>
    </w:p>
    <w:p w:rsidR="007F492E" w:rsidRDefault="0008104D" w:rsidP="00351AFB">
      <w:pPr>
        <w:pStyle w:val="Heading3"/>
      </w:pPr>
      <w:r>
        <w:t>Strictly equivalent</w:t>
      </w:r>
    </w:p>
    <w:p w:rsidR="00E72280" w:rsidRDefault="005D0D29">
      <w:r>
        <w:t>Two objects or files are strictly equivalent if the</w:t>
      </w:r>
      <w:r w:rsidR="002B1AC9">
        <w:t>ir</w:t>
      </w:r>
      <w:r>
        <w:t xml:space="preserve"> content (</w:t>
      </w:r>
      <w:r w:rsidR="007433AB">
        <w:t xml:space="preserve">all </w:t>
      </w:r>
      <w:r>
        <w:t xml:space="preserve">values or members) and metadata </w:t>
      </w:r>
      <w:r w:rsidR="002B1AC9">
        <w:t xml:space="preserve">are the same. </w:t>
      </w:r>
      <w:r>
        <w:t xml:space="preserve"> </w:t>
      </w:r>
      <w:r w:rsidR="002B1AC9">
        <w:t>The three properties of the e</w:t>
      </w:r>
      <w:r w:rsidR="002B1AC9" w:rsidRPr="00757A53">
        <w:t>quivalence relation</w:t>
      </w:r>
      <w:r w:rsidR="002B1AC9">
        <w:t xml:space="preserve"> </w:t>
      </w:r>
      <w:r w:rsidR="00AF4148">
        <w:t xml:space="preserve">should </w:t>
      </w:r>
      <w:r w:rsidR="002B1AC9">
        <w:t>be applied</w:t>
      </w:r>
      <w:r w:rsidR="007433AB">
        <w:t xml:space="preserve"> under strictly equivalent</w:t>
      </w:r>
      <w:r w:rsidR="002B1AC9">
        <w:t xml:space="preserve">. </w:t>
      </w:r>
    </w:p>
    <w:p w:rsidR="0008104D" w:rsidRDefault="002B1AC9">
      <w:r>
        <w:t xml:space="preserve">Under strict equivalence, </w:t>
      </w:r>
      <w:r w:rsidR="00E72280">
        <w:t>two files are equal if their file structures, objects (</w:t>
      </w:r>
      <w:r w:rsidR="007433AB">
        <w:t xml:space="preserve">all </w:t>
      </w:r>
      <w:r w:rsidR="00E72280">
        <w:t>groups and dataset</w:t>
      </w:r>
      <w:ins w:id="182" w:author="Frank Baker" w:date="2010-11-04T21:23:00Z">
        <w:r w:rsidR="00C61F56">
          <w:t>s</w:t>
        </w:r>
      </w:ins>
      <w:r w:rsidR="00E72280">
        <w:t>), and meta</w:t>
      </w:r>
      <w:r w:rsidR="00CA0561">
        <w:t>da</w:t>
      </w:r>
      <w:r w:rsidR="00E72280">
        <w:t xml:space="preserve">ta are the same. Two groups are </w:t>
      </w:r>
      <w:del w:id="183" w:author="Frank Baker" w:date="2010-11-04T21:24:00Z">
        <w:r w:rsidR="00E72280" w:rsidDel="00C61F56">
          <w:delText xml:space="preserve">equal </w:delText>
        </w:r>
      </w:del>
      <w:ins w:id="184" w:author="Frank Baker" w:date="2010-11-04T21:24:00Z">
        <w:r w:rsidR="00C61F56">
          <w:t xml:space="preserve">equivalent </w:t>
        </w:r>
      </w:ins>
      <w:r w:rsidR="00E72280">
        <w:t>if structures, objects (</w:t>
      </w:r>
      <w:r w:rsidR="007433AB">
        <w:t xml:space="preserve">all </w:t>
      </w:r>
      <w:r w:rsidR="00E72280">
        <w:t>groups and dataset</w:t>
      </w:r>
      <w:ins w:id="185" w:author="Frank Baker" w:date="2010-11-04T21:24:00Z">
        <w:r w:rsidR="00C61F56">
          <w:t>s</w:t>
        </w:r>
      </w:ins>
      <w:r w:rsidR="00E72280">
        <w:t>), and meta</w:t>
      </w:r>
      <w:r w:rsidR="00CA0561">
        <w:t>da</w:t>
      </w:r>
      <w:r w:rsidR="00E72280">
        <w:t xml:space="preserve">ta are the same. Two datasets are </w:t>
      </w:r>
      <w:del w:id="186" w:author="Frank Baker" w:date="2010-11-04T21:24:00Z">
        <w:r w:rsidR="00E72280" w:rsidDel="00C61F56">
          <w:delText xml:space="preserve">equal </w:delText>
        </w:r>
      </w:del>
      <w:ins w:id="187" w:author="Frank Baker" w:date="2010-11-04T21:24:00Z">
        <w:r w:rsidR="00C61F56">
          <w:t xml:space="preserve">equalivalent </w:t>
        </w:r>
      </w:ins>
      <w:r w:rsidR="00E72280">
        <w:t>if their data values and metadata are the same.</w:t>
      </w:r>
    </w:p>
    <w:p w:rsidR="007F492E" w:rsidRDefault="0008104D" w:rsidP="00351AFB">
      <w:pPr>
        <w:pStyle w:val="Heading3"/>
      </w:pPr>
      <w:r>
        <w:t>Loosely equivalent</w:t>
      </w:r>
    </w:p>
    <w:p w:rsidR="00915809" w:rsidRDefault="00E72280">
      <w:r>
        <w:t xml:space="preserve">Two objects or files are loosely equivalent if they are equivalent under certain </w:t>
      </w:r>
      <w:del w:id="188" w:author="Frank Baker" w:date="2010-11-04T21:25:00Z">
        <w:r w:rsidDel="00C61F56">
          <w:delText xml:space="preserve">given </w:delText>
        </w:r>
      </w:del>
      <w:ins w:id="189" w:author="Frank Baker" w:date="2010-11-04T21:25:00Z">
        <w:r w:rsidR="00C61F56">
          <w:t xml:space="preserve">pre-determined </w:t>
        </w:r>
      </w:ins>
      <w:r w:rsidR="00AF4148">
        <w:t xml:space="preserve">conditions or </w:t>
      </w:r>
      <w:r w:rsidR="00EE4815">
        <w:t>options</w:t>
      </w:r>
      <w:r>
        <w:t>. The three properties of the e</w:t>
      </w:r>
      <w:r w:rsidRPr="00757A53">
        <w:t>quivalence relation</w:t>
      </w:r>
      <w:r>
        <w:t xml:space="preserve"> may not </w:t>
      </w:r>
      <w:ins w:id="190" w:author="Frank Baker" w:date="2010-11-04T21:26:00Z">
        <w:r w:rsidR="00C61F56">
          <w:t xml:space="preserve">all </w:t>
        </w:r>
      </w:ins>
      <w:r>
        <w:t>be applied to</w:t>
      </w:r>
      <w:ins w:id="191" w:author="Frank Baker" w:date="2010-11-04T21:27:00Z">
        <w:r w:rsidR="00C61F56">
          <w:t xml:space="preserve"> determine that two objects of files </w:t>
        </w:r>
      </w:ins>
      <w:ins w:id="192" w:author="Frank Baker" w:date="2010-11-04T21:28:00Z">
        <w:r w:rsidR="00C61F56">
          <w:t xml:space="preserve">are </w:t>
        </w:r>
      </w:ins>
      <w:r>
        <w:t>loosely equivalent.</w:t>
      </w:r>
    </w:p>
    <w:p w:rsidR="00915809" w:rsidRDefault="00E803AE">
      <w:r>
        <w:t xml:space="preserve">Below are some examples of </w:t>
      </w:r>
      <w:r w:rsidR="002A0B3F">
        <w:t>comparison options</w:t>
      </w:r>
      <w:r w:rsidR="00922DD4">
        <w:t xml:space="preserve"> for loosely equivalent</w:t>
      </w:r>
      <w:r>
        <w:t xml:space="preserve">. </w:t>
      </w:r>
      <w:r w:rsidR="007433AB">
        <w:t>Other c</w:t>
      </w:r>
      <w:r>
        <w:t xml:space="preserve">omparison options can be </w:t>
      </w:r>
      <w:r w:rsidR="007433AB">
        <w:t xml:space="preserve">specified </w:t>
      </w:r>
      <w:r>
        <w:t xml:space="preserve">by </w:t>
      </w:r>
      <w:ins w:id="193" w:author="Frank Baker" w:date="2010-11-04T21:29:00Z">
        <w:r w:rsidR="00C61F56">
          <w:t xml:space="preserve">an </w:t>
        </w:r>
      </w:ins>
      <w:r>
        <w:t>application</w:t>
      </w:r>
      <w:del w:id="194" w:author="Frank Baker" w:date="2010-11-04T21:29:00Z">
        <w:r w:rsidDel="00C61F56">
          <w:delText>s</w:delText>
        </w:r>
      </w:del>
      <w:r>
        <w:t xml:space="preserve">. </w:t>
      </w:r>
    </w:p>
    <w:p w:rsidR="00912E9A" w:rsidRDefault="00EE4815">
      <w:pPr>
        <w:pStyle w:val="ListParagraph"/>
        <w:numPr>
          <w:ilvl w:val="0"/>
          <w:numId w:val="11"/>
        </w:numPr>
      </w:pPr>
      <w:r>
        <w:t>Exclud</w:t>
      </w:r>
      <w:ins w:id="195" w:author="Frank Baker" w:date="2010-11-04T21:29:00Z">
        <w:r w:rsidR="00C61F56">
          <w:t>e</w:t>
        </w:r>
      </w:ins>
      <w:del w:id="196" w:author="Frank Baker" w:date="2010-11-04T21:29:00Z">
        <w:r w:rsidDel="00C61F56">
          <w:delText>ing</w:delText>
        </w:r>
      </w:del>
      <w:r>
        <w:t xml:space="preserve"> </w:t>
      </w:r>
      <w:r w:rsidR="00CE070F">
        <w:t xml:space="preserve">certain objects </w:t>
      </w:r>
      <w:r>
        <w:t>when comparing two files</w:t>
      </w:r>
      <w:r w:rsidR="002A0B3F">
        <w:t xml:space="preserve"> or two </w:t>
      </w:r>
      <w:r w:rsidR="00C12AC8">
        <w:t>groups</w:t>
      </w:r>
    </w:p>
    <w:p w:rsidR="00912E9A" w:rsidRDefault="00EE4815">
      <w:pPr>
        <w:pStyle w:val="ListParagraph"/>
        <w:numPr>
          <w:ilvl w:val="0"/>
          <w:numId w:val="11"/>
        </w:numPr>
      </w:pPr>
      <w:r>
        <w:t>Compar</w:t>
      </w:r>
      <w:ins w:id="197" w:author="Frank Baker" w:date="2010-11-04T21:29:00Z">
        <w:r w:rsidR="00C61F56">
          <w:t>e</w:t>
        </w:r>
      </w:ins>
      <w:del w:id="198" w:author="Frank Baker" w:date="2010-11-04T21:29:00Z">
        <w:r w:rsidDel="00C61F56">
          <w:delText>ing</w:delText>
        </w:r>
      </w:del>
      <w:proofErr w:type="gramStart"/>
      <w:r>
        <w:t xml:space="preserve">  only</w:t>
      </w:r>
      <w:proofErr w:type="gramEnd"/>
      <w:r w:rsidR="00CE070F">
        <w:t xml:space="preserve"> common objects </w:t>
      </w:r>
    </w:p>
    <w:p w:rsidR="00912E9A" w:rsidRDefault="00EE4815">
      <w:pPr>
        <w:pStyle w:val="ListParagraph"/>
        <w:numPr>
          <w:ilvl w:val="0"/>
          <w:numId w:val="11"/>
        </w:numPr>
      </w:pPr>
      <w:r>
        <w:t>Ignor</w:t>
      </w:r>
      <w:ins w:id="199" w:author="Frank Baker" w:date="2010-11-04T21:29:00Z">
        <w:r w:rsidR="00C61F56">
          <w:t>e</w:t>
        </w:r>
      </w:ins>
      <w:del w:id="200" w:author="Frank Baker" w:date="2010-11-04T21:29:00Z">
        <w:r w:rsidDel="00C61F56">
          <w:delText>ing</w:delText>
        </w:r>
      </w:del>
      <w:r>
        <w:t xml:space="preserve"> attribute</w:t>
      </w:r>
      <w:r w:rsidR="002A0B3F">
        <w:t>s</w:t>
      </w:r>
      <w:r>
        <w:t xml:space="preserve"> </w:t>
      </w:r>
      <w:r w:rsidR="00C12AC8">
        <w:t xml:space="preserve">or other metadata </w:t>
      </w:r>
      <w:r>
        <w:t xml:space="preserve">when comparing two </w:t>
      </w:r>
      <w:r w:rsidR="002A0B3F">
        <w:t>objects</w:t>
      </w:r>
    </w:p>
    <w:p w:rsidR="00912E9A" w:rsidRDefault="00EE4815">
      <w:pPr>
        <w:pStyle w:val="ListParagraph"/>
        <w:numPr>
          <w:ilvl w:val="0"/>
          <w:numId w:val="11"/>
        </w:numPr>
      </w:pPr>
      <w:r>
        <w:t>Compar</w:t>
      </w:r>
      <w:ins w:id="201" w:author="Frank Baker" w:date="2010-11-04T21:29:00Z">
        <w:r w:rsidR="00C61F56">
          <w:t>e</w:t>
        </w:r>
      </w:ins>
      <w:del w:id="202" w:author="Frank Baker" w:date="2010-11-04T21:29:00Z">
        <w:r w:rsidDel="00C61F56">
          <w:delText>ing</w:delText>
        </w:r>
      </w:del>
      <w:r>
        <w:t xml:space="preserve"> only attributes</w:t>
      </w:r>
      <w:r w:rsidR="00C12AC8">
        <w:t xml:space="preserve"> or other metadata</w:t>
      </w:r>
    </w:p>
    <w:p w:rsidR="007379CC" w:rsidRDefault="007379CC" w:rsidP="00DF0667">
      <w:pPr>
        <w:pStyle w:val="Heading1"/>
      </w:pPr>
      <w:r>
        <w:t>Comparing HDF5 objects</w:t>
      </w:r>
    </w:p>
    <w:p w:rsidR="00000000" w:rsidRDefault="00295EBC">
      <w:pPr>
        <w:keepNext/>
        <w:pPrChange w:id="203" w:author="Frank Baker" w:date="2010-11-05T17:10:00Z">
          <w:pPr/>
        </w:pPrChange>
      </w:pPr>
      <w:r>
        <w:t xml:space="preserve">This section describes how two HDF5 </w:t>
      </w:r>
      <w:r w:rsidR="00517AAE">
        <w:t xml:space="preserve">files or </w:t>
      </w:r>
      <w:r>
        <w:t>objects should be compared.</w:t>
      </w:r>
      <w:r w:rsidR="00AF4148">
        <w:t xml:space="preserve"> </w:t>
      </w:r>
      <w:r w:rsidR="00FA4C5B">
        <w:t>O</w:t>
      </w:r>
      <w:r w:rsidR="00FA4C5B" w:rsidRPr="00FA4C5B">
        <w:t>bject</w:t>
      </w:r>
      <w:r w:rsidR="00FA4C5B">
        <w:t>s</w:t>
      </w:r>
      <w:r w:rsidR="00FA4C5B" w:rsidRPr="00FA4C5B">
        <w:t xml:space="preserve"> </w:t>
      </w:r>
      <w:r w:rsidR="00FA4C5B">
        <w:t xml:space="preserve">are identified by their </w:t>
      </w:r>
      <w:r w:rsidR="00FA4C5B" w:rsidRPr="00FA4C5B">
        <w:t>link name</w:t>
      </w:r>
      <w:r w:rsidR="00FA4C5B">
        <w:t>s</w:t>
      </w:r>
      <w:r w:rsidR="00FA4C5B" w:rsidRPr="00FA4C5B">
        <w:t xml:space="preserve"> when </w:t>
      </w:r>
      <w:r w:rsidR="00FA4C5B">
        <w:t>they</w:t>
      </w:r>
      <w:r w:rsidR="00FA4C5B" w:rsidRPr="00FA4C5B">
        <w:t xml:space="preserve"> are compared</w:t>
      </w:r>
      <w:r w:rsidR="00AF4148">
        <w:t>.</w:t>
      </w:r>
      <w:r w:rsidR="00FA4C5B">
        <w:t xml:space="preserve"> Options, such as ignoring certain metadata, can be applied to comparisons (loosely equivalent).</w:t>
      </w:r>
    </w:p>
    <w:p w:rsidR="00FA4C5B" w:rsidRDefault="00FA4C5B">
      <w:pPr>
        <w:pStyle w:val="Heading2"/>
      </w:pPr>
      <w:r>
        <w:t>File</w:t>
      </w:r>
      <w:r w:rsidR="00BF33C6">
        <w:t>s</w:t>
      </w:r>
    </w:p>
    <w:p w:rsidR="000238E6" w:rsidRDefault="00903E25" w:rsidP="007B1AF5">
      <w:r>
        <w:t xml:space="preserve">A </w:t>
      </w:r>
      <w:r w:rsidR="007B1AF5">
        <w:t xml:space="preserve">valid HDF5 file contains a root group and metadata such as file creation properties. Comparing two files means </w:t>
      </w:r>
      <w:del w:id="204" w:author="Frank Baker" w:date="2010-11-04T21:39:00Z">
        <w:r w:rsidR="007B1AF5" w:rsidDel="00B2402C">
          <w:delText xml:space="preserve">to </w:delText>
        </w:r>
      </w:del>
      <w:r w:rsidR="007B1AF5">
        <w:t>compar</w:t>
      </w:r>
      <w:ins w:id="205" w:author="Frank Baker" w:date="2010-11-04T21:30:00Z">
        <w:r w:rsidR="00C61F56">
          <w:t>ing</w:t>
        </w:r>
      </w:ins>
      <w:del w:id="206" w:author="Frank Baker" w:date="2010-11-04T21:39:00Z">
        <w:r w:rsidR="007B1AF5" w:rsidDel="00B2402C">
          <w:delText>e</w:delText>
        </w:r>
      </w:del>
      <w:r w:rsidR="007B1AF5">
        <w:t xml:space="preserve"> the root groups and the metadata of the two files. The group comparison </w:t>
      </w:r>
      <w:del w:id="207" w:author="Frank Baker" w:date="2010-11-04T21:39:00Z">
        <w:r w:rsidR="007B1AF5" w:rsidDel="00B2402C">
          <w:delText xml:space="preserve">will be discussed </w:delText>
        </w:r>
      </w:del>
      <w:ins w:id="208" w:author="Frank Baker" w:date="2010-11-04T21:39:00Z">
        <w:r w:rsidR="00B2402C">
          <w:t>is discussed in the following section</w:t>
        </w:r>
      </w:ins>
      <w:del w:id="209" w:author="Frank Baker" w:date="2010-11-04T21:39:00Z">
        <w:r w:rsidR="007B1AF5" w:rsidDel="00B2402C">
          <w:delText>next</w:delText>
        </w:r>
      </w:del>
      <w:ins w:id="210" w:author="Frank Baker" w:date="2010-11-04T21:32:00Z">
        <w:r w:rsidR="00C61F56">
          <w:t>;</w:t>
        </w:r>
      </w:ins>
      <w:del w:id="211" w:author="Frank Baker" w:date="2010-11-04T21:40:00Z">
        <w:r w:rsidR="007B1AF5" w:rsidDel="00B2402C">
          <w:delText xml:space="preserve">.  </w:delText>
        </w:r>
      </w:del>
      <w:ins w:id="212" w:author="Frank Baker" w:date="2010-11-04T21:40:00Z">
        <w:r w:rsidR="00B2402C">
          <w:t xml:space="preserve"> f</w:t>
        </w:r>
      </w:ins>
      <w:del w:id="213" w:author="Frank Baker" w:date="2010-11-04T21:40:00Z">
        <w:r w:rsidDel="00B2402C">
          <w:delText>F</w:delText>
        </w:r>
      </w:del>
      <w:r>
        <w:t>ile m</w:t>
      </w:r>
      <w:r w:rsidR="000238E6">
        <w:t>etadata to be compared includes:</w:t>
      </w:r>
    </w:p>
    <w:p w:rsidR="00FA4C5B" w:rsidRDefault="000238E6" w:rsidP="000238E6">
      <w:pPr>
        <w:pStyle w:val="ListParagraph"/>
        <w:numPr>
          <w:ilvl w:val="0"/>
          <w:numId w:val="29"/>
        </w:numPr>
      </w:pPr>
      <w:commentRangeStart w:id="214"/>
      <w:r>
        <w:t xml:space="preserve">File creation properties </w:t>
      </w:r>
      <w:commentRangeEnd w:id="214"/>
      <w:r w:rsidR="00B2402C">
        <w:rPr>
          <w:rStyle w:val="CommentReference"/>
          <w:vanish/>
        </w:rPr>
        <w:commentReference w:id="214"/>
      </w:r>
      <w:r>
        <w:t xml:space="preserve">such as version information. </w:t>
      </w:r>
    </w:p>
    <w:p w:rsidR="00615DBA" w:rsidRDefault="00615DBA" w:rsidP="00615DBA">
      <w:r>
        <w:t xml:space="preserve">Special cases </w:t>
      </w:r>
      <w:r w:rsidR="00903E25">
        <w:t xml:space="preserve">of </w:t>
      </w:r>
      <w:r>
        <w:t>file comparison include:</w:t>
      </w:r>
    </w:p>
    <w:p w:rsidR="00615DBA" w:rsidRDefault="00615DBA" w:rsidP="00615DBA">
      <w:pPr>
        <w:pStyle w:val="ListParagraph"/>
        <w:numPr>
          <w:ilvl w:val="0"/>
          <w:numId w:val="12"/>
        </w:numPr>
      </w:pPr>
      <w:r>
        <w:t>Itself: there should be no difference if a file is compared to itself.</w:t>
      </w:r>
    </w:p>
    <w:p w:rsidR="00615DBA" w:rsidRDefault="00615DBA" w:rsidP="00615DBA">
      <w:pPr>
        <w:pStyle w:val="ListParagraph"/>
        <w:numPr>
          <w:ilvl w:val="0"/>
          <w:numId w:val="12"/>
        </w:numPr>
      </w:pPr>
      <w:r>
        <w:t xml:space="preserve">Identical files: there should be no difference if two identical files are compared. This case is the same as case </w:t>
      </w:r>
      <w:ins w:id="215" w:author="Frank Baker" w:date="2010-11-04T21:42:00Z">
        <w:r w:rsidR="00B2402C">
          <w:t>(</w:t>
        </w:r>
      </w:ins>
      <w:r>
        <w:t>A) except that the two file</w:t>
      </w:r>
      <w:ins w:id="216" w:author="Frank Baker" w:date="2010-11-04T21:41:00Z">
        <w:r w:rsidR="00B2402C">
          <w:t>s</w:t>
        </w:r>
      </w:ins>
      <w:r>
        <w:t xml:space="preserve"> are two separate physical files in the system.</w:t>
      </w:r>
    </w:p>
    <w:p w:rsidR="00615DBA" w:rsidRDefault="00615DBA" w:rsidP="00615DBA">
      <w:pPr>
        <w:pStyle w:val="ListParagraph"/>
        <w:numPr>
          <w:ilvl w:val="0"/>
          <w:numId w:val="12"/>
        </w:numPr>
      </w:pPr>
      <w:r>
        <w:t xml:space="preserve">Empty files: a file is empty if it contains only a root group. </w:t>
      </w:r>
    </w:p>
    <w:p w:rsidR="00615DBA" w:rsidRDefault="00BF33C6" w:rsidP="00615DBA">
      <w:pPr>
        <w:pStyle w:val="ListParagraph"/>
        <w:numPr>
          <w:ilvl w:val="1"/>
          <w:numId w:val="12"/>
        </w:numPr>
      </w:pPr>
      <w:r>
        <w:t xml:space="preserve">If </w:t>
      </w:r>
      <w:r w:rsidR="00615DBA">
        <w:t>two empty files</w:t>
      </w:r>
      <w:r>
        <w:t xml:space="preserve"> are compared, </w:t>
      </w:r>
      <w:r w:rsidR="00615DBA">
        <w:t>the result varies according</w:t>
      </w:r>
      <w:ins w:id="217" w:author="Frank Baker" w:date="2010-11-04T21:43:00Z">
        <w:r w:rsidR="002726F5">
          <w:t xml:space="preserve"> to</w:t>
        </w:r>
      </w:ins>
      <w:r w:rsidR="00615DBA">
        <w:t xml:space="preserve"> the comparison options. </w:t>
      </w:r>
      <w:r>
        <w:t xml:space="preserve">If metadata is ignored in the comparison, there should be no difference between two empty files. Otherwise, the result is determined by the metadata of the two files. </w:t>
      </w:r>
    </w:p>
    <w:p w:rsidR="00615DBA" w:rsidRPr="00FA4C5B" w:rsidRDefault="00615DBA" w:rsidP="00615DBA">
      <w:pPr>
        <w:pStyle w:val="ListParagraph"/>
        <w:numPr>
          <w:ilvl w:val="1"/>
          <w:numId w:val="12"/>
        </w:numPr>
      </w:pPr>
      <w:r>
        <w:t>If an empty file is compared with a non-empty file, the result varies according the comparison options. Under s</w:t>
      </w:r>
      <w:r w:rsidRPr="006A3B64">
        <w:t>trictly equivalent</w:t>
      </w:r>
      <w:r>
        <w:t xml:space="preserve">, an empty file and a non-empty file should be different. Under certain loosely </w:t>
      </w:r>
      <w:r w:rsidRPr="006A3B64">
        <w:t>equivalent</w:t>
      </w:r>
      <w:ins w:id="218" w:author="Frank Baker" w:date="2010-11-04T21:44:00Z">
        <w:r w:rsidR="002726F5">
          <w:t xml:space="preserve"> criteria</w:t>
        </w:r>
      </w:ins>
      <w:r>
        <w:t>, such as comparing only common objects, there will be no difference.</w:t>
      </w:r>
    </w:p>
    <w:p w:rsidR="007F492E" w:rsidRDefault="00B90888">
      <w:pPr>
        <w:pStyle w:val="Heading2"/>
      </w:pPr>
      <w:r>
        <w:t>G</w:t>
      </w:r>
      <w:r w:rsidRPr="00B90888">
        <w:t>roup</w:t>
      </w:r>
      <w:r w:rsidR="00BF33C6">
        <w:t>s</w:t>
      </w:r>
    </w:p>
    <w:p w:rsidR="00306663" w:rsidRDefault="00F33AE5">
      <w:pPr>
        <w:rPr>
          <w:ins w:id="219" w:author="Frank Baker" w:date="2010-11-05T13:42:00Z"/>
        </w:rPr>
      </w:pPr>
      <w:r>
        <w:t xml:space="preserve">When two </w:t>
      </w:r>
      <w:r w:rsidR="000238E6">
        <w:t xml:space="preserve">groups </w:t>
      </w:r>
      <w:r>
        <w:t xml:space="preserve">are compared, </w:t>
      </w:r>
      <w:r w:rsidR="000238E6">
        <w:t>the link</w:t>
      </w:r>
      <w:r w:rsidR="00615DBA">
        <w:t>s</w:t>
      </w:r>
      <w:r w:rsidR="000238E6">
        <w:t xml:space="preserve"> under the two groups </w:t>
      </w:r>
      <w:del w:id="220" w:author="Frank Baker" w:date="2010-11-05T13:38:00Z">
        <w:r w:rsidR="000238E6" w:rsidDel="00306663">
          <w:delText xml:space="preserve">will be compared. </w:delText>
        </w:r>
        <w:r w:rsidR="00615DBA" w:rsidDel="00306663">
          <w:delText>Objects</w:delText>
        </w:r>
      </w:del>
      <w:ins w:id="221" w:author="Frank Baker" w:date="2010-11-05T13:38:00Z">
        <w:r w:rsidR="00306663">
          <w:t>and objects</w:t>
        </w:r>
      </w:ins>
      <w:r w:rsidR="00615DBA">
        <w:t xml:space="preserve"> </w:t>
      </w:r>
      <w:ins w:id="222" w:author="Frank Baker" w:date="2010-11-05T13:46:00Z">
        <w:r w:rsidR="00796C75">
          <w:t xml:space="preserve">contained in the groups and </w:t>
        </w:r>
      </w:ins>
      <w:del w:id="223" w:author="Frank Baker" w:date="2010-11-05T13:47:00Z">
        <w:r w:rsidR="00615DBA" w:rsidDel="00796C75">
          <w:delText xml:space="preserve">with </w:delText>
        </w:r>
      </w:del>
      <w:ins w:id="224" w:author="Frank Baker" w:date="2010-11-05T13:47:00Z">
        <w:r w:rsidR="00796C75">
          <w:t xml:space="preserve">having </w:t>
        </w:r>
      </w:ins>
      <w:r w:rsidR="00615DBA">
        <w:t xml:space="preserve">the same link names will be </w:t>
      </w:r>
      <w:del w:id="225" w:author="Frank Baker" w:date="2010-11-05T13:39:00Z">
        <w:r w:rsidR="00615DBA" w:rsidDel="00306663">
          <w:delText xml:space="preserve">followed by the </w:delText>
        </w:r>
        <w:r w:rsidR="00BF33C6" w:rsidDel="00306663">
          <w:delText>comparison</w:delText>
        </w:r>
      </w:del>
      <w:ins w:id="226" w:author="Frank Baker" w:date="2010-11-05T13:39:00Z">
        <w:r w:rsidR="00306663">
          <w:t>compared</w:t>
        </w:r>
      </w:ins>
      <w:r w:rsidR="00615DBA">
        <w:t>.</w:t>
      </w:r>
      <w:r w:rsidR="00BF33C6">
        <w:t xml:space="preserve"> </w:t>
      </w:r>
    </w:p>
    <w:p w:rsidR="000238E6" w:rsidRDefault="00BF33C6">
      <w:pPr>
        <w:numPr>
          <w:ins w:id="227" w:author="Frank Baker" w:date="2010-11-05T13:43:00Z"/>
        </w:numPr>
      </w:pPr>
      <w:del w:id="228" w:author="Frank Baker" w:date="2010-11-05T13:39:00Z">
        <w:r w:rsidDel="00306663">
          <w:delText>Things</w:delText>
        </w:r>
      </w:del>
      <w:ins w:id="229" w:author="Frank Baker" w:date="2010-11-05T13:39:00Z">
        <w:r w:rsidR="00306663">
          <w:t xml:space="preserve">Group characteristics </w:t>
        </w:r>
      </w:ins>
      <w:del w:id="230" w:author="Frank Baker" w:date="2010-11-05T13:39:00Z">
        <w:r w:rsidDel="00306663">
          <w:delText xml:space="preserve"> </w:delText>
        </w:r>
      </w:del>
      <w:r>
        <w:t xml:space="preserve">to be compared </w:t>
      </w:r>
      <w:del w:id="231" w:author="Frank Baker" w:date="2010-11-05T13:41:00Z">
        <w:r w:rsidDel="00306663">
          <w:delText xml:space="preserve">between two groups </w:delText>
        </w:r>
      </w:del>
      <w:r>
        <w:t>include:</w:t>
      </w:r>
    </w:p>
    <w:p w:rsidR="00BF33C6" w:rsidRDefault="00BF33C6" w:rsidP="00BF33C6">
      <w:pPr>
        <w:pStyle w:val="ListParagraph"/>
        <w:numPr>
          <w:ilvl w:val="0"/>
          <w:numId w:val="29"/>
        </w:numPr>
      </w:pPr>
      <w:r>
        <w:t>Group creation properties</w:t>
      </w:r>
      <w:r w:rsidR="001F59C9">
        <w:t>, such as c</w:t>
      </w:r>
      <w:r w:rsidR="001F59C9" w:rsidRPr="001F59C9">
        <w:t>reation order, group layout</w:t>
      </w:r>
      <w:r w:rsidR="00903E25">
        <w:t>, etc</w:t>
      </w:r>
      <w:ins w:id="232" w:author="Frank Baker" w:date="2010-11-05T13:55:00Z">
        <w:r w:rsidR="006B5DDE">
          <w:t>.</w:t>
        </w:r>
      </w:ins>
    </w:p>
    <w:p w:rsidR="00BF33C6" w:rsidRDefault="00BF33C6" w:rsidP="00BF33C6">
      <w:pPr>
        <w:pStyle w:val="ListParagraph"/>
        <w:numPr>
          <w:ilvl w:val="0"/>
          <w:numId w:val="29"/>
        </w:numPr>
      </w:pPr>
      <w:r>
        <w:t>Attributes</w:t>
      </w:r>
      <w:r w:rsidR="00411897">
        <w:t xml:space="preserve"> attached to the </w:t>
      </w:r>
      <w:ins w:id="233" w:author="Frank Baker" w:date="2010-11-05T13:50:00Z">
        <w:r w:rsidR="00796C75">
          <w:t>g</w:t>
        </w:r>
      </w:ins>
      <w:del w:id="234" w:author="Frank Baker" w:date="2010-11-05T13:50:00Z">
        <w:r w:rsidR="00411897" w:rsidDel="00796C75">
          <w:delText>G</w:delText>
        </w:r>
      </w:del>
      <w:r w:rsidR="00411897">
        <w:t>roup</w:t>
      </w:r>
    </w:p>
    <w:p w:rsidR="00BF33C6" w:rsidRDefault="00BF33C6" w:rsidP="00BF33C6">
      <w:pPr>
        <w:pStyle w:val="ListParagraph"/>
        <w:numPr>
          <w:ilvl w:val="0"/>
          <w:numId w:val="29"/>
        </w:numPr>
        <w:rPr>
          <w:ins w:id="235" w:author="Frank Baker" w:date="2010-11-05T13:43:00Z"/>
        </w:rPr>
      </w:pPr>
      <w:r>
        <w:t>Links</w:t>
      </w:r>
    </w:p>
    <w:p w:rsidR="00000000" w:rsidRDefault="00306663">
      <w:pPr>
        <w:numPr>
          <w:ins w:id="236" w:author="Frank Baker" w:date="2010-11-05T13:43:00Z"/>
        </w:numPr>
        <w:pPrChange w:id="237" w:author="Frank Baker" w:date="2010-11-05T13:43:00Z">
          <w:pPr>
            <w:pStyle w:val="ListParagraph"/>
            <w:numPr>
              <w:numId w:val="29"/>
            </w:numPr>
            <w:ind w:left="770" w:hanging="360"/>
          </w:pPr>
        </w:pPrChange>
      </w:pPr>
      <w:ins w:id="238" w:author="Frank Baker" w:date="2010-11-05T13:43:00Z">
        <w:r>
          <w:t xml:space="preserve">For objects contained in groups, characteristics to be compared are listed below by object type. </w:t>
        </w:r>
      </w:ins>
    </w:p>
    <w:p w:rsidR="00BF33C6" w:rsidRDefault="00BF33C6" w:rsidP="00BF33C6">
      <w:pPr>
        <w:pStyle w:val="Heading2"/>
      </w:pPr>
      <w:r>
        <w:t>Datasets</w:t>
      </w:r>
    </w:p>
    <w:p w:rsidR="0017633E" w:rsidRDefault="0017633E" w:rsidP="0017633E">
      <w:r w:rsidRPr="00D71CF0">
        <w:t xml:space="preserve">An HDF5 dataset is an object </w:t>
      </w:r>
      <w:r>
        <w:t xml:space="preserve">that contains </w:t>
      </w:r>
      <w:r w:rsidRPr="00D71CF0">
        <w:t>raw data and</w:t>
      </w:r>
      <w:ins w:id="239" w:author="Frank Baker" w:date="2010-11-05T13:48:00Z">
        <w:r w:rsidR="00796C75">
          <w:t xml:space="preserve"> includes</w:t>
        </w:r>
      </w:ins>
      <w:r w:rsidRPr="00D71CF0">
        <w:t xml:space="preserve"> metadata that </w:t>
      </w:r>
      <w:r>
        <w:t>describes</w:t>
      </w:r>
      <w:r w:rsidRPr="00D71CF0">
        <w:t xml:space="preserve"> the data elements, data layout, and all other information necessary to write</w:t>
      </w:r>
      <w:r>
        <w:t xml:space="preserve"> and</w:t>
      </w:r>
      <w:r w:rsidRPr="00D71CF0">
        <w:t xml:space="preserve"> read the stored data</w:t>
      </w:r>
      <w:r>
        <w:t xml:space="preserve">.  For details, </w:t>
      </w:r>
      <w:del w:id="240" w:author="Frank Baker" w:date="2010-11-05T13:49:00Z">
        <w:r w:rsidDel="00796C75">
          <w:delText xml:space="preserve">read </w:delText>
        </w:r>
      </w:del>
      <w:ins w:id="241" w:author="Frank Baker" w:date="2010-11-05T13:49:00Z">
        <w:r w:rsidR="00796C75">
          <w:t xml:space="preserve">see </w:t>
        </w:r>
      </w:ins>
      <w:r>
        <w:t xml:space="preserve">the </w:t>
      </w:r>
      <w:r w:rsidR="00F95303" w:rsidRPr="00F95303">
        <w:rPr>
          <w:i/>
          <w:rPrChange w:id="242" w:author="Frank Baker" w:date="2010-11-05T13:49:00Z">
            <w:rPr>
              <w:b/>
              <w:bCs/>
              <w:i/>
              <w:iCs/>
            </w:rPr>
          </w:rPrChange>
        </w:rPr>
        <w:t xml:space="preserve">HDF5 </w:t>
      </w:r>
      <w:ins w:id="243" w:author="Frank Baker" w:date="2010-11-05T13:49:00Z">
        <w:r w:rsidR="00796C75">
          <w:rPr>
            <w:i/>
          </w:rPr>
          <w:t>U</w:t>
        </w:r>
      </w:ins>
      <w:del w:id="244" w:author="Frank Baker" w:date="2010-11-05T13:49:00Z">
        <w:r w:rsidR="00F95303" w:rsidRPr="00F95303">
          <w:rPr>
            <w:i/>
            <w:rPrChange w:id="245" w:author="Frank Baker" w:date="2010-11-05T13:49:00Z">
              <w:rPr>
                <w:b/>
                <w:bCs/>
                <w:i/>
                <w:iCs/>
              </w:rPr>
            </w:rPrChange>
          </w:rPr>
          <w:delText>u</w:delText>
        </w:r>
      </w:del>
      <w:r w:rsidR="00F95303" w:rsidRPr="00F95303">
        <w:rPr>
          <w:i/>
          <w:rPrChange w:id="246" w:author="Frank Baker" w:date="2010-11-05T13:49:00Z">
            <w:rPr>
              <w:b/>
              <w:bCs/>
              <w:i/>
              <w:iCs/>
            </w:rPr>
          </w:rPrChange>
        </w:rPr>
        <w:t xml:space="preserve">ser’s </w:t>
      </w:r>
      <w:ins w:id="247" w:author="Frank Baker" w:date="2010-11-05T13:49:00Z">
        <w:r w:rsidR="00796C75">
          <w:rPr>
            <w:i/>
          </w:rPr>
          <w:t>G</w:t>
        </w:r>
      </w:ins>
      <w:del w:id="248" w:author="Frank Baker" w:date="2010-11-05T13:49:00Z">
        <w:r w:rsidR="00F95303" w:rsidRPr="00F95303">
          <w:rPr>
            <w:i/>
            <w:rPrChange w:id="249" w:author="Frank Baker" w:date="2010-11-05T13:49:00Z">
              <w:rPr>
                <w:b/>
                <w:bCs/>
                <w:i/>
                <w:iCs/>
              </w:rPr>
            </w:rPrChange>
          </w:rPr>
          <w:delText>g</w:delText>
        </w:r>
      </w:del>
      <w:r w:rsidR="00F95303" w:rsidRPr="00F95303">
        <w:rPr>
          <w:i/>
          <w:rPrChange w:id="250" w:author="Frank Baker" w:date="2010-11-05T13:49:00Z">
            <w:rPr>
              <w:b/>
              <w:bCs/>
              <w:i/>
              <w:iCs/>
            </w:rPr>
          </w:rPrChange>
        </w:rPr>
        <w:t>uide</w:t>
      </w:r>
      <w:ins w:id="251" w:author="Frank Baker" w:date="2010-11-05T17:01:00Z">
        <w:r w:rsidR="00D230FE">
          <w:t>.</w:t>
        </w:r>
      </w:ins>
      <w:del w:id="252" w:author="Frank Baker" w:date="2010-11-05T17:01:00Z">
        <w:r w:rsidR="00F95303" w:rsidRPr="00F95303">
          <w:rPr>
            <w:i/>
            <w:rPrChange w:id="253" w:author="Frank Baker" w:date="2010-11-05T13:49:00Z">
              <w:rPr>
                <w:b/>
                <w:bCs/>
                <w:i/>
                <w:iCs/>
              </w:rPr>
            </w:rPrChange>
          </w:rPr>
          <w:delText xml:space="preserve"> </w:delText>
        </w:r>
        <w:r w:rsidDel="00D230FE">
          <w:delText>a</w:delText>
        </w:r>
      </w:del>
      <w:ins w:id="254" w:author="Frank Baker" w:date="2010-11-05T17:01:00Z">
        <w:r w:rsidR="00D230FE">
          <w:rPr>
            <w:rStyle w:val="FootnoteReference"/>
          </w:rPr>
          <w:footnoteReference w:id="3"/>
        </w:r>
        <w:r w:rsidR="00D230FE" w:rsidDel="00D230FE">
          <w:t xml:space="preserve"> </w:t>
        </w:r>
      </w:ins>
      <w:del w:id="256" w:author="Frank Baker" w:date="2010-11-05T17:01:00Z">
        <w:r w:rsidDel="00D230FE">
          <w:delText xml:space="preserve">t </w:delText>
        </w:r>
        <w:r w:rsidR="00F95303" w:rsidRPr="00F95303">
          <w:rPr>
            <w:rPrChange w:id="257" w:author="Frank Baker" w:date="2010-11-05T17:01:00Z">
              <w:rPr>
                <w:rStyle w:val="Hyperlink"/>
              </w:rPr>
            </w:rPrChange>
          </w:rPr>
          <w:delText>http://www.hdfgroup.org/HDF5/doc/UG/</w:delText>
        </w:r>
        <w:r w:rsidDel="00D230FE">
          <w:delText>.</w:delText>
        </w:r>
      </w:del>
    </w:p>
    <w:p w:rsidR="00796C75" w:rsidRDefault="0017633E" w:rsidP="0017633E">
      <w:pPr>
        <w:rPr>
          <w:ins w:id="258" w:author="Frank Baker" w:date="2010-11-05T13:54:00Z"/>
        </w:rPr>
      </w:pPr>
      <w:r>
        <w:t xml:space="preserve">Comparing datasets means comparing both the data </w:t>
      </w:r>
      <w:r w:rsidR="00903E25">
        <w:t xml:space="preserve">values </w:t>
      </w:r>
      <w:r>
        <w:t>and metadata</w:t>
      </w:r>
      <w:ins w:id="259" w:author="Frank Baker" w:date="2010-11-05T13:50:00Z">
        <w:r w:rsidR="00796C75">
          <w:t>,</w:t>
        </w:r>
      </w:ins>
      <w:r>
        <w:t xml:space="preserve"> unless </w:t>
      </w:r>
      <w:proofErr w:type="gramStart"/>
      <w:r w:rsidR="00903E25">
        <w:t>a</w:t>
      </w:r>
      <w:proofErr w:type="gramEnd"/>
      <w:del w:id="260" w:author="Frank Baker" w:date="2010-11-05T13:50:00Z">
        <w:r w:rsidR="00903E25" w:rsidDel="00796C75">
          <w:delText xml:space="preserve"> </w:delText>
        </w:r>
        <w:r w:rsidDel="00796C75">
          <w:delText xml:space="preserve">certain </w:delText>
        </w:r>
      </w:del>
      <w:ins w:id="261" w:author="Frank Baker" w:date="2010-11-05T13:50:00Z">
        <w:r w:rsidR="00796C75">
          <w:t xml:space="preserve">n </w:t>
        </w:r>
      </w:ins>
      <w:r>
        <w:t xml:space="preserve">option </w:t>
      </w:r>
      <w:ins w:id="262" w:author="Frank Baker" w:date="2010-11-05T13:50:00Z">
        <w:r w:rsidR="00D230FE">
          <w:t>excluding a specific</w:t>
        </w:r>
        <w:r w:rsidR="00796C75">
          <w:t xml:space="preserve"> comparison </w:t>
        </w:r>
      </w:ins>
      <w:r>
        <w:t xml:space="preserve">is given. </w:t>
      </w:r>
    </w:p>
    <w:p w:rsidR="00000000" w:rsidRDefault="0017633E">
      <w:pPr>
        <w:keepNext/>
        <w:numPr>
          <w:ins w:id="263" w:author="Frank Baker" w:date="2010-11-05T13:54:00Z"/>
        </w:numPr>
        <w:pPrChange w:id="264" w:author="Frank Baker" w:date="2010-11-05T17:09:00Z">
          <w:pPr/>
        </w:pPrChange>
      </w:pPr>
      <w:del w:id="265" w:author="Frank Baker" w:date="2010-11-05T13:51:00Z">
        <w:r w:rsidDel="00796C75">
          <w:delText xml:space="preserve">Things </w:delText>
        </w:r>
      </w:del>
      <w:ins w:id="266" w:author="Frank Baker" w:date="2010-11-05T13:51:00Z">
        <w:r w:rsidR="00796C75">
          <w:t xml:space="preserve">Dataset characteristics </w:t>
        </w:r>
      </w:ins>
      <w:r>
        <w:t xml:space="preserve">to be compared </w:t>
      </w:r>
      <w:del w:id="267" w:author="Frank Baker" w:date="2010-11-05T13:51:00Z">
        <w:r w:rsidDel="00796C75">
          <w:delText>in dataset</w:delText>
        </w:r>
        <w:r w:rsidR="00903E25" w:rsidDel="00796C75">
          <w:delText>s</w:delText>
        </w:r>
        <w:r w:rsidDel="00796C75">
          <w:delText xml:space="preserve"> </w:delText>
        </w:r>
      </w:del>
      <w:r>
        <w:t>include:</w:t>
      </w:r>
    </w:p>
    <w:p w:rsidR="00000000" w:rsidRDefault="0017633E">
      <w:pPr>
        <w:pStyle w:val="ListParagraph"/>
        <w:keepNext/>
        <w:numPr>
          <w:ilvl w:val="0"/>
          <w:numId w:val="30"/>
        </w:numPr>
        <w:ind w:left="0" w:firstLine="0"/>
        <w:jc w:val="both"/>
        <w:pPrChange w:id="268" w:author="Frank Baker" w:date="2010-11-05T17:09:00Z">
          <w:pPr>
            <w:pStyle w:val="ListParagraph"/>
            <w:numPr>
              <w:numId w:val="30"/>
            </w:numPr>
            <w:ind w:hanging="360"/>
          </w:pPr>
        </w:pPrChange>
      </w:pPr>
      <w:r>
        <w:t>Data</w:t>
      </w:r>
      <w:ins w:id="269" w:author="Frank Baker" w:date="2010-11-05T13:51:00Z">
        <w:r w:rsidR="00796C75">
          <w:t>set</w:t>
        </w:r>
      </w:ins>
      <w:r>
        <w:t xml:space="preserve"> creation p</w:t>
      </w:r>
      <w:r w:rsidR="00411897">
        <w:t>roperties, such as storage layout, chunking, compression, fill value, etc</w:t>
      </w:r>
      <w:ins w:id="270" w:author="Frank Baker" w:date="2010-11-05T13:55:00Z">
        <w:r w:rsidR="006B5DDE">
          <w:t>.</w:t>
        </w:r>
      </w:ins>
    </w:p>
    <w:p w:rsidR="00411897" w:rsidRDefault="00411897" w:rsidP="0017633E">
      <w:pPr>
        <w:pStyle w:val="ListParagraph"/>
        <w:numPr>
          <w:ilvl w:val="0"/>
          <w:numId w:val="30"/>
        </w:numPr>
      </w:pPr>
      <w:r>
        <w:t>Attributes attached to the dataset</w:t>
      </w:r>
    </w:p>
    <w:p w:rsidR="00411897" w:rsidRDefault="00411897" w:rsidP="0017633E">
      <w:pPr>
        <w:pStyle w:val="ListParagraph"/>
        <w:numPr>
          <w:ilvl w:val="0"/>
          <w:numId w:val="30"/>
        </w:numPr>
      </w:pPr>
      <w:r>
        <w:t>Datatype</w:t>
      </w:r>
    </w:p>
    <w:p w:rsidR="00411897" w:rsidRDefault="00411897" w:rsidP="0017633E">
      <w:pPr>
        <w:pStyle w:val="ListParagraph"/>
        <w:numPr>
          <w:ilvl w:val="0"/>
          <w:numId w:val="30"/>
        </w:numPr>
      </w:pPr>
      <w:r>
        <w:t>Dataspace</w:t>
      </w:r>
    </w:p>
    <w:p w:rsidR="00411897" w:rsidRDefault="00796C75" w:rsidP="0017633E">
      <w:pPr>
        <w:pStyle w:val="ListParagraph"/>
        <w:numPr>
          <w:ilvl w:val="0"/>
          <w:numId w:val="30"/>
        </w:numPr>
      </w:pPr>
      <w:ins w:id="271" w:author="Frank Baker" w:date="2010-11-05T13:52:00Z">
        <w:r>
          <w:t>Raw d</w:t>
        </w:r>
      </w:ins>
      <w:del w:id="272" w:author="Frank Baker" w:date="2010-11-05T13:52:00Z">
        <w:r w:rsidR="00DF4D38" w:rsidDel="00796C75">
          <w:delText>D</w:delText>
        </w:r>
      </w:del>
      <w:r w:rsidR="00411897">
        <w:t>ata</w:t>
      </w:r>
      <w:r w:rsidR="00DF4D38">
        <w:t xml:space="preserve"> values</w:t>
      </w:r>
    </w:p>
    <w:p w:rsidR="00BF33C6" w:rsidRDefault="00847811" w:rsidP="00847811">
      <w:pPr>
        <w:pStyle w:val="Heading2"/>
      </w:pPr>
      <w:r>
        <w:t>Links</w:t>
      </w:r>
    </w:p>
    <w:p w:rsidR="00847811" w:rsidRDefault="00847811" w:rsidP="00BF33C6">
      <w:pPr>
        <w:rPr>
          <w:ins w:id="273" w:author="Frank Baker" w:date="2010-11-05T13:54:00Z"/>
        </w:rPr>
      </w:pPr>
      <w:proofErr w:type="gramStart"/>
      <w:r w:rsidRPr="00847811">
        <w:t xml:space="preserve">A link is owned by a group and points to </w:t>
      </w:r>
      <w:r w:rsidR="00903E25" w:rsidRPr="00847811">
        <w:t>an</w:t>
      </w:r>
      <w:r w:rsidR="00903E25">
        <w:t xml:space="preserve"> existing</w:t>
      </w:r>
      <w:r w:rsidRPr="00847811">
        <w:t xml:space="preserve"> object</w:t>
      </w:r>
      <w:r>
        <w:t xml:space="preserve"> or a non-existing object</w:t>
      </w:r>
      <w:proofErr w:type="gramEnd"/>
      <w:r>
        <w:t xml:space="preserve"> (dangling link).</w:t>
      </w:r>
      <w:r w:rsidRPr="00847811">
        <w:t xml:space="preserve"> Each link has a name, </w:t>
      </w:r>
      <w:r>
        <w:t xml:space="preserve">type, and value. </w:t>
      </w:r>
    </w:p>
    <w:p w:rsidR="00796C75" w:rsidRDefault="00796C75" w:rsidP="00BF33C6">
      <w:pPr>
        <w:numPr>
          <w:ins w:id="274" w:author="Frank Baker" w:date="2010-11-05T13:54:00Z"/>
        </w:numPr>
      </w:pPr>
      <w:ins w:id="275" w:author="Frank Baker" w:date="2010-11-05T13:54:00Z">
        <w:r>
          <w:t>Link characteristics to be compared include:</w:t>
        </w:r>
      </w:ins>
    </w:p>
    <w:p w:rsidR="00847811" w:rsidRDefault="00847811" w:rsidP="00847811">
      <w:pPr>
        <w:pStyle w:val="ListParagraph"/>
        <w:numPr>
          <w:ilvl w:val="0"/>
          <w:numId w:val="31"/>
        </w:numPr>
      </w:pPr>
      <w:r>
        <w:t xml:space="preserve">Name:  </w:t>
      </w:r>
      <w:del w:id="276" w:author="Frank Baker" w:date="2010-11-05T13:52:00Z">
        <w:r w:rsidDel="00796C75">
          <w:delText xml:space="preserve">a </w:delText>
        </w:r>
      </w:del>
      <w:ins w:id="277" w:author="Frank Baker" w:date="2010-11-05T13:52:00Z">
        <w:r w:rsidR="00796C75">
          <w:t xml:space="preserve">A </w:t>
        </w:r>
      </w:ins>
      <w:r>
        <w:t>l</w:t>
      </w:r>
      <w:r w:rsidRPr="00847811">
        <w:t xml:space="preserve">ink name may be any string of ASCII </w:t>
      </w:r>
      <w:ins w:id="278" w:author="Frank Baker" w:date="2010-11-05T13:52:00Z">
        <w:r w:rsidR="00796C75">
          <w:t xml:space="preserve">or UTF-8 </w:t>
        </w:r>
      </w:ins>
      <w:r w:rsidRPr="00847811">
        <w:t>characters not containing a slash or a dot</w:t>
      </w:r>
      <w:r>
        <w:t>.</w:t>
      </w:r>
      <w:r w:rsidRPr="00847811">
        <w:t xml:space="preserve"> The </w:t>
      </w:r>
      <w:r>
        <w:t xml:space="preserve">link </w:t>
      </w:r>
      <w:r w:rsidRPr="00847811">
        <w:t>name must be unique within each group</w:t>
      </w:r>
      <w:ins w:id="279" w:author="Frank Baker" w:date="2010-11-05T13:52:00Z">
        <w:r w:rsidR="00796C75">
          <w:t>.</w:t>
        </w:r>
      </w:ins>
    </w:p>
    <w:p w:rsidR="00847811" w:rsidRDefault="00847811" w:rsidP="00847811">
      <w:pPr>
        <w:pStyle w:val="ListParagraph"/>
        <w:numPr>
          <w:ilvl w:val="0"/>
          <w:numId w:val="31"/>
        </w:numPr>
      </w:pPr>
      <w:r>
        <w:t xml:space="preserve">Type: </w:t>
      </w:r>
      <w:del w:id="280" w:author="Frank Baker" w:date="2010-11-05T13:52:00Z">
        <w:r w:rsidDel="00796C75">
          <w:delText xml:space="preserve">a </w:delText>
        </w:r>
      </w:del>
      <w:ins w:id="281" w:author="Frank Baker" w:date="2010-11-05T13:52:00Z">
        <w:r w:rsidR="00796C75">
          <w:t xml:space="preserve">A </w:t>
        </w:r>
      </w:ins>
      <w:r w:rsidRPr="00847811">
        <w:t>type specifies the link class</w:t>
      </w:r>
      <w:r w:rsidR="00903E25">
        <w:t>. Valid types are</w:t>
      </w:r>
      <w:r>
        <w:t xml:space="preserve"> hard link, soft link, </w:t>
      </w:r>
      <w:r w:rsidR="00903E25">
        <w:t xml:space="preserve">and </w:t>
      </w:r>
      <w:r>
        <w:t>external link</w:t>
      </w:r>
      <w:ins w:id="282" w:author="Frank Baker" w:date="2010-11-05T13:53:00Z">
        <w:r w:rsidR="00796C75">
          <w:t>.</w:t>
        </w:r>
      </w:ins>
    </w:p>
    <w:p w:rsidR="00D8789A" w:rsidRDefault="00847811" w:rsidP="00847811">
      <w:pPr>
        <w:pStyle w:val="ListParagraph"/>
        <w:numPr>
          <w:ilvl w:val="0"/>
          <w:numId w:val="31"/>
        </w:numPr>
      </w:pPr>
      <w:r>
        <w:t xml:space="preserve">Value: </w:t>
      </w:r>
      <w:del w:id="283" w:author="Frank Baker" w:date="2010-11-05T13:53:00Z">
        <w:r w:rsidR="00D8789A" w:rsidDel="00796C75">
          <w:delText>f</w:delText>
        </w:r>
        <w:r w:rsidR="00D8789A" w:rsidRPr="00D8789A" w:rsidDel="00796C75">
          <w:delText xml:space="preserve">or </w:delText>
        </w:r>
      </w:del>
      <w:ins w:id="284" w:author="Frank Baker" w:date="2010-11-05T13:53:00Z">
        <w:r w:rsidR="00796C75">
          <w:t>F</w:t>
        </w:r>
        <w:r w:rsidR="00796C75" w:rsidRPr="00D8789A">
          <w:t xml:space="preserve">or </w:t>
        </w:r>
      </w:ins>
      <w:r w:rsidR="00D8789A" w:rsidRPr="00D8789A">
        <w:t>soft links, this is the path to which the link points</w:t>
      </w:r>
      <w:del w:id="285" w:author="Frank Baker" w:date="2010-11-05T13:53:00Z">
        <w:r w:rsidR="00D8789A" w:rsidRPr="00D8789A" w:rsidDel="00796C75">
          <w:delText>,</w:delText>
        </w:r>
      </w:del>
      <w:r w:rsidR="00D8789A" w:rsidRPr="00D8789A">
        <w:t>; for external and user-defined links, it is the link buffer</w:t>
      </w:r>
      <w:ins w:id="286" w:author="Frank Baker" w:date="2010-11-05T13:53:00Z">
        <w:r w:rsidR="00796C75">
          <w:t>.</w:t>
        </w:r>
      </w:ins>
    </w:p>
    <w:p w:rsidR="00D8789A" w:rsidRDefault="00D8789A" w:rsidP="00D8789A">
      <w:pPr>
        <w:pStyle w:val="Heading2"/>
      </w:pPr>
      <w:r>
        <w:t>Attributes</w:t>
      </w:r>
    </w:p>
    <w:p w:rsidR="00847811" w:rsidRDefault="00DC7682" w:rsidP="00D8789A">
      <w:pPr>
        <w:rPr>
          <w:ins w:id="287" w:author="Frank Baker" w:date="2010-11-05T13:54:00Z"/>
        </w:rPr>
      </w:pPr>
      <w:r>
        <w:t>Attribute</w:t>
      </w:r>
      <w:ins w:id="288" w:author="Frank Baker" w:date="2010-11-05T13:59:00Z">
        <w:r w:rsidR="006B5DDE">
          <w:t>s</w:t>
        </w:r>
      </w:ins>
      <w:r>
        <w:t xml:space="preserve"> are</w:t>
      </w:r>
      <w:r w:rsidR="00D8789A">
        <w:t xml:space="preserve"> </w:t>
      </w:r>
      <w:del w:id="289" w:author="Frank Baker" w:date="2010-11-05T13:53:00Z">
        <w:r w:rsidRPr="00DC7682" w:rsidDel="00796C75">
          <w:delText>"</w:delText>
        </w:r>
      </w:del>
      <w:r w:rsidRPr="00DC7682">
        <w:t>metadata</w:t>
      </w:r>
      <w:del w:id="290" w:author="Frank Baker" w:date="2010-11-05T14:00:00Z">
        <w:r w:rsidRPr="00DC7682" w:rsidDel="006B5DDE">
          <w:delText>" about</w:delText>
        </w:r>
      </w:del>
      <w:r w:rsidRPr="00DC7682">
        <w:t xml:space="preserve"> </w:t>
      </w:r>
      <w:ins w:id="291" w:author="Frank Baker" w:date="2010-11-05T13:59:00Z">
        <w:r w:rsidR="006B5DDE">
          <w:t>for</w:t>
        </w:r>
        <w:r w:rsidR="006B5DDE" w:rsidRPr="00DC7682">
          <w:t xml:space="preserve"> </w:t>
        </w:r>
      </w:ins>
      <w:r w:rsidRPr="00DC7682">
        <w:t>the current object. An attribute is a small dataset; it has a name, a datatype, a dataspace, and raw data.</w:t>
      </w:r>
      <w:r w:rsidR="00336194">
        <w:t xml:space="preserve"> </w:t>
      </w:r>
      <w:ins w:id="292" w:author="Frank Baker" w:date="2010-11-05T14:00:00Z">
        <w:r w:rsidR="006B5DDE">
          <w:t xml:space="preserve">Attributes are compared by name and </w:t>
        </w:r>
        <w:proofErr w:type="gramStart"/>
        <w:r w:rsidR="006B5DDE">
          <w:t>c</w:t>
        </w:r>
      </w:ins>
      <w:del w:id="293" w:author="Frank Baker" w:date="2010-11-05T14:00:00Z">
        <w:r w:rsidR="00336194" w:rsidDel="006B5DDE">
          <w:delText>C</w:delText>
        </w:r>
      </w:del>
      <w:r w:rsidR="00336194">
        <w:t>omparing two attributes is</w:t>
      </w:r>
      <w:proofErr w:type="gramEnd"/>
      <w:r w:rsidR="00336194">
        <w:t xml:space="preserve"> similar to comparing two datasets.</w:t>
      </w:r>
      <w:r w:rsidR="005D00ED">
        <w:t xml:space="preserve"> </w:t>
      </w:r>
      <w:del w:id="294" w:author="Frank Baker" w:date="2010-11-05T14:00:00Z">
        <w:r w:rsidR="005D00ED" w:rsidDel="006B5DDE">
          <w:delText>Attributes are compared by name</w:delText>
        </w:r>
      </w:del>
      <w:del w:id="295" w:author="Frank Baker" w:date="2010-11-05T13:54:00Z">
        <w:r w:rsidR="005D00ED" w:rsidDel="00796C75">
          <w:delText>s</w:delText>
        </w:r>
      </w:del>
      <w:del w:id="296" w:author="Frank Baker" w:date="2010-11-05T14:01:00Z">
        <w:r w:rsidR="005D00ED" w:rsidDel="006B5DDE">
          <w:delText>.</w:delText>
        </w:r>
      </w:del>
    </w:p>
    <w:p w:rsidR="00796C75" w:rsidRDefault="00796C75" w:rsidP="00D8789A">
      <w:pPr>
        <w:numPr>
          <w:ins w:id="297" w:author="Frank Baker" w:date="2010-11-05T13:54:00Z"/>
        </w:numPr>
      </w:pPr>
      <w:ins w:id="298" w:author="Frank Baker" w:date="2010-11-05T13:54:00Z">
        <w:r>
          <w:t>Attribute characteristics to be compared include:</w:t>
        </w:r>
      </w:ins>
    </w:p>
    <w:p w:rsidR="00336194" w:rsidRDefault="00336194" w:rsidP="00336194">
      <w:pPr>
        <w:pStyle w:val="ListParagraph"/>
        <w:numPr>
          <w:ilvl w:val="0"/>
          <w:numId w:val="32"/>
        </w:numPr>
      </w:pPr>
      <w:r>
        <w:t>Datatype</w:t>
      </w:r>
    </w:p>
    <w:p w:rsidR="00336194" w:rsidRDefault="00336194" w:rsidP="00336194">
      <w:pPr>
        <w:pStyle w:val="ListParagraph"/>
        <w:numPr>
          <w:ilvl w:val="0"/>
          <w:numId w:val="32"/>
        </w:numPr>
      </w:pPr>
      <w:r>
        <w:t>Dataspace</w:t>
      </w:r>
    </w:p>
    <w:p w:rsidR="00336194" w:rsidRDefault="00336194" w:rsidP="00336194">
      <w:pPr>
        <w:pStyle w:val="ListParagraph"/>
        <w:numPr>
          <w:ilvl w:val="0"/>
          <w:numId w:val="32"/>
        </w:numPr>
      </w:pPr>
      <w:r>
        <w:t>Value(s)</w:t>
      </w:r>
    </w:p>
    <w:p w:rsidR="004B21CE" w:rsidRDefault="00C64BD8" w:rsidP="00C64BD8">
      <w:pPr>
        <w:pStyle w:val="Heading2"/>
      </w:pPr>
      <w:r>
        <w:t>Datatypes</w:t>
      </w:r>
    </w:p>
    <w:p w:rsidR="00C64BD8" w:rsidRDefault="006B5DDE" w:rsidP="004B21CE">
      <w:pPr>
        <w:rPr>
          <w:ins w:id="299" w:author="Frank Baker" w:date="2010-11-05T13:54:00Z"/>
        </w:rPr>
      </w:pPr>
      <w:ins w:id="300" w:author="Frank Baker" w:date="2010-11-05T13:59:00Z">
        <w:r>
          <w:t>A d</w:t>
        </w:r>
      </w:ins>
      <w:del w:id="301" w:author="Frank Baker" w:date="2010-11-05T13:59:00Z">
        <w:r w:rsidR="00FE0835" w:rsidDel="006B5DDE">
          <w:delText>D</w:delText>
        </w:r>
      </w:del>
      <w:r w:rsidR="00C64BD8" w:rsidRPr="00C64BD8">
        <w:t xml:space="preserve">atatype defines the datatype for each element of a dataset or a </w:t>
      </w:r>
      <w:del w:id="302" w:author="Frank Baker" w:date="2010-11-05T16:43:00Z">
        <w:r w:rsidR="00C64BD8" w:rsidDel="003F128F">
          <w:delText>named</w:delText>
        </w:r>
      </w:del>
      <w:ins w:id="303" w:author="Frank Baker" w:date="2010-11-05T16:43:00Z">
        <w:r w:rsidR="003F128F">
          <w:t>committed</w:t>
        </w:r>
      </w:ins>
      <w:r w:rsidR="00C64BD8" w:rsidRPr="00C64BD8">
        <w:t xml:space="preserve"> datatype for sharing between multiple datasets. A datatype can describe an atomic type like a fixed- or floating-point type or more complex types like a C struct (compound datatype), array (array datatype) or C++ vector (variable-length datatype)</w:t>
      </w:r>
      <w:r w:rsidR="00C64BD8">
        <w:t xml:space="preserve">. </w:t>
      </w:r>
      <w:proofErr w:type="gramStart"/>
      <w:r w:rsidR="00C64BD8">
        <w:t>A datatype is defined by its class and class-specific properties</w:t>
      </w:r>
      <w:proofErr w:type="gramEnd"/>
      <w:r w:rsidR="00C64BD8">
        <w:t>.</w:t>
      </w:r>
    </w:p>
    <w:p w:rsidR="00796C75" w:rsidRDefault="00796C75" w:rsidP="004B21CE">
      <w:pPr>
        <w:numPr>
          <w:ins w:id="304" w:author="Frank Baker" w:date="2010-11-05T13:54:00Z"/>
        </w:numPr>
      </w:pPr>
      <w:ins w:id="305" w:author="Frank Baker" w:date="2010-11-05T13:54:00Z">
        <w:r>
          <w:t>Datatype characteristics to be compared include:</w:t>
        </w:r>
      </w:ins>
    </w:p>
    <w:p w:rsidR="00C64BD8" w:rsidRDefault="00C64BD8" w:rsidP="00C64BD8">
      <w:pPr>
        <w:pStyle w:val="ListParagraph"/>
        <w:numPr>
          <w:ilvl w:val="0"/>
          <w:numId w:val="33"/>
        </w:numPr>
      </w:pPr>
      <w:r>
        <w:t>Dataype class, e.g. Integer, Float, String, etc.</w:t>
      </w:r>
    </w:p>
    <w:p w:rsidR="00C64BD8" w:rsidRDefault="00C64BD8" w:rsidP="00C64BD8">
      <w:pPr>
        <w:pStyle w:val="ListParagraph"/>
        <w:numPr>
          <w:ilvl w:val="0"/>
          <w:numId w:val="33"/>
        </w:numPr>
      </w:pPr>
      <w:r>
        <w:t xml:space="preserve">Class-specific properties, e.g. size, signed or unsigned, byte order, etc. </w:t>
      </w:r>
    </w:p>
    <w:p w:rsidR="00FE0835" w:rsidRDefault="00FE0835" w:rsidP="00FE0835">
      <w:pPr>
        <w:pStyle w:val="Heading2"/>
      </w:pPr>
      <w:r>
        <w:t>Dataspace</w:t>
      </w:r>
      <w:ins w:id="306" w:author="Frank Baker" w:date="2010-11-05T13:56:00Z">
        <w:r w:rsidR="006B5DDE">
          <w:t>s</w:t>
        </w:r>
      </w:ins>
    </w:p>
    <w:p w:rsidR="00FE0835" w:rsidRDefault="006B5DDE" w:rsidP="00FE0835">
      <w:pPr>
        <w:rPr>
          <w:ins w:id="307" w:author="Frank Baker" w:date="2010-11-05T13:55:00Z"/>
        </w:rPr>
      </w:pPr>
      <w:ins w:id="308" w:author="Frank Baker" w:date="2010-11-05T13:56:00Z">
        <w:r>
          <w:t>A d</w:t>
        </w:r>
      </w:ins>
      <w:del w:id="309" w:author="Frank Baker" w:date="2010-11-05T13:56:00Z">
        <w:r w:rsidR="00FE0835" w:rsidDel="006B5DDE">
          <w:delText>D</w:delText>
        </w:r>
      </w:del>
      <w:r w:rsidR="00FE0835" w:rsidRPr="00FE0835">
        <w:t xml:space="preserve">ataspace describes the </w:t>
      </w:r>
      <w:ins w:id="310" w:author="Frank Baker" w:date="2010-11-05T13:57:00Z">
        <w:r>
          <w:t xml:space="preserve">rank, that is, the </w:t>
        </w:r>
      </w:ins>
      <w:r w:rsidR="00FE0835" w:rsidRPr="00FE0835">
        <w:t>number of dimensions</w:t>
      </w:r>
      <w:del w:id="311" w:author="Frank Baker" w:date="2010-11-05T13:57:00Z">
        <w:r w:rsidR="00FE0835" w:rsidRPr="006B5DDE" w:rsidDel="006B5DDE">
          <w:delText xml:space="preserve"> (i.e. "rank</w:delText>
        </w:r>
        <w:r w:rsidR="00FE0835" w:rsidRPr="00FE0835" w:rsidDel="006B5DDE">
          <w:delText xml:space="preserve">") </w:delText>
        </w:r>
      </w:del>
      <w:ins w:id="312" w:author="Frank Baker" w:date="2010-11-05T13:57:00Z">
        <w:r>
          <w:t>,</w:t>
        </w:r>
        <w:r w:rsidRPr="00FE0835">
          <w:t xml:space="preserve"> </w:t>
        </w:r>
      </w:ins>
      <w:r w:rsidR="00FE0835" w:rsidRPr="00FE0835">
        <w:t xml:space="preserve">and </w:t>
      </w:r>
      <w:ins w:id="313" w:author="Frank Baker" w:date="2010-11-05T13:57:00Z">
        <w:r>
          <w:t xml:space="preserve">the </w:t>
        </w:r>
      </w:ins>
      <w:r w:rsidR="00FE0835" w:rsidRPr="00FE0835">
        <w:t xml:space="preserve">size of each dimension </w:t>
      </w:r>
      <w:del w:id="314" w:author="Frank Baker" w:date="2010-11-05T13:58:00Z">
        <w:r w:rsidR="00FE0835" w:rsidRPr="00FE0835" w:rsidDel="006B5DDE">
          <w:delText>that the data object has</w:delText>
        </w:r>
      </w:del>
      <w:ins w:id="315" w:author="Frank Baker" w:date="2010-11-05T13:58:00Z">
        <w:r>
          <w:t>in the data object array</w:t>
        </w:r>
      </w:ins>
      <w:r w:rsidR="00FE0835">
        <w:t>.</w:t>
      </w:r>
    </w:p>
    <w:p w:rsidR="00000000" w:rsidRDefault="006B5DDE">
      <w:pPr>
        <w:keepNext/>
        <w:numPr>
          <w:ins w:id="316" w:author="Frank Baker" w:date="2010-11-05T13:55:00Z"/>
        </w:numPr>
        <w:pPrChange w:id="317" w:author="Frank Baker" w:date="2010-11-05T17:08:00Z">
          <w:pPr/>
        </w:pPrChange>
      </w:pPr>
      <w:ins w:id="318" w:author="Frank Baker" w:date="2010-11-05T13:55:00Z">
        <w:r>
          <w:t>Dataspace characteristics to be compared include:</w:t>
        </w:r>
      </w:ins>
    </w:p>
    <w:p w:rsidR="00FE0835" w:rsidRDefault="00FE0835" w:rsidP="00FE0835">
      <w:pPr>
        <w:pStyle w:val="ListParagraph"/>
        <w:numPr>
          <w:ilvl w:val="0"/>
          <w:numId w:val="34"/>
        </w:numPr>
      </w:pPr>
      <w:r>
        <w:t>Rank</w:t>
      </w:r>
    </w:p>
    <w:p w:rsidR="00FE0835" w:rsidRDefault="00FE0835" w:rsidP="00FE0835">
      <w:pPr>
        <w:pStyle w:val="ListParagraph"/>
        <w:numPr>
          <w:ilvl w:val="0"/>
          <w:numId w:val="34"/>
        </w:numPr>
      </w:pPr>
      <w:r>
        <w:t>Current dimension sizes</w:t>
      </w:r>
    </w:p>
    <w:p w:rsidR="00FE0835" w:rsidRDefault="00FE0835" w:rsidP="00FE0835">
      <w:pPr>
        <w:pStyle w:val="ListParagraph"/>
        <w:numPr>
          <w:ilvl w:val="0"/>
          <w:numId w:val="34"/>
        </w:numPr>
      </w:pPr>
      <w:r>
        <w:t>Max dimension sizes</w:t>
      </w:r>
    </w:p>
    <w:p w:rsidR="00FE0835" w:rsidRDefault="006B5DDE" w:rsidP="00852A6C">
      <w:pPr>
        <w:pStyle w:val="Heading2"/>
      </w:pPr>
      <w:ins w:id="319" w:author="Frank Baker" w:date="2010-11-05T13:56:00Z">
        <w:r>
          <w:t>Raw d</w:t>
        </w:r>
      </w:ins>
      <w:del w:id="320" w:author="Frank Baker" w:date="2010-11-05T13:56:00Z">
        <w:r w:rsidR="00852A6C" w:rsidDel="006B5DDE">
          <w:delText>D</w:delText>
        </w:r>
      </w:del>
      <w:r w:rsidR="00852A6C">
        <w:t>ata values</w:t>
      </w:r>
      <w:del w:id="321" w:author="Frank Baker" w:date="2010-11-05T13:56:00Z">
        <w:r w:rsidR="00855DA5" w:rsidDel="006B5DDE">
          <w:delText xml:space="preserve"> (or raw data)</w:delText>
        </w:r>
      </w:del>
    </w:p>
    <w:p w:rsidR="008457AF" w:rsidRDefault="002D0ADA">
      <w:r>
        <w:t>When two dataset</w:t>
      </w:r>
      <w:r w:rsidR="00E55DC8">
        <w:t>s or attributes</w:t>
      </w:r>
      <w:r>
        <w:t xml:space="preserve"> are </w:t>
      </w:r>
      <w:r w:rsidR="00C12AC8">
        <w:t>compared</w:t>
      </w:r>
      <w:r>
        <w:t xml:space="preserve">, </w:t>
      </w:r>
      <w:r w:rsidR="00C12AC8">
        <w:t>the</w:t>
      </w:r>
      <w:r w:rsidR="00E55DC8">
        <w:t>ir</w:t>
      </w:r>
      <w:r>
        <w:t xml:space="preserve"> values</w:t>
      </w:r>
      <w:r w:rsidR="00C12AC8">
        <w:t xml:space="preserve"> </w:t>
      </w:r>
      <w:r>
        <w:t xml:space="preserve">will be </w:t>
      </w:r>
      <w:r w:rsidR="00C12AC8">
        <w:t xml:space="preserve">examined and </w:t>
      </w:r>
      <w:r>
        <w:t xml:space="preserve">compared. </w:t>
      </w:r>
      <w:r w:rsidR="00E55DC8">
        <w:t xml:space="preserve">Comparing data values can be </w:t>
      </w:r>
      <w:r w:rsidR="005D00ED">
        <w:t xml:space="preserve">straightforward </w:t>
      </w:r>
      <w:r w:rsidR="00E55DC8">
        <w:t>or complicated depending on the</w:t>
      </w:r>
      <w:r w:rsidR="005D00ED">
        <w:t>ir</w:t>
      </w:r>
      <w:r w:rsidR="00E55DC8">
        <w:t xml:space="preserve"> datatype. </w:t>
      </w:r>
      <w:r>
        <w:t xml:space="preserve">Special values </w:t>
      </w:r>
      <w:r w:rsidR="00E55DC8">
        <w:t xml:space="preserve">and data structures must be handled case by case. Below are </w:t>
      </w:r>
      <w:r w:rsidR="005D00ED">
        <w:t>some</w:t>
      </w:r>
      <w:r w:rsidR="00E55DC8">
        <w:t xml:space="preserve"> examples:</w:t>
      </w:r>
    </w:p>
    <w:p w:rsidR="00912E9A" w:rsidRDefault="002D0ADA">
      <w:pPr>
        <w:pStyle w:val="ListParagraph"/>
        <w:numPr>
          <w:ilvl w:val="0"/>
          <w:numId w:val="15"/>
        </w:numPr>
      </w:pPr>
      <w:r>
        <w:t>Floating point</w:t>
      </w:r>
      <w:ins w:id="322" w:author="Frank Baker" w:date="2010-11-05T14:02:00Z">
        <w:r w:rsidR="006B5DDE">
          <w:t xml:space="preserve"> value</w:t>
        </w:r>
      </w:ins>
      <w:r>
        <w:t>s</w:t>
      </w:r>
      <w:proofErr w:type="gramStart"/>
      <w:r>
        <w:t xml:space="preserve">:  </w:t>
      </w:r>
      <w:proofErr w:type="gramEnd"/>
      <w:del w:id="323" w:author="Frank Baker" w:date="2010-11-05T14:02:00Z">
        <w:r w:rsidR="00AF4429" w:rsidDel="006B5DDE">
          <w:delText>t</w:delText>
        </w:r>
        <w:r w:rsidDel="006B5DDE">
          <w:delText xml:space="preserve">o </w:delText>
        </w:r>
      </w:del>
      <w:ins w:id="324" w:author="Frank Baker" w:date="2010-11-05T14:02:00Z">
        <w:r w:rsidR="006B5DDE">
          <w:t xml:space="preserve">To </w:t>
        </w:r>
      </w:ins>
      <w:r>
        <w:t xml:space="preserve">determine </w:t>
      </w:r>
      <w:del w:id="325" w:author="Frank Baker" w:date="2010-11-05T14:02:00Z">
        <w:r w:rsidDel="006B5DDE">
          <w:delText xml:space="preserve">if </w:delText>
        </w:r>
      </w:del>
      <w:ins w:id="326" w:author="Frank Baker" w:date="2010-11-05T14:02:00Z">
        <w:r w:rsidR="006B5DDE">
          <w:t xml:space="preserve">whether </w:t>
        </w:r>
      </w:ins>
      <w:r>
        <w:t xml:space="preserve">two floating point values, float1 and float2, are different, one cannot use the simple comparison of (float1 == float2). Two </w:t>
      </w:r>
      <w:proofErr w:type="gramStart"/>
      <w:r>
        <w:t>floating point</w:t>
      </w:r>
      <w:proofErr w:type="gramEnd"/>
      <w:r>
        <w:t xml:space="preserve"> values can be the same while (float1 == float2</w:t>
      </w:r>
      <w:r w:rsidR="00973D4F">
        <w:t>) may</w:t>
      </w:r>
      <w:r>
        <w:t xml:space="preserve"> </w:t>
      </w:r>
      <w:del w:id="327" w:author="Frank Baker" w:date="2010-11-05T14:02:00Z">
        <w:r w:rsidR="00973D4F" w:rsidDel="006B5DDE">
          <w:delText xml:space="preserve">show </w:delText>
        </w:r>
      </w:del>
      <w:ins w:id="328" w:author="Frank Baker" w:date="2010-11-05T14:02:00Z">
        <w:r w:rsidR="006B5DDE">
          <w:t xml:space="preserve">appear to </w:t>
        </w:r>
      </w:ins>
      <w:r w:rsidR="00973D4F">
        <w:t>differ</w:t>
      </w:r>
      <w:del w:id="329" w:author="Frank Baker" w:date="2010-11-05T14:02:00Z">
        <w:r w:rsidR="00973D4F" w:rsidDel="006B5DDE">
          <w:delText>ent</w:delText>
        </w:r>
      </w:del>
      <w:r w:rsidR="00973D4F">
        <w:t xml:space="preserve"> because of </w:t>
      </w:r>
      <w:ins w:id="330" w:author="Frank Baker" w:date="2010-11-05T14:03:00Z">
        <w:r w:rsidR="006B5DDE">
          <w:t>floating point</w:t>
        </w:r>
      </w:ins>
      <w:del w:id="331" w:author="Frank Baker" w:date="2010-11-05T14:03:00Z">
        <w:r w:rsidR="00973D4F" w:rsidDel="006B5DDE">
          <w:delText>the</w:delText>
        </w:r>
      </w:del>
      <w:r w:rsidR="00973D4F">
        <w:t xml:space="preserve"> precision</w:t>
      </w:r>
      <w:del w:id="332" w:author="Frank Baker" w:date="2010-11-05T14:03:00Z">
        <w:r w:rsidR="00973D4F" w:rsidDel="006B5DDE">
          <w:delText xml:space="preserve"> of floating points</w:delText>
        </w:r>
      </w:del>
      <w:r w:rsidR="00973D4F">
        <w:t xml:space="preserve">. </w:t>
      </w:r>
      <w:del w:id="333" w:author="Frank Baker" w:date="2010-11-05T14:04:00Z">
        <w:r w:rsidR="00973D4F" w:rsidDel="006B5DDE">
          <w:delText xml:space="preserve">Limit of </w:delText>
        </w:r>
      </w:del>
      <w:ins w:id="334" w:author="Frank Baker" w:date="2010-11-05T14:04:00Z">
        <w:r w:rsidR="006B5DDE">
          <w:t xml:space="preserve">In HDF5, a </w:t>
        </w:r>
      </w:ins>
      <w:r w:rsidR="00973D4F">
        <w:t xml:space="preserve">precision </w:t>
      </w:r>
      <w:del w:id="335" w:author="Frank Baker" w:date="2010-11-05T14:03:00Z">
        <w:r w:rsidR="00973D4F" w:rsidDel="006B5DDE">
          <w:delText>needs to</w:delText>
        </w:r>
      </w:del>
      <w:ins w:id="336" w:author="Frank Baker" w:date="2010-11-05T14:03:00Z">
        <w:r w:rsidR="006B5DDE">
          <w:t>limit</w:t>
        </w:r>
      </w:ins>
      <w:r w:rsidR="00973D4F">
        <w:t xml:space="preserve"> </w:t>
      </w:r>
      <w:ins w:id="337" w:author="Frank Baker" w:date="2010-11-05T14:04:00Z">
        <w:r w:rsidR="006B5DDE">
          <w:t xml:space="preserve">can </w:t>
        </w:r>
      </w:ins>
      <w:r w:rsidR="00973D4F">
        <w:t>be set when comparing floating point</w:t>
      </w:r>
      <w:r w:rsidR="00AF4429">
        <w:t xml:space="preserve"> values</w:t>
      </w:r>
      <w:del w:id="338" w:author="Frank Baker" w:date="2010-11-05T14:04:00Z">
        <w:r w:rsidR="00D6367E" w:rsidDel="006B5DDE">
          <w:delText>. F</w:delText>
        </w:r>
      </w:del>
      <w:ins w:id="339" w:author="Frank Baker" w:date="2010-11-05T14:04:00Z">
        <w:r w:rsidR="006B5DDE">
          <w:t>; f</w:t>
        </w:r>
      </w:ins>
      <w:r w:rsidR="00D6367E">
        <w:t xml:space="preserve">or details, see </w:t>
      </w:r>
      <w:ins w:id="340" w:author="Frank Baker" w:date="2010-11-05T14:04:00Z">
        <w:r w:rsidR="006B5DDE">
          <w:t xml:space="preserve">the </w:t>
        </w:r>
      </w:ins>
      <w:ins w:id="341" w:author="Frank Baker" w:date="2010-11-05T17:02:00Z">
        <w:r w:rsidR="00D230FE" w:rsidRPr="00D230FE">
          <w:t>“</w:t>
        </w:r>
        <w:r w:rsidR="00F95303" w:rsidRPr="00F95303">
          <w:rPr>
            <w:rPrChange w:id="342" w:author="Frank Baker" w:date="2010-11-05T17:03:00Z">
              <w:rPr>
                <w:rFonts w:ascii="Helvetica" w:hAnsi="Helvetica" w:cs="Helvetica"/>
                <w:color w:val="000000"/>
                <w:sz w:val="35"/>
                <w:szCs w:val="35"/>
                <w:u w:val="single"/>
              </w:rPr>
            </w:rPrChange>
          </w:rPr>
          <w:t>Default EPSILON values for comparing floating point data”</w:t>
        </w:r>
        <w:r w:rsidR="00D230FE">
          <w:rPr>
            <w:rFonts w:ascii="Helvetica" w:hAnsi="Helvetica" w:cs="Helvetica"/>
            <w:color w:val="000000"/>
            <w:sz w:val="35"/>
            <w:szCs w:val="35"/>
          </w:rPr>
          <w:t xml:space="preserve"> </w:t>
        </w:r>
      </w:ins>
      <w:r w:rsidR="00D6367E">
        <w:t>RFC</w:t>
      </w:r>
      <w:ins w:id="343" w:author="Frank Baker" w:date="2010-11-05T17:03:00Z">
        <w:r w:rsidR="00D230FE">
          <w:t>.</w:t>
        </w:r>
        <w:r w:rsidR="00D230FE">
          <w:rPr>
            <w:rStyle w:val="FootnoteReference"/>
          </w:rPr>
          <w:footnoteReference w:id="4"/>
        </w:r>
      </w:ins>
      <w:del w:id="346" w:author="Frank Baker" w:date="2010-11-05T17:04:00Z">
        <w:r w:rsidR="00D6367E" w:rsidDel="00D230FE">
          <w:delText xml:space="preserve"> at </w:delText>
        </w:r>
        <w:r w:rsidR="00F95303" w:rsidRPr="00F95303">
          <w:rPr>
            <w:rPrChange w:id="347" w:author="Frank Baker" w:date="2010-11-05T17:04:00Z">
              <w:rPr>
                <w:rStyle w:val="Hyperlink"/>
              </w:rPr>
            </w:rPrChange>
          </w:rPr>
          <w:delText>https://www.hdfgroup.uiuc.edu/RFC/HDF5/tools/h5diff/RFC_h5diff_default_epsilon.pdf</w:delText>
        </w:r>
        <w:r w:rsidR="00D6367E" w:rsidDel="00D230FE">
          <w:delText>.</w:delText>
        </w:r>
      </w:del>
    </w:p>
    <w:p w:rsidR="00912E9A" w:rsidRDefault="008457AF">
      <w:pPr>
        <w:pStyle w:val="ListParagraph"/>
        <w:numPr>
          <w:ilvl w:val="0"/>
          <w:numId w:val="15"/>
        </w:numPr>
      </w:pPr>
      <w:proofErr w:type="gramStart"/>
      <w:r>
        <w:t>Not-a-Number</w:t>
      </w:r>
      <w:proofErr w:type="gramEnd"/>
      <w:r>
        <w:t xml:space="preserve"> (NaN): </w:t>
      </w:r>
      <w:del w:id="348" w:author="Frank Baker" w:date="2010-11-05T14:05:00Z">
        <w:r w:rsidDel="006B5DDE">
          <w:delText xml:space="preserve">two </w:delText>
        </w:r>
      </w:del>
      <w:ins w:id="349" w:author="Frank Baker" w:date="2010-11-05T14:05:00Z">
        <w:r w:rsidR="006B5DDE">
          <w:t xml:space="preserve">Two </w:t>
        </w:r>
      </w:ins>
      <w:r>
        <w:t xml:space="preserve">NaNs are </w:t>
      </w:r>
      <w:ins w:id="350" w:author="Frank Baker" w:date="2010-11-05T14:05:00Z">
        <w:r w:rsidR="00B87CD5">
          <w:t xml:space="preserve">always </w:t>
        </w:r>
      </w:ins>
      <w:r>
        <w:t>equal. A NaN and a regular number are</w:t>
      </w:r>
      <w:ins w:id="351" w:author="Frank Baker" w:date="2010-11-05T14:05:00Z">
        <w:r w:rsidR="00B87CD5">
          <w:t xml:space="preserve"> always</w:t>
        </w:r>
      </w:ins>
      <w:r>
        <w:t xml:space="preserve"> different.</w:t>
      </w:r>
    </w:p>
    <w:p w:rsidR="00912E9A" w:rsidRDefault="008457AF">
      <w:pPr>
        <w:pStyle w:val="ListParagraph"/>
        <w:numPr>
          <w:ilvl w:val="0"/>
          <w:numId w:val="15"/>
        </w:numPr>
      </w:pPr>
      <w:r>
        <w:t xml:space="preserve">Infinity: </w:t>
      </w:r>
      <w:ins w:id="352" w:author="Frank Baker" w:date="2010-11-05T14:05:00Z">
        <w:r w:rsidR="00B87CD5">
          <w:t>I</w:t>
        </w:r>
      </w:ins>
      <w:del w:id="353" w:author="Frank Baker" w:date="2010-11-05T14:05:00Z">
        <w:r w:rsidR="00AF4148" w:rsidDel="00B87CD5">
          <w:delText>i</w:delText>
        </w:r>
      </w:del>
      <w:r w:rsidR="00AF4148">
        <w:t xml:space="preserve">nfinity </w:t>
      </w:r>
      <w:r>
        <w:t xml:space="preserve">should be </w:t>
      </w:r>
      <w:r w:rsidR="00AF4429">
        <w:t xml:space="preserve">treated </w:t>
      </w:r>
      <w:r>
        <w:t xml:space="preserve">as a regular number. Two infinity numbers with the same sign (+/-) are </w:t>
      </w:r>
      <w:ins w:id="354" w:author="Frank Baker" w:date="2010-11-05T14:06:00Z">
        <w:r w:rsidR="00B87CD5">
          <w:t xml:space="preserve">always </w:t>
        </w:r>
      </w:ins>
      <w:r>
        <w:t xml:space="preserve">equal. </w:t>
      </w:r>
      <w:r w:rsidR="001D1688">
        <w:t xml:space="preserve">Two infinity numbers with different signs (+/-) are </w:t>
      </w:r>
      <w:ins w:id="355" w:author="Frank Baker" w:date="2010-11-05T14:06:00Z">
        <w:r w:rsidR="00B87CD5">
          <w:t xml:space="preserve">always </w:t>
        </w:r>
      </w:ins>
      <w:r w:rsidR="001D1688">
        <w:t>different. An infinity number and a regular number are</w:t>
      </w:r>
      <w:ins w:id="356" w:author="Frank Baker" w:date="2010-11-05T14:06:00Z">
        <w:r w:rsidR="00B87CD5">
          <w:t xml:space="preserve"> always</w:t>
        </w:r>
      </w:ins>
      <w:r w:rsidR="001D1688">
        <w:t xml:space="preserve"> different. </w:t>
      </w:r>
    </w:p>
    <w:p w:rsidR="00C60E4E" w:rsidRDefault="00C60E4E">
      <w:pPr>
        <w:pStyle w:val="ListParagraph"/>
        <w:numPr>
          <w:ilvl w:val="0"/>
          <w:numId w:val="15"/>
        </w:numPr>
      </w:pPr>
      <w:r>
        <w:t xml:space="preserve">Special datatypes: </w:t>
      </w:r>
      <w:ins w:id="357" w:author="Frank Baker" w:date="2010-11-05T14:07:00Z">
        <w:r w:rsidR="00B87CD5">
          <w:t xml:space="preserve">The </w:t>
        </w:r>
      </w:ins>
      <w:del w:id="358" w:author="Frank Baker" w:date="2010-11-05T14:07:00Z">
        <w:r w:rsidDel="00B87CD5">
          <w:delText xml:space="preserve">comparing </w:delText>
        </w:r>
      </w:del>
      <w:ins w:id="359" w:author="Frank Baker" w:date="2010-11-05T14:07:00Z">
        <w:r w:rsidR="00B87CD5">
          <w:t xml:space="preserve">comparison </w:t>
        </w:r>
      </w:ins>
      <w:r>
        <w:t>values of special datatypes</w:t>
      </w:r>
      <w:ins w:id="360" w:author="Frank Baker" w:date="2010-11-05T14:07:00Z">
        <w:r w:rsidR="00B87CD5">
          <w:t>,</w:t>
        </w:r>
      </w:ins>
      <w:r>
        <w:t xml:space="preserve"> such as opaque and </w:t>
      </w:r>
      <w:del w:id="361" w:author="Frank Baker" w:date="2010-11-05T14:07:00Z">
        <w:r w:rsidDel="00B87CD5">
          <w:delText xml:space="preserve">variable </w:delText>
        </w:r>
      </w:del>
      <w:ins w:id="362" w:author="Frank Baker" w:date="2010-11-05T14:07:00Z">
        <w:r w:rsidR="00B87CD5">
          <w:t>variable-</w:t>
        </w:r>
      </w:ins>
      <w:r>
        <w:t xml:space="preserve">length </w:t>
      </w:r>
      <w:ins w:id="363" w:author="Frank Baker" w:date="2010-11-05T14:07:00Z">
        <w:r w:rsidR="00B87CD5">
          <w:t xml:space="preserve">datatypes, </w:t>
        </w:r>
      </w:ins>
      <w:r>
        <w:t>can be complicated</w:t>
      </w:r>
      <w:ins w:id="364" w:author="Frank Baker" w:date="2010-11-05T14:07:00Z">
        <w:r w:rsidR="00B87CD5">
          <w:t xml:space="preserve">.  </w:t>
        </w:r>
      </w:ins>
      <w:del w:id="365" w:author="Frank Baker" w:date="2010-11-05T14:07:00Z">
        <w:r w:rsidDel="00B87CD5">
          <w:delText xml:space="preserve"> </w:delText>
        </w:r>
        <w:r w:rsidR="00C12AC8" w:rsidDel="00B87CD5">
          <w:delText>and</w:delText>
        </w:r>
      </w:del>
      <w:ins w:id="366" w:author="Frank Baker" w:date="2010-11-05T14:07:00Z">
        <w:r w:rsidR="00B87CD5">
          <w:t>Such coomparisons</w:t>
        </w:r>
      </w:ins>
      <w:r w:rsidR="00C12AC8">
        <w:t xml:space="preserve"> </w:t>
      </w:r>
      <w:del w:id="367" w:author="Frank Baker" w:date="2010-11-05T14:07:00Z">
        <w:r w:rsidDel="00B87CD5">
          <w:delText xml:space="preserve">need to </w:delText>
        </w:r>
      </w:del>
      <w:ins w:id="368" w:author="Frank Baker" w:date="2010-11-05T14:07:00Z">
        <w:r w:rsidR="00B87CD5">
          <w:t xml:space="preserve">must </w:t>
        </w:r>
      </w:ins>
      <w:r w:rsidR="00C12AC8">
        <w:t xml:space="preserve">be </w:t>
      </w:r>
      <w:r>
        <w:t>handle</w:t>
      </w:r>
      <w:r w:rsidR="00C12AC8">
        <w:t>d</w:t>
      </w:r>
      <w:r>
        <w:t xml:space="preserve"> </w:t>
      </w:r>
      <w:ins w:id="369" w:author="Frank Baker" w:date="2010-11-05T14:07:00Z">
        <w:r w:rsidR="00B87CD5">
          <w:t xml:space="preserve">on a </w:t>
        </w:r>
      </w:ins>
      <w:r>
        <w:t>case</w:t>
      </w:r>
      <w:ins w:id="370" w:author="Frank Baker" w:date="2010-11-05T14:07:00Z">
        <w:r w:rsidR="00B87CD5">
          <w:t>-</w:t>
        </w:r>
      </w:ins>
      <w:del w:id="371" w:author="Frank Baker" w:date="2010-11-05T14:07:00Z">
        <w:r w:rsidDel="00B87CD5">
          <w:delText xml:space="preserve"> </w:delText>
        </w:r>
      </w:del>
      <w:r>
        <w:t>by</w:t>
      </w:r>
      <w:ins w:id="372" w:author="Frank Baker" w:date="2010-11-05T14:08:00Z">
        <w:r w:rsidR="00B87CD5">
          <w:t>-</w:t>
        </w:r>
      </w:ins>
      <w:del w:id="373" w:author="Frank Baker" w:date="2010-11-05T14:08:00Z">
        <w:r w:rsidDel="00B87CD5">
          <w:delText xml:space="preserve"> </w:delText>
        </w:r>
      </w:del>
      <w:r>
        <w:t>case</w:t>
      </w:r>
      <w:ins w:id="374" w:author="Frank Baker" w:date="2010-11-05T14:08:00Z">
        <w:r w:rsidR="00B87CD5">
          <w:t xml:space="preserve"> basis</w:t>
        </w:r>
      </w:ins>
      <w:r>
        <w:t>.</w:t>
      </w:r>
    </w:p>
    <w:p w:rsidR="00611674" w:rsidRDefault="00611674" w:rsidP="00F1316B"/>
    <w:p w:rsidR="00611674" w:rsidRDefault="00611674" w:rsidP="00611674">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11674" w:rsidRPr="009D6CFF">
        <w:trPr>
          <w:jc w:val="center"/>
        </w:trPr>
        <w:tc>
          <w:tcPr>
            <w:tcW w:w="2337" w:type="dxa"/>
          </w:tcPr>
          <w:p w:rsidR="00611674" w:rsidRPr="009D6CFF" w:rsidRDefault="00F96AE6" w:rsidP="00475970">
            <w:pPr>
              <w:jc w:val="left"/>
              <w:rPr>
                <w:i/>
              </w:rPr>
            </w:pPr>
            <w:r>
              <w:rPr>
                <w:i/>
              </w:rPr>
              <w:t xml:space="preserve">October </w:t>
            </w:r>
            <w:r w:rsidR="00475970">
              <w:rPr>
                <w:i/>
              </w:rPr>
              <w:t>8</w:t>
            </w:r>
            <w:r>
              <w:rPr>
                <w:i/>
              </w:rPr>
              <w:t>, 2010</w:t>
            </w:r>
            <w:r w:rsidR="00611674" w:rsidRPr="009D6CFF">
              <w:rPr>
                <w:i/>
              </w:rPr>
              <w:t>:</w:t>
            </w:r>
          </w:p>
        </w:tc>
        <w:tc>
          <w:tcPr>
            <w:tcW w:w="7743" w:type="dxa"/>
          </w:tcPr>
          <w:p w:rsidR="00611674" w:rsidRPr="009D6CFF" w:rsidRDefault="00611674" w:rsidP="00611674">
            <w:pPr>
              <w:jc w:val="left"/>
            </w:pPr>
            <w:r w:rsidRPr="009D6CFF">
              <w:t xml:space="preserve">Version 1 circulated for comment within The HDF Group. </w:t>
            </w:r>
          </w:p>
        </w:tc>
      </w:tr>
      <w:tr w:rsidR="00E55DC8" w:rsidRPr="009D6CFF">
        <w:trPr>
          <w:jc w:val="center"/>
        </w:trPr>
        <w:tc>
          <w:tcPr>
            <w:tcW w:w="2337" w:type="dxa"/>
          </w:tcPr>
          <w:p w:rsidR="00E55DC8" w:rsidRDefault="001C3139" w:rsidP="00475970">
            <w:pPr>
              <w:jc w:val="left"/>
              <w:rPr>
                <w:i/>
              </w:rPr>
            </w:pPr>
            <w:r>
              <w:rPr>
                <w:i/>
              </w:rPr>
              <w:t>November 4, 2010</w:t>
            </w:r>
          </w:p>
        </w:tc>
        <w:tc>
          <w:tcPr>
            <w:tcW w:w="7743" w:type="dxa"/>
          </w:tcPr>
          <w:p w:rsidR="00E55DC8" w:rsidRPr="009D6CFF" w:rsidRDefault="001C3139" w:rsidP="00B87CD5">
            <w:pPr>
              <w:jc w:val="left"/>
            </w:pPr>
            <w:r>
              <w:t>Version 2 revised after h5diff spec</w:t>
            </w:r>
            <w:ins w:id="375" w:author="Frank Baker" w:date="2010-11-05T14:08:00Z">
              <w:r w:rsidR="00B87CD5">
                <w:t>ification</w:t>
              </w:r>
            </w:ins>
            <w:r>
              <w:t xml:space="preserve"> meeting with </w:t>
            </w:r>
            <w:ins w:id="376" w:author="Frank Baker" w:date="2010-11-05T14:09:00Z">
              <w:r w:rsidR="00B87CD5">
                <w:t xml:space="preserve">HDF Group staff (participants: </w:t>
              </w:r>
            </w:ins>
            <w:r>
              <w:t>Peter</w:t>
            </w:r>
            <w:ins w:id="377" w:author="Frank Baker" w:date="2010-11-05T14:08:00Z">
              <w:r w:rsidR="00B87CD5">
                <w:t xml:space="preserve"> Cao</w:t>
              </w:r>
            </w:ins>
            <w:r>
              <w:t>, Quincey</w:t>
            </w:r>
            <w:ins w:id="378" w:author="Frank Baker" w:date="2010-11-05T14:08:00Z">
              <w:r w:rsidR="00B87CD5">
                <w:t xml:space="preserve"> Koziol</w:t>
              </w:r>
            </w:ins>
            <w:r>
              <w:t>, Elena</w:t>
            </w:r>
            <w:ins w:id="379" w:author="Frank Baker" w:date="2010-11-05T14:08:00Z">
              <w:r w:rsidR="00B87CD5">
                <w:t xml:space="preserve"> Pourmal</w:t>
              </w:r>
            </w:ins>
            <w:r>
              <w:t>, Jonathan</w:t>
            </w:r>
            <w:ins w:id="380" w:author="Frank Baker" w:date="2010-11-05T14:08:00Z">
              <w:r w:rsidR="00B87CD5">
                <w:t xml:space="preserve"> Kim</w:t>
              </w:r>
            </w:ins>
            <w:r>
              <w:t>, and Neil</w:t>
            </w:r>
            <w:ins w:id="381" w:author="Frank Baker" w:date="2010-11-05T14:08:00Z">
              <w:r w:rsidR="00B87CD5">
                <w:t xml:space="preserve"> Fortner</w:t>
              </w:r>
            </w:ins>
            <w:ins w:id="382" w:author="Frank Baker" w:date="2010-11-05T14:09:00Z">
              <w:r w:rsidR="00B87CD5">
                <w:t>)</w:t>
              </w:r>
            </w:ins>
            <w:r>
              <w:t>.</w:t>
            </w:r>
          </w:p>
        </w:tc>
      </w:tr>
    </w:tbl>
    <w:p w:rsidR="00611674" w:rsidRDefault="00611674" w:rsidP="00611674"/>
    <w:p w:rsidR="00E55DC8" w:rsidRDefault="00B87CD5" w:rsidP="00E55DC8">
      <w:pPr>
        <w:pStyle w:val="Heading"/>
      </w:pPr>
      <w:ins w:id="383" w:author="Frank Baker" w:date="2010-11-05T14:11:00Z">
        <w:r>
          <w:br w:type="column"/>
        </w:r>
      </w:ins>
      <w:r w:rsidR="00E55DC8">
        <w:t>A</w:t>
      </w:r>
      <w:r w:rsidR="00E55DC8" w:rsidRPr="00EB5B3B">
        <w:t>ppendix</w:t>
      </w:r>
      <w:r w:rsidR="00E55DC8">
        <w:t>:  Background Material</w:t>
      </w:r>
    </w:p>
    <w:p w:rsidR="00E55DC8" w:rsidRDefault="00E55DC8" w:rsidP="00E55DC8">
      <w:pPr>
        <w:pStyle w:val="Heading1"/>
      </w:pPr>
      <w:r>
        <w:t>Major issues of h5diff</w:t>
      </w:r>
    </w:p>
    <w:p w:rsidR="00E55DC8" w:rsidRDefault="00E55DC8" w:rsidP="00E55DC8">
      <w:proofErr w:type="gramStart"/>
      <w:r w:rsidRPr="00AC6BD1">
        <w:t>h5diff</w:t>
      </w:r>
      <w:proofErr w:type="gramEnd"/>
      <w:r w:rsidRPr="00AC6BD1">
        <w:t xml:space="preserve"> </w:t>
      </w:r>
      <w:r>
        <w:t>is</w:t>
      </w:r>
      <w:r w:rsidRPr="00AC6BD1">
        <w:t xml:space="preserve"> </w:t>
      </w:r>
      <w:r>
        <w:t xml:space="preserve">a </w:t>
      </w:r>
      <w:r w:rsidRPr="00AC6BD1">
        <w:t>command line tool that compare</w:t>
      </w:r>
      <w:ins w:id="384" w:author="Frank Baker" w:date="2010-11-05T14:11:00Z">
        <w:r w:rsidR="00B87CD5">
          <w:t>s</w:t>
        </w:r>
      </w:ins>
      <w:r w:rsidRPr="00AC6BD1">
        <w:t xml:space="preserve"> two HDF5 files</w:t>
      </w:r>
      <w:r>
        <w:t xml:space="preserve"> or objects</w:t>
      </w:r>
      <w:r w:rsidRPr="00AC6BD1">
        <w:t xml:space="preserve"> and report</w:t>
      </w:r>
      <w:ins w:id="385" w:author="Frank Baker" w:date="2010-11-05T14:11:00Z">
        <w:r w:rsidR="00B87CD5">
          <w:t>s</w:t>
        </w:r>
      </w:ins>
      <w:r w:rsidRPr="00AC6BD1">
        <w:t xml:space="preserve"> the differences</w:t>
      </w:r>
      <w:r>
        <w:t xml:space="preserve">. The tool provides options on what to compare and how to compare. For details, see the online </w:t>
      </w:r>
      <w:ins w:id="386" w:author="Frank Baker" w:date="2010-11-05T17:04:00Z">
        <w:r w:rsidR="00D230FE">
          <w:t>h5diff description.</w:t>
        </w:r>
        <w:r w:rsidR="00D230FE">
          <w:rPr>
            <w:rStyle w:val="FootnoteReference"/>
          </w:rPr>
          <w:footnoteReference w:id="5"/>
        </w:r>
      </w:ins>
      <w:ins w:id="389" w:author="Frank Baker" w:date="2010-11-05T17:11:00Z">
        <w:r w:rsidR="00DF0667" w:rsidDel="00DF0667">
          <w:t xml:space="preserve"> </w:t>
        </w:r>
      </w:ins>
      <w:del w:id="390" w:author="Frank Baker" w:date="2010-11-05T17:11:00Z">
        <w:r w:rsidDel="00DF0667">
          <w:delText>guide at</w:delText>
        </w:r>
      </w:del>
      <w:del w:id="391" w:author="Frank Baker" w:date="2010-11-05T17:05:00Z">
        <w:r w:rsidDel="00D230FE">
          <w:delText xml:space="preserve"> </w:delText>
        </w:r>
        <w:r w:rsidR="00F95303" w:rsidRPr="00F95303">
          <w:rPr>
            <w:rPrChange w:id="392" w:author="Frank Baker" w:date="2010-11-05T17:11:00Z">
              <w:rPr>
                <w:rStyle w:val="Hyperlink"/>
              </w:rPr>
            </w:rPrChange>
          </w:rPr>
          <w:delText>http://www.hdfgroup.org/HDF5/doc/RM/Tools.html#Tools-Diff</w:delText>
        </w:r>
      </w:del>
      <w:del w:id="393" w:author="Frank Baker" w:date="2010-11-05T17:11:00Z">
        <w:r w:rsidDel="00DF0667">
          <w:delText>.</w:delText>
        </w:r>
      </w:del>
    </w:p>
    <w:p w:rsidR="00E55DC8" w:rsidRDefault="00E55DC8" w:rsidP="00E55DC8">
      <w:r>
        <w:t>This section briefly describes some major issues regarding h5diff. It is not meant to be comprehensive.</w:t>
      </w:r>
    </w:p>
    <w:p w:rsidR="00E55DC8" w:rsidRDefault="00E55DC8" w:rsidP="00E55DC8">
      <w:pPr>
        <w:pStyle w:val="Heading2"/>
      </w:pPr>
      <w:r>
        <w:t>Performance</w:t>
      </w:r>
    </w:p>
    <w:p w:rsidR="00E55DC8" w:rsidRDefault="00B87CD5" w:rsidP="00E55DC8">
      <w:ins w:id="394" w:author="Frank Baker" w:date="2010-11-05T14:11:00Z">
        <w:r>
          <w:t>A p</w:t>
        </w:r>
      </w:ins>
      <w:del w:id="395" w:author="Frank Baker" w:date="2010-11-05T14:11:00Z">
        <w:r w:rsidR="00E55DC8" w:rsidDel="00B87CD5">
          <w:delText>P</w:delText>
        </w:r>
      </w:del>
      <w:r w:rsidR="00E55DC8">
        <w:t>erformance problem has been a known issue for h5diff</w:t>
      </w:r>
      <w:del w:id="396" w:author="Frank Baker" w:date="2010-11-05T14:11:00Z">
        <w:r w:rsidR="00E55DC8" w:rsidDel="00B87CD5">
          <w:delText>. It</w:delText>
        </w:r>
      </w:del>
      <w:ins w:id="397" w:author="Frank Baker" w:date="2010-11-05T14:11:00Z">
        <w:r>
          <w:t xml:space="preserve"> and</w:t>
        </w:r>
      </w:ins>
      <w:r w:rsidR="00E55DC8">
        <w:t xml:space="preserve"> is under investigation. One </w:t>
      </w:r>
      <w:del w:id="398" w:author="Frank Baker" w:date="2010-11-05T14:12:00Z">
        <w:r w:rsidR="00E55DC8" w:rsidDel="00B87CD5">
          <w:delText xml:space="preserve">of the causes </w:delText>
        </w:r>
      </w:del>
      <w:ins w:id="399" w:author="Frank Baker" w:date="2010-11-05T14:13:00Z">
        <w:r>
          <w:t>performance issue</w:t>
        </w:r>
      </w:ins>
      <w:ins w:id="400" w:author="Frank Baker" w:date="2010-11-05T14:12:00Z">
        <w:r>
          <w:t xml:space="preserve"> </w:t>
        </w:r>
      </w:ins>
      <w:r w:rsidR="00E55DC8">
        <w:t xml:space="preserve">is </w:t>
      </w:r>
      <w:del w:id="401" w:author="Frank Baker" w:date="2010-11-05T14:12:00Z">
        <w:r w:rsidR="00E55DC8" w:rsidDel="00B87CD5">
          <w:delText xml:space="preserve">from </w:delText>
        </w:r>
      </w:del>
      <w:ins w:id="402" w:author="Frank Baker" w:date="2010-11-05T14:12:00Z">
        <w:r>
          <w:t xml:space="preserve">in the </w:t>
        </w:r>
      </w:ins>
      <w:r w:rsidR="00E55DC8">
        <w:t xml:space="preserve">handling </w:t>
      </w:r>
      <w:ins w:id="403" w:author="Frank Baker" w:date="2010-11-05T14:12:00Z">
        <w:r>
          <w:t xml:space="preserve">of </w:t>
        </w:r>
      </w:ins>
      <w:r w:rsidR="00E55DC8">
        <w:t>NaN</w:t>
      </w:r>
      <w:ins w:id="404" w:author="Frank Baker" w:date="2010-11-05T14:12:00Z">
        <w:r>
          <w:t xml:space="preserve"> datatypes</w:t>
        </w:r>
      </w:ins>
      <w:r w:rsidR="00E55DC8">
        <w:t xml:space="preserve">. </w:t>
      </w:r>
      <w:ins w:id="405" w:author="Frank Baker" w:date="2010-11-05T14:12:00Z">
        <w:r>
          <w:t>The c</w:t>
        </w:r>
      </w:ins>
      <w:del w:id="406" w:author="Frank Baker" w:date="2010-11-05T14:12:00Z">
        <w:r w:rsidR="00E55DC8" w:rsidDel="00B87CD5">
          <w:delText>C</w:delText>
        </w:r>
      </w:del>
      <w:r w:rsidR="00E55DC8">
        <w:t xml:space="preserve">urrent </w:t>
      </w:r>
      <w:ins w:id="407" w:author="Frank Baker" w:date="2010-11-05T14:12:00Z">
        <w:r>
          <w:t xml:space="preserve">version of </w:t>
        </w:r>
      </w:ins>
      <w:r w:rsidR="00E55DC8">
        <w:t>h5diff checks NaN values by default</w:t>
      </w:r>
      <w:ins w:id="408" w:author="Frank Baker" w:date="2010-11-05T14:12:00Z">
        <w:r>
          <w:t xml:space="preserve"> and t</w:t>
        </w:r>
      </w:ins>
      <w:del w:id="409" w:author="Frank Baker" w:date="2010-11-05T14:12:00Z">
        <w:r w:rsidR="00E55DC8" w:rsidDel="00B87CD5">
          <w:delText>. T</w:delText>
        </w:r>
      </w:del>
      <w:r w:rsidR="00E55DC8">
        <w:t xml:space="preserve">he operation of checking and comparing special values is very time consuming. For datasets without special values, the time was totally wasted. </w:t>
      </w:r>
      <w:ins w:id="410" w:author="Frank Baker" w:date="2010-11-05T14:12:00Z">
        <w:r>
          <w:t xml:space="preserve">A </w:t>
        </w:r>
      </w:ins>
      <w:r w:rsidR="00E55DC8">
        <w:t xml:space="preserve">“-N” option is provided so that users can skip checking </w:t>
      </w:r>
      <w:ins w:id="411" w:author="Frank Baker" w:date="2010-11-05T14:13:00Z">
        <w:r>
          <w:t xml:space="preserve">for </w:t>
        </w:r>
      </w:ins>
      <w:r w:rsidR="00E55DC8">
        <w:t>NaN</w:t>
      </w:r>
      <w:ins w:id="412" w:author="Frank Baker" w:date="2010-11-05T14:13:00Z">
        <w:r>
          <w:t xml:space="preserve"> values</w:t>
        </w:r>
      </w:ins>
      <w:r w:rsidR="00E55DC8">
        <w:t>.</w:t>
      </w:r>
    </w:p>
    <w:p w:rsidR="00E55DC8" w:rsidRDefault="00E55DC8" w:rsidP="00E55DC8">
      <w:r>
        <w:t>Another performance issue</w:t>
      </w:r>
      <w:del w:id="413" w:author="Frank Baker" w:date="2010-11-05T14:13:00Z">
        <w:r w:rsidDel="00B87CD5">
          <w:delText>s</w:delText>
        </w:r>
      </w:del>
      <w:r>
        <w:t xml:space="preserve"> in h5diff </w:t>
      </w:r>
      <w:del w:id="414" w:author="Frank Baker" w:date="2010-11-05T14:13:00Z">
        <w:r w:rsidDel="00B87CD5">
          <w:delText xml:space="preserve">is </w:delText>
        </w:r>
      </w:del>
      <w:ins w:id="415" w:author="Frank Baker" w:date="2010-11-05T14:13:00Z">
        <w:r w:rsidR="00B87CD5">
          <w:t xml:space="preserve">arises in </w:t>
        </w:r>
      </w:ins>
      <w:r>
        <w:t xml:space="preserve">retrieving and checking </w:t>
      </w:r>
      <w:ins w:id="416" w:author="Frank Baker" w:date="2010-11-05T14:14:00Z">
        <w:r w:rsidR="00B87CD5">
          <w:t xml:space="preserve">datatype </w:t>
        </w:r>
      </w:ins>
      <w:r>
        <w:t xml:space="preserve">information </w:t>
      </w:r>
      <w:del w:id="417" w:author="Frank Baker" w:date="2010-11-05T14:14:00Z">
        <w:r w:rsidDel="00B87CD5">
          <w:delText xml:space="preserve">of datatypes </w:delText>
        </w:r>
      </w:del>
      <w:r>
        <w:t xml:space="preserve">for each data point.  This can be a major problem for </w:t>
      </w:r>
      <w:r w:rsidR="001C3139">
        <w:t xml:space="preserve">datasets with </w:t>
      </w:r>
      <w:r>
        <w:t>large number of data points since checking datatype</w:t>
      </w:r>
      <w:del w:id="418" w:author="Frank Baker" w:date="2010-11-05T14:14:00Z">
        <w:r w:rsidDel="00B87CD5">
          <w:delText>s</w:delText>
        </w:r>
      </w:del>
      <w:r>
        <w:t xml:space="preserve"> information, such as </w:t>
      </w:r>
      <w:proofErr w:type="gramStart"/>
      <w:r>
        <w:t>H5Tequal(</w:t>
      </w:r>
      <w:proofErr w:type="gramEnd"/>
      <w:r>
        <w:t>) and H5Tget_member_type()</w:t>
      </w:r>
      <w:ins w:id="419" w:author="Frank Baker" w:date="2010-11-05T14:14:00Z">
        <w:r w:rsidR="00B87CD5">
          <w:t>,</w:t>
        </w:r>
      </w:ins>
      <w:r>
        <w:t xml:space="preserve"> </w:t>
      </w:r>
      <w:del w:id="420" w:author="Frank Baker" w:date="2010-11-05T14:14:00Z">
        <w:r w:rsidDel="00B87CD5">
          <w:delText xml:space="preserve">are </w:delText>
        </w:r>
      </w:del>
      <w:ins w:id="421" w:author="Frank Baker" w:date="2010-11-05T14:14:00Z">
        <w:r w:rsidR="00B87CD5">
          <w:t xml:space="preserve">is </w:t>
        </w:r>
      </w:ins>
      <w:r>
        <w:t>very expensive.</w:t>
      </w:r>
    </w:p>
    <w:p w:rsidR="00E55DC8" w:rsidRDefault="00E55DC8" w:rsidP="00E55DC8">
      <w:pPr>
        <w:pStyle w:val="Heading2"/>
      </w:pPr>
      <w:r>
        <w:t>File structure</w:t>
      </w:r>
    </w:p>
    <w:p w:rsidR="00E55DC8" w:rsidRDefault="00B87CD5" w:rsidP="00E55DC8">
      <w:ins w:id="422" w:author="Frank Baker" w:date="2010-11-05T14:14:00Z">
        <w:r>
          <w:t>The c</w:t>
        </w:r>
      </w:ins>
      <w:del w:id="423" w:author="Frank Baker" w:date="2010-11-05T14:14:00Z">
        <w:r w:rsidR="00E55DC8" w:rsidDel="00B87CD5">
          <w:delText>C</w:delText>
        </w:r>
      </w:del>
      <w:r w:rsidR="00E55DC8">
        <w:t xml:space="preserve">urrent </w:t>
      </w:r>
      <w:ins w:id="424" w:author="Frank Baker" w:date="2010-11-05T14:14:00Z">
        <w:r>
          <w:t xml:space="preserve">version of </w:t>
        </w:r>
      </w:ins>
      <w:r w:rsidR="00E55DC8">
        <w:t xml:space="preserve">h5diff does not provide </w:t>
      </w:r>
      <w:r w:rsidR="001C3139">
        <w:t>options for</w:t>
      </w:r>
      <w:r w:rsidR="00E55DC8">
        <w:t xml:space="preserve"> strictly equivalent and loosely equivalent. </w:t>
      </w:r>
      <w:proofErr w:type="gramStart"/>
      <w:r w:rsidR="00E55DC8">
        <w:t>h5diff</w:t>
      </w:r>
      <w:proofErr w:type="gramEnd"/>
      <w:r w:rsidR="00E55DC8">
        <w:t xml:space="preserve"> compares objects ONLY if it finds common objects in both files. If one of the files is an empty </w:t>
      </w:r>
      <w:del w:id="425" w:author="Frank Baker" w:date="2010-11-05T14:15:00Z">
        <w:r w:rsidR="00E55DC8" w:rsidDel="00B87CD5">
          <w:delText xml:space="preserve">hdf5 </w:delText>
        </w:r>
      </w:del>
      <w:ins w:id="426" w:author="Frank Baker" w:date="2010-11-05T14:15:00Z">
        <w:r>
          <w:t xml:space="preserve">HDF5 </w:t>
        </w:r>
      </w:ins>
      <w:r w:rsidR="00E55DC8">
        <w:t xml:space="preserve">file, h5diff concludes there is nothing to compare and since no difference has been found, it exits with 0. This is against common practice. E.g., the Unix tool, diff, considers </w:t>
      </w:r>
      <w:del w:id="427" w:author="Frank Baker" w:date="2010-11-05T14:15:00Z">
        <w:r w:rsidR="00E55DC8" w:rsidDel="00B87CD5">
          <w:delText xml:space="preserve">the </w:delText>
        </w:r>
      </w:del>
      <w:r w:rsidR="00E55DC8">
        <w:t xml:space="preserve">two files </w:t>
      </w:r>
      <w:del w:id="428" w:author="Frank Baker" w:date="2010-11-05T14:15:00Z">
        <w:r w:rsidR="00E55DC8" w:rsidDel="00B87CD5">
          <w:delText xml:space="preserve">are </w:delText>
        </w:r>
      </w:del>
      <w:proofErr w:type="gramStart"/>
      <w:ins w:id="429" w:author="Frank Baker" w:date="2010-11-05T14:15:00Z">
        <w:r>
          <w:t xml:space="preserve">to be </w:t>
        </w:r>
      </w:ins>
      <w:r w:rsidR="00E55DC8">
        <w:t>different</w:t>
      </w:r>
      <w:proofErr w:type="gramEnd"/>
      <w:r w:rsidR="00E55DC8">
        <w:t xml:space="preserve"> if ONLY one of them is an empty file. Th</w:t>
      </w:r>
      <w:ins w:id="430" w:author="Frank Baker" w:date="2010-11-05T14:15:00Z">
        <w:r>
          <w:t>is</w:t>
        </w:r>
      </w:ins>
      <w:del w:id="431" w:author="Frank Baker" w:date="2010-11-05T14:15:00Z">
        <w:r w:rsidR="00E55DC8" w:rsidDel="00B87CD5">
          <w:delText>e</w:delText>
        </w:r>
      </w:del>
      <w:r w:rsidR="00E55DC8">
        <w:t xml:space="preserve"> h5diff behavior will also hide potential error</w:t>
      </w:r>
      <w:ins w:id="432" w:author="Frank Baker" w:date="2010-11-05T14:15:00Z">
        <w:r>
          <w:t>s</w:t>
        </w:r>
      </w:ins>
      <w:r w:rsidR="00E55DC8">
        <w:t xml:space="preserve"> in </w:t>
      </w:r>
      <w:ins w:id="433" w:author="Frank Baker" w:date="2010-11-05T14:15:00Z">
        <w:r w:rsidR="00D12953">
          <w:t>when</w:t>
        </w:r>
      </w:ins>
      <w:del w:id="434" w:author="Frank Baker" w:date="2010-11-05T14:15:00Z">
        <w:r w:rsidR="00E55DC8" w:rsidDel="00D12953">
          <w:delText>the</w:delText>
        </w:r>
      </w:del>
      <w:r w:rsidR="00E55DC8">
        <w:t xml:space="preserve"> testing </w:t>
      </w:r>
      <w:del w:id="435" w:author="Frank Baker" w:date="2010-11-05T14:16:00Z">
        <w:r w:rsidR="00E55DC8" w:rsidDel="00D12953">
          <w:delText xml:space="preserve">of </w:delText>
        </w:r>
      </w:del>
      <w:r w:rsidR="00E55DC8">
        <w:t>the h5copy or h5repack tools</w:t>
      </w:r>
      <w:ins w:id="436" w:author="Frank Baker" w:date="2010-11-05T14:16:00Z">
        <w:r w:rsidR="00D12953">
          <w:t xml:space="preserve">; for example, </w:t>
        </w:r>
      </w:ins>
      <w:del w:id="437" w:author="Frank Baker" w:date="2010-11-05T14:16:00Z">
        <w:r w:rsidR="00E55DC8" w:rsidDel="00D12953">
          <w:delText xml:space="preserve"> since </w:delText>
        </w:r>
      </w:del>
      <w:r w:rsidR="00E55DC8">
        <w:t xml:space="preserve">if h5copy generates an empty </w:t>
      </w:r>
      <w:del w:id="438" w:author="Frank Baker" w:date="2010-11-05T14:16:00Z">
        <w:r w:rsidR="00E55DC8" w:rsidDel="00D12953">
          <w:delText xml:space="preserve">hdf5 </w:delText>
        </w:r>
      </w:del>
      <w:ins w:id="439" w:author="Frank Baker" w:date="2010-11-05T14:16:00Z">
        <w:r w:rsidR="00D12953">
          <w:t xml:space="preserve">HDF5 </w:t>
        </w:r>
      </w:ins>
      <w:r w:rsidR="00E55DC8">
        <w:t xml:space="preserve">file by mistake, h5diff, as is, will report </w:t>
      </w:r>
      <w:ins w:id="440" w:author="Frank Baker" w:date="2010-11-05T14:17:00Z">
        <w:r w:rsidR="00D12953">
          <w:t xml:space="preserve">that </w:t>
        </w:r>
      </w:ins>
      <w:r w:rsidR="00E55DC8">
        <w:t>the error</w:t>
      </w:r>
      <w:ins w:id="441" w:author="Frank Baker" w:date="2010-11-05T14:17:00Z">
        <w:r w:rsidR="00D12953">
          <w:t>oneous</w:t>
        </w:r>
      </w:ins>
      <w:r w:rsidR="00E55DC8">
        <w:t xml:space="preserve"> empty file </w:t>
      </w:r>
      <w:ins w:id="442" w:author="Frank Baker" w:date="2010-11-05T14:17:00Z">
        <w:r w:rsidR="00D12953">
          <w:t xml:space="preserve">is </w:t>
        </w:r>
      </w:ins>
      <w:r w:rsidR="00E55DC8">
        <w:t>no</w:t>
      </w:r>
      <w:ins w:id="443" w:author="Frank Baker" w:date="2010-11-05T14:17:00Z">
        <w:r w:rsidR="00D12953">
          <w:t>t</w:t>
        </w:r>
      </w:ins>
      <w:r w:rsidR="00E55DC8">
        <w:t xml:space="preserve"> different from the original file. Therefore, h5diff should report </w:t>
      </w:r>
      <w:ins w:id="444" w:author="Frank Baker" w:date="2010-11-05T14:17:00Z">
        <w:r w:rsidR="00D12953">
          <w:t xml:space="preserve">that </w:t>
        </w:r>
      </w:ins>
      <w:r w:rsidR="00E55DC8">
        <w:t xml:space="preserve">an empty </w:t>
      </w:r>
      <w:del w:id="445" w:author="Frank Baker" w:date="2010-11-05T14:17:00Z">
        <w:r w:rsidR="00E55DC8" w:rsidDel="00D12953">
          <w:delText xml:space="preserve">hdf5 </w:delText>
        </w:r>
      </w:del>
      <w:ins w:id="446" w:author="Frank Baker" w:date="2010-11-05T14:17:00Z">
        <w:r w:rsidR="00D12953">
          <w:t xml:space="preserve">HDF5 </w:t>
        </w:r>
      </w:ins>
      <w:r w:rsidR="00E55DC8">
        <w:t xml:space="preserve">file is different from a non-empty </w:t>
      </w:r>
      <w:del w:id="447" w:author="Frank Baker" w:date="2010-11-05T14:17:00Z">
        <w:r w:rsidR="00E55DC8" w:rsidDel="00D12953">
          <w:delText xml:space="preserve">hdf5 </w:delText>
        </w:r>
      </w:del>
      <w:ins w:id="448" w:author="Frank Baker" w:date="2010-11-05T14:17:00Z">
        <w:r w:rsidR="00D12953">
          <w:t xml:space="preserve">HDF5 </w:t>
        </w:r>
      </w:ins>
      <w:r w:rsidR="00E55DC8">
        <w:t>file.</w:t>
      </w:r>
    </w:p>
    <w:p w:rsidR="00E55DC8" w:rsidRDefault="00E55DC8" w:rsidP="00E55DC8">
      <w:r>
        <w:t xml:space="preserve">A proposal </w:t>
      </w:r>
      <w:del w:id="449" w:author="Frank Baker" w:date="2010-11-05T14:19:00Z">
        <w:r w:rsidDel="00D12953">
          <w:delText xml:space="preserve">was </w:delText>
        </w:r>
      </w:del>
      <w:ins w:id="450" w:author="Frank Baker" w:date="2010-11-05T14:19:00Z">
        <w:r w:rsidR="00D12953">
          <w:t xml:space="preserve">has been </w:t>
        </w:r>
      </w:ins>
      <w:r>
        <w:t>made to add a new option “-c” as “Contents mode. Objects in both files must match</w:t>
      </w:r>
      <w:ins w:id="451" w:author="Frank Baker" w:date="2010-11-05T14:18:00Z">
        <w:r w:rsidR="00D12953">
          <w:t>.</w:t>
        </w:r>
      </w:ins>
      <w:r>
        <w:t>”</w:t>
      </w:r>
      <w:del w:id="452" w:author="Frank Baker" w:date="2010-11-05T14:18:00Z">
        <w:r w:rsidDel="00D12953">
          <w:delText>.</w:delText>
        </w:r>
      </w:del>
      <w:r>
        <w:t xml:space="preserve"> In view of the common practice of other comparison tools (e.g., the cmp and diff tools </w:t>
      </w:r>
      <w:ins w:id="453" w:author="Frank Baker" w:date="2010-11-05T14:19:00Z">
        <w:r w:rsidR="00D12953">
          <w:t>o</w:t>
        </w:r>
      </w:ins>
      <w:del w:id="454" w:author="Frank Baker" w:date="2010-11-05T14:19:00Z">
        <w:r w:rsidDel="00D12953">
          <w:delText>i</w:delText>
        </w:r>
      </w:del>
      <w:r>
        <w:t xml:space="preserve">n Unix systems), it is better to fix h5diff as described in the above paragraph </w:t>
      </w:r>
      <w:del w:id="455" w:author="Frank Baker" w:date="2010-11-05T14:18:00Z">
        <w:r w:rsidDel="00D12953">
          <w:delText xml:space="preserve">than </w:delText>
        </w:r>
      </w:del>
      <w:ins w:id="456" w:author="Frank Baker" w:date="2010-11-05T14:19:00Z">
        <w:r w:rsidR="00D12953">
          <w:t>rather than</w:t>
        </w:r>
      </w:ins>
      <w:ins w:id="457" w:author="Frank Baker" w:date="2010-11-05T14:18:00Z">
        <w:r w:rsidR="00D12953">
          <w:t xml:space="preserve"> </w:t>
        </w:r>
      </w:ins>
      <w:r>
        <w:t>introduc</w:t>
      </w:r>
      <w:ins w:id="458" w:author="Frank Baker" w:date="2010-11-05T14:19:00Z">
        <w:r w:rsidR="00D12953">
          <w:t>e</w:t>
        </w:r>
      </w:ins>
      <w:del w:id="459" w:author="Frank Baker" w:date="2010-11-05T14:19:00Z">
        <w:r w:rsidDel="00D12953">
          <w:delText>ing</w:delText>
        </w:r>
      </w:del>
      <w:r>
        <w:t xml:space="preserve"> a new flag.</w:t>
      </w:r>
    </w:p>
    <w:p w:rsidR="00E55DC8" w:rsidRDefault="00E55DC8" w:rsidP="00E55DC8">
      <w:pPr>
        <w:pStyle w:val="Heading2"/>
      </w:pPr>
      <w:r w:rsidRPr="00A96979">
        <w:t xml:space="preserve">Non-Comparable </w:t>
      </w:r>
      <w:r>
        <w:t>d</w:t>
      </w:r>
      <w:r w:rsidRPr="00A96979">
        <w:t>atasets</w:t>
      </w:r>
    </w:p>
    <w:p w:rsidR="00000000" w:rsidRDefault="00D12953">
      <w:pPr>
        <w:keepNext/>
        <w:rPr>
          <w:ins w:id="460" w:author="Frank Baker" w:date="2010-11-05T17:07:00Z"/>
        </w:rPr>
        <w:pPrChange w:id="461" w:author="Frank Baker" w:date="2010-11-05T17:07:00Z">
          <w:pPr/>
        </w:pPrChange>
      </w:pPr>
      <w:ins w:id="462" w:author="Frank Baker" w:date="2010-11-05T14:20:00Z">
        <w:r>
          <w:t xml:space="preserve">For a variety of reasons, </w:t>
        </w:r>
      </w:ins>
      <w:r w:rsidR="00E55DC8">
        <w:t>h5diff does not compare some dataset objects</w:t>
      </w:r>
      <w:del w:id="463" w:author="Frank Baker" w:date="2010-11-05T14:20:00Z">
        <w:r w:rsidR="00E55DC8" w:rsidDel="00D12953">
          <w:delText>, for a variety of reasons</w:delText>
        </w:r>
      </w:del>
      <w:r w:rsidR="00E55DC8">
        <w:t xml:space="preserve">. When this happens, h5diff </w:t>
      </w:r>
      <w:proofErr w:type="gramStart"/>
      <w:r w:rsidR="00E55DC8">
        <w:t>prints</w:t>
      </w:r>
      <w:proofErr w:type="gramEnd"/>
      <w:r w:rsidR="00E55DC8">
        <w:t xml:space="preserve"> “Some objects are not comparable” at the end of the program execution. In verbose mode, h5diff also prints the reason(s) why it did not perform the comparison. The following are examples of non-comparable datasets listed in the RFC on non-comparable objects</w:t>
      </w:r>
      <w:ins w:id="464" w:author="Frank Baker" w:date="2010-11-05T17:07:00Z">
        <w:r w:rsidR="00D230FE">
          <w:t>:</w:t>
        </w:r>
      </w:ins>
      <w:del w:id="465" w:author="Frank Baker" w:date="2010-11-05T17:07:00Z">
        <w:r w:rsidR="00E55DC8" w:rsidDel="00D230FE">
          <w:delText>.</w:delText>
        </w:r>
      </w:del>
      <w:r w:rsidR="00E55DC8">
        <w:t xml:space="preserve"> </w:t>
      </w:r>
    </w:p>
    <w:p w:rsidR="00D230FE" w:rsidRDefault="00D230FE" w:rsidP="00D230FE">
      <w:pPr>
        <w:pStyle w:val="ListParagraph"/>
        <w:numPr>
          <w:ilvl w:val="0"/>
          <w:numId w:val="9"/>
          <w:ins w:id="466" w:author="Frank Baker" w:date="2010-11-05T17:07:00Z"/>
        </w:numPr>
        <w:rPr>
          <w:ins w:id="467" w:author="Frank Baker" w:date="2010-11-05T17:07:00Z"/>
        </w:rPr>
      </w:pPr>
      <w:ins w:id="468" w:author="Frank Baker" w:date="2010-11-05T17:07:00Z">
        <w:r>
          <w:t>Empty datasets</w:t>
        </w:r>
      </w:ins>
    </w:p>
    <w:p w:rsidR="00D230FE" w:rsidRDefault="00D230FE" w:rsidP="00D230FE">
      <w:pPr>
        <w:pStyle w:val="ListParagraph"/>
        <w:numPr>
          <w:ilvl w:val="0"/>
          <w:numId w:val="9"/>
          <w:ins w:id="469" w:author="Frank Baker" w:date="2010-11-05T17:07:00Z"/>
        </w:numPr>
        <w:rPr>
          <w:ins w:id="470" w:author="Frank Baker" w:date="2010-11-05T17:07:00Z"/>
        </w:rPr>
      </w:pPr>
      <w:ins w:id="471" w:author="Frank Baker" w:date="2010-11-05T17:07:00Z">
        <w:r>
          <w:t>Different datatype classes or H5T_TIME class or H5T_COMPOUND class</w:t>
        </w:r>
      </w:ins>
    </w:p>
    <w:p w:rsidR="00D230FE" w:rsidRDefault="00D230FE" w:rsidP="00D230FE">
      <w:pPr>
        <w:pStyle w:val="ListParagraph"/>
        <w:numPr>
          <w:ilvl w:val="0"/>
          <w:numId w:val="9"/>
          <w:ins w:id="472" w:author="Frank Baker" w:date="2010-11-05T17:07:00Z"/>
        </w:numPr>
        <w:rPr>
          <w:ins w:id="473" w:author="Frank Baker" w:date="2010-11-05T17:07:00Z"/>
        </w:rPr>
      </w:pPr>
      <w:ins w:id="474" w:author="Frank Baker" w:date="2010-11-05T17:07:00Z">
        <w:r>
          <w:t>Different dataspace ranks</w:t>
        </w:r>
      </w:ins>
    </w:p>
    <w:p w:rsidR="00D230FE" w:rsidRDefault="00D230FE" w:rsidP="00D230FE">
      <w:pPr>
        <w:pStyle w:val="ListParagraph"/>
        <w:numPr>
          <w:ilvl w:val="0"/>
          <w:numId w:val="9"/>
          <w:ins w:id="475" w:author="Frank Baker" w:date="2010-11-05T17:07:00Z"/>
        </w:numPr>
        <w:rPr>
          <w:ins w:id="476" w:author="Frank Baker" w:date="2010-11-05T17:07:00Z"/>
        </w:rPr>
      </w:pPr>
      <w:ins w:id="477" w:author="Frank Baker" w:date="2010-11-05T17:07:00Z">
        <w:r>
          <w:t>Different dataspace dimensions</w:t>
        </w:r>
      </w:ins>
    </w:p>
    <w:p w:rsidR="00D230FE" w:rsidRDefault="00D230FE" w:rsidP="00D230FE">
      <w:pPr>
        <w:pStyle w:val="ListParagraph"/>
        <w:numPr>
          <w:ilvl w:val="0"/>
          <w:numId w:val="9"/>
          <w:ins w:id="478" w:author="Frank Baker" w:date="2010-11-05T17:07:00Z"/>
        </w:numPr>
        <w:rPr>
          <w:ins w:id="479" w:author="Frank Baker" w:date="2010-11-05T17:07:00Z"/>
        </w:rPr>
      </w:pPr>
      <w:ins w:id="480" w:author="Frank Baker" w:date="2010-11-05T17:07:00Z">
        <w:r>
          <w:t>Different order properties</w:t>
        </w:r>
      </w:ins>
    </w:p>
    <w:p w:rsidR="00D230FE" w:rsidRDefault="00D230FE" w:rsidP="00D230FE">
      <w:pPr>
        <w:pStyle w:val="ListParagraph"/>
        <w:numPr>
          <w:ilvl w:val="0"/>
          <w:numId w:val="9"/>
          <w:ins w:id="481" w:author="Frank Baker" w:date="2010-11-05T17:07:00Z"/>
        </w:numPr>
        <w:rPr>
          <w:ins w:id="482" w:author="Frank Baker" w:date="2010-11-05T17:07:00Z"/>
        </w:rPr>
      </w:pPr>
      <w:ins w:id="483" w:author="Frank Baker" w:date="2010-11-05T17:07:00Z">
        <w:r>
          <w:t>Different sign properties</w:t>
        </w:r>
      </w:ins>
    </w:p>
    <w:p w:rsidR="00D230FE" w:rsidRDefault="00D230FE" w:rsidP="00D230FE">
      <w:pPr>
        <w:pStyle w:val="ListParagraph"/>
        <w:numPr>
          <w:ilvl w:val="0"/>
          <w:numId w:val="9"/>
          <w:ins w:id="484" w:author="Frank Baker" w:date="2010-11-05T17:07:00Z"/>
        </w:numPr>
        <w:rPr>
          <w:ins w:id="485" w:author="Frank Baker" w:date="2010-11-05T17:07:00Z"/>
        </w:rPr>
      </w:pPr>
      <w:ins w:id="486" w:author="Frank Baker" w:date="2010-11-05T17:07:00Z">
        <w:r>
          <w:t>Invalid numeric operation in relative error calculation</w:t>
        </w:r>
      </w:ins>
    </w:p>
    <w:p w:rsidR="00D230FE" w:rsidRDefault="00E55DC8" w:rsidP="00E55DC8">
      <w:pPr>
        <w:numPr>
          <w:ins w:id="487" w:author="Frank Baker" w:date="2010-11-05T17:07:00Z"/>
        </w:numPr>
        <w:rPr>
          <w:ins w:id="488" w:author="Frank Baker" w:date="2010-11-05T17:06:00Z"/>
        </w:rPr>
      </w:pPr>
      <w:r>
        <w:t>For details, see the</w:t>
      </w:r>
      <w:ins w:id="489" w:author="Frank Baker" w:date="2010-11-05T17:05:00Z">
        <w:r w:rsidR="00D230FE">
          <w:t xml:space="preserve"> </w:t>
        </w:r>
      </w:ins>
      <w:ins w:id="490" w:author="Frank Baker" w:date="2010-11-05T17:11:00Z">
        <w:r w:rsidR="00DF0667">
          <w:t>“</w:t>
        </w:r>
      </w:ins>
      <w:ins w:id="491" w:author="Frank Baker" w:date="2010-11-05T17:05:00Z">
        <w:r w:rsidR="00F95303" w:rsidRPr="00F95303">
          <w:rPr>
            <w:rPrChange w:id="492" w:author="Frank Baker" w:date="2010-11-05T17:05:00Z">
              <w:rPr>
                <w:rFonts w:ascii="Helvetica" w:hAnsi="Helvetica" w:cs="Helvetica"/>
                <w:color w:val="000000"/>
                <w:sz w:val="35"/>
                <w:szCs w:val="35"/>
                <w:u w:val="single"/>
              </w:rPr>
            </w:rPrChange>
          </w:rPr>
          <w:t>Reporting of Non-Comparable Datasets by h5diff</w:t>
        </w:r>
      </w:ins>
      <w:ins w:id="493" w:author="Frank Baker" w:date="2010-11-05T17:11:00Z">
        <w:r w:rsidR="00DF0667">
          <w:t>”</w:t>
        </w:r>
      </w:ins>
      <w:r>
        <w:t xml:space="preserve"> RFC</w:t>
      </w:r>
      <w:ins w:id="494" w:author="Frank Baker" w:date="2010-11-05T17:06:00Z">
        <w:r w:rsidR="00D230FE">
          <w:t>.</w:t>
        </w:r>
        <w:r w:rsidR="00D230FE">
          <w:rPr>
            <w:rStyle w:val="FootnoteReference"/>
          </w:rPr>
          <w:footnoteReference w:id="6"/>
        </w:r>
      </w:ins>
    </w:p>
    <w:p w:rsidR="00E55DC8" w:rsidRDefault="00E55DC8" w:rsidP="00E55DC8">
      <w:pPr>
        <w:numPr>
          <w:ins w:id="496" w:author="Frank Baker" w:date="2010-11-05T17:06:00Z"/>
        </w:numPr>
      </w:pPr>
      <w:del w:id="497" w:author="Frank Baker" w:date="2010-11-05T17:06:00Z">
        <w:r w:rsidDel="00D230FE">
          <w:delText xml:space="preserve"> at </w:delText>
        </w:r>
        <w:r w:rsidR="00F95303" w:rsidDel="00D230FE">
          <w:fldChar w:fldCharType="begin"/>
        </w:r>
        <w:r w:rsidR="003B7AD3" w:rsidDel="00D230FE">
          <w:delInstrText>HYPERLINK "https://www.hdfgroup.uiuc.edu/RFC/HDF5/tools/h5diff/RFC_h5diff_NonComparable.pdf"</w:delInstrText>
        </w:r>
        <w:r w:rsidR="00F95303" w:rsidDel="00D230FE">
          <w:fldChar w:fldCharType="separate"/>
        </w:r>
        <w:r w:rsidRPr="0086580F" w:rsidDel="00D230FE">
          <w:rPr>
            <w:rStyle w:val="Hyperlink"/>
          </w:rPr>
          <w:delText>https://www.hdfgroup.uiuc.edu/RFC/HDF5/tools/h5diff/RFC_h5diff_NonComparable.pdf</w:delText>
        </w:r>
        <w:r w:rsidR="00F95303" w:rsidDel="00D230FE">
          <w:fldChar w:fldCharType="end"/>
        </w:r>
        <w:r w:rsidDel="00D230FE">
          <w:delText>.</w:delText>
        </w:r>
      </w:del>
    </w:p>
    <w:p w:rsidR="00E55DC8" w:rsidRPr="00C62B71" w:rsidRDefault="00E55DC8" w:rsidP="00E55DC8">
      <w:pPr>
        <w:spacing w:after="0"/>
      </w:pPr>
    </w:p>
    <w:p w:rsidR="00E55DC8" w:rsidRDefault="00E55DC8" w:rsidP="00611674"/>
    <w:sectPr w:rsidR="00E55DC8" w:rsidSect="00611674">
      <w:headerReference w:type="default" r:id="rId9"/>
      <w:footerReference w:type="default" r:id="rId10"/>
      <w:headerReference w:type="first" r:id="rId11"/>
      <w:footerReference w:type="first" r:id="rId12"/>
      <w:pgSz w:w="12240" w:h="15840" w:code="1"/>
      <w:pgMar w:top="1152" w:right="1152" w:bottom="1440" w:left="1152" w:header="432" w:gutter="0"/>
      <w:titlePg/>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4" w:author="Frank Baker" w:date="2010-11-16T13:14:00Z" w:initials="FMB">
    <w:p w:rsidR="00FF7EA6" w:rsidRDefault="00FF7EA6">
      <w:pPr>
        <w:pStyle w:val="CommentText"/>
      </w:pPr>
      <w:r>
        <w:rPr>
          <w:rStyle w:val="CommentReference"/>
        </w:rPr>
        <w:annotationRef/>
      </w:r>
      <w:r>
        <w:t>Is that all?</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EA6" w:rsidRDefault="00FF7EA6" w:rsidP="00611674">
      <w:r>
        <w:separator/>
      </w:r>
    </w:p>
  </w:endnote>
  <w:endnote w:type="continuationSeparator" w:id="0">
    <w:p w:rsidR="00FF7EA6" w:rsidRDefault="00FF7EA6" w:rsidP="0061167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FF7EA6" w:rsidRDefault="00FF7EA6" w:rsidP="00611674">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B12374">
                <w:rPr>
                  <w:noProof/>
                </w:rPr>
                <w:t>8</w:t>
              </w:r>
            </w:fldSimple>
            <w:r>
              <w:t xml:space="preserve"> of </w:t>
            </w:r>
            <w:fldSimple w:instr=" NUMPAGES  ">
              <w:r w:rsidR="00B12374">
                <w:rPr>
                  <w:noProof/>
                </w:rPr>
                <w:t>8</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FF7EA6" w:rsidRDefault="00FF7EA6" w:rsidP="00611674">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B12374">
                <w:rPr>
                  <w:noProof/>
                </w:rPr>
                <w:t>1</w:t>
              </w:r>
            </w:fldSimple>
            <w:r>
              <w:t xml:space="preserve"> of </w:t>
            </w:r>
            <w:fldSimple w:instr=" NUMPAGES  ">
              <w:r w:rsidR="00B12374">
                <w:rPr>
                  <w:noProof/>
                </w:rPr>
                <w:t>8</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EA6" w:rsidRDefault="00FF7EA6" w:rsidP="00611674">
      <w:r>
        <w:separator/>
      </w:r>
    </w:p>
  </w:footnote>
  <w:footnote w:type="continuationSeparator" w:id="0">
    <w:p w:rsidR="00FF7EA6" w:rsidRDefault="00FF7EA6" w:rsidP="00611674">
      <w:r>
        <w:continuationSeparator/>
      </w:r>
    </w:p>
  </w:footnote>
  <w:footnote w:id="1">
    <w:p w:rsidR="00FF7EA6" w:rsidRDefault="00FF7EA6">
      <w:pPr>
        <w:pStyle w:val="FootnoteText"/>
      </w:pPr>
      <w:ins w:id="112" w:author="Frank Baker" w:date="2010-11-05T16:35:00Z">
        <w:r>
          <w:rPr>
            <w:rStyle w:val="FootnoteReference"/>
          </w:rPr>
          <w:footnoteRef/>
        </w:r>
        <w:r>
          <w:t xml:space="preserve"> </w:t>
        </w:r>
        <w:r w:rsidR="00F95303">
          <w:fldChar w:fldCharType="begin"/>
        </w:r>
        <w:r>
          <w:instrText>HYPERLINK "http://www.hdfgroup.org/HDF5/doc/H5.format.html"</w:instrText>
        </w:r>
        <w:r w:rsidR="00F95303">
          <w:fldChar w:fldCharType="separate"/>
        </w:r>
        <w:r w:rsidRPr="009F3632">
          <w:rPr>
            <w:rStyle w:val="Hyperlink"/>
          </w:rPr>
          <w:t>http://www.hdfgroup.org/HDF5/doc/H5.format.html</w:t>
        </w:r>
        <w:r w:rsidR="00F95303">
          <w:fldChar w:fldCharType="end"/>
        </w:r>
      </w:ins>
    </w:p>
  </w:footnote>
  <w:footnote w:id="2">
    <w:p w:rsidR="00FF7EA6" w:rsidRDefault="00FF7EA6">
      <w:pPr>
        <w:pStyle w:val="FootnoteText"/>
      </w:pPr>
      <w:ins w:id="116" w:author="Frank Baker" w:date="2010-11-05T16:36:00Z">
        <w:r>
          <w:rPr>
            <w:rStyle w:val="FootnoteReference"/>
          </w:rPr>
          <w:footnoteRef/>
        </w:r>
        <w:r>
          <w:t xml:space="preserve"> </w:t>
        </w:r>
        <w:r w:rsidR="00F95303">
          <w:fldChar w:fldCharType="begin"/>
        </w:r>
        <w:r>
          <w:instrText>HYPERLINK "http://www.hdfgroup.org/HDF5/doc/index.html"</w:instrText>
        </w:r>
        <w:r w:rsidR="00F95303">
          <w:fldChar w:fldCharType="separate"/>
        </w:r>
        <w:r w:rsidRPr="009F3632">
          <w:rPr>
            <w:rStyle w:val="Hyperlink"/>
          </w:rPr>
          <w:t>http://www.hdfgroup.org/HDF5/doc/index.html</w:t>
        </w:r>
        <w:r w:rsidR="00F95303">
          <w:fldChar w:fldCharType="end"/>
        </w:r>
      </w:ins>
    </w:p>
  </w:footnote>
  <w:footnote w:id="3">
    <w:p w:rsidR="00FF7EA6" w:rsidRDefault="00FF7EA6">
      <w:pPr>
        <w:pStyle w:val="FootnoteText"/>
      </w:pPr>
      <w:ins w:id="255" w:author="Frank Baker" w:date="2010-11-05T17:01:00Z">
        <w:r>
          <w:rPr>
            <w:rStyle w:val="FootnoteReference"/>
          </w:rPr>
          <w:footnoteRef/>
        </w:r>
        <w:r>
          <w:t xml:space="preserve"> </w:t>
        </w:r>
        <w:r w:rsidR="00F95303">
          <w:fldChar w:fldCharType="begin"/>
        </w:r>
        <w:r>
          <w:instrText>HYPERLINK "http://www.hdfgroup.org/HDF5/doc/UG/UG_frame10Datasets.html"</w:instrText>
        </w:r>
        <w:r w:rsidR="00F95303">
          <w:fldChar w:fldCharType="separate"/>
        </w:r>
        <w:r w:rsidRPr="00D8650E">
          <w:rPr>
            <w:rStyle w:val="Hyperlink"/>
          </w:rPr>
          <w:t>http://www.hdfgroup.org/HDF5/doc/UG/</w:t>
        </w:r>
        <w:r w:rsidR="00F95303">
          <w:fldChar w:fldCharType="end"/>
        </w:r>
      </w:ins>
    </w:p>
  </w:footnote>
  <w:footnote w:id="4">
    <w:p w:rsidR="00FF7EA6" w:rsidRDefault="00FF7EA6">
      <w:pPr>
        <w:pStyle w:val="FootnoteText"/>
      </w:pPr>
      <w:ins w:id="344" w:author="Frank Baker" w:date="2010-11-05T17:03:00Z">
        <w:r>
          <w:rPr>
            <w:rStyle w:val="FootnoteReference"/>
          </w:rPr>
          <w:footnoteRef/>
        </w:r>
        <w:r>
          <w:t xml:space="preserve"> </w:t>
        </w:r>
      </w:ins>
      <w:ins w:id="345" w:author="Frank Baker" w:date="2010-11-05T17:04:00Z">
        <w:r w:rsidR="00F95303">
          <w:fldChar w:fldCharType="begin"/>
        </w:r>
        <w:r>
          <w:instrText>HYPERLINK "https://www.hdfgroup.uiuc.edu/RFC/HDF5/tools/h5diff/RFC_h5diff_default_epsilon.pdf"</w:instrText>
        </w:r>
        <w:r w:rsidR="00F95303">
          <w:fldChar w:fldCharType="separate"/>
        </w:r>
        <w:r w:rsidRPr="00D8650E">
          <w:rPr>
            <w:rStyle w:val="Hyperlink"/>
          </w:rPr>
          <w:t>https://www.hdfgroup.uiuc.edu/RFC/HDF5/tools/h5diff/RFC_h5diff_default_epsilon.pdf</w:t>
        </w:r>
        <w:r w:rsidR="00F95303">
          <w:fldChar w:fldCharType="end"/>
        </w:r>
      </w:ins>
    </w:p>
  </w:footnote>
  <w:footnote w:id="5">
    <w:p w:rsidR="00FF7EA6" w:rsidRDefault="00FF7EA6">
      <w:pPr>
        <w:pStyle w:val="FootnoteText"/>
      </w:pPr>
      <w:ins w:id="387" w:author="Frank Baker" w:date="2010-11-05T17:04:00Z">
        <w:r>
          <w:rPr>
            <w:rStyle w:val="FootnoteReference"/>
          </w:rPr>
          <w:footnoteRef/>
        </w:r>
        <w:r>
          <w:t xml:space="preserve"> </w:t>
        </w:r>
      </w:ins>
      <w:ins w:id="388" w:author="Frank Baker" w:date="2010-11-05T17:05:00Z">
        <w:r w:rsidR="00F95303">
          <w:fldChar w:fldCharType="begin"/>
        </w:r>
        <w:r>
          <w:instrText>HYPERLINK "http://www.hdfgroup.org/HDF5/doc/RM/Tools.html" \l "Tools-Diff"</w:instrText>
        </w:r>
        <w:r w:rsidR="00F95303">
          <w:fldChar w:fldCharType="separate"/>
        </w:r>
        <w:r w:rsidRPr="0086580F">
          <w:rPr>
            <w:rStyle w:val="Hyperlink"/>
          </w:rPr>
          <w:t>http://www.hdfgroup.org/HDF5/doc/RM/Tools.html#Tools-Diff</w:t>
        </w:r>
        <w:r w:rsidR="00F95303">
          <w:fldChar w:fldCharType="end"/>
        </w:r>
      </w:ins>
    </w:p>
  </w:footnote>
  <w:footnote w:id="6">
    <w:p w:rsidR="00FF7EA6" w:rsidRDefault="00FF7EA6">
      <w:pPr>
        <w:pStyle w:val="FootnoteText"/>
      </w:pPr>
      <w:ins w:id="495" w:author="Frank Baker" w:date="2010-11-05T17:06:00Z">
        <w:r>
          <w:rPr>
            <w:rStyle w:val="FootnoteReference"/>
          </w:rPr>
          <w:footnoteRef/>
        </w:r>
        <w:r>
          <w:t xml:space="preserve"> </w:t>
        </w:r>
        <w:r w:rsidR="00F95303">
          <w:fldChar w:fldCharType="begin"/>
        </w:r>
        <w:r>
          <w:instrText>HYPERLINK "https://www.hdfgroup.uiuc.edu/RFC/HDF5/tools/h5diff/RFC_h5diff_NonComparable.pdf"</w:instrText>
        </w:r>
        <w:r w:rsidR="00F95303">
          <w:fldChar w:fldCharType="separate"/>
        </w:r>
        <w:r w:rsidRPr="0086580F">
          <w:rPr>
            <w:rStyle w:val="Hyperlink"/>
          </w:rPr>
          <w:t>https://www.hdfgroup.uiuc.edu/RFC/HDF5/tools/h5diff/RFC_h5diff_NonComparable.pdf</w:t>
        </w:r>
        <w:r w:rsidR="00F95303">
          <w:fldChar w:fldCharType="end"/>
        </w:r>
      </w:ins>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A6" w:rsidRDefault="00FF7EA6" w:rsidP="00611674">
    <w:pPr>
      <w:pStyle w:val="THGHeader2"/>
    </w:pPr>
    <w:r>
      <w:t>November 4, 2010</w:t>
    </w:r>
    <w:r>
      <w:ptab w:relativeTo="margin" w:alignment="center" w:leader="none"/>
    </w:r>
    <w:r>
      <w:ptab w:relativeTo="margin" w:alignment="right" w:leader="none"/>
    </w:r>
    <w:r>
      <w:t>RFC THG 2010-10-18.v2</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EA6" w:rsidRPr="006D4EA4" w:rsidRDefault="00FF7EA6" w:rsidP="00611674">
    <w:pPr>
      <w:pStyle w:val="THGHeader"/>
    </w:pPr>
    <w:r>
      <w:t>November 4, 2010</w:t>
    </w:r>
    <w:r>
      <w:ptab w:relativeTo="margin" w:alignment="center" w:leader="none"/>
    </w:r>
    <w:r>
      <w:ptab w:relativeTo="margin" w:alignment="right" w:leader="none"/>
    </w:r>
    <w:r>
      <w:t>RFC THG 2010-10-18.v2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9B120F"/>
    <w:multiLevelType w:val="hybridMultilevel"/>
    <w:tmpl w:val="D43C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CF5613"/>
    <w:multiLevelType w:val="hybridMultilevel"/>
    <w:tmpl w:val="C21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8E4674"/>
    <w:multiLevelType w:val="hybridMultilevel"/>
    <w:tmpl w:val="D2D839CC"/>
    <w:lvl w:ilvl="0" w:tplc="A9606040">
      <w:start w:val="1"/>
      <w:numFmt w:val="upperLetter"/>
      <w:lvlText w:val="Option %1):"/>
      <w:lvlJc w:val="left"/>
      <w:pPr>
        <w:ind w:left="720" w:hanging="360"/>
      </w:pPr>
      <w:rPr>
        <w:rFonts w:hint="default"/>
        <w:b/>
        <w:i w:val="0"/>
        <w:color w:val="auto"/>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55CAF"/>
    <w:multiLevelType w:val="hybridMultilevel"/>
    <w:tmpl w:val="BCA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07C241E7"/>
    <w:multiLevelType w:val="hybridMultilevel"/>
    <w:tmpl w:val="F14A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C85240"/>
    <w:multiLevelType w:val="multilevel"/>
    <w:tmpl w:val="68D635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13F494C"/>
    <w:multiLevelType w:val="hybridMultilevel"/>
    <w:tmpl w:val="A5A08A9E"/>
    <w:lvl w:ilvl="0" w:tplc="AA66A360">
      <w:start w:val="1"/>
      <w:numFmt w:val="bullet"/>
      <w:pStyle w:val="Bullet3"/>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A7568"/>
    <w:multiLevelType w:val="hybridMultilevel"/>
    <w:tmpl w:val="F43A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A30D98"/>
    <w:multiLevelType w:val="hybridMultilevel"/>
    <w:tmpl w:val="4D96EA2A"/>
    <w:lvl w:ilvl="0" w:tplc="2AA2FBFC">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D21E21"/>
    <w:multiLevelType w:val="hybridMultilevel"/>
    <w:tmpl w:val="D6DC3E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Aria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Arial"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Arial"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172D49D2"/>
    <w:multiLevelType w:val="hybridMultilevel"/>
    <w:tmpl w:val="96DC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79155A"/>
    <w:multiLevelType w:val="hybridMultilevel"/>
    <w:tmpl w:val="A99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D0D87"/>
    <w:multiLevelType w:val="hybridMultilevel"/>
    <w:tmpl w:val="4E7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472C5"/>
    <w:multiLevelType w:val="hybridMultilevel"/>
    <w:tmpl w:val="666A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3F6034"/>
    <w:multiLevelType w:val="hybridMultilevel"/>
    <w:tmpl w:val="104C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16794"/>
    <w:multiLevelType w:val="hybridMultilevel"/>
    <w:tmpl w:val="A6D4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826765"/>
    <w:multiLevelType w:val="hybridMultilevel"/>
    <w:tmpl w:val="9E06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F54FE0"/>
    <w:multiLevelType w:val="hybridMultilevel"/>
    <w:tmpl w:val="190A1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167E6"/>
    <w:multiLevelType w:val="hybridMultilevel"/>
    <w:tmpl w:val="51D2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2"/>
  </w:num>
  <w:num w:numId="4">
    <w:abstractNumId w:val="1"/>
  </w:num>
  <w:num w:numId="5">
    <w:abstractNumId w:val="0"/>
  </w:num>
  <w:num w:numId="6">
    <w:abstractNumId w:val="16"/>
  </w:num>
  <w:num w:numId="7">
    <w:abstractNumId w:val="3"/>
  </w:num>
  <w:num w:numId="8">
    <w:abstractNumId w:val="7"/>
  </w:num>
  <w:num w:numId="9">
    <w:abstractNumId w:val="18"/>
  </w:num>
  <w:num w:numId="10">
    <w:abstractNumId w:val="20"/>
  </w:num>
  <w:num w:numId="11">
    <w:abstractNumId w:val="6"/>
  </w:num>
  <w:num w:numId="12">
    <w:abstractNumId w:val="13"/>
  </w:num>
  <w:num w:numId="13">
    <w:abstractNumId w:val="12"/>
  </w:num>
  <w:num w:numId="14">
    <w:abstractNumId w:val="21"/>
  </w:num>
  <w:num w:numId="15">
    <w:abstractNumId w:val="5"/>
  </w:num>
  <w:num w:numId="16">
    <w:abstractNumId w:val="9"/>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19"/>
  </w:num>
  <w:num w:numId="28">
    <w:abstractNumId w:val="4"/>
  </w:num>
  <w:num w:numId="29">
    <w:abstractNumId w:val="14"/>
  </w:num>
  <w:num w:numId="30">
    <w:abstractNumId w:val="25"/>
  </w:num>
  <w:num w:numId="31">
    <w:abstractNumId w:val="15"/>
  </w:num>
  <w:num w:numId="32">
    <w:abstractNumId w:val="17"/>
  </w:num>
  <w:num w:numId="33">
    <w:abstractNumId w:val="22"/>
  </w:num>
  <w:num w:numId="34">
    <w:abstractNumId w:val="2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grammar="clean"/>
  <w:attachedTemplate r:id="rId1"/>
  <w:trackRevisions/>
  <w:doNotTrackMoves/>
  <w:defaultTabStop w:val="720"/>
  <w:drawingGridHorizontalSpacing w:val="120"/>
  <w:displayHorizontalDrawingGridEvery w:val="2"/>
  <w:characterSpacingControl w:val="doNotCompress"/>
  <w:hdrShapeDefaults>
    <o:shapedefaults v:ext="edit" spidmax="2050">
      <o:colormenu v:ext="edit" fillcolor="none"/>
    </o:shapedefaults>
  </w:hdrShapeDefaults>
  <w:footnotePr>
    <w:footnote w:id="-1"/>
    <w:footnote w:id="0"/>
  </w:footnotePr>
  <w:endnotePr>
    <w:endnote w:id="-1"/>
    <w:endnote w:id="0"/>
  </w:endnotePr>
  <w:compat/>
  <w:rsids>
    <w:rsidRoot w:val="00E5450E"/>
    <w:rsid w:val="00007182"/>
    <w:rsid w:val="0001741F"/>
    <w:rsid w:val="000238E6"/>
    <w:rsid w:val="0005446C"/>
    <w:rsid w:val="00061EE2"/>
    <w:rsid w:val="00063A59"/>
    <w:rsid w:val="0008104D"/>
    <w:rsid w:val="00095136"/>
    <w:rsid w:val="000A4551"/>
    <w:rsid w:val="000D4912"/>
    <w:rsid w:val="000E0672"/>
    <w:rsid w:val="00117FA5"/>
    <w:rsid w:val="00157F24"/>
    <w:rsid w:val="001742BF"/>
    <w:rsid w:val="0017452B"/>
    <w:rsid w:val="0017633E"/>
    <w:rsid w:val="001861B8"/>
    <w:rsid w:val="001B1856"/>
    <w:rsid w:val="001B6C9E"/>
    <w:rsid w:val="001C3139"/>
    <w:rsid w:val="001C40CA"/>
    <w:rsid w:val="001D1688"/>
    <w:rsid w:val="001F59C9"/>
    <w:rsid w:val="00205E76"/>
    <w:rsid w:val="0021103E"/>
    <w:rsid w:val="00211E99"/>
    <w:rsid w:val="00213D49"/>
    <w:rsid w:val="002413CD"/>
    <w:rsid w:val="00255D6B"/>
    <w:rsid w:val="0026265F"/>
    <w:rsid w:val="002726F5"/>
    <w:rsid w:val="002874F3"/>
    <w:rsid w:val="00295EBC"/>
    <w:rsid w:val="002A0B3F"/>
    <w:rsid w:val="002A309A"/>
    <w:rsid w:val="002B1AC9"/>
    <w:rsid w:val="002C36C7"/>
    <w:rsid w:val="002C7BDE"/>
    <w:rsid w:val="002D09AE"/>
    <w:rsid w:val="002D0ADA"/>
    <w:rsid w:val="002D3441"/>
    <w:rsid w:val="002F3247"/>
    <w:rsid w:val="00303935"/>
    <w:rsid w:val="003057B5"/>
    <w:rsid w:val="00306663"/>
    <w:rsid w:val="0031349E"/>
    <w:rsid w:val="003279B2"/>
    <w:rsid w:val="00336194"/>
    <w:rsid w:val="00345C68"/>
    <w:rsid w:val="00351AFB"/>
    <w:rsid w:val="00367B57"/>
    <w:rsid w:val="0037503E"/>
    <w:rsid w:val="00386B2E"/>
    <w:rsid w:val="003B7AD3"/>
    <w:rsid w:val="003C1CCC"/>
    <w:rsid w:val="003C4464"/>
    <w:rsid w:val="003D5C87"/>
    <w:rsid w:val="003F128F"/>
    <w:rsid w:val="003F3E17"/>
    <w:rsid w:val="00411897"/>
    <w:rsid w:val="0041783C"/>
    <w:rsid w:val="00421220"/>
    <w:rsid w:val="0042755F"/>
    <w:rsid w:val="00443122"/>
    <w:rsid w:val="004440C3"/>
    <w:rsid w:val="00450CCA"/>
    <w:rsid w:val="00451E57"/>
    <w:rsid w:val="004567A3"/>
    <w:rsid w:val="00461F4A"/>
    <w:rsid w:val="00475970"/>
    <w:rsid w:val="00490187"/>
    <w:rsid w:val="004B19B9"/>
    <w:rsid w:val="004B21CE"/>
    <w:rsid w:val="004C1F24"/>
    <w:rsid w:val="004D0D0A"/>
    <w:rsid w:val="004D4497"/>
    <w:rsid w:val="004F6A9E"/>
    <w:rsid w:val="00514E5A"/>
    <w:rsid w:val="00516782"/>
    <w:rsid w:val="00517AAE"/>
    <w:rsid w:val="00524AFD"/>
    <w:rsid w:val="005375D7"/>
    <w:rsid w:val="005637F4"/>
    <w:rsid w:val="005A3A28"/>
    <w:rsid w:val="005D00ED"/>
    <w:rsid w:val="005D0D29"/>
    <w:rsid w:val="005E1383"/>
    <w:rsid w:val="00603247"/>
    <w:rsid w:val="00605982"/>
    <w:rsid w:val="00611674"/>
    <w:rsid w:val="00615DBA"/>
    <w:rsid w:val="00626383"/>
    <w:rsid w:val="00626406"/>
    <w:rsid w:val="00646C3D"/>
    <w:rsid w:val="006638E8"/>
    <w:rsid w:val="00696F5E"/>
    <w:rsid w:val="006A3B64"/>
    <w:rsid w:val="006B5DDE"/>
    <w:rsid w:val="006E2135"/>
    <w:rsid w:val="006E2EAE"/>
    <w:rsid w:val="006F2217"/>
    <w:rsid w:val="006F29DB"/>
    <w:rsid w:val="0073379E"/>
    <w:rsid w:val="007379CC"/>
    <w:rsid w:val="007433AB"/>
    <w:rsid w:val="007470F3"/>
    <w:rsid w:val="00757A53"/>
    <w:rsid w:val="00763A9E"/>
    <w:rsid w:val="0077222D"/>
    <w:rsid w:val="007748E1"/>
    <w:rsid w:val="00791B45"/>
    <w:rsid w:val="00796335"/>
    <w:rsid w:val="00796C75"/>
    <w:rsid w:val="007B1AF5"/>
    <w:rsid w:val="007C1AE8"/>
    <w:rsid w:val="007C7FF3"/>
    <w:rsid w:val="007E21B2"/>
    <w:rsid w:val="007F492E"/>
    <w:rsid w:val="0082229D"/>
    <w:rsid w:val="00832E00"/>
    <w:rsid w:val="0083748D"/>
    <w:rsid w:val="008457AF"/>
    <w:rsid w:val="00847811"/>
    <w:rsid w:val="00852A6C"/>
    <w:rsid w:val="00855DA5"/>
    <w:rsid w:val="008772B6"/>
    <w:rsid w:val="00881AE4"/>
    <w:rsid w:val="0088482D"/>
    <w:rsid w:val="00887B07"/>
    <w:rsid w:val="008918FD"/>
    <w:rsid w:val="008A099E"/>
    <w:rsid w:val="008A18D9"/>
    <w:rsid w:val="008A31EA"/>
    <w:rsid w:val="008D67C0"/>
    <w:rsid w:val="00903E25"/>
    <w:rsid w:val="009102A5"/>
    <w:rsid w:val="00912E9A"/>
    <w:rsid w:val="00915809"/>
    <w:rsid w:val="00922DD4"/>
    <w:rsid w:val="00930398"/>
    <w:rsid w:val="00934155"/>
    <w:rsid w:val="009433C0"/>
    <w:rsid w:val="00973D4F"/>
    <w:rsid w:val="00990E37"/>
    <w:rsid w:val="0099431A"/>
    <w:rsid w:val="00A1678E"/>
    <w:rsid w:val="00A355DE"/>
    <w:rsid w:val="00A37AF4"/>
    <w:rsid w:val="00A618BF"/>
    <w:rsid w:val="00A96979"/>
    <w:rsid w:val="00A96AC2"/>
    <w:rsid w:val="00AA2682"/>
    <w:rsid w:val="00AC6BD1"/>
    <w:rsid w:val="00AD0AD2"/>
    <w:rsid w:val="00AF4148"/>
    <w:rsid w:val="00AF4429"/>
    <w:rsid w:val="00B074EE"/>
    <w:rsid w:val="00B12374"/>
    <w:rsid w:val="00B2402C"/>
    <w:rsid w:val="00B31B5D"/>
    <w:rsid w:val="00B31EEA"/>
    <w:rsid w:val="00B32B1C"/>
    <w:rsid w:val="00B33F11"/>
    <w:rsid w:val="00B60FE7"/>
    <w:rsid w:val="00B650B7"/>
    <w:rsid w:val="00B87CD5"/>
    <w:rsid w:val="00B90888"/>
    <w:rsid w:val="00BA1A5F"/>
    <w:rsid w:val="00BA4F0A"/>
    <w:rsid w:val="00BC4AEA"/>
    <w:rsid w:val="00BE0912"/>
    <w:rsid w:val="00BF33C6"/>
    <w:rsid w:val="00C05CFA"/>
    <w:rsid w:val="00C12AC8"/>
    <w:rsid w:val="00C225D0"/>
    <w:rsid w:val="00C239DB"/>
    <w:rsid w:val="00C50B6D"/>
    <w:rsid w:val="00C60E4E"/>
    <w:rsid w:val="00C61F56"/>
    <w:rsid w:val="00C64BD8"/>
    <w:rsid w:val="00C73DCE"/>
    <w:rsid w:val="00C91DFB"/>
    <w:rsid w:val="00CA0561"/>
    <w:rsid w:val="00CA4016"/>
    <w:rsid w:val="00CE070F"/>
    <w:rsid w:val="00CF4C6D"/>
    <w:rsid w:val="00D06FC3"/>
    <w:rsid w:val="00D12953"/>
    <w:rsid w:val="00D230FE"/>
    <w:rsid w:val="00D314EC"/>
    <w:rsid w:val="00D54409"/>
    <w:rsid w:val="00D6367E"/>
    <w:rsid w:val="00D642F0"/>
    <w:rsid w:val="00D67CF6"/>
    <w:rsid w:val="00D71CF0"/>
    <w:rsid w:val="00D742B0"/>
    <w:rsid w:val="00D827F5"/>
    <w:rsid w:val="00D8789A"/>
    <w:rsid w:val="00D90C71"/>
    <w:rsid w:val="00D96266"/>
    <w:rsid w:val="00DA4870"/>
    <w:rsid w:val="00DA6B50"/>
    <w:rsid w:val="00DC759A"/>
    <w:rsid w:val="00DC7682"/>
    <w:rsid w:val="00DD24DB"/>
    <w:rsid w:val="00DD7E75"/>
    <w:rsid w:val="00DE2844"/>
    <w:rsid w:val="00DE5708"/>
    <w:rsid w:val="00DF0667"/>
    <w:rsid w:val="00DF4D38"/>
    <w:rsid w:val="00E05FFA"/>
    <w:rsid w:val="00E12B18"/>
    <w:rsid w:val="00E44B16"/>
    <w:rsid w:val="00E47044"/>
    <w:rsid w:val="00E52D6D"/>
    <w:rsid w:val="00E544BE"/>
    <w:rsid w:val="00E5450E"/>
    <w:rsid w:val="00E55DC8"/>
    <w:rsid w:val="00E608B8"/>
    <w:rsid w:val="00E72280"/>
    <w:rsid w:val="00E803AE"/>
    <w:rsid w:val="00E84785"/>
    <w:rsid w:val="00E96C11"/>
    <w:rsid w:val="00EA292D"/>
    <w:rsid w:val="00EB5200"/>
    <w:rsid w:val="00EB7E81"/>
    <w:rsid w:val="00EC1AED"/>
    <w:rsid w:val="00EC2CB4"/>
    <w:rsid w:val="00EC6BFE"/>
    <w:rsid w:val="00EE0F05"/>
    <w:rsid w:val="00EE1925"/>
    <w:rsid w:val="00EE4815"/>
    <w:rsid w:val="00F1316B"/>
    <w:rsid w:val="00F25684"/>
    <w:rsid w:val="00F33AE5"/>
    <w:rsid w:val="00F52776"/>
    <w:rsid w:val="00F6631E"/>
    <w:rsid w:val="00F75015"/>
    <w:rsid w:val="00F95303"/>
    <w:rsid w:val="00F96AE6"/>
    <w:rsid w:val="00FA4C5B"/>
    <w:rsid w:val="00FC1CF8"/>
    <w:rsid w:val="00FD27DC"/>
    <w:rsid w:val="00FE0835"/>
    <w:rsid w:val="00FF7EA6"/>
  </w:rsids>
  <m:mathPr>
    <m:mathFont m:val="Consolas"/>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F8B"/>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customStyle="1" w:styleId="Bullet3">
    <w:name w:val="Bullet3"/>
    <w:basedOn w:val="Normal"/>
    <w:rsid w:val="00451E57"/>
    <w:pPr>
      <w:numPr>
        <w:numId w:val="26"/>
      </w:numPr>
    </w:pPr>
  </w:style>
  <w:style w:type="character" w:styleId="FollowedHyperlink">
    <w:name w:val="FollowedHyperlink"/>
    <w:basedOn w:val="DefaultParagraphFont"/>
    <w:rsid w:val="006B5DDE"/>
    <w:rPr>
      <w:color w:val="800080" w:themeColor="followedHyperlink"/>
      <w:u w:val="single"/>
    </w:rPr>
  </w:style>
  <w:style w:type="paragraph" w:styleId="FootnoteText">
    <w:name w:val="footnote text"/>
    <w:basedOn w:val="Normal"/>
    <w:link w:val="FootnoteTextChar"/>
    <w:rsid w:val="00DD7E75"/>
    <w:pPr>
      <w:spacing w:after="0"/>
    </w:pPr>
    <w:rPr>
      <w:szCs w:val="24"/>
    </w:rPr>
  </w:style>
  <w:style w:type="character" w:customStyle="1" w:styleId="FootnoteTextChar">
    <w:name w:val="Footnote Text Char"/>
    <w:basedOn w:val="DefaultParagraphFont"/>
    <w:link w:val="FootnoteText"/>
    <w:rsid w:val="00DD7E75"/>
    <w:rPr>
      <w:rFonts w:asciiTheme="minorHAnsi" w:hAnsiTheme="minorHAnsi"/>
      <w:sz w:val="24"/>
      <w:szCs w:val="24"/>
    </w:rPr>
  </w:style>
  <w:style w:type="character" w:styleId="FootnoteReference">
    <w:name w:val="footnote reference"/>
    <w:basedOn w:val="DefaultParagraphFont"/>
    <w:rsid w:val="00DD7E7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AC6EE-289F-EB4C-8D67-E6AA9B09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\Temp\RFC_Template.dotx</Template>
  <TotalTime>5</TotalTime>
  <Pages>8</Pages>
  <Words>2538</Words>
  <Characters>14472</Characters>
  <Application>Microsoft Macintosh Word</Application>
  <DocSecurity>0</DocSecurity>
  <Lines>120</Lines>
  <Paragraphs>28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17772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hdfadmin</dc:creator>
  <cp:lastModifiedBy>Frank Baker</cp:lastModifiedBy>
  <cp:revision>5</cp:revision>
  <cp:lastPrinted>2010-11-16T19:38:00Z</cp:lastPrinted>
  <dcterms:created xsi:type="dcterms:W3CDTF">2010-11-16T19:12:00Z</dcterms:created>
  <dcterms:modified xsi:type="dcterms:W3CDTF">2010-11-16T19:51:00Z</dcterms:modified>
</cp:coreProperties>
</file>