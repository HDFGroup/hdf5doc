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CF6" w:rsidRDefault="006B3043" w:rsidP="006B3043">
      <w:pPr>
        <w:pStyle w:val="Title"/>
      </w:pPr>
      <w:r w:rsidRPr="002B0D24">
        <w:t xml:space="preserve">HDF5 </w:t>
      </w:r>
      <w:r>
        <w:t>M</w:t>
      </w:r>
      <w:r w:rsidR="00B80CF6">
        <w:t>etadata</w:t>
      </w:r>
    </w:p>
    <w:p w:rsidR="006B3043" w:rsidRPr="00B80CF6" w:rsidRDefault="006B3043" w:rsidP="006B3043">
      <w:pPr>
        <w:pStyle w:val="Title"/>
        <w:rPr>
          <w:sz w:val="28"/>
        </w:rPr>
      </w:pPr>
      <w:r w:rsidRPr="00B80CF6">
        <w:rPr>
          <w:sz w:val="28"/>
        </w:rPr>
        <w:t>Library and User</w:t>
      </w:r>
      <w:r w:rsidR="00B80CF6" w:rsidRPr="00B80CF6">
        <w:rPr>
          <w:sz w:val="28"/>
        </w:rPr>
        <w:t xml:space="preserve"> Metadata</w:t>
      </w:r>
    </w:p>
    <w:p w:rsidR="006B3043" w:rsidRDefault="006B3043" w:rsidP="006B3043">
      <w:pPr>
        <w:pStyle w:val="Author"/>
      </w:pPr>
      <w:r>
        <w:t xml:space="preserve">Version </w:t>
      </w:r>
      <w:r w:rsidR="008621FF">
        <w:t>3</w:t>
      </w:r>
    </w:p>
    <w:p w:rsidR="006B3043" w:rsidRPr="006000D5" w:rsidRDefault="006B3043" w:rsidP="006B3043">
      <w:pPr>
        <w:pStyle w:val="Author"/>
      </w:pPr>
      <w:r>
        <w:t>Frank Baker</w:t>
      </w:r>
    </w:p>
    <w:p w:rsidR="000D452D" w:rsidRPr="00401241" w:rsidRDefault="00401241" w:rsidP="000D452D">
      <w:pPr>
        <w:pStyle w:val="Abstract"/>
        <w:rPr>
          <w:sz w:val="20"/>
        </w:rPr>
      </w:pPr>
      <w:r w:rsidRPr="00401241">
        <w:rPr>
          <w:sz w:val="20"/>
        </w:rPr>
        <w:t>B</w:t>
      </w:r>
      <w:r w:rsidR="000D452D" w:rsidRPr="00401241">
        <w:rPr>
          <w:sz w:val="20"/>
        </w:rPr>
        <w:t>ackground information for reviewers</w:t>
      </w:r>
      <w:r w:rsidRPr="00401241">
        <w:rPr>
          <w:sz w:val="20"/>
        </w:rPr>
        <w:t>:</w:t>
      </w:r>
    </w:p>
    <w:p w:rsidR="006B3043" w:rsidRPr="00401241" w:rsidRDefault="006B3043" w:rsidP="006B3043">
      <w:pPr>
        <w:pStyle w:val="Abstract"/>
        <w:rPr>
          <w:sz w:val="20"/>
        </w:rPr>
      </w:pPr>
      <w:r w:rsidRPr="00401241">
        <w:rPr>
          <w:sz w:val="20"/>
        </w:rPr>
        <w:t>Th</w:t>
      </w:r>
      <w:r w:rsidR="00622A29" w:rsidRPr="00401241">
        <w:rPr>
          <w:sz w:val="20"/>
        </w:rPr>
        <w:t>e contents of this</w:t>
      </w:r>
      <w:r w:rsidRPr="00401241">
        <w:rPr>
          <w:sz w:val="20"/>
        </w:rPr>
        <w:t xml:space="preserve"> </w:t>
      </w:r>
      <w:r w:rsidR="00622A29" w:rsidRPr="00401241">
        <w:rPr>
          <w:sz w:val="20"/>
        </w:rPr>
        <w:t>file will be eventually appear in two separate publications</w:t>
      </w:r>
      <w:r w:rsidRPr="00401241">
        <w:rPr>
          <w:sz w:val="20"/>
        </w:rPr>
        <w:t>:</w:t>
      </w:r>
    </w:p>
    <w:p w:rsidR="006B3043" w:rsidRPr="00401241" w:rsidRDefault="00622A29" w:rsidP="006B3043">
      <w:pPr>
        <w:pStyle w:val="AbstractBullet"/>
        <w:numPr>
          <w:numberingChange w:id="0" w:author="Frank Baker" w:date="2011-02-02T14:37:00Z" w:original=""/>
        </w:numPr>
        <w:ind w:left="1440"/>
        <w:rPr>
          <w:sz w:val="20"/>
        </w:rPr>
      </w:pPr>
      <w:r w:rsidRPr="00401241">
        <w:rPr>
          <w:sz w:val="20"/>
        </w:rPr>
        <w:t>The first section (1 page)</w:t>
      </w:r>
      <w:r w:rsidR="00401241" w:rsidRPr="00401241">
        <w:rPr>
          <w:sz w:val="20"/>
        </w:rPr>
        <w:t xml:space="preserve"> is</w:t>
      </w:r>
      <w:r w:rsidRPr="00401241">
        <w:rPr>
          <w:sz w:val="20"/>
        </w:rPr>
        <w:t xml:space="preserve"> a short,</w:t>
      </w:r>
      <w:r w:rsidR="006B3043" w:rsidRPr="00401241">
        <w:rPr>
          <w:sz w:val="20"/>
        </w:rPr>
        <w:t xml:space="preserve"> </w:t>
      </w:r>
      <w:r w:rsidRPr="00401241">
        <w:rPr>
          <w:sz w:val="20"/>
        </w:rPr>
        <w:t>high-</w:t>
      </w:r>
      <w:r w:rsidR="006B3043" w:rsidRPr="00401241">
        <w:rPr>
          <w:sz w:val="20"/>
        </w:rPr>
        <w:t xml:space="preserve">level </w:t>
      </w:r>
      <w:r w:rsidRPr="00401241">
        <w:rPr>
          <w:sz w:val="20"/>
        </w:rPr>
        <w:t>description of HDF5 metadata</w:t>
      </w:r>
      <w:r w:rsidR="00401241" w:rsidRPr="00401241">
        <w:rPr>
          <w:sz w:val="20"/>
        </w:rPr>
        <w:t>.  It</w:t>
      </w:r>
      <w:r w:rsidRPr="00401241">
        <w:rPr>
          <w:sz w:val="20"/>
        </w:rPr>
        <w:t xml:space="preserve"> is targeted for inclusion in</w:t>
      </w:r>
      <w:r w:rsidR="000D452D" w:rsidRPr="00401241">
        <w:rPr>
          <w:sz w:val="20"/>
        </w:rPr>
        <w:t xml:space="preserve"> a user guide chapter</w:t>
      </w:r>
      <w:r w:rsidR="00401241" w:rsidRPr="00401241">
        <w:rPr>
          <w:sz w:val="20"/>
        </w:rPr>
        <w:t xml:space="preserve"> and</w:t>
      </w:r>
      <w:r w:rsidRPr="00401241">
        <w:rPr>
          <w:sz w:val="20"/>
        </w:rPr>
        <w:t xml:space="preserve"> was </w:t>
      </w:r>
      <w:r w:rsidR="006B3043" w:rsidRPr="00401241">
        <w:rPr>
          <w:sz w:val="20"/>
        </w:rPr>
        <w:t xml:space="preserve">derived from text developed for </w:t>
      </w:r>
      <w:r w:rsidR="00DD6F8C" w:rsidRPr="00401241">
        <w:rPr>
          <w:sz w:val="20"/>
        </w:rPr>
        <w:t xml:space="preserve">the </w:t>
      </w:r>
      <w:r w:rsidR="006B3043" w:rsidRPr="00401241">
        <w:rPr>
          <w:sz w:val="20"/>
        </w:rPr>
        <w:t>h5diff comparison specification document</w:t>
      </w:r>
      <w:r w:rsidRPr="00401241">
        <w:rPr>
          <w:sz w:val="20"/>
        </w:rPr>
        <w:t>.</w:t>
      </w:r>
    </w:p>
    <w:p w:rsidR="00401241" w:rsidRPr="00401241" w:rsidRDefault="00622A29" w:rsidP="00401241">
      <w:pPr>
        <w:pStyle w:val="AbstractBullet"/>
        <w:numPr>
          <w:numberingChange w:id="1" w:author="Frank Baker" w:date="2011-02-08T14:38:00Z" w:original=""/>
        </w:numPr>
        <w:ind w:left="1440"/>
        <w:rPr>
          <w:sz w:val="20"/>
        </w:rPr>
      </w:pPr>
      <w:r w:rsidRPr="00401241">
        <w:rPr>
          <w:sz w:val="20"/>
        </w:rPr>
        <w:t>The second section (</w:t>
      </w:r>
      <w:r w:rsidR="00F068E1">
        <w:rPr>
          <w:sz w:val="20"/>
        </w:rPr>
        <w:t>5</w:t>
      </w:r>
      <w:r w:rsidR="00F068E1" w:rsidRPr="00401241">
        <w:rPr>
          <w:sz w:val="20"/>
        </w:rPr>
        <w:t xml:space="preserve"> </w:t>
      </w:r>
      <w:r w:rsidRPr="00401241">
        <w:rPr>
          <w:sz w:val="20"/>
        </w:rPr>
        <w:t>pages)</w:t>
      </w:r>
      <w:r w:rsidR="006B3043" w:rsidRPr="00401241">
        <w:rPr>
          <w:sz w:val="20"/>
        </w:rPr>
        <w:t xml:space="preserve"> </w:t>
      </w:r>
      <w:r w:rsidRPr="00401241">
        <w:rPr>
          <w:sz w:val="20"/>
        </w:rPr>
        <w:t xml:space="preserve">is a </w:t>
      </w:r>
      <w:r w:rsidR="006B3043" w:rsidRPr="00401241">
        <w:rPr>
          <w:sz w:val="20"/>
        </w:rPr>
        <w:t xml:space="preserve">more </w:t>
      </w:r>
      <w:r w:rsidR="00401241" w:rsidRPr="00401241">
        <w:rPr>
          <w:sz w:val="20"/>
        </w:rPr>
        <w:t xml:space="preserve">comprehensive </w:t>
      </w:r>
      <w:r w:rsidRPr="00401241">
        <w:rPr>
          <w:sz w:val="20"/>
        </w:rPr>
        <w:t xml:space="preserve">discussion.  This is targeted for use as a stand-alone document </w:t>
      </w:r>
      <w:r w:rsidR="006B3043" w:rsidRPr="00401241">
        <w:rPr>
          <w:sz w:val="20"/>
        </w:rPr>
        <w:t>in "</w:t>
      </w:r>
      <w:r w:rsidR="006B3043" w:rsidRPr="00401241">
        <w:rPr>
          <w:rStyle w:val="Citation"/>
          <w:sz w:val="20"/>
        </w:rPr>
        <w:t>Advanced Topics</w:t>
      </w:r>
      <w:r w:rsidR="00B80CF6" w:rsidRPr="00401241">
        <w:rPr>
          <w:rStyle w:val="Citation"/>
          <w:sz w:val="20"/>
        </w:rPr>
        <w:t xml:space="preserve"> in HDF5</w:t>
      </w:r>
      <w:r w:rsidR="006B3043" w:rsidRPr="00401241">
        <w:rPr>
          <w:sz w:val="20"/>
        </w:rPr>
        <w:t>."</w:t>
      </w:r>
    </w:p>
    <w:p w:rsidR="00401241" w:rsidRPr="00401241" w:rsidRDefault="00401241" w:rsidP="006B3043">
      <w:pPr>
        <w:pStyle w:val="Abstract"/>
        <w:rPr>
          <w:sz w:val="20"/>
        </w:rPr>
      </w:pPr>
    </w:p>
    <w:p w:rsidR="00401241" w:rsidRPr="00401241" w:rsidRDefault="006B3043" w:rsidP="006B3043">
      <w:pPr>
        <w:pStyle w:val="Abstract"/>
        <w:rPr>
          <w:sz w:val="20"/>
        </w:rPr>
      </w:pPr>
      <w:r w:rsidRPr="00401241">
        <w:rPr>
          <w:sz w:val="20"/>
        </w:rPr>
        <w:t xml:space="preserve">These texts </w:t>
      </w:r>
      <w:r w:rsidR="00952E19">
        <w:rPr>
          <w:sz w:val="20"/>
        </w:rPr>
        <w:t>include a shift in</w:t>
      </w:r>
      <w:r w:rsidRPr="00401241">
        <w:rPr>
          <w:sz w:val="20"/>
        </w:rPr>
        <w:t xml:space="preserve"> terminology.  </w:t>
      </w:r>
    </w:p>
    <w:p w:rsidR="00401241" w:rsidRPr="00401241" w:rsidRDefault="006B3043" w:rsidP="00401241">
      <w:pPr>
        <w:pStyle w:val="AbstractBullet"/>
        <w:numPr>
          <w:numberingChange w:id="2" w:author="Frank Baker" w:date="2011-02-08T14:38:00Z" w:original=""/>
        </w:numPr>
        <w:ind w:left="1440"/>
        <w:rPr>
          <w:sz w:val="20"/>
        </w:rPr>
      </w:pPr>
      <w:r w:rsidRPr="00401241">
        <w:rPr>
          <w:rStyle w:val="Citation"/>
          <w:sz w:val="20"/>
        </w:rPr>
        <w:t>Library metadata</w:t>
      </w:r>
      <w:r w:rsidRPr="00401241">
        <w:rPr>
          <w:sz w:val="20"/>
        </w:rPr>
        <w:t xml:space="preserve"> has previously been discussed as "structural metadata," but user metadata can also be structural; the key is </w:t>
      </w:r>
      <w:proofErr w:type="gramStart"/>
      <w:r w:rsidRPr="00401241">
        <w:rPr>
          <w:sz w:val="20"/>
        </w:rPr>
        <w:t xml:space="preserve">that </w:t>
      </w:r>
      <w:r w:rsidR="002313D6" w:rsidRPr="00401241">
        <w:rPr>
          <w:sz w:val="20"/>
        </w:rPr>
        <w:t>library</w:t>
      </w:r>
      <w:r w:rsidRPr="00401241">
        <w:rPr>
          <w:sz w:val="20"/>
        </w:rPr>
        <w:t xml:space="preserve"> metadata is automatically generated by the library</w:t>
      </w:r>
      <w:proofErr w:type="gramEnd"/>
      <w:r w:rsidRPr="00401241">
        <w:rPr>
          <w:sz w:val="20"/>
        </w:rPr>
        <w:t xml:space="preserve">. </w:t>
      </w:r>
    </w:p>
    <w:p w:rsidR="00B80CF6" w:rsidRPr="00401241" w:rsidRDefault="00952E19" w:rsidP="00401241">
      <w:pPr>
        <w:pStyle w:val="AbstractBullet"/>
        <w:numPr>
          <w:numberingChange w:id="3" w:author="Frank Baker" w:date="2011-02-08T14:38:00Z" w:original=""/>
        </w:numPr>
        <w:ind w:left="1440"/>
        <w:rPr>
          <w:sz w:val="20"/>
        </w:rPr>
      </w:pPr>
      <w:r w:rsidRPr="00401241">
        <w:rPr>
          <w:rStyle w:val="Citation"/>
          <w:sz w:val="20"/>
        </w:rPr>
        <w:t>Static user metadata </w:t>
      </w:r>
      <w:r w:rsidRPr="00401241">
        <w:rPr>
          <w:sz w:val="20"/>
        </w:rPr>
        <w:t xml:space="preserve">normally is set only once and can be changed only when rewriting an object or file; </w:t>
      </w:r>
      <w:r w:rsidRPr="00401241">
        <w:rPr>
          <w:rStyle w:val="Citation"/>
          <w:sz w:val="20"/>
        </w:rPr>
        <w:t>dynamic user metadata</w:t>
      </w:r>
      <w:r w:rsidRPr="00401241">
        <w:rPr>
          <w:sz w:val="20"/>
        </w:rPr>
        <w:t xml:space="preserve"> </w:t>
      </w:r>
      <w:proofErr w:type="gramStart"/>
      <w:r w:rsidRPr="00401241">
        <w:rPr>
          <w:sz w:val="20"/>
        </w:rPr>
        <w:t>is designed to be changed</w:t>
      </w:r>
      <w:proofErr w:type="gramEnd"/>
      <w:r w:rsidRPr="00401241">
        <w:rPr>
          <w:sz w:val="20"/>
        </w:rPr>
        <w:t xml:space="preserve"> at will.</w:t>
      </w:r>
      <w:r>
        <w:rPr>
          <w:sz w:val="20"/>
        </w:rPr>
        <w:t xml:space="preserve">  </w:t>
      </w:r>
      <w:r w:rsidR="006B3043" w:rsidRPr="00401241">
        <w:rPr>
          <w:sz w:val="20"/>
        </w:rPr>
        <w:t>The</w:t>
      </w:r>
      <w:r>
        <w:rPr>
          <w:sz w:val="20"/>
        </w:rPr>
        <w:t>se</w:t>
      </w:r>
      <w:r w:rsidR="006B3043" w:rsidRPr="00401241">
        <w:rPr>
          <w:sz w:val="20"/>
        </w:rPr>
        <w:t xml:space="preserve"> two categories of user metadata </w:t>
      </w:r>
      <w:r w:rsidR="000D452D" w:rsidRPr="00401241">
        <w:rPr>
          <w:sz w:val="20"/>
        </w:rPr>
        <w:t>have previously been</w:t>
      </w:r>
      <w:r w:rsidR="006B3043" w:rsidRPr="00401241">
        <w:rPr>
          <w:sz w:val="20"/>
        </w:rPr>
        <w:t xml:space="preserve"> discussed </w:t>
      </w:r>
      <w:r w:rsidR="00DC6869">
        <w:rPr>
          <w:sz w:val="20"/>
        </w:rPr>
        <w:t>joint</w:t>
      </w:r>
      <w:r w:rsidR="00DC6869" w:rsidRPr="00401241">
        <w:rPr>
          <w:sz w:val="20"/>
        </w:rPr>
        <w:t xml:space="preserve">ly </w:t>
      </w:r>
      <w:r w:rsidR="006B3043" w:rsidRPr="00401241">
        <w:rPr>
          <w:sz w:val="20"/>
        </w:rPr>
        <w:t>as "application metadata</w:t>
      </w:r>
      <w:r w:rsidR="000D452D" w:rsidRPr="00401241">
        <w:rPr>
          <w:sz w:val="20"/>
        </w:rPr>
        <w:t>,</w:t>
      </w:r>
      <w:r w:rsidR="006B3043" w:rsidRPr="00401241">
        <w:rPr>
          <w:sz w:val="20"/>
        </w:rPr>
        <w:t xml:space="preserve">" </w:t>
      </w:r>
      <w:r w:rsidR="000D452D" w:rsidRPr="00401241">
        <w:rPr>
          <w:sz w:val="20"/>
        </w:rPr>
        <w:t xml:space="preserve">but </w:t>
      </w:r>
      <w:r w:rsidR="00DD6F8C" w:rsidRPr="00401241">
        <w:rPr>
          <w:sz w:val="20"/>
        </w:rPr>
        <w:t xml:space="preserve">it </w:t>
      </w:r>
      <w:r w:rsidR="000D452D" w:rsidRPr="00401241">
        <w:rPr>
          <w:sz w:val="20"/>
        </w:rPr>
        <w:t xml:space="preserve">has become clear </w:t>
      </w:r>
      <w:r w:rsidR="00DD6F8C" w:rsidRPr="00401241">
        <w:rPr>
          <w:sz w:val="20"/>
        </w:rPr>
        <w:t>that</w:t>
      </w:r>
      <w:r w:rsidR="000D452D" w:rsidRPr="00401241">
        <w:rPr>
          <w:sz w:val="20"/>
        </w:rPr>
        <w:t xml:space="preserve"> </w:t>
      </w:r>
      <w:r w:rsidR="00DD6F8C" w:rsidRPr="00401241">
        <w:rPr>
          <w:sz w:val="20"/>
        </w:rPr>
        <w:t>the</w:t>
      </w:r>
      <w:r w:rsidR="00B80CF6" w:rsidRPr="00401241">
        <w:rPr>
          <w:sz w:val="20"/>
        </w:rPr>
        <w:t xml:space="preserve"> </w:t>
      </w:r>
      <w:r w:rsidRPr="00401241">
        <w:rPr>
          <w:sz w:val="20"/>
        </w:rPr>
        <w:t xml:space="preserve">static </w:t>
      </w:r>
      <w:r>
        <w:rPr>
          <w:sz w:val="20"/>
        </w:rPr>
        <w:t xml:space="preserve">versus </w:t>
      </w:r>
      <w:r w:rsidRPr="00401241">
        <w:rPr>
          <w:sz w:val="20"/>
        </w:rPr>
        <w:t xml:space="preserve">dynamic </w:t>
      </w:r>
      <w:r w:rsidR="00B80CF6" w:rsidRPr="00401241">
        <w:rPr>
          <w:sz w:val="20"/>
        </w:rPr>
        <w:t xml:space="preserve">distinction </w:t>
      </w:r>
      <w:r w:rsidR="00DD6F8C" w:rsidRPr="00401241">
        <w:rPr>
          <w:sz w:val="20"/>
        </w:rPr>
        <w:t>is worth discussing</w:t>
      </w:r>
      <w:r w:rsidR="006B3043" w:rsidRPr="00401241">
        <w:rPr>
          <w:sz w:val="20"/>
        </w:rPr>
        <w:t>.   </w:t>
      </w:r>
    </w:p>
    <w:p w:rsidR="000D452D" w:rsidRPr="00401241" w:rsidRDefault="00B80CF6" w:rsidP="006B3043">
      <w:pPr>
        <w:pStyle w:val="Abstract"/>
        <w:rPr>
          <w:sz w:val="20"/>
        </w:rPr>
      </w:pPr>
      <w:r w:rsidRPr="00401241">
        <w:rPr>
          <w:sz w:val="20"/>
        </w:rPr>
        <w:t>Feedback on this change of terminology is encouraged.</w:t>
      </w:r>
    </w:p>
    <w:p w:rsidR="00622A29" w:rsidRPr="00401241" w:rsidDel="000D452D" w:rsidRDefault="00622A29" w:rsidP="006B3043">
      <w:pPr>
        <w:pStyle w:val="Abstract"/>
        <w:numPr>
          <w:ins w:id="4" w:author="Frank Baker" w:date="2011-02-03T13:29:00Z"/>
        </w:numPr>
        <w:rPr>
          <w:sz w:val="20"/>
        </w:rPr>
      </w:pPr>
    </w:p>
    <w:p w:rsidR="00622A29" w:rsidRPr="00401241" w:rsidRDefault="00622A29" w:rsidP="00622A29">
      <w:pPr>
        <w:pStyle w:val="Abstract"/>
        <w:rPr>
          <w:sz w:val="20"/>
        </w:rPr>
      </w:pPr>
      <w:proofErr w:type="spellStart"/>
      <w:r w:rsidRPr="00401241">
        <w:rPr>
          <w:sz w:val="20"/>
        </w:rPr>
        <w:t>Quincey</w:t>
      </w:r>
      <w:proofErr w:type="spellEnd"/>
      <w:r w:rsidRPr="00401241">
        <w:rPr>
          <w:sz w:val="20"/>
        </w:rPr>
        <w:t xml:space="preserve"> has </w:t>
      </w:r>
      <w:r w:rsidR="00F068E1">
        <w:rPr>
          <w:sz w:val="20"/>
        </w:rPr>
        <w:t xml:space="preserve">observed </w:t>
      </w:r>
      <w:r w:rsidRPr="00401241">
        <w:rPr>
          <w:sz w:val="20"/>
        </w:rPr>
        <w:t xml:space="preserve">that there’s </w:t>
      </w:r>
      <w:r w:rsidR="006B763F">
        <w:rPr>
          <w:sz w:val="20"/>
        </w:rPr>
        <w:t xml:space="preserve">also </w:t>
      </w:r>
      <w:r w:rsidRPr="00401241">
        <w:rPr>
          <w:sz w:val="20"/>
        </w:rPr>
        <w:t>static and dynamic library metadata.  For example, many object header</w:t>
      </w:r>
      <w:r w:rsidR="006B763F">
        <w:rPr>
          <w:sz w:val="20"/>
        </w:rPr>
        <w:t xml:space="preserve"> message</w:t>
      </w:r>
      <w:r w:rsidRPr="00401241">
        <w:rPr>
          <w:sz w:val="20"/>
        </w:rPr>
        <w:t xml:space="preserve">s are static, but the B-trees are dynamic.  </w:t>
      </w:r>
      <w:proofErr w:type="spellStart"/>
      <w:r w:rsidR="006B763F">
        <w:rPr>
          <w:sz w:val="20"/>
        </w:rPr>
        <w:t>Quincey</w:t>
      </w:r>
      <w:proofErr w:type="spellEnd"/>
      <w:r w:rsidR="006B763F">
        <w:rPr>
          <w:sz w:val="20"/>
        </w:rPr>
        <w:t xml:space="preserve"> </w:t>
      </w:r>
      <w:r w:rsidR="00F068E1">
        <w:rPr>
          <w:sz w:val="20"/>
        </w:rPr>
        <w:t>went on to say</w:t>
      </w:r>
      <w:r w:rsidR="006B763F">
        <w:rPr>
          <w:sz w:val="20"/>
        </w:rPr>
        <w:t>, “</w:t>
      </w:r>
      <w:r w:rsidRPr="00401241">
        <w:rPr>
          <w:sz w:val="20"/>
        </w:rPr>
        <w:t xml:space="preserve">I don’t know if it’s worthwhile making that really clear though…” </w:t>
      </w:r>
      <w:r w:rsidR="006B763F">
        <w:rPr>
          <w:sz w:val="20"/>
        </w:rPr>
        <w:t xml:space="preserve">and </w:t>
      </w:r>
      <w:r w:rsidRPr="00401241">
        <w:rPr>
          <w:sz w:val="20"/>
        </w:rPr>
        <w:t>I tend to agree</w:t>
      </w:r>
      <w:r w:rsidR="006B763F">
        <w:rPr>
          <w:sz w:val="20"/>
        </w:rPr>
        <w:t>.</w:t>
      </w:r>
      <w:r w:rsidR="00647F4C" w:rsidRPr="00401241">
        <w:rPr>
          <w:sz w:val="20"/>
        </w:rPr>
        <w:t xml:space="preserve"> </w:t>
      </w:r>
      <w:r w:rsidR="006B763F" w:rsidRPr="00401241">
        <w:rPr>
          <w:sz w:val="20"/>
        </w:rPr>
        <w:t xml:space="preserve">Users have such limited interaction with library metadata </w:t>
      </w:r>
      <w:r w:rsidR="006B763F">
        <w:rPr>
          <w:sz w:val="20"/>
        </w:rPr>
        <w:t>that t</w:t>
      </w:r>
      <w:r w:rsidR="00647F4C" w:rsidRPr="00401241">
        <w:rPr>
          <w:sz w:val="20"/>
        </w:rPr>
        <w:t>his is not something we should devote much attention to, if any.  If it is mentioned</w:t>
      </w:r>
      <w:r w:rsidR="00DC6869">
        <w:rPr>
          <w:sz w:val="20"/>
        </w:rPr>
        <w:t xml:space="preserve"> at all</w:t>
      </w:r>
      <w:r w:rsidR="00647F4C" w:rsidRPr="00401241">
        <w:rPr>
          <w:sz w:val="20"/>
        </w:rPr>
        <w:t xml:space="preserve">, a statement such as this </w:t>
      </w:r>
      <w:r w:rsidR="00F068E1">
        <w:rPr>
          <w:sz w:val="20"/>
        </w:rPr>
        <w:t>sh</w:t>
      </w:r>
      <w:r w:rsidR="00647F4C" w:rsidRPr="00401241">
        <w:rPr>
          <w:sz w:val="20"/>
        </w:rPr>
        <w:t>ould suffice:</w:t>
      </w:r>
    </w:p>
    <w:p w:rsidR="00647F4C" w:rsidRPr="006B763F" w:rsidRDefault="00786FFF" w:rsidP="00647F4C">
      <w:pPr>
        <w:pStyle w:val="BlockText"/>
        <w:pBdr>
          <w:top w:val="none" w:sz="0" w:space="0" w:color="auto"/>
          <w:left w:val="none" w:sz="0" w:space="0" w:color="auto"/>
          <w:bottom w:val="none" w:sz="0" w:space="0" w:color="auto"/>
          <w:right w:val="none" w:sz="0" w:space="0" w:color="auto"/>
        </w:pBdr>
        <w:rPr>
          <w:i w:val="0"/>
          <w:color w:val="000000" w:themeColor="text1"/>
          <w:sz w:val="20"/>
        </w:rPr>
      </w:pPr>
      <w:r>
        <w:rPr>
          <w:i w:val="0"/>
          <w:color w:val="000000" w:themeColor="text1"/>
          <w:sz w:val="20"/>
        </w:rPr>
        <w:t>Library</w:t>
      </w:r>
      <w:r w:rsidR="00647F4C" w:rsidRPr="006B763F">
        <w:rPr>
          <w:i w:val="0"/>
          <w:color w:val="000000" w:themeColor="text1"/>
          <w:sz w:val="20"/>
        </w:rPr>
        <w:t xml:space="preserve"> metadata</w:t>
      </w:r>
      <w:r>
        <w:rPr>
          <w:i w:val="0"/>
          <w:color w:val="000000" w:themeColor="text1"/>
          <w:sz w:val="20"/>
        </w:rPr>
        <w:t>, like user metadata,</w:t>
      </w:r>
      <w:r w:rsidR="00647F4C" w:rsidRPr="006B763F">
        <w:rPr>
          <w:i w:val="0"/>
          <w:color w:val="000000" w:themeColor="text1"/>
          <w:sz w:val="20"/>
        </w:rPr>
        <w:t xml:space="preserve"> has static and dynamic </w:t>
      </w:r>
      <w:r>
        <w:rPr>
          <w:i w:val="0"/>
          <w:color w:val="000000" w:themeColor="text1"/>
          <w:sz w:val="20"/>
        </w:rPr>
        <w:t>forms</w:t>
      </w:r>
      <w:r w:rsidR="00647F4C" w:rsidRPr="006B763F">
        <w:rPr>
          <w:i w:val="0"/>
          <w:color w:val="000000" w:themeColor="text1"/>
          <w:sz w:val="20"/>
        </w:rPr>
        <w:t xml:space="preserve">.  For example, many object header entries are static, but the B-trees are dynamic.  Users, however, have so little interaction with library metadata </w:t>
      </w:r>
      <w:r w:rsidR="00F068E1">
        <w:rPr>
          <w:i w:val="0"/>
          <w:color w:val="000000" w:themeColor="text1"/>
          <w:sz w:val="20"/>
        </w:rPr>
        <w:t>that this is not a useful distinction.</w:t>
      </w:r>
    </w:p>
    <w:p w:rsidR="00DC6869" w:rsidRDefault="00DC6869" w:rsidP="00622A29">
      <w:pPr>
        <w:pStyle w:val="Abstract"/>
        <w:rPr>
          <w:sz w:val="20"/>
        </w:rPr>
      </w:pPr>
    </w:p>
    <w:p w:rsidR="00647F4C" w:rsidRPr="00401241" w:rsidRDefault="00647F4C" w:rsidP="00622A29">
      <w:pPr>
        <w:pStyle w:val="Abstract"/>
        <w:rPr>
          <w:sz w:val="20"/>
        </w:rPr>
      </w:pPr>
      <w:r w:rsidRPr="00401241">
        <w:rPr>
          <w:sz w:val="20"/>
        </w:rPr>
        <w:t xml:space="preserve">Your thoughts on </w:t>
      </w:r>
      <w:r w:rsidR="00DC6869">
        <w:rPr>
          <w:sz w:val="20"/>
        </w:rPr>
        <w:t>any of these</w:t>
      </w:r>
      <w:r w:rsidR="00DC6869" w:rsidRPr="00401241">
        <w:rPr>
          <w:sz w:val="20"/>
        </w:rPr>
        <w:t xml:space="preserve"> </w:t>
      </w:r>
      <w:r w:rsidRPr="00401241">
        <w:rPr>
          <w:sz w:val="20"/>
        </w:rPr>
        <w:t>issue</w:t>
      </w:r>
      <w:r w:rsidR="00DC6869">
        <w:rPr>
          <w:sz w:val="20"/>
        </w:rPr>
        <w:t>s</w:t>
      </w:r>
      <w:r w:rsidRPr="00401241">
        <w:rPr>
          <w:sz w:val="20"/>
        </w:rPr>
        <w:t xml:space="preserve"> are welcome.</w:t>
      </w:r>
    </w:p>
    <w:p w:rsidR="00D13470" w:rsidRPr="00401241" w:rsidRDefault="00D13470" w:rsidP="000D452D">
      <w:pPr>
        <w:pStyle w:val="Abstract"/>
        <w:rPr>
          <w:sz w:val="20"/>
        </w:rPr>
      </w:pPr>
    </w:p>
    <w:p w:rsidR="006B3043" w:rsidRDefault="006B763F" w:rsidP="006B3043">
      <w:pPr>
        <w:pStyle w:val="Abstract"/>
        <w:rPr>
          <w:sz w:val="20"/>
        </w:rPr>
      </w:pPr>
      <w:r>
        <w:rPr>
          <w:sz w:val="20"/>
        </w:rPr>
        <w:t>When published, t</w:t>
      </w:r>
      <w:r w:rsidR="00D13470" w:rsidRPr="00401241">
        <w:rPr>
          <w:sz w:val="20"/>
        </w:rPr>
        <w:t xml:space="preserve">his </w:t>
      </w:r>
      <w:r>
        <w:rPr>
          <w:sz w:val="20"/>
        </w:rPr>
        <w:t>material</w:t>
      </w:r>
      <w:r w:rsidRPr="00401241">
        <w:rPr>
          <w:sz w:val="20"/>
        </w:rPr>
        <w:t xml:space="preserve"> </w:t>
      </w:r>
      <w:r w:rsidR="00D13470" w:rsidRPr="00401241">
        <w:rPr>
          <w:sz w:val="20"/>
        </w:rPr>
        <w:t>will be in HTML and the embedded URLs converted to relative hyperlinks.</w:t>
      </w:r>
    </w:p>
    <w:p w:rsidR="00D979D4" w:rsidRDefault="00D979D4" w:rsidP="006B3043">
      <w:pPr>
        <w:pStyle w:val="Abstract"/>
        <w:rPr>
          <w:sz w:val="20"/>
        </w:rPr>
      </w:pPr>
    </w:p>
    <w:p w:rsidR="00D979D4" w:rsidRPr="002B0D24" w:rsidRDefault="00D979D4" w:rsidP="006B3043">
      <w:pPr>
        <w:pStyle w:val="Abstract"/>
      </w:pPr>
      <w:r>
        <w:rPr>
          <w:sz w:val="20"/>
        </w:rPr>
        <w:t>Thanks for your time.</w:t>
      </w:r>
      <w:r>
        <w:rPr>
          <w:sz w:val="20"/>
        </w:rPr>
        <w:tab/>
        <w:t>-- Frank</w:t>
      </w:r>
    </w:p>
    <w:p w:rsidR="006B3043" w:rsidRPr="00913E2A" w:rsidRDefault="006B3043" w:rsidP="006B3043">
      <w:pPr>
        <w:pStyle w:val="Divider"/>
      </w:pPr>
    </w:p>
    <w:p w:rsidR="006B3043" w:rsidRDefault="006B3043">
      <w:pPr>
        <w:spacing w:after="0"/>
        <w:jc w:val="left"/>
        <w:rPr>
          <w:rFonts w:asciiTheme="majorHAnsi" w:eastAsiaTheme="majorEastAsia" w:hAnsiTheme="majorHAnsi" w:cstheme="majorBidi"/>
          <w:b/>
          <w:bCs/>
          <w:color w:val="000000" w:themeColor="text1"/>
          <w:sz w:val="28"/>
          <w:szCs w:val="28"/>
        </w:rPr>
      </w:pPr>
      <w:r>
        <w:br w:type="page"/>
      </w:r>
    </w:p>
    <w:p w:rsidR="006B3043" w:rsidRPr="002B0D24" w:rsidRDefault="006B3043" w:rsidP="006B3043">
      <w:pPr>
        <w:pStyle w:val="Heading1"/>
        <w:numPr>
          <w:numberingChange w:id="5" w:author="Frank Baker" w:date="2011-02-08T14:38:00Z" w:original="%1:1:0:"/>
        </w:numPr>
      </w:pPr>
      <w:r w:rsidRPr="002B0D24">
        <w:t>HDF5 Metadata -- Overview</w:t>
      </w:r>
    </w:p>
    <w:p w:rsidR="006B3043" w:rsidRPr="002B0D24" w:rsidRDefault="006B3043" w:rsidP="006B3043"/>
    <w:p w:rsidR="006B3043" w:rsidRPr="002B0D24" w:rsidRDefault="006B3043" w:rsidP="006B3043">
      <w:r w:rsidRPr="002B0D24">
        <w:t>HDF5 files contain two types of metadata: library metadata and user metadata.  </w:t>
      </w:r>
    </w:p>
    <w:p w:rsidR="006B3043" w:rsidRPr="002B0D24" w:rsidRDefault="006B3043" w:rsidP="006B3043"/>
    <w:p w:rsidR="006B3043" w:rsidRPr="002B0D24" w:rsidRDefault="006B3043" w:rsidP="006B3043">
      <w:r w:rsidRPr="002B0D24">
        <w:t>Library metadata is generated by the HDF5 Library to describe the structure of the file and structure and contents of objects in the file.  For example, libra</w:t>
      </w:r>
      <w:r w:rsidR="00A81376">
        <w:t>r</w:t>
      </w:r>
      <w:r w:rsidRPr="002B0D24">
        <w:t>y metadata includes</w:t>
      </w:r>
      <w:r w:rsidR="00A81376">
        <w:t xml:space="preserve"> information such as</w:t>
      </w:r>
      <w:r w:rsidRPr="002B0D24">
        <w:t>:</w:t>
      </w:r>
    </w:p>
    <w:p w:rsidR="006B3043" w:rsidRPr="002B0D24" w:rsidRDefault="006B3043" w:rsidP="006B3043">
      <w:pPr>
        <w:pStyle w:val="ListBullet2"/>
        <w:numPr>
          <w:numberingChange w:id="6" w:author="Frank Baker" w:date="2011-02-02T14:37:00Z" w:original=""/>
        </w:numPr>
      </w:pPr>
      <w:r w:rsidRPr="002B0D24">
        <w:t>A header block (</w:t>
      </w:r>
      <w:r w:rsidR="00DC6869">
        <w:t xml:space="preserve">the </w:t>
      </w:r>
      <w:r w:rsidRPr="002B0D24">
        <w:t>superblock) that sets up the file, sets up the initial structures, and identifies the file as a valid HDF5 file</w:t>
      </w:r>
    </w:p>
    <w:p w:rsidR="006B3043" w:rsidRPr="002B0D24" w:rsidRDefault="006B3043" w:rsidP="006B3043">
      <w:pPr>
        <w:pStyle w:val="ListBullet2"/>
        <w:numPr>
          <w:numberingChange w:id="7" w:author="Frank Baker" w:date="2011-02-02T14:37:00Z" w:original=""/>
        </w:numPr>
      </w:pPr>
      <w:r w:rsidRPr="002B0D24">
        <w:t>B-trees that describe the location of and provide access to groups and members of groups </w:t>
      </w:r>
    </w:p>
    <w:p w:rsidR="006B3043" w:rsidRPr="002B0D24" w:rsidRDefault="00DC6869" w:rsidP="006B3043">
      <w:pPr>
        <w:pStyle w:val="ListBullet2"/>
        <w:numPr>
          <w:numberingChange w:id="8" w:author="Frank Baker" w:date="2011-02-02T14:37:00Z" w:original=""/>
        </w:numPr>
      </w:pPr>
      <w:r>
        <w:t>Object headers</w:t>
      </w:r>
      <w:r w:rsidRPr="002B0D24">
        <w:t xml:space="preserve"> </w:t>
      </w:r>
      <w:r>
        <w:t>that</w:t>
      </w:r>
      <w:r w:rsidRPr="002B0D24">
        <w:t xml:space="preserve"> set up objects in an</w:t>
      </w:r>
      <w:r>
        <w:t xml:space="preserve"> HDF5 file</w:t>
      </w:r>
    </w:p>
    <w:p w:rsidR="00DC6869" w:rsidRDefault="00DC6869" w:rsidP="006B3043"/>
    <w:p w:rsidR="006B3043" w:rsidRPr="002B0D24" w:rsidRDefault="006B3043" w:rsidP="006B3043">
      <w:r w:rsidRPr="002B0D24">
        <w:t>HDF5 natively interprets and understands library metadata.  Library metadata is always present; even an otherwise-empty file must contain certain metadata to be a valid HDF5 file. </w:t>
      </w:r>
    </w:p>
    <w:p w:rsidR="006B3043" w:rsidRPr="002B0D24" w:rsidRDefault="006B3043" w:rsidP="006B3043"/>
    <w:p w:rsidR="006B3043" w:rsidRPr="002B0D24" w:rsidRDefault="006B3043" w:rsidP="006B3043">
      <w:r w:rsidRPr="002B0D24">
        <w:t xml:space="preserve">User metadata is </w:t>
      </w:r>
      <w:r w:rsidR="00A81376">
        <w:t>provided</w:t>
      </w:r>
      <w:r w:rsidRPr="002B0D24">
        <w:t xml:space="preserve"> </w:t>
      </w:r>
      <w:r w:rsidR="00A81376">
        <w:t>by, and in many cases defined</w:t>
      </w:r>
      <w:r w:rsidRPr="002B0D24">
        <w:t xml:space="preserve"> by</w:t>
      </w:r>
      <w:r w:rsidR="00A81376">
        <w:t>,</w:t>
      </w:r>
      <w:r w:rsidRPr="002B0D24">
        <w:t xml:space="preserve"> a user application</w:t>
      </w:r>
      <w:r w:rsidR="00A81376">
        <w:t>;</w:t>
      </w:r>
      <w:r w:rsidRPr="002B0D24">
        <w:t xml:space="preserve"> is often stored in an HDF5 attribute</w:t>
      </w:r>
      <w:r w:rsidR="00A81376">
        <w:t>;</w:t>
      </w:r>
      <w:r w:rsidRPr="002B0D24">
        <w:t xml:space="preserve"> and may describe virtually anything.  Examples include: </w:t>
      </w:r>
    </w:p>
    <w:p w:rsidR="006B3043" w:rsidRPr="002B0D24" w:rsidRDefault="006B3043" w:rsidP="006B3043">
      <w:pPr>
        <w:pStyle w:val="ListBullet2"/>
        <w:numPr>
          <w:numberingChange w:id="9" w:author="Frank Baker" w:date="2011-02-02T14:40:00Z" w:original=""/>
        </w:numPr>
      </w:pPr>
      <w:r w:rsidRPr="002B0D24">
        <w:t>Minimum and maximum valid values in a dataset</w:t>
      </w:r>
    </w:p>
    <w:p w:rsidR="006B3043" w:rsidRPr="002B0D24" w:rsidRDefault="006B3043" w:rsidP="006B3043">
      <w:pPr>
        <w:pStyle w:val="ListBullet2"/>
        <w:numPr>
          <w:numberingChange w:id="10" w:author="Frank Baker" w:date="2011-02-02T14:37:00Z" w:original=""/>
        </w:numPr>
      </w:pPr>
      <w:r w:rsidRPr="002B0D24">
        <w:t>Conditions under which data was collected</w:t>
      </w:r>
    </w:p>
    <w:p w:rsidR="006B3043" w:rsidRPr="002B0D24" w:rsidRDefault="006B3043" w:rsidP="006B3043">
      <w:pPr>
        <w:pStyle w:val="ListBullet2"/>
        <w:numPr>
          <w:numberingChange w:id="11" w:author="Frank Baker" w:date="2011-02-02T14:37:00Z" w:original=""/>
        </w:numPr>
      </w:pPr>
      <w:r w:rsidRPr="002B0D24">
        <w:t>Data history and/or provenance</w:t>
      </w:r>
    </w:p>
    <w:p w:rsidR="006B3043" w:rsidRPr="002B0D24" w:rsidRDefault="006B3043" w:rsidP="006B3043">
      <w:pPr>
        <w:pStyle w:val="ListBullet2"/>
        <w:numPr>
          <w:numberingChange w:id="12" w:author="Frank Baker" w:date="2011-02-02T14:37:00Z" w:original=""/>
        </w:numPr>
      </w:pPr>
      <w:r w:rsidRPr="002B0D24">
        <w:t>Relationships among datasets</w:t>
      </w:r>
    </w:p>
    <w:p w:rsidR="006B3043" w:rsidRPr="002B0D24" w:rsidRDefault="006B3043" w:rsidP="006B3043">
      <w:pPr>
        <w:pStyle w:val="ListBullet2"/>
        <w:numPr>
          <w:numberingChange w:id="13" w:author="Frank Baker" w:date="2011-02-02T14:37:00Z" w:original=""/>
        </w:numPr>
      </w:pPr>
      <w:r w:rsidRPr="002B0D24">
        <w:t>Scales or other interpretive information</w:t>
      </w:r>
    </w:p>
    <w:p w:rsidR="006B3043" w:rsidRDefault="006B3043" w:rsidP="006B3043">
      <w:r w:rsidRPr="002B0D24">
        <w:t xml:space="preserve">HDF5 does not natively understand </w:t>
      </w:r>
      <w:r w:rsidR="00153AB7">
        <w:t>most</w:t>
      </w:r>
      <w:r w:rsidR="00153AB7" w:rsidRPr="002B0D24">
        <w:t xml:space="preserve"> </w:t>
      </w:r>
      <w:r w:rsidRPr="002B0D24">
        <w:t>forms of user metadata</w:t>
      </w:r>
      <w:r w:rsidR="0058402C">
        <w:t>; user metadata that the library does not natively understand</w:t>
      </w:r>
      <w:bookmarkStart w:id="14" w:name="_GoBack"/>
      <w:bookmarkEnd w:id="14"/>
      <w:r w:rsidR="0058402C">
        <w:t xml:space="preserve"> must be </w:t>
      </w:r>
      <w:r w:rsidRPr="002B0D24">
        <w:t>interpreted by the application.  User metadata is optional but very commonly used.</w:t>
      </w:r>
    </w:p>
    <w:p w:rsidR="006B3043" w:rsidRDefault="006B3043">
      <w:pPr>
        <w:spacing w:after="0"/>
        <w:jc w:val="left"/>
        <w:rPr>
          <w:rFonts w:asciiTheme="majorHAnsi" w:eastAsiaTheme="majorEastAsia" w:hAnsiTheme="majorHAnsi" w:cstheme="majorBidi"/>
          <w:b/>
          <w:bCs/>
          <w:color w:val="000000" w:themeColor="text1"/>
          <w:sz w:val="28"/>
          <w:szCs w:val="28"/>
        </w:rPr>
      </w:pPr>
      <w:r>
        <w:br w:type="page"/>
      </w:r>
    </w:p>
    <w:p w:rsidR="006B3043" w:rsidRPr="002B0D24" w:rsidRDefault="006B3043" w:rsidP="006B3043">
      <w:pPr>
        <w:pStyle w:val="Heading1"/>
        <w:numPr>
          <w:numberingChange w:id="15" w:author="Frank Baker" w:date="2011-02-08T14:38:00Z" w:original="%1:2:0:"/>
        </w:numPr>
      </w:pPr>
      <w:r w:rsidRPr="002B0D24">
        <w:t xml:space="preserve">HDF5 Metadata </w:t>
      </w:r>
      <w:r w:rsidR="00B80CF6">
        <w:t>–</w:t>
      </w:r>
      <w:r w:rsidRPr="002B0D24">
        <w:t xml:space="preserve"> Detailed Review</w:t>
      </w:r>
    </w:p>
    <w:p w:rsidR="006B3043" w:rsidRPr="002B0D24" w:rsidRDefault="006B3043" w:rsidP="006B3043">
      <w:r w:rsidRPr="002B0D24">
        <w:t>HDF5 files can contain several types of metadata: </w:t>
      </w:r>
    </w:p>
    <w:p w:rsidR="006B3043" w:rsidRPr="002B0D24" w:rsidRDefault="006B3043" w:rsidP="006B3043">
      <w:pPr>
        <w:pStyle w:val="ListBullet2"/>
        <w:numPr>
          <w:numberingChange w:id="16" w:author="Frank Baker" w:date="2011-02-02T14:37:00Z" w:original=""/>
        </w:numPr>
        <w:tabs>
          <w:tab w:val="num" w:pos="720"/>
        </w:tabs>
        <w:ind w:left="720"/>
      </w:pPr>
      <w:r w:rsidRPr="002B0D24">
        <w:t>Library metadata </w:t>
      </w:r>
    </w:p>
    <w:p w:rsidR="006B3043" w:rsidRPr="002B0D24" w:rsidRDefault="006B3043" w:rsidP="006B3043">
      <w:pPr>
        <w:pStyle w:val="ListBullet2"/>
        <w:numPr>
          <w:numberingChange w:id="17" w:author="Frank Baker" w:date="2011-02-02T14:37:00Z" w:original=""/>
        </w:numPr>
        <w:tabs>
          <w:tab w:val="num" w:pos="720"/>
        </w:tabs>
        <w:ind w:left="720"/>
      </w:pPr>
      <w:r w:rsidRPr="002B0D24">
        <w:t>Static user metadata</w:t>
      </w:r>
    </w:p>
    <w:p w:rsidR="006B3043" w:rsidRPr="002B0D24" w:rsidRDefault="006B3043" w:rsidP="006B3043">
      <w:pPr>
        <w:pStyle w:val="ListBullet2"/>
        <w:numPr>
          <w:numberingChange w:id="18" w:author="Frank Baker" w:date="2011-02-02T14:37:00Z" w:original=""/>
        </w:numPr>
        <w:tabs>
          <w:tab w:val="num" w:pos="720"/>
        </w:tabs>
        <w:ind w:left="720"/>
      </w:pPr>
      <w:r w:rsidRPr="002B0D24">
        <w:t>Dynamic user metadata</w:t>
      </w:r>
    </w:p>
    <w:p w:rsidR="006B3043" w:rsidRPr="002B0D24" w:rsidRDefault="006B3043" w:rsidP="006B3043">
      <w:pPr>
        <w:pStyle w:val="Heading2"/>
        <w:numPr>
          <w:numberingChange w:id="19" w:author="Frank Baker" w:date="2011-02-08T14:38:00Z" w:original="%1:2:0:.%2:1:0:"/>
        </w:numPr>
      </w:pPr>
      <w:r w:rsidRPr="002B0D24">
        <w:t>Library Metadata</w:t>
      </w:r>
    </w:p>
    <w:p w:rsidR="006B3043" w:rsidRPr="002B0D24" w:rsidRDefault="006B3043" w:rsidP="006B3043">
      <w:r w:rsidRPr="002B0D24">
        <w:t xml:space="preserve">Library metadata is metadata that the user doesn't have any </w:t>
      </w:r>
      <w:r w:rsidR="00476B8C">
        <w:t xml:space="preserve">direct </w:t>
      </w:r>
      <w:r w:rsidRPr="002B0D24">
        <w:t xml:space="preserve">interaction with or control over. </w:t>
      </w:r>
      <w:r w:rsidR="00D437F5">
        <w:t xml:space="preserve"> </w:t>
      </w:r>
      <w:r w:rsidRPr="002B0D24">
        <w:t>It is generated by the HDF5 Library to describe the structure of the file and structure and contents of objects in the file.  For example, library metadata includes information such as:</w:t>
      </w:r>
    </w:p>
    <w:p w:rsidR="006B3043" w:rsidRPr="002B0D24" w:rsidRDefault="006B3043" w:rsidP="006B3043">
      <w:pPr>
        <w:pStyle w:val="ListBullet2"/>
        <w:numPr>
          <w:numberingChange w:id="20" w:author="Frank Baker" w:date="2011-02-02T14:37:00Z" w:original=""/>
        </w:numPr>
        <w:tabs>
          <w:tab w:val="num" w:pos="720"/>
        </w:tabs>
        <w:ind w:left="720"/>
      </w:pPr>
      <w:r w:rsidRPr="002B0D24">
        <w:t>Most elements of the header</w:t>
      </w:r>
      <w:r w:rsidR="0058402C">
        <w:t xml:space="preserve"> block (superblock), which sets</w:t>
      </w:r>
      <w:r w:rsidRPr="002B0D24">
        <w:t> up the file, sets up the initi</w:t>
      </w:r>
      <w:r w:rsidR="0058402C">
        <w:t>al structures, and identifies </w:t>
      </w:r>
      <w:r w:rsidRPr="002B0D24">
        <w:t>the file as a valid HDF5 file</w:t>
      </w:r>
    </w:p>
    <w:p w:rsidR="0058402C" w:rsidRDefault="0058402C" w:rsidP="0058402C">
      <w:pPr>
        <w:pStyle w:val="ListBullet2"/>
        <w:numPr>
          <w:numberingChange w:id="21" w:author="Frank Baker" w:date="2011-02-02T14:37:00Z" w:original=""/>
        </w:numPr>
        <w:tabs>
          <w:tab w:val="num" w:pos="720"/>
        </w:tabs>
        <w:ind w:left="720"/>
      </w:pPr>
      <w:r>
        <w:t>O</w:t>
      </w:r>
      <w:r w:rsidR="006B3043" w:rsidRPr="002B0D24">
        <w:t>bject headers, which set up objects in an</w:t>
      </w:r>
      <w:r>
        <w:t xml:space="preserve"> HDF5 file</w:t>
      </w:r>
    </w:p>
    <w:p w:rsidR="006B3043" w:rsidRPr="002B0D24" w:rsidRDefault="006B3043" w:rsidP="006B3043">
      <w:pPr>
        <w:pStyle w:val="ListBullet2"/>
        <w:numPr>
          <w:numberingChange w:id="22" w:author="Frank Baker" w:date="2011-02-08T15:21:00Z" w:original=""/>
        </w:numPr>
        <w:tabs>
          <w:tab w:val="num" w:pos="720"/>
        </w:tabs>
        <w:ind w:left="720"/>
      </w:pPr>
      <w:r w:rsidRPr="002B0D24">
        <w:t>B-trees that describe the location of and provide access to groups and members of groups </w:t>
      </w:r>
    </w:p>
    <w:p w:rsidR="0058402C" w:rsidRDefault="0058402C" w:rsidP="006B3043"/>
    <w:p w:rsidR="006B3043" w:rsidRPr="002B0D24" w:rsidRDefault="006B3043" w:rsidP="006B3043">
      <w:r w:rsidRPr="002B0D24">
        <w:t>HDF5 natively interprets and understands library metadata.  Library metadata is always present; even an otherwise-empty file must contain a superblock and a root group object header to be a valid HDF5 file. </w:t>
      </w:r>
    </w:p>
    <w:p w:rsidR="006B3043" w:rsidRPr="002B0D24" w:rsidRDefault="006B3043" w:rsidP="006B3043">
      <w:pPr>
        <w:pStyle w:val="Heading2"/>
        <w:numPr>
          <w:numberingChange w:id="23" w:author="Frank Baker" w:date="2011-02-08T14:38:00Z" w:original="%1:2:0:.%2:2:0:"/>
        </w:numPr>
      </w:pPr>
      <w:del w:id="24" w:author="Frank Baker" w:date="2011-02-10T15:58:00Z">
        <w:r w:rsidRPr="002B0D24" w:rsidDel="00B04959">
          <w:delText xml:space="preserve">Dynamic and </w:delText>
        </w:r>
      </w:del>
      <w:r w:rsidRPr="002B0D24">
        <w:t xml:space="preserve">Static </w:t>
      </w:r>
      <w:ins w:id="25" w:author="Frank Baker" w:date="2011-02-10T15:58:00Z">
        <w:r w:rsidR="00B04959">
          <w:t xml:space="preserve">and Dynamic </w:t>
        </w:r>
      </w:ins>
      <w:r w:rsidRPr="002B0D24">
        <w:t>User Metadata</w:t>
      </w:r>
    </w:p>
    <w:p w:rsidR="006B3043" w:rsidRDefault="006B3043" w:rsidP="006B3043">
      <w:r w:rsidRPr="002B0D24">
        <w:t>User metadata is defined and provided by the user application.</w:t>
      </w:r>
    </w:p>
    <w:p w:rsidR="00DC6869" w:rsidRDefault="00DC6869" w:rsidP="00DC6869">
      <w:r w:rsidRPr="002B0D24">
        <w:t xml:space="preserve">HDF5 does not </w:t>
      </w:r>
      <w:r>
        <w:t xml:space="preserve">always </w:t>
      </w:r>
      <w:r w:rsidRPr="002B0D24">
        <w:t xml:space="preserve">natively understand </w:t>
      </w:r>
      <w:r>
        <w:t>user</w:t>
      </w:r>
      <w:r w:rsidRPr="002B0D24">
        <w:t xml:space="preserve"> metadata; </w:t>
      </w:r>
      <w:r>
        <w:t xml:space="preserve">much of </w:t>
      </w:r>
      <w:r w:rsidRPr="002B0D24">
        <w:t>it must be understood and interpreted by the application.  </w:t>
      </w:r>
      <w:r>
        <w:t xml:space="preserve">For example, the only thing the library understands in </w:t>
      </w:r>
      <w:r w:rsidR="00D979D4">
        <w:t xml:space="preserve">the </w:t>
      </w:r>
      <w:r>
        <w:t xml:space="preserve">dynamic user metadata list below is the extent of the dataset in the last bullet.  </w:t>
      </w:r>
    </w:p>
    <w:p w:rsidR="00DC6869" w:rsidRPr="002B0D24" w:rsidRDefault="00DC6869" w:rsidP="006B3043">
      <w:r>
        <w:t>User</w:t>
      </w:r>
      <w:r w:rsidRPr="002B0D24">
        <w:t xml:space="preserve"> metadata is technically optional but </w:t>
      </w:r>
      <w:r>
        <w:t xml:space="preserve">is almost universally </w:t>
      </w:r>
      <w:r w:rsidRPr="002B0D24">
        <w:t>used.</w:t>
      </w:r>
    </w:p>
    <w:p w:rsidR="006B3043" w:rsidRPr="002B0D24" w:rsidRDefault="006B3043" w:rsidP="006B3043">
      <w:pPr>
        <w:pStyle w:val="Heading3"/>
        <w:numPr>
          <w:numberingChange w:id="26" w:author="Frank Baker" w:date="2011-02-08T14:38:00Z" w:original="%1:2:0:.%2:2:0:.%3:1:0:"/>
        </w:numPr>
      </w:pPr>
      <w:r>
        <w:t xml:space="preserve">Static </w:t>
      </w:r>
      <w:ins w:id="27" w:author="Frank Baker" w:date="2011-02-10T16:00:00Z">
        <w:r w:rsidR="00B04959">
          <w:t>U</w:t>
        </w:r>
      </w:ins>
      <w:r>
        <w:t xml:space="preserve">ser </w:t>
      </w:r>
      <w:ins w:id="28" w:author="Frank Baker" w:date="2011-02-10T16:00:00Z">
        <w:r w:rsidR="00B04959">
          <w:t>M</w:t>
        </w:r>
      </w:ins>
      <w:r>
        <w:t>etadata</w:t>
      </w:r>
    </w:p>
    <w:p w:rsidR="006B3043" w:rsidRPr="002B0D24" w:rsidRDefault="006B3043" w:rsidP="006B3043">
      <w:r w:rsidRPr="002B0D24">
        <w:t xml:space="preserve">Static user metadata is information that the user </w:t>
      </w:r>
      <w:r w:rsidR="000D452D">
        <w:t>can</w:t>
      </w:r>
      <w:r w:rsidR="000D452D" w:rsidRPr="002B0D24">
        <w:t xml:space="preserve"> </w:t>
      </w:r>
      <w:r w:rsidRPr="002B0D24">
        <w:t>control but that is not generally dynamic.  It is stored in the file superblock</w:t>
      </w:r>
      <w:r w:rsidR="0065370F">
        <w:t xml:space="preserve"> or</w:t>
      </w:r>
      <w:r w:rsidRPr="002B0D24">
        <w:t xml:space="preserve"> an object header and </w:t>
      </w:r>
      <w:del w:id="29" w:author="Frank Baker" w:date="2011-02-10T15:59:00Z">
        <w:r w:rsidRPr="002B0D24" w:rsidDel="00B04959">
          <w:delText xml:space="preserve">it </w:delText>
        </w:r>
      </w:del>
      <w:r w:rsidRPr="002B0D24">
        <w:t>does not usually change through the life of a file or object.  Examples of static user metadata include:</w:t>
      </w:r>
    </w:p>
    <w:p w:rsidR="006B3043" w:rsidRPr="002B0D24" w:rsidRDefault="006B3043" w:rsidP="006B3043">
      <w:pPr>
        <w:pStyle w:val="ListBullet2"/>
        <w:numPr>
          <w:numberingChange w:id="30" w:author="Frank Baker" w:date="2011-02-02T14:37:00Z" w:original=""/>
        </w:numPr>
        <w:tabs>
          <w:tab w:val="num" w:pos="720"/>
        </w:tabs>
        <w:ind w:left="720"/>
      </w:pPr>
      <w:r w:rsidRPr="002B0D24">
        <w:t>Property lists: For example, H5Pset_fapl_</w:t>
      </w:r>
      <w:r w:rsidR="0065370F">
        <w:t>family</w:t>
      </w:r>
      <w:r w:rsidRPr="002B0D24">
        <w:t xml:space="preserve"> </w:t>
      </w:r>
      <w:r w:rsidR="0058402C">
        <w:t xml:space="preserve">sets a </w:t>
      </w:r>
      <w:r w:rsidRPr="002B0D24">
        <w:t xml:space="preserve">file access property </w:t>
      </w:r>
      <w:r w:rsidR="0058402C">
        <w:t xml:space="preserve">specifying </w:t>
      </w:r>
      <w:r w:rsidRPr="002B0D24">
        <w:t xml:space="preserve">that file I/O will use the </w:t>
      </w:r>
      <w:r w:rsidR="0065370F">
        <w:t>family</w:t>
      </w:r>
      <w:r w:rsidRPr="002B0D24">
        <w:t xml:space="preserve"> driver. </w:t>
      </w:r>
    </w:p>
    <w:p w:rsidR="006B3043" w:rsidRPr="002B0D24" w:rsidRDefault="006B3043" w:rsidP="006B3043">
      <w:pPr>
        <w:pStyle w:val="ListBullet2"/>
        <w:numPr>
          <w:numberingChange w:id="31" w:author="Frank Baker" w:date="2011-02-02T14:37:00Z" w:original=""/>
        </w:numPr>
        <w:tabs>
          <w:tab w:val="num" w:pos="720"/>
        </w:tabs>
        <w:ind w:left="720"/>
      </w:pPr>
      <w:r w:rsidRPr="002B0D24">
        <w:t>Link names</w:t>
      </w:r>
    </w:p>
    <w:p w:rsidR="006B3043" w:rsidRPr="002B0D24" w:rsidRDefault="006B3043" w:rsidP="006B3043">
      <w:pPr>
        <w:pStyle w:val="ListBullet2"/>
        <w:numPr>
          <w:numberingChange w:id="32" w:author="Frank Baker" w:date="2011-02-02T14:37:00Z" w:original=""/>
        </w:numPr>
        <w:tabs>
          <w:tab w:val="num" w:pos="720"/>
        </w:tabs>
        <w:ind w:left="720"/>
      </w:pPr>
      <w:r w:rsidRPr="002B0D24">
        <w:t xml:space="preserve">A dataset's </w:t>
      </w:r>
      <w:proofErr w:type="spellStart"/>
      <w:r w:rsidRPr="002B0D24">
        <w:t>datatype</w:t>
      </w:r>
      <w:proofErr w:type="spellEnd"/>
      <w:r w:rsidRPr="002B0D24">
        <w:t xml:space="preserve"> and </w:t>
      </w:r>
      <w:proofErr w:type="spellStart"/>
      <w:r w:rsidRPr="002B0D24">
        <w:t>dataspace</w:t>
      </w:r>
      <w:proofErr w:type="spellEnd"/>
      <w:r w:rsidRPr="002B0D24">
        <w:t xml:space="preserve"> (modulo the potential to extend</w:t>
      </w:r>
      <w:r w:rsidR="00DC6869">
        <w:t xml:space="preserve"> or </w:t>
      </w:r>
      <w:r w:rsidRPr="002B0D24">
        <w:t>shrink it)</w:t>
      </w:r>
    </w:p>
    <w:p w:rsidR="006B3043" w:rsidRPr="002B0D24" w:rsidRDefault="006B3043" w:rsidP="006B3043">
      <w:pPr>
        <w:pStyle w:val="ListBullet2"/>
        <w:numPr>
          <w:numberingChange w:id="33" w:author="Frank Baker" w:date="2011-02-02T14:37:00Z" w:original=""/>
        </w:numPr>
        <w:tabs>
          <w:tab w:val="num" w:pos="720"/>
        </w:tabs>
        <w:ind w:left="720"/>
      </w:pPr>
      <w:r w:rsidRPr="002B0D24">
        <w:t>Dataset fill values</w:t>
      </w:r>
    </w:p>
    <w:p w:rsidR="006B3043" w:rsidRPr="002B0D24" w:rsidRDefault="006B3043" w:rsidP="006B3043">
      <w:pPr>
        <w:pStyle w:val="ListBullet2"/>
        <w:numPr>
          <w:numberingChange w:id="34" w:author="Frank Baker" w:date="2011-02-02T14:37:00Z" w:original=""/>
        </w:numPr>
        <w:tabs>
          <w:tab w:val="num" w:pos="720"/>
        </w:tabs>
        <w:ind w:left="720"/>
      </w:pPr>
      <w:r w:rsidRPr="002B0D24">
        <w:t>Dataset or group storage properties</w:t>
      </w:r>
    </w:p>
    <w:p w:rsidR="006B3043" w:rsidRPr="002B0D24" w:rsidRDefault="006B3043" w:rsidP="006B3043"/>
    <w:p w:rsidR="006B3043" w:rsidRPr="002B0D24" w:rsidRDefault="006B3043" w:rsidP="006B3043">
      <w:r w:rsidRPr="002B0D24">
        <w:t xml:space="preserve">Static user metadata </w:t>
      </w:r>
      <w:r w:rsidR="00DC6869">
        <w:t>doe</w:t>
      </w:r>
      <w:r w:rsidRPr="002B0D24">
        <w:t xml:space="preserve">s not usually change through the life of a file or object.  In some cases, it just doesn't tend to change; </w:t>
      </w:r>
      <w:r w:rsidR="001963DF">
        <w:t xml:space="preserve">for example, </w:t>
      </w:r>
      <w:proofErr w:type="gramStart"/>
      <w:r w:rsidRPr="002B0D24">
        <w:t>the name of a</w:t>
      </w:r>
      <w:r w:rsidR="0058402C">
        <w:t xml:space="preserve"> hard link to an object can be </w:t>
      </w:r>
      <w:r w:rsidR="001963DF">
        <w:t>changed only by creating a new hard link and removing the old link</w:t>
      </w:r>
      <w:proofErr w:type="gramEnd"/>
      <w:r w:rsidR="001963DF">
        <w:t xml:space="preserve">. In the more general case, static user metadata can be changed only when </w:t>
      </w:r>
      <w:r w:rsidRPr="002B0D24">
        <w:t>making a new copy of an HDF5 file or object.  </w:t>
      </w:r>
      <w:r w:rsidR="001963DF">
        <w:t>F</w:t>
      </w:r>
      <w:r w:rsidRPr="002B0D24">
        <w:t xml:space="preserve">or example, file </w:t>
      </w:r>
      <w:r w:rsidR="0065370F">
        <w:t>creation</w:t>
      </w:r>
      <w:r w:rsidR="0065370F" w:rsidRPr="002B0D24">
        <w:t xml:space="preserve"> </w:t>
      </w:r>
      <w:r w:rsidRPr="002B0D24">
        <w:t xml:space="preserve">and </w:t>
      </w:r>
      <w:r w:rsidR="001963DF">
        <w:t xml:space="preserve">dataset </w:t>
      </w:r>
      <w:r w:rsidR="0065370F">
        <w:t xml:space="preserve">creation </w:t>
      </w:r>
      <w:r w:rsidR="001963DF">
        <w:t>properties</w:t>
      </w:r>
      <w:r w:rsidRPr="002B0D24">
        <w:t xml:space="preserve"> can be changed only when making a new copy of a file or dataset, respectively.</w:t>
      </w:r>
    </w:p>
    <w:p w:rsidR="006B3043" w:rsidRPr="002B0D24" w:rsidRDefault="006B3043" w:rsidP="006B3043">
      <w:pPr>
        <w:pStyle w:val="Heading3"/>
        <w:numPr>
          <w:numberingChange w:id="35" w:author="Frank Baker" w:date="2011-02-08T14:38:00Z" w:original="%1:2:0:.%2:2:0:.%3:2:0:"/>
        </w:numPr>
      </w:pPr>
      <w:r>
        <w:t xml:space="preserve">Dynamic </w:t>
      </w:r>
      <w:ins w:id="36" w:author="Frank Baker" w:date="2011-02-10T16:00:00Z">
        <w:r w:rsidR="00B04959">
          <w:t>U</w:t>
        </w:r>
      </w:ins>
      <w:r>
        <w:t xml:space="preserve">ser </w:t>
      </w:r>
      <w:ins w:id="37" w:author="Frank Baker" w:date="2011-02-10T16:00:00Z">
        <w:r w:rsidR="00B04959">
          <w:t>M</w:t>
        </w:r>
      </w:ins>
      <w:r>
        <w:t>etadata</w:t>
      </w:r>
    </w:p>
    <w:p w:rsidR="006B3043" w:rsidRPr="002B0D24" w:rsidRDefault="006B3043" w:rsidP="006B3043">
      <w:r w:rsidRPr="002B0D24">
        <w:t>Dynamic user metadata is metadata that the user or application can change at will.  It is often stored in an HDF5 attribute, may describe virtually anything, and can easily change over time.  For example: </w:t>
      </w:r>
    </w:p>
    <w:p w:rsidR="006B3043" w:rsidRPr="002B0D24" w:rsidRDefault="006B3043" w:rsidP="006B3043">
      <w:pPr>
        <w:pStyle w:val="ListBullet2"/>
        <w:numPr>
          <w:numberingChange w:id="38" w:author="Frank Baker" w:date="2011-02-02T14:37:00Z" w:original=""/>
        </w:numPr>
        <w:tabs>
          <w:tab w:val="num" w:pos="720"/>
        </w:tabs>
        <w:ind w:left="720"/>
      </w:pPr>
      <w:r w:rsidRPr="002B0D24">
        <w:t>Minimum and maximum valid values in a dataset</w:t>
      </w:r>
    </w:p>
    <w:p w:rsidR="006B3043" w:rsidRPr="002B0D24" w:rsidRDefault="006B3043" w:rsidP="006B3043">
      <w:pPr>
        <w:pStyle w:val="ListBullet2"/>
        <w:numPr>
          <w:numberingChange w:id="39" w:author="Frank Baker" w:date="2011-02-02T14:37:00Z" w:original=""/>
        </w:numPr>
        <w:tabs>
          <w:tab w:val="num" w:pos="720"/>
        </w:tabs>
        <w:ind w:left="720"/>
      </w:pPr>
      <w:r w:rsidRPr="002B0D24">
        <w:t>Conditions under which data was collected</w:t>
      </w:r>
    </w:p>
    <w:p w:rsidR="006B3043" w:rsidRPr="002B0D24" w:rsidRDefault="006B3043" w:rsidP="006B3043">
      <w:pPr>
        <w:pStyle w:val="ListBullet2"/>
        <w:numPr>
          <w:numberingChange w:id="40" w:author="Frank Baker" w:date="2011-02-02T14:37:00Z" w:original=""/>
        </w:numPr>
        <w:tabs>
          <w:tab w:val="num" w:pos="720"/>
        </w:tabs>
        <w:ind w:left="720"/>
      </w:pPr>
      <w:r w:rsidRPr="002B0D24">
        <w:t>Data history and/or provenance</w:t>
      </w:r>
    </w:p>
    <w:p w:rsidR="006B3043" w:rsidRPr="002B0D24" w:rsidRDefault="006B3043" w:rsidP="006B3043">
      <w:pPr>
        <w:pStyle w:val="ListBullet2"/>
        <w:numPr>
          <w:numberingChange w:id="41" w:author="Frank Baker" w:date="2011-02-02T14:37:00Z" w:original=""/>
        </w:numPr>
        <w:tabs>
          <w:tab w:val="num" w:pos="720"/>
        </w:tabs>
        <w:ind w:left="720"/>
      </w:pPr>
      <w:r w:rsidRPr="002B0D24">
        <w:t>Relationships among datasets</w:t>
      </w:r>
      <w:r w:rsidR="001963DF">
        <w:t xml:space="preserve"> </w:t>
      </w:r>
    </w:p>
    <w:p w:rsidR="001963DF" w:rsidRDefault="006B3043" w:rsidP="006B3043">
      <w:pPr>
        <w:pStyle w:val="ListBullet2"/>
        <w:numPr>
          <w:numberingChange w:id="42" w:author="Frank Baker" w:date="2011-02-02T14:37:00Z" w:original=""/>
        </w:numPr>
        <w:tabs>
          <w:tab w:val="num" w:pos="720"/>
        </w:tabs>
        <w:ind w:left="720"/>
      </w:pPr>
      <w:r w:rsidRPr="002B0D24">
        <w:t>Scales or other interpretive information</w:t>
      </w:r>
    </w:p>
    <w:p w:rsidR="001963DF" w:rsidRDefault="001963DF" w:rsidP="006B3043">
      <w:pPr>
        <w:pStyle w:val="ListBullet2"/>
        <w:numPr>
          <w:numberingChange w:id="43" w:author="Frank Baker" w:date="2011-02-02T14:37:00Z" w:original=""/>
        </w:numPr>
        <w:tabs>
          <w:tab w:val="num" w:pos="720"/>
        </w:tabs>
        <w:ind w:left="720"/>
      </w:pPr>
      <w:r>
        <w:t>The extent of a chunked dataset within the bounds of its maximum extent</w:t>
      </w:r>
    </w:p>
    <w:p w:rsidR="006B3043" w:rsidRPr="002B0D24" w:rsidRDefault="006B3043" w:rsidP="001963DF">
      <w:pPr>
        <w:pStyle w:val="ListBullet2"/>
        <w:numPr>
          <w:ilvl w:val="0"/>
          <w:numId w:val="0"/>
        </w:numPr>
      </w:pPr>
    </w:p>
    <w:p w:rsidR="006B3043" w:rsidRDefault="006B3043" w:rsidP="006B3043">
      <w:pPr>
        <w:pStyle w:val="Heading2"/>
        <w:numPr>
          <w:numberingChange w:id="44" w:author="Frank Baker" w:date="2011-02-08T15:23:00Z" w:original="%1:2:0:.%2:3:0:"/>
        </w:numPr>
      </w:pPr>
      <w:r>
        <w:t xml:space="preserve">Metadata </w:t>
      </w:r>
      <w:r w:rsidR="007712C1">
        <w:t>Types</w:t>
      </w:r>
      <w:r>
        <w:t xml:space="preserve"> and Mechanisms</w:t>
      </w:r>
    </w:p>
    <w:p w:rsidR="001F2269" w:rsidRDefault="00F42265" w:rsidP="006B3043">
      <w:r>
        <w:t xml:space="preserve">Table 1 </w:t>
      </w:r>
      <w:r w:rsidR="006B3043">
        <w:t xml:space="preserve">lists several </w:t>
      </w:r>
      <w:r w:rsidR="007712C1">
        <w:t xml:space="preserve">examples of each type of </w:t>
      </w:r>
      <w:r w:rsidR="006B3043">
        <w:t xml:space="preserve">HDF5 metadata, where </w:t>
      </w:r>
      <w:r w:rsidR="007712C1">
        <w:t xml:space="preserve">it is </w:t>
      </w:r>
      <w:r w:rsidR="00DD1F81">
        <w:t>stored</w:t>
      </w:r>
      <w:r w:rsidR="006B3043">
        <w:t>,</w:t>
      </w:r>
      <w:r w:rsidR="00DD1F81">
        <w:t xml:space="preserve"> how </w:t>
      </w:r>
      <w:r w:rsidR="007712C1">
        <w:t>it is</w:t>
      </w:r>
      <w:r w:rsidR="00DD1F81">
        <w:t xml:space="preserve"> set, and whether </w:t>
      </w:r>
      <w:r w:rsidR="007712C1">
        <w:t xml:space="preserve">it is </w:t>
      </w:r>
      <w:r w:rsidR="00DD1F81">
        <w:t>natively interpreted by the HDF5 library or must be interpreted by the user application</w:t>
      </w:r>
      <w:r w:rsidR="006B3043">
        <w:t xml:space="preserve">.  This is a representative </w:t>
      </w:r>
      <w:r w:rsidR="00DD1F81">
        <w:t>subset,</w:t>
      </w:r>
      <w:r w:rsidR="006B3043">
        <w:t xml:space="preserve"> not a complete l</w:t>
      </w:r>
      <w:r w:rsidR="00DD1F81">
        <w:t>ist of HDF5 metadata</w:t>
      </w:r>
      <w:r w:rsidR="006B3043">
        <w:t>.</w:t>
      </w:r>
    </w:p>
    <w:p w:rsidR="00F42265" w:rsidRPr="00501224" w:rsidRDefault="00F42265" w:rsidP="00F42265">
      <w:pPr>
        <w:pStyle w:val="TableCaption"/>
      </w:pPr>
      <w:proofErr w:type="gramStart"/>
      <w:r w:rsidRPr="00501224">
        <w:t xml:space="preserve">Table </w:t>
      </w:r>
      <w:r w:rsidR="004524A6">
        <w:fldChar w:fldCharType="begin"/>
      </w:r>
      <w:r>
        <w:instrText xml:space="preserve"> SEQ Table \* ARABIC </w:instrText>
      </w:r>
      <w:r w:rsidR="004524A6">
        <w:fldChar w:fldCharType="separate"/>
      </w:r>
      <w:r w:rsidR="009B0709">
        <w:rPr>
          <w:noProof/>
        </w:rPr>
        <w:t>1</w:t>
      </w:r>
      <w:r w:rsidR="004524A6">
        <w:fldChar w:fldCharType="end"/>
      </w:r>
      <w:r w:rsidRPr="00501224">
        <w:t>.</w:t>
      </w:r>
      <w:proofErr w:type="gramEnd"/>
      <w:r w:rsidRPr="00501224">
        <w:t xml:space="preserve"> </w:t>
      </w:r>
      <w:r w:rsidR="002313D6">
        <w:t xml:space="preserve">Examples of </w:t>
      </w:r>
      <w:r>
        <w:t>HDF5 metadata</w:t>
      </w:r>
      <w:r w:rsidR="00751690">
        <w:t xml:space="preserve"> by type </w:t>
      </w:r>
    </w:p>
    <w:tbl>
      <w:tblPr>
        <w:tblW w:w="0" w:type="auto"/>
        <w:tblInd w:w="144" w:type="dxa"/>
        <w:tblBorders>
          <w:top w:val="single" w:sz="12" w:space="0" w:color="008000"/>
          <w:left w:val="nil"/>
          <w:bottom w:val="single" w:sz="12" w:space="0" w:color="008000"/>
          <w:right w:val="nil"/>
          <w:insideH w:val="nil"/>
          <w:insideV w:val="nil"/>
        </w:tblBorders>
        <w:tblCellMar>
          <w:left w:w="115" w:type="dxa"/>
          <w:right w:w="115" w:type="dxa"/>
        </w:tblCellMar>
        <w:tblLook w:val="00BF"/>
      </w:tblPr>
      <w:tblGrid>
        <w:gridCol w:w="2571"/>
        <w:gridCol w:w="2571"/>
        <w:gridCol w:w="2571"/>
        <w:gridCol w:w="2309"/>
      </w:tblGrid>
      <w:tr w:rsidR="00F42265" w:rsidRPr="00FE0111">
        <w:trPr>
          <w:cantSplit/>
          <w:tblHeader/>
        </w:trPr>
        <w:tc>
          <w:tcPr>
            <w:tcW w:w="2571" w:type="dxa"/>
            <w:tcBorders>
              <w:top w:val="single" w:sz="12" w:space="0" w:color="008000"/>
              <w:bottom w:val="single" w:sz="8" w:space="0" w:color="008000"/>
            </w:tcBorders>
            <w:shd w:val="clear" w:color="auto" w:fill="auto"/>
          </w:tcPr>
          <w:p w:rsidR="00F42265" w:rsidRDefault="00F42265" w:rsidP="009E2157">
            <w:pPr>
              <w:pStyle w:val="TOAHeading"/>
            </w:pPr>
            <w:r>
              <w:t>Element</w:t>
            </w:r>
          </w:p>
        </w:tc>
        <w:tc>
          <w:tcPr>
            <w:tcW w:w="2571" w:type="dxa"/>
            <w:tcBorders>
              <w:top w:val="single" w:sz="12" w:space="0" w:color="008000"/>
              <w:bottom w:val="single" w:sz="8" w:space="0" w:color="008000"/>
            </w:tcBorders>
            <w:shd w:val="clear" w:color="auto" w:fill="auto"/>
          </w:tcPr>
          <w:p w:rsidR="00F42265" w:rsidRDefault="00F42265" w:rsidP="009E2157">
            <w:pPr>
              <w:pStyle w:val="TOAHeading"/>
            </w:pPr>
            <w:r>
              <w:t>Where stored</w:t>
            </w:r>
          </w:p>
        </w:tc>
        <w:tc>
          <w:tcPr>
            <w:tcW w:w="2571" w:type="dxa"/>
            <w:tcBorders>
              <w:top w:val="single" w:sz="12" w:space="0" w:color="008000"/>
              <w:bottom w:val="single" w:sz="8" w:space="0" w:color="008000"/>
            </w:tcBorders>
            <w:shd w:val="clear" w:color="auto" w:fill="auto"/>
          </w:tcPr>
          <w:p w:rsidR="00F42265" w:rsidRDefault="00F42265" w:rsidP="009E2157">
            <w:pPr>
              <w:pStyle w:val="TOAHeading"/>
            </w:pPr>
            <w:r>
              <w:t>How set</w:t>
            </w:r>
          </w:p>
        </w:tc>
        <w:tc>
          <w:tcPr>
            <w:tcW w:w="2309" w:type="dxa"/>
            <w:tcBorders>
              <w:top w:val="single" w:sz="12" w:space="0" w:color="008000"/>
              <w:bottom w:val="single" w:sz="8" w:space="0" w:color="008000"/>
            </w:tcBorders>
          </w:tcPr>
          <w:p w:rsidR="00F42265" w:rsidRDefault="00F42265" w:rsidP="009E2157">
            <w:pPr>
              <w:pStyle w:val="TOAHeading"/>
            </w:pPr>
            <w:proofErr w:type="gramStart"/>
            <w:r>
              <w:t>Interpreted  by</w:t>
            </w:r>
            <w:proofErr w:type="gramEnd"/>
            <w:r>
              <w:t xml:space="preserve"> </w:t>
            </w:r>
          </w:p>
        </w:tc>
      </w:tr>
      <w:tr w:rsidR="00F42265" w:rsidRPr="00FE0111">
        <w:trPr>
          <w:cantSplit/>
        </w:trPr>
        <w:tc>
          <w:tcPr>
            <w:tcW w:w="2571" w:type="dxa"/>
            <w:tcBorders>
              <w:top w:val="single" w:sz="8" w:space="0" w:color="008000"/>
            </w:tcBorders>
            <w:shd w:val="clear" w:color="auto" w:fill="auto"/>
          </w:tcPr>
          <w:p w:rsidR="00F42265" w:rsidRDefault="00F42265" w:rsidP="009E2157">
            <w:pPr>
              <w:pStyle w:val="TOAHeading"/>
              <w:keepNext/>
            </w:pPr>
            <w:r>
              <w:t>Library metadata</w:t>
            </w:r>
          </w:p>
        </w:tc>
        <w:tc>
          <w:tcPr>
            <w:tcW w:w="2571" w:type="dxa"/>
            <w:tcBorders>
              <w:top w:val="single" w:sz="8" w:space="0" w:color="008000"/>
            </w:tcBorders>
            <w:shd w:val="clear" w:color="auto" w:fill="auto"/>
          </w:tcPr>
          <w:p w:rsidR="00F42265" w:rsidRDefault="00F42265" w:rsidP="009E2157">
            <w:pPr>
              <w:jc w:val="left"/>
            </w:pPr>
          </w:p>
        </w:tc>
        <w:tc>
          <w:tcPr>
            <w:tcW w:w="2571" w:type="dxa"/>
            <w:tcBorders>
              <w:top w:val="single" w:sz="8" w:space="0" w:color="008000"/>
            </w:tcBorders>
            <w:shd w:val="clear" w:color="auto" w:fill="auto"/>
          </w:tcPr>
          <w:p w:rsidR="00F42265" w:rsidRDefault="00F42265" w:rsidP="009E2157">
            <w:pPr>
              <w:jc w:val="left"/>
            </w:pPr>
          </w:p>
        </w:tc>
        <w:tc>
          <w:tcPr>
            <w:tcW w:w="2309" w:type="dxa"/>
            <w:tcBorders>
              <w:top w:val="single" w:sz="8" w:space="0" w:color="008000"/>
            </w:tcBorders>
          </w:tcPr>
          <w:p w:rsidR="00F42265" w:rsidRDefault="00F42265" w:rsidP="009E2157">
            <w:pPr>
              <w:jc w:val="left"/>
            </w:pPr>
          </w:p>
        </w:tc>
      </w:tr>
      <w:tr w:rsidR="00F42265" w:rsidRPr="00FE0111">
        <w:trPr>
          <w:cantSplit/>
        </w:trPr>
        <w:tc>
          <w:tcPr>
            <w:tcW w:w="2571" w:type="dxa"/>
            <w:shd w:val="clear" w:color="auto" w:fill="auto"/>
          </w:tcPr>
          <w:p w:rsidR="00F42265" w:rsidRDefault="00F42265" w:rsidP="009E2157">
            <w:pPr>
              <w:jc w:val="left"/>
            </w:pPr>
            <w:r>
              <w:t>Superblock</w:t>
            </w:r>
          </w:p>
        </w:tc>
        <w:tc>
          <w:tcPr>
            <w:tcW w:w="2571" w:type="dxa"/>
            <w:shd w:val="clear" w:color="auto" w:fill="auto"/>
          </w:tcPr>
          <w:p w:rsidR="00F42265" w:rsidRDefault="00F42265" w:rsidP="009E2157">
            <w:pPr>
              <w:jc w:val="left"/>
            </w:pPr>
            <w:r>
              <w:t>Header block at beginning of file</w:t>
            </w:r>
          </w:p>
        </w:tc>
        <w:tc>
          <w:tcPr>
            <w:tcW w:w="2571" w:type="dxa"/>
            <w:shd w:val="clear" w:color="auto" w:fill="auto"/>
          </w:tcPr>
          <w:p w:rsidR="00F42265" w:rsidRPr="001F2269" w:rsidRDefault="00F42265" w:rsidP="009E2157">
            <w:pPr>
              <w:jc w:val="left"/>
            </w:pPr>
            <w:r>
              <w:t>Created with file; a</w:t>
            </w:r>
            <w:r w:rsidRPr="001F2269">
              <w:t>lways present</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r>
              <w:t>File driver information</w:t>
            </w:r>
          </w:p>
        </w:tc>
        <w:tc>
          <w:tcPr>
            <w:tcW w:w="2571" w:type="dxa"/>
            <w:shd w:val="clear" w:color="auto" w:fill="auto"/>
          </w:tcPr>
          <w:p w:rsidR="00F42265" w:rsidRDefault="00F42265" w:rsidP="009E2157">
            <w:pPr>
              <w:jc w:val="left"/>
            </w:pPr>
            <w:r>
              <w:t>Superblock and driver information block</w:t>
            </w:r>
          </w:p>
        </w:tc>
        <w:tc>
          <w:tcPr>
            <w:tcW w:w="2571" w:type="dxa"/>
            <w:shd w:val="clear" w:color="auto" w:fill="auto"/>
          </w:tcPr>
          <w:p w:rsidR="00F42265" w:rsidRDefault="00F42265" w:rsidP="009E2157">
            <w:pPr>
              <w:pStyle w:val="PlainText"/>
              <w:jc w:val="left"/>
            </w:pPr>
            <w:r>
              <w:t>H5Pset_fapl_*</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r>
              <w:t>B-trees</w:t>
            </w:r>
          </w:p>
        </w:tc>
        <w:tc>
          <w:tcPr>
            <w:tcW w:w="2571" w:type="dxa"/>
            <w:shd w:val="clear" w:color="auto" w:fill="auto"/>
          </w:tcPr>
          <w:p w:rsidR="00F42265" w:rsidRDefault="00153AB7" w:rsidP="009E2157">
            <w:pPr>
              <w:jc w:val="left"/>
            </w:pPr>
            <w:r>
              <w:t>At various locations within file</w:t>
            </w:r>
          </w:p>
        </w:tc>
        <w:tc>
          <w:tcPr>
            <w:tcW w:w="2571" w:type="dxa"/>
            <w:shd w:val="clear" w:color="auto" w:fill="auto"/>
          </w:tcPr>
          <w:p w:rsidR="00F42265" w:rsidRDefault="00F42265" w:rsidP="009E2157">
            <w:pPr>
              <w:jc w:val="left"/>
            </w:pPr>
            <w:r>
              <w:t>Library</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r>
              <w:t>Object offsets</w:t>
            </w:r>
          </w:p>
        </w:tc>
        <w:tc>
          <w:tcPr>
            <w:tcW w:w="2571" w:type="dxa"/>
            <w:shd w:val="clear" w:color="auto" w:fill="auto"/>
          </w:tcPr>
          <w:p w:rsidR="00F42265" w:rsidRDefault="00F42265" w:rsidP="009E2157">
            <w:pPr>
              <w:jc w:val="left"/>
            </w:pPr>
            <w:r>
              <w:t>B-tree</w:t>
            </w:r>
          </w:p>
        </w:tc>
        <w:tc>
          <w:tcPr>
            <w:tcW w:w="2571" w:type="dxa"/>
            <w:shd w:val="clear" w:color="auto" w:fill="auto"/>
          </w:tcPr>
          <w:p w:rsidR="00F42265" w:rsidRDefault="00F42265" w:rsidP="009E2157">
            <w:pPr>
              <w:jc w:val="left"/>
            </w:pPr>
            <w:r>
              <w:t>Library</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r>
              <w:t>Object headers</w:t>
            </w:r>
          </w:p>
        </w:tc>
        <w:tc>
          <w:tcPr>
            <w:tcW w:w="2571" w:type="dxa"/>
            <w:shd w:val="clear" w:color="auto" w:fill="auto"/>
          </w:tcPr>
          <w:p w:rsidR="00F42265" w:rsidRDefault="00F42265" w:rsidP="009E2157">
            <w:pPr>
              <w:jc w:val="left"/>
            </w:pPr>
            <w:r>
              <w:t>Header block for each object in an HDF5 file</w:t>
            </w:r>
          </w:p>
        </w:tc>
        <w:tc>
          <w:tcPr>
            <w:tcW w:w="2571" w:type="dxa"/>
            <w:shd w:val="clear" w:color="auto" w:fill="auto"/>
          </w:tcPr>
          <w:p w:rsidR="00F42265" w:rsidRDefault="00F42265" w:rsidP="009E2157">
            <w:pPr>
              <w:jc w:val="left"/>
            </w:pPr>
            <w:r>
              <w:t>Created with object; present as long as object exists</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p>
        </w:tc>
        <w:tc>
          <w:tcPr>
            <w:tcW w:w="2571" w:type="dxa"/>
            <w:shd w:val="clear" w:color="auto" w:fill="auto"/>
          </w:tcPr>
          <w:p w:rsidR="00F42265" w:rsidRDefault="00F42265" w:rsidP="009E2157">
            <w:pPr>
              <w:jc w:val="left"/>
            </w:pPr>
          </w:p>
        </w:tc>
        <w:tc>
          <w:tcPr>
            <w:tcW w:w="2571" w:type="dxa"/>
            <w:shd w:val="clear" w:color="auto" w:fill="auto"/>
          </w:tcPr>
          <w:p w:rsidR="00F42265" w:rsidRDefault="00F42265" w:rsidP="009E2157">
            <w:pPr>
              <w:jc w:val="left"/>
            </w:pPr>
          </w:p>
        </w:tc>
        <w:tc>
          <w:tcPr>
            <w:tcW w:w="2309" w:type="dxa"/>
          </w:tcPr>
          <w:p w:rsidR="00F42265" w:rsidRDefault="00F42265" w:rsidP="009E2157">
            <w:pPr>
              <w:jc w:val="left"/>
            </w:pPr>
          </w:p>
        </w:tc>
      </w:tr>
      <w:tr w:rsidR="00F42265" w:rsidRPr="00FE0111">
        <w:trPr>
          <w:cantSplit/>
        </w:trPr>
        <w:tc>
          <w:tcPr>
            <w:tcW w:w="2571" w:type="dxa"/>
            <w:shd w:val="clear" w:color="auto" w:fill="auto"/>
          </w:tcPr>
          <w:p w:rsidR="00F42265" w:rsidRDefault="00F42265" w:rsidP="009E2157">
            <w:pPr>
              <w:pStyle w:val="TOAHeading"/>
              <w:keepNext/>
            </w:pPr>
            <w:r>
              <w:t>Static user metadata</w:t>
            </w:r>
          </w:p>
        </w:tc>
        <w:tc>
          <w:tcPr>
            <w:tcW w:w="2571" w:type="dxa"/>
            <w:shd w:val="clear" w:color="auto" w:fill="auto"/>
          </w:tcPr>
          <w:p w:rsidR="00F42265" w:rsidRDefault="00F42265" w:rsidP="009E2157">
            <w:pPr>
              <w:jc w:val="left"/>
            </w:pPr>
          </w:p>
        </w:tc>
        <w:tc>
          <w:tcPr>
            <w:tcW w:w="2571" w:type="dxa"/>
            <w:shd w:val="clear" w:color="auto" w:fill="auto"/>
          </w:tcPr>
          <w:p w:rsidR="00F42265" w:rsidRDefault="00F42265" w:rsidP="009E2157">
            <w:pPr>
              <w:jc w:val="left"/>
            </w:pPr>
          </w:p>
        </w:tc>
        <w:tc>
          <w:tcPr>
            <w:tcW w:w="2309" w:type="dxa"/>
          </w:tcPr>
          <w:p w:rsidR="00F42265" w:rsidRDefault="00F42265" w:rsidP="009E2157">
            <w:pPr>
              <w:jc w:val="left"/>
            </w:pPr>
          </w:p>
        </w:tc>
      </w:tr>
      <w:tr w:rsidR="00F42265" w:rsidRPr="00FE0111">
        <w:trPr>
          <w:cantSplit/>
        </w:trPr>
        <w:tc>
          <w:tcPr>
            <w:tcW w:w="2571" w:type="dxa"/>
            <w:shd w:val="clear" w:color="auto" w:fill="auto"/>
          </w:tcPr>
          <w:p w:rsidR="00F42265" w:rsidRDefault="00F42265" w:rsidP="009E2157">
            <w:pPr>
              <w:jc w:val="left"/>
            </w:pPr>
            <w:r>
              <w:t>Dataset storage layout</w:t>
            </w:r>
          </w:p>
        </w:tc>
        <w:tc>
          <w:tcPr>
            <w:tcW w:w="2571" w:type="dxa"/>
            <w:shd w:val="clear" w:color="auto" w:fill="auto"/>
          </w:tcPr>
          <w:p w:rsidR="00F42265" w:rsidRDefault="00F42265" w:rsidP="009E2157">
            <w:pPr>
              <w:jc w:val="left"/>
            </w:pPr>
            <w:r>
              <w:t>Dataset object header</w:t>
            </w:r>
          </w:p>
        </w:tc>
        <w:tc>
          <w:tcPr>
            <w:tcW w:w="2571" w:type="dxa"/>
            <w:shd w:val="clear" w:color="auto" w:fill="auto"/>
          </w:tcPr>
          <w:p w:rsidR="00F42265" w:rsidRDefault="00F42265" w:rsidP="009E2157">
            <w:pPr>
              <w:pStyle w:val="PlainText"/>
              <w:jc w:val="left"/>
            </w:pPr>
            <w:r>
              <w:t>H5Pset_layout</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r>
              <w:t>Shared object header messages</w:t>
            </w:r>
          </w:p>
        </w:tc>
        <w:tc>
          <w:tcPr>
            <w:tcW w:w="2571" w:type="dxa"/>
            <w:shd w:val="clear" w:color="auto" w:fill="auto"/>
          </w:tcPr>
          <w:p w:rsidR="00F42265" w:rsidRDefault="00F42265" w:rsidP="009E2157">
            <w:pPr>
              <w:jc w:val="left"/>
            </w:pPr>
            <w:r>
              <w:t>Superblock and global heap</w:t>
            </w:r>
          </w:p>
        </w:tc>
        <w:tc>
          <w:tcPr>
            <w:tcW w:w="2571" w:type="dxa"/>
            <w:shd w:val="clear" w:color="auto" w:fill="auto"/>
          </w:tcPr>
          <w:p w:rsidR="00F42265" w:rsidRPr="007712C1" w:rsidRDefault="00F42265" w:rsidP="009E2157">
            <w:pPr>
              <w:pStyle w:val="PlainText"/>
              <w:jc w:val="left"/>
            </w:pPr>
            <w:r w:rsidRPr="007712C1">
              <w:t>H5Pset_shared_mesg_*</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F42265" w:rsidP="009E2157">
            <w:pPr>
              <w:jc w:val="left"/>
            </w:pPr>
            <w:r>
              <w:t>Link names and hierarchical structure</w:t>
            </w:r>
          </w:p>
        </w:tc>
        <w:tc>
          <w:tcPr>
            <w:tcW w:w="2571" w:type="dxa"/>
            <w:shd w:val="clear" w:color="auto" w:fill="auto"/>
          </w:tcPr>
          <w:p w:rsidR="00F42265" w:rsidRDefault="00F42265" w:rsidP="009E2157">
            <w:pPr>
              <w:jc w:val="left"/>
            </w:pPr>
            <w:r>
              <w:t>Group symbol table entries</w:t>
            </w:r>
          </w:p>
        </w:tc>
        <w:tc>
          <w:tcPr>
            <w:tcW w:w="2571" w:type="dxa"/>
            <w:shd w:val="clear" w:color="auto" w:fill="auto"/>
          </w:tcPr>
          <w:p w:rsidR="00F42265" w:rsidRDefault="00F42265" w:rsidP="00153AB7">
            <w:pPr>
              <w:jc w:val="left"/>
            </w:pPr>
            <w:r>
              <w:t>H5G, H5L interfaces</w:t>
            </w:r>
          </w:p>
        </w:tc>
        <w:tc>
          <w:tcPr>
            <w:tcW w:w="2309" w:type="dxa"/>
          </w:tcPr>
          <w:p w:rsidR="00F42265" w:rsidRDefault="00F42265" w:rsidP="009E2157">
            <w:pPr>
              <w:jc w:val="left"/>
            </w:pPr>
            <w:r>
              <w:t>Library</w:t>
            </w:r>
          </w:p>
        </w:tc>
      </w:tr>
      <w:tr w:rsidR="00F42265" w:rsidRPr="00FE0111">
        <w:trPr>
          <w:cantSplit/>
        </w:trPr>
        <w:tc>
          <w:tcPr>
            <w:tcW w:w="2571" w:type="dxa"/>
            <w:shd w:val="clear" w:color="auto" w:fill="auto"/>
          </w:tcPr>
          <w:p w:rsidR="00F42265" w:rsidRDefault="00F42265" w:rsidP="009E2157">
            <w:pPr>
              <w:jc w:val="left"/>
            </w:pPr>
            <w:r>
              <w:t>Permanent property lists</w:t>
            </w:r>
          </w:p>
        </w:tc>
        <w:tc>
          <w:tcPr>
            <w:tcW w:w="2571" w:type="dxa"/>
            <w:shd w:val="clear" w:color="auto" w:fill="auto"/>
          </w:tcPr>
          <w:p w:rsidR="00F42265" w:rsidRDefault="00F42265" w:rsidP="009E2157">
            <w:pPr>
              <w:jc w:val="left"/>
            </w:pPr>
            <w:r>
              <w:t>Dataset object header, data layout message,</w:t>
            </w:r>
          </w:p>
        </w:tc>
        <w:tc>
          <w:tcPr>
            <w:tcW w:w="2571" w:type="dxa"/>
            <w:shd w:val="clear" w:color="auto" w:fill="auto"/>
          </w:tcPr>
          <w:p w:rsidR="00F42265" w:rsidRDefault="00F42265" w:rsidP="009E2157">
            <w:pPr>
              <w:jc w:val="left"/>
            </w:pPr>
            <w:r>
              <w:t>H5P interface</w:t>
            </w:r>
          </w:p>
        </w:tc>
        <w:tc>
          <w:tcPr>
            <w:tcW w:w="2309" w:type="dxa"/>
          </w:tcPr>
          <w:p w:rsidR="00F42265" w:rsidRDefault="00F42265" w:rsidP="009E2157">
            <w:pPr>
              <w:jc w:val="left"/>
            </w:pPr>
            <w:r>
              <w:t>Library</w:t>
            </w:r>
          </w:p>
        </w:tc>
      </w:tr>
      <w:tr w:rsidR="00F42265" w:rsidRPr="00FE0111">
        <w:trPr>
          <w:cantSplit/>
        </w:trPr>
        <w:tc>
          <w:tcPr>
            <w:tcW w:w="2571" w:type="dxa"/>
            <w:shd w:val="clear" w:color="auto" w:fill="auto"/>
          </w:tcPr>
          <w:p w:rsidR="00F42265" w:rsidRDefault="00F42265" w:rsidP="009E2157">
            <w:pPr>
              <w:jc w:val="left"/>
            </w:pPr>
            <w:r>
              <w:t>Transient property lists</w:t>
            </w:r>
          </w:p>
        </w:tc>
        <w:tc>
          <w:tcPr>
            <w:tcW w:w="2571" w:type="dxa"/>
            <w:shd w:val="clear" w:color="auto" w:fill="auto"/>
          </w:tcPr>
          <w:p w:rsidR="00F42265" w:rsidRDefault="00F42265" w:rsidP="009E2157">
            <w:pPr>
              <w:jc w:val="left"/>
            </w:pPr>
            <w:r>
              <w:t>Not stored</w:t>
            </w:r>
          </w:p>
        </w:tc>
        <w:tc>
          <w:tcPr>
            <w:tcW w:w="2571" w:type="dxa"/>
            <w:shd w:val="clear" w:color="auto" w:fill="auto"/>
          </w:tcPr>
          <w:p w:rsidR="00F42265" w:rsidRDefault="00F42265" w:rsidP="009E2157">
            <w:pPr>
              <w:jc w:val="left"/>
            </w:pPr>
            <w:r>
              <w:t>H5P interface</w:t>
            </w:r>
          </w:p>
        </w:tc>
        <w:tc>
          <w:tcPr>
            <w:tcW w:w="2309" w:type="dxa"/>
          </w:tcPr>
          <w:p w:rsidR="00F42265" w:rsidRDefault="00F42265" w:rsidP="009E2157">
            <w:pPr>
              <w:jc w:val="left"/>
            </w:pPr>
            <w:r>
              <w:t>Library</w:t>
            </w:r>
          </w:p>
        </w:tc>
      </w:tr>
      <w:tr w:rsidR="00F42265" w:rsidRPr="00FE0111">
        <w:trPr>
          <w:cantSplit/>
        </w:trPr>
        <w:tc>
          <w:tcPr>
            <w:tcW w:w="2571" w:type="dxa"/>
            <w:shd w:val="clear" w:color="auto" w:fill="auto"/>
          </w:tcPr>
          <w:p w:rsidR="00F42265" w:rsidRDefault="00F42265" w:rsidP="009E2157">
            <w:pPr>
              <w:jc w:val="left"/>
            </w:pPr>
            <w:r>
              <w:t>Checksum</w:t>
            </w:r>
          </w:p>
        </w:tc>
        <w:tc>
          <w:tcPr>
            <w:tcW w:w="2571" w:type="dxa"/>
            <w:shd w:val="clear" w:color="auto" w:fill="auto"/>
          </w:tcPr>
          <w:p w:rsidR="00F42265" w:rsidRDefault="00F42265" w:rsidP="00D437F5">
            <w:pPr>
              <w:jc w:val="left"/>
            </w:pPr>
            <w:r>
              <w:t>Dataset object header</w:t>
            </w:r>
            <w:r w:rsidR="000D452D">
              <w:t xml:space="preserve"> </w:t>
            </w:r>
            <w:r w:rsidR="00D437F5">
              <w:t>plus a checksum value accompanying each compressed</w:t>
            </w:r>
            <w:r w:rsidR="000D452D">
              <w:t xml:space="preserve"> dataset chunk</w:t>
            </w:r>
          </w:p>
        </w:tc>
        <w:tc>
          <w:tcPr>
            <w:tcW w:w="2571" w:type="dxa"/>
            <w:shd w:val="clear" w:color="auto" w:fill="auto"/>
          </w:tcPr>
          <w:p w:rsidR="00F42265" w:rsidRDefault="00F42265" w:rsidP="009E2157">
            <w:pPr>
              <w:pStyle w:val="PlainText"/>
              <w:jc w:val="left"/>
            </w:pPr>
            <w:r>
              <w:t>H5Pset_fletcher32</w:t>
            </w:r>
          </w:p>
        </w:tc>
        <w:tc>
          <w:tcPr>
            <w:tcW w:w="2309" w:type="dxa"/>
          </w:tcPr>
          <w:p w:rsidR="00F42265" w:rsidRDefault="00F42265" w:rsidP="009E2157">
            <w:pPr>
              <w:jc w:val="left"/>
            </w:pPr>
            <w:r>
              <w:t>Library and application</w:t>
            </w:r>
          </w:p>
        </w:tc>
      </w:tr>
      <w:tr w:rsidR="00F42265" w:rsidRPr="00FE0111">
        <w:trPr>
          <w:cantSplit/>
        </w:trPr>
        <w:tc>
          <w:tcPr>
            <w:tcW w:w="2571" w:type="dxa"/>
            <w:shd w:val="clear" w:color="auto" w:fill="auto"/>
          </w:tcPr>
          <w:p w:rsidR="00F42265" w:rsidRDefault="00F42265" w:rsidP="009E2157">
            <w:pPr>
              <w:jc w:val="left"/>
            </w:pPr>
            <w:proofErr w:type="spellStart"/>
            <w:r>
              <w:t>Datatype</w:t>
            </w:r>
            <w:proofErr w:type="spellEnd"/>
          </w:p>
        </w:tc>
        <w:tc>
          <w:tcPr>
            <w:tcW w:w="2571" w:type="dxa"/>
            <w:shd w:val="clear" w:color="auto" w:fill="auto"/>
          </w:tcPr>
          <w:p w:rsidR="00F42265" w:rsidRDefault="00F42265" w:rsidP="009E2157">
            <w:pPr>
              <w:jc w:val="left"/>
            </w:pPr>
            <w:r>
              <w:t>Dataset object header</w:t>
            </w:r>
          </w:p>
        </w:tc>
        <w:tc>
          <w:tcPr>
            <w:tcW w:w="2571" w:type="dxa"/>
            <w:shd w:val="clear" w:color="auto" w:fill="auto"/>
          </w:tcPr>
          <w:p w:rsidR="00F42265" w:rsidRDefault="00F42265" w:rsidP="009E2157">
            <w:pPr>
              <w:jc w:val="left"/>
            </w:pPr>
            <w:r>
              <w:t>H5T interface</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Default="009E2157" w:rsidP="009E2157">
            <w:pPr>
              <w:jc w:val="left"/>
            </w:pPr>
            <w:proofErr w:type="spellStart"/>
            <w:r>
              <w:t>Dataspace</w:t>
            </w:r>
            <w:proofErr w:type="spellEnd"/>
            <w:r>
              <w:t xml:space="preserve"> </w:t>
            </w:r>
            <w:r w:rsidR="00E225BB">
              <w:br/>
            </w:r>
            <w:r w:rsidR="00E225BB" w:rsidRPr="00E225BB">
              <w:rPr>
                <w:sz w:val="16"/>
              </w:rPr>
              <w:t xml:space="preserve">(contiguous dimensions or chunked </w:t>
            </w:r>
            <w:r w:rsidR="00F42265" w:rsidRPr="00E225BB">
              <w:rPr>
                <w:sz w:val="16"/>
              </w:rPr>
              <w:t>maximum dimensions</w:t>
            </w:r>
            <w:r w:rsidR="00E225BB" w:rsidRPr="00E225BB">
              <w:rPr>
                <w:sz w:val="16"/>
              </w:rPr>
              <w:t>)</w:t>
            </w:r>
          </w:p>
        </w:tc>
        <w:tc>
          <w:tcPr>
            <w:tcW w:w="2571" w:type="dxa"/>
            <w:shd w:val="clear" w:color="auto" w:fill="auto"/>
          </w:tcPr>
          <w:p w:rsidR="00F42265" w:rsidRDefault="00F42265" w:rsidP="009E2157">
            <w:pPr>
              <w:jc w:val="left"/>
            </w:pPr>
            <w:r>
              <w:t>Dataset object header</w:t>
            </w:r>
          </w:p>
        </w:tc>
        <w:tc>
          <w:tcPr>
            <w:tcW w:w="2571" w:type="dxa"/>
            <w:shd w:val="clear" w:color="auto" w:fill="auto"/>
          </w:tcPr>
          <w:p w:rsidR="00F42265" w:rsidRDefault="00F42265" w:rsidP="00E225BB">
            <w:pPr>
              <w:jc w:val="left"/>
            </w:pPr>
            <w:r>
              <w:t xml:space="preserve">H5S interface </w:t>
            </w:r>
          </w:p>
        </w:tc>
        <w:tc>
          <w:tcPr>
            <w:tcW w:w="2309" w:type="dxa"/>
          </w:tcPr>
          <w:p w:rsidR="00F42265" w:rsidRDefault="00F42265" w:rsidP="009E2157">
            <w:pPr>
              <w:jc w:val="left"/>
            </w:pPr>
            <w:r>
              <w:t>HDF5 library</w:t>
            </w:r>
          </w:p>
        </w:tc>
      </w:tr>
      <w:tr w:rsidR="00F42265" w:rsidRPr="00FE0111">
        <w:trPr>
          <w:cantSplit/>
        </w:trPr>
        <w:tc>
          <w:tcPr>
            <w:tcW w:w="2571" w:type="dxa"/>
            <w:shd w:val="clear" w:color="auto" w:fill="auto"/>
          </w:tcPr>
          <w:p w:rsidR="00F42265" w:rsidRPr="00FE0111" w:rsidRDefault="00F42265" w:rsidP="009E2157">
            <w:pPr>
              <w:jc w:val="left"/>
            </w:pPr>
          </w:p>
        </w:tc>
        <w:tc>
          <w:tcPr>
            <w:tcW w:w="2571" w:type="dxa"/>
            <w:shd w:val="clear" w:color="auto" w:fill="auto"/>
          </w:tcPr>
          <w:p w:rsidR="00F42265" w:rsidRPr="00FE0111" w:rsidRDefault="00F42265" w:rsidP="009E2157">
            <w:pPr>
              <w:jc w:val="left"/>
            </w:pPr>
          </w:p>
        </w:tc>
        <w:tc>
          <w:tcPr>
            <w:tcW w:w="2571" w:type="dxa"/>
            <w:shd w:val="clear" w:color="auto" w:fill="auto"/>
          </w:tcPr>
          <w:p w:rsidR="00F42265" w:rsidRPr="00FE0111" w:rsidRDefault="00F42265" w:rsidP="009E2157">
            <w:pPr>
              <w:jc w:val="left"/>
            </w:pPr>
          </w:p>
        </w:tc>
        <w:tc>
          <w:tcPr>
            <w:tcW w:w="2309" w:type="dxa"/>
          </w:tcPr>
          <w:p w:rsidR="00F42265" w:rsidRDefault="00F42265" w:rsidP="009E2157">
            <w:pPr>
              <w:jc w:val="left"/>
            </w:pPr>
          </w:p>
        </w:tc>
      </w:tr>
      <w:tr w:rsidR="00F42265" w:rsidRPr="00FE0111">
        <w:trPr>
          <w:cantSplit/>
        </w:trPr>
        <w:tc>
          <w:tcPr>
            <w:tcW w:w="2571" w:type="dxa"/>
            <w:shd w:val="clear" w:color="auto" w:fill="auto"/>
          </w:tcPr>
          <w:p w:rsidR="00F42265" w:rsidRDefault="00F42265" w:rsidP="009E2157">
            <w:pPr>
              <w:pStyle w:val="TOAHeading"/>
              <w:keepNext/>
            </w:pPr>
            <w:r>
              <w:t>Dynamic user metadata</w:t>
            </w:r>
          </w:p>
        </w:tc>
        <w:tc>
          <w:tcPr>
            <w:tcW w:w="2571" w:type="dxa"/>
            <w:shd w:val="clear" w:color="auto" w:fill="auto"/>
          </w:tcPr>
          <w:p w:rsidR="00F42265" w:rsidRDefault="00F42265" w:rsidP="009E2157">
            <w:pPr>
              <w:jc w:val="left"/>
            </w:pPr>
          </w:p>
        </w:tc>
        <w:tc>
          <w:tcPr>
            <w:tcW w:w="2571" w:type="dxa"/>
            <w:shd w:val="clear" w:color="auto" w:fill="auto"/>
          </w:tcPr>
          <w:p w:rsidR="00F42265" w:rsidRDefault="00F42265" w:rsidP="009E2157">
            <w:pPr>
              <w:jc w:val="left"/>
            </w:pPr>
          </w:p>
        </w:tc>
        <w:tc>
          <w:tcPr>
            <w:tcW w:w="2309" w:type="dxa"/>
          </w:tcPr>
          <w:p w:rsidR="00F42265" w:rsidRDefault="00F42265" w:rsidP="009E2157">
            <w:pPr>
              <w:jc w:val="left"/>
            </w:pPr>
          </w:p>
        </w:tc>
      </w:tr>
      <w:tr w:rsidR="00F42265" w:rsidRPr="00FE0111">
        <w:trPr>
          <w:cantSplit/>
        </w:trPr>
        <w:tc>
          <w:tcPr>
            <w:tcW w:w="2571" w:type="dxa"/>
            <w:shd w:val="clear" w:color="auto" w:fill="auto"/>
          </w:tcPr>
          <w:p w:rsidR="00F42265" w:rsidRDefault="00F42265" w:rsidP="009E2157">
            <w:pPr>
              <w:jc w:val="left"/>
            </w:pPr>
            <w:r>
              <w:t xml:space="preserve">Min/max dataset values </w:t>
            </w:r>
          </w:p>
        </w:tc>
        <w:tc>
          <w:tcPr>
            <w:tcW w:w="2571" w:type="dxa"/>
            <w:shd w:val="clear" w:color="auto" w:fill="auto"/>
          </w:tcPr>
          <w:p w:rsidR="00F42265" w:rsidRDefault="00F42265" w:rsidP="009E2157">
            <w:pPr>
              <w:jc w:val="left"/>
            </w:pPr>
            <w:r>
              <w:t>Attribute</w:t>
            </w:r>
            <w:r w:rsidR="009C5496">
              <w:t>(s)</w:t>
            </w:r>
          </w:p>
        </w:tc>
        <w:tc>
          <w:tcPr>
            <w:tcW w:w="2571" w:type="dxa"/>
            <w:shd w:val="clear" w:color="auto" w:fill="auto"/>
          </w:tcPr>
          <w:p w:rsidR="00F42265" w:rsidRDefault="00F42265" w:rsidP="009E2157">
            <w:pPr>
              <w:jc w:val="left"/>
            </w:pPr>
            <w:r>
              <w:t>H5A interface</w:t>
            </w:r>
          </w:p>
        </w:tc>
        <w:tc>
          <w:tcPr>
            <w:tcW w:w="2309" w:type="dxa"/>
          </w:tcPr>
          <w:p w:rsidR="00F42265" w:rsidRDefault="00F42265" w:rsidP="009E2157">
            <w:pPr>
              <w:jc w:val="left"/>
            </w:pPr>
            <w:r>
              <w:t>Application</w:t>
            </w:r>
          </w:p>
        </w:tc>
      </w:tr>
      <w:tr w:rsidR="00F42265" w:rsidRPr="00FE0111">
        <w:trPr>
          <w:cantSplit/>
        </w:trPr>
        <w:tc>
          <w:tcPr>
            <w:tcW w:w="2571" w:type="dxa"/>
            <w:shd w:val="clear" w:color="auto" w:fill="auto"/>
          </w:tcPr>
          <w:p w:rsidR="00F42265" w:rsidRDefault="00F42265" w:rsidP="009E2157">
            <w:pPr>
              <w:jc w:val="left"/>
            </w:pPr>
            <w:r>
              <w:t>Data collection c</w:t>
            </w:r>
            <w:r w:rsidRPr="002B0D24">
              <w:t>onditions</w:t>
            </w:r>
          </w:p>
        </w:tc>
        <w:tc>
          <w:tcPr>
            <w:tcW w:w="2571" w:type="dxa"/>
            <w:shd w:val="clear" w:color="auto" w:fill="auto"/>
          </w:tcPr>
          <w:p w:rsidR="00F42265" w:rsidRDefault="00F42265" w:rsidP="009E2157">
            <w:pPr>
              <w:jc w:val="left"/>
            </w:pPr>
            <w:r>
              <w:t>Attribute</w:t>
            </w:r>
            <w:r w:rsidR="009C5496">
              <w:t>(s)</w:t>
            </w:r>
          </w:p>
        </w:tc>
        <w:tc>
          <w:tcPr>
            <w:tcW w:w="2571" w:type="dxa"/>
            <w:shd w:val="clear" w:color="auto" w:fill="auto"/>
          </w:tcPr>
          <w:p w:rsidR="00F42265" w:rsidRDefault="00F42265" w:rsidP="009E2157">
            <w:pPr>
              <w:jc w:val="left"/>
            </w:pPr>
            <w:r>
              <w:t>H5A interface</w:t>
            </w:r>
          </w:p>
        </w:tc>
        <w:tc>
          <w:tcPr>
            <w:tcW w:w="2309" w:type="dxa"/>
          </w:tcPr>
          <w:p w:rsidR="00F42265" w:rsidRDefault="00F42265" w:rsidP="009E2157">
            <w:pPr>
              <w:jc w:val="left"/>
            </w:pPr>
            <w:r>
              <w:t>Application</w:t>
            </w:r>
          </w:p>
        </w:tc>
      </w:tr>
      <w:tr w:rsidR="00F42265" w:rsidRPr="00FE0111">
        <w:trPr>
          <w:cantSplit/>
        </w:trPr>
        <w:tc>
          <w:tcPr>
            <w:tcW w:w="2571" w:type="dxa"/>
            <w:shd w:val="clear" w:color="auto" w:fill="auto"/>
          </w:tcPr>
          <w:p w:rsidR="00F42265" w:rsidRDefault="00F42265" w:rsidP="009E2157">
            <w:pPr>
              <w:jc w:val="left"/>
            </w:pPr>
            <w:r>
              <w:t>Data provenance</w:t>
            </w:r>
          </w:p>
        </w:tc>
        <w:tc>
          <w:tcPr>
            <w:tcW w:w="2571" w:type="dxa"/>
            <w:shd w:val="clear" w:color="auto" w:fill="auto"/>
          </w:tcPr>
          <w:p w:rsidR="00F42265" w:rsidRDefault="00F42265" w:rsidP="009E2157">
            <w:pPr>
              <w:jc w:val="left"/>
            </w:pPr>
            <w:r>
              <w:t>Attribute</w:t>
            </w:r>
            <w:r w:rsidR="009C5496">
              <w:t>(s)</w:t>
            </w:r>
          </w:p>
        </w:tc>
        <w:tc>
          <w:tcPr>
            <w:tcW w:w="2571" w:type="dxa"/>
            <w:shd w:val="clear" w:color="auto" w:fill="auto"/>
          </w:tcPr>
          <w:p w:rsidR="00F42265" w:rsidRDefault="00F42265" w:rsidP="009E2157">
            <w:pPr>
              <w:jc w:val="left"/>
            </w:pPr>
            <w:r>
              <w:t>H5A interface</w:t>
            </w:r>
          </w:p>
        </w:tc>
        <w:tc>
          <w:tcPr>
            <w:tcW w:w="2309" w:type="dxa"/>
          </w:tcPr>
          <w:p w:rsidR="00F42265" w:rsidRDefault="00F42265" w:rsidP="009E2157">
            <w:pPr>
              <w:jc w:val="left"/>
            </w:pPr>
            <w:r>
              <w:t>Application</w:t>
            </w:r>
          </w:p>
        </w:tc>
      </w:tr>
      <w:tr w:rsidR="00F42265" w:rsidRPr="00FE0111">
        <w:trPr>
          <w:cantSplit/>
        </w:trPr>
        <w:tc>
          <w:tcPr>
            <w:tcW w:w="2571" w:type="dxa"/>
            <w:shd w:val="clear" w:color="auto" w:fill="auto"/>
          </w:tcPr>
          <w:p w:rsidR="00F42265" w:rsidRDefault="00F42265" w:rsidP="009E2157">
            <w:pPr>
              <w:jc w:val="left"/>
            </w:pPr>
            <w:r>
              <w:t xml:space="preserve">Object relationships </w:t>
            </w:r>
            <w:r>
              <w:br/>
            </w:r>
            <w:r w:rsidRPr="00A44E02">
              <w:rPr>
                <w:sz w:val="16"/>
              </w:rPr>
              <w:t xml:space="preserve">(other than </w:t>
            </w:r>
            <w:r>
              <w:rPr>
                <w:sz w:val="16"/>
              </w:rPr>
              <w:t>hierarchical</w:t>
            </w:r>
            <w:r w:rsidRPr="00A44E02">
              <w:rPr>
                <w:sz w:val="16"/>
              </w:rPr>
              <w:t xml:space="preserve"> structure)</w:t>
            </w:r>
          </w:p>
        </w:tc>
        <w:tc>
          <w:tcPr>
            <w:tcW w:w="2571" w:type="dxa"/>
            <w:shd w:val="clear" w:color="auto" w:fill="auto"/>
          </w:tcPr>
          <w:p w:rsidR="00F42265" w:rsidRDefault="00F42265" w:rsidP="009E2157">
            <w:pPr>
              <w:jc w:val="left"/>
            </w:pPr>
            <w:r>
              <w:t>Attributes</w:t>
            </w:r>
          </w:p>
        </w:tc>
        <w:tc>
          <w:tcPr>
            <w:tcW w:w="2571" w:type="dxa"/>
            <w:shd w:val="clear" w:color="auto" w:fill="auto"/>
          </w:tcPr>
          <w:p w:rsidR="00F42265" w:rsidRDefault="00F42265" w:rsidP="009E2157">
            <w:pPr>
              <w:jc w:val="left"/>
            </w:pPr>
            <w:r>
              <w:t>H5A interface</w:t>
            </w:r>
          </w:p>
        </w:tc>
        <w:tc>
          <w:tcPr>
            <w:tcW w:w="2309" w:type="dxa"/>
          </w:tcPr>
          <w:p w:rsidR="00F42265" w:rsidRDefault="00F42265" w:rsidP="009E2157">
            <w:pPr>
              <w:jc w:val="left"/>
            </w:pPr>
            <w:r>
              <w:t>Application</w:t>
            </w:r>
          </w:p>
        </w:tc>
      </w:tr>
      <w:tr w:rsidR="00F42265" w:rsidRPr="00FE0111">
        <w:trPr>
          <w:cantSplit/>
        </w:trPr>
        <w:tc>
          <w:tcPr>
            <w:tcW w:w="2571" w:type="dxa"/>
            <w:shd w:val="clear" w:color="auto" w:fill="auto"/>
          </w:tcPr>
          <w:p w:rsidR="00F42265" w:rsidRDefault="00F42265" w:rsidP="009E2157">
            <w:pPr>
              <w:jc w:val="left"/>
            </w:pPr>
            <w:r>
              <w:t>Measurement scales</w:t>
            </w:r>
          </w:p>
        </w:tc>
        <w:tc>
          <w:tcPr>
            <w:tcW w:w="2571" w:type="dxa"/>
            <w:shd w:val="clear" w:color="auto" w:fill="auto"/>
          </w:tcPr>
          <w:p w:rsidR="00F42265" w:rsidRDefault="00F42265" w:rsidP="009E2157">
            <w:pPr>
              <w:jc w:val="left"/>
            </w:pPr>
            <w:r>
              <w:t>Attribute</w:t>
            </w:r>
            <w:r w:rsidR="009C5496">
              <w:t>(s)</w:t>
            </w:r>
          </w:p>
        </w:tc>
        <w:tc>
          <w:tcPr>
            <w:tcW w:w="2571" w:type="dxa"/>
            <w:shd w:val="clear" w:color="auto" w:fill="auto"/>
          </w:tcPr>
          <w:p w:rsidR="00F42265" w:rsidRDefault="00F42265" w:rsidP="009E2157">
            <w:pPr>
              <w:jc w:val="left"/>
            </w:pPr>
            <w:r>
              <w:t>H5A interface</w:t>
            </w:r>
          </w:p>
        </w:tc>
        <w:tc>
          <w:tcPr>
            <w:tcW w:w="2309" w:type="dxa"/>
          </w:tcPr>
          <w:p w:rsidR="00F42265" w:rsidRDefault="00F42265" w:rsidP="009E2157">
            <w:pPr>
              <w:jc w:val="left"/>
            </w:pPr>
            <w:r>
              <w:t>Application</w:t>
            </w:r>
          </w:p>
        </w:tc>
      </w:tr>
      <w:tr w:rsidR="00D208A6" w:rsidRPr="00FE0111">
        <w:trPr>
          <w:cantSplit/>
        </w:trPr>
        <w:tc>
          <w:tcPr>
            <w:tcW w:w="2571" w:type="dxa"/>
            <w:shd w:val="clear" w:color="auto" w:fill="auto"/>
          </w:tcPr>
          <w:p w:rsidR="00D208A6" w:rsidRDefault="00E225BB" w:rsidP="00E225BB">
            <w:pPr>
              <w:jc w:val="left"/>
            </w:pPr>
            <w:proofErr w:type="spellStart"/>
            <w:r>
              <w:t>Dataspace</w:t>
            </w:r>
            <w:proofErr w:type="spellEnd"/>
            <w:r w:rsidR="009E2157">
              <w:t xml:space="preserve"> </w:t>
            </w:r>
            <w:r>
              <w:br/>
            </w:r>
            <w:r w:rsidRPr="00E225BB">
              <w:rPr>
                <w:sz w:val="16"/>
              </w:rPr>
              <w:t>(</w:t>
            </w:r>
            <w:r w:rsidR="009E2157" w:rsidRPr="00E225BB">
              <w:rPr>
                <w:sz w:val="16"/>
              </w:rPr>
              <w:t xml:space="preserve">current </w:t>
            </w:r>
            <w:r w:rsidRPr="00E225BB">
              <w:rPr>
                <w:sz w:val="16"/>
              </w:rPr>
              <w:t xml:space="preserve">chunked </w:t>
            </w:r>
            <w:r w:rsidR="009E2157" w:rsidRPr="00E225BB">
              <w:rPr>
                <w:sz w:val="16"/>
              </w:rPr>
              <w:t>dimension</w:t>
            </w:r>
            <w:r>
              <w:rPr>
                <w:sz w:val="16"/>
              </w:rPr>
              <w:t>s</w:t>
            </w:r>
            <w:r w:rsidRPr="00E225BB">
              <w:rPr>
                <w:sz w:val="16"/>
              </w:rPr>
              <w:t>)</w:t>
            </w:r>
          </w:p>
        </w:tc>
        <w:tc>
          <w:tcPr>
            <w:tcW w:w="2571" w:type="dxa"/>
            <w:shd w:val="clear" w:color="auto" w:fill="auto"/>
          </w:tcPr>
          <w:p w:rsidR="00D208A6" w:rsidRDefault="00D208A6" w:rsidP="009E2157">
            <w:pPr>
              <w:jc w:val="left"/>
            </w:pPr>
            <w:r>
              <w:t>Dataset object header</w:t>
            </w:r>
          </w:p>
        </w:tc>
        <w:tc>
          <w:tcPr>
            <w:tcW w:w="2571" w:type="dxa"/>
            <w:shd w:val="clear" w:color="auto" w:fill="auto"/>
          </w:tcPr>
          <w:p w:rsidR="00D208A6" w:rsidRDefault="00D208A6" w:rsidP="009E2157">
            <w:pPr>
              <w:pStyle w:val="PlainText"/>
              <w:jc w:val="left"/>
            </w:pPr>
            <w:r>
              <w:t>H5Dset_extent</w:t>
            </w:r>
          </w:p>
        </w:tc>
        <w:tc>
          <w:tcPr>
            <w:tcW w:w="2309" w:type="dxa"/>
          </w:tcPr>
          <w:p w:rsidR="00D208A6" w:rsidRDefault="00D208A6" w:rsidP="009E2157">
            <w:pPr>
              <w:jc w:val="left"/>
            </w:pPr>
            <w:r>
              <w:t>Library and application</w:t>
            </w:r>
          </w:p>
        </w:tc>
      </w:tr>
    </w:tbl>
    <w:p w:rsidR="00F42265" w:rsidRPr="00FF0A9D" w:rsidRDefault="00F42265" w:rsidP="00F42265">
      <w:pPr>
        <w:pStyle w:val="TableFootnote"/>
        <w:rPr>
          <w:color w:val="0000FF"/>
          <w:sz w:val="24"/>
        </w:rPr>
      </w:pPr>
      <w:r>
        <w:rPr>
          <w:color w:val="0000FF"/>
          <w:sz w:val="24"/>
        </w:rPr>
        <w:t xml:space="preserve"> </w:t>
      </w:r>
    </w:p>
    <w:p w:rsidR="005539E5" w:rsidRPr="005539E5" w:rsidRDefault="006208F1" w:rsidP="005539E5">
      <w:pPr>
        <w:pStyle w:val="Heading2"/>
        <w:numPr>
          <w:numberingChange w:id="45" w:author="Frank Baker" w:date="2011-02-08T14:38:00Z" w:original="%1:2:0:.%2:4:0:"/>
        </w:numPr>
        <w:rPr>
          <w:sz w:val="28"/>
          <w:szCs w:val="28"/>
        </w:rPr>
      </w:pPr>
      <w:r>
        <w:t xml:space="preserve">Additional </w:t>
      </w:r>
      <w:ins w:id="46" w:author="Frank Baker" w:date="2011-02-10T16:00:00Z">
        <w:r w:rsidR="00B04959">
          <w:t>I</w:t>
        </w:r>
      </w:ins>
      <w:r>
        <w:t>nformation</w:t>
      </w:r>
    </w:p>
    <w:p w:rsidR="005539E5" w:rsidRDefault="005539E5" w:rsidP="005539E5">
      <w:r>
        <w:t xml:space="preserve">See the following texts for </w:t>
      </w:r>
      <w:r w:rsidR="00E55A13">
        <w:t>additional</w:t>
      </w:r>
      <w:r>
        <w:t xml:space="preserve"> details</w:t>
      </w:r>
      <w:r w:rsidR="006208F1">
        <w:t>, usage information,</w:t>
      </w:r>
      <w:r>
        <w:t xml:space="preserve"> and examples.</w:t>
      </w:r>
    </w:p>
    <w:p w:rsidR="005539E5" w:rsidRDefault="005539E5" w:rsidP="005539E5">
      <w:pPr>
        <w:pStyle w:val="Heading3"/>
        <w:numPr>
          <w:numberingChange w:id="47" w:author="Frank Baker" w:date="2011-02-08T14:38:00Z" w:original="%1:2:0:.%2:4:0:.%3:1:0:"/>
        </w:numPr>
      </w:pPr>
      <w:r>
        <w:t>Properties</w:t>
      </w:r>
    </w:p>
    <w:p w:rsidR="00AC60BE" w:rsidRDefault="005539E5" w:rsidP="005539E5">
      <w:r>
        <w:t xml:space="preserve">HDF5 property lists are used for both static and dynamic user metadata.  Object creation property lists are static; they </w:t>
      </w:r>
      <w:r w:rsidR="00AC60BE">
        <w:t xml:space="preserve">are stored with the object and </w:t>
      </w:r>
      <w:r>
        <w:t xml:space="preserve">cannot be changed without rewriting </w:t>
      </w:r>
      <w:r w:rsidR="00667971">
        <w:t>that</w:t>
      </w:r>
      <w:r>
        <w:t xml:space="preserve"> object.  Object access property lists are dynamic, or transient</w:t>
      </w:r>
      <w:r w:rsidR="004035BC">
        <w:t>.  T</w:t>
      </w:r>
      <w:r w:rsidR="00102EBA">
        <w:t xml:space="preserve">hey </w:t>
      </w:r>
      <w:r w:rsidR="004035BC">
        <w:t>must be</w:t>
      </w:r>
      <w:r w:rsidR="00102EBA">
        <w:t xml:space="preserve"> </w:t>
      </w:r>
      <w:r>
        <w:t xml:space="preserve">defined </w:t>
      </w:r>
      <w:r w:rsidR="00AC60BE">
        <w:t>when an object is first created</w:t>
      </w:r>
      <w:r w:rsidR="004035BC">
        <w:t xml:space="preserve"> and </w:t>
      </w:r>
      <w:r w:rsidR="00AC60BE">
        <w:t xml:space="preserve">redefined </w:t>
      </w:r>
      <w:r>
        <w:t xml:space="preserve">every time </w:t>
      </w:r>
      <w:r w:rsidR="00AC60BE">
        <w:t>the</w:t>
      </w:r>
      <w:r>
        <w:t xml:space="preserve"> object is opened</w:t>
      </w:r>
      <w:r w:rsidR="004035BC">
        <w:t>; they are not stored</w:t>
      </w:r>
      <w:r w:rsidR="00AC60BE">
        <w:t>.</w:t>
      </w:r>
    </w:p>
    <w:p w:rsidR="00AC60BE" w:rsidRDefault="00AC60BE" w:rsidP="005539E5"/>
    <w:p w:rsidR="003237CD" w:rsidRDefault="00AC60BE" w:rsidP="00AC60BE">
      <w:pPr>
        <w:jc w:val="left"/>
      </w:pPr>
      <w:r>
        <w:t xml:space="preserve">Both static and dynamic user properties associated with the following classes of objects are </w:t>
      </w:r>
      <w:r w:rsidR="004035BC">
        <w:t xml:space="preserve">discussed in </w:t>
      </w:r>
      <w:r w:rsidR="00102EBA">
        <w:t xml:space="preserve">specific chapters of The </w:t>
      </w:r>
      <w:r w:rsidR="00102EBA" w:rsidRPr="00AC60BE">
        <w:rPr>
          <w:rStyle w:val="Citation"/>
        </w:rPr>
        <w:t>HDF5 User’s Guide</w:t>
      </w:r>
      <w:r w:rsidR="00102EBA">
        <w:t xml:space="preserve"> (</w:t>
      </w:r>
      <w:r w:rsidR="00102EBA" w:rsidRPr="000D1B8E">
        <w:t>http://www.hdfgroup.org/HDF5/doc/UG/index.html</w:t>
      </w:r>
      <w:r w:rsidR="00102EBA">
        <w:t>)</w:t>
      </w:r>
      <w:r w:rsidR="00F613F7">
        <w:t>:</w:t>
      </w:r>
    </w:p>
    <w:p w:rsidR="003237CD" w:rsidRPr="003237CD" w:rsidRDefault="00AC60BE" w:rsidP="003237CD">
      <w:pPr>
        <w:tabs>
          <w:tab w:val="left" w:pos="3600"/>
        </w:tabs>
        <w:ind w:left="720"/>
        <w:jc w:val="left"/>
        <w:rPr>
          <w:i/>
        </w:rPr>
      </w:pPr>
      <w:r w:rsidRPr="003237CD">
        <w:rPr>
          <w:u w:val="single"/>
        </w:rPr>
        <w:t>Object</w:t>
      </w:r>
      <w:r>
        <w:tab/>
      </w:r>
      <w:r w:rsidR="004035BC">
        <w:rPr>
          <w:u w:val="single"/>
        </w:rPr>
        <w:t>Chapter</w:t>
      </w:r>
      <w:r w:rsidR="003237CD">
        <w:br/>
      </w:r>
      <w:r>
        <w:t xml:space="preserve">File properties </w:t>
      </w:r>
      <w:r w:rsidR="003237CD">
        <w:tab/>
        <w:t>“The HDF5 File</w:t>
      </w:r>
      <w:r w:rsidR="004035BC">
        <w:t>”</w:t>
      </w:r>
      <w:r w:rsidR="003237CD">
        <w:rPr>
          <w:i/>
        </w:rPr>
        <w:br/>
      </w:r>
      <w:r w:rsidR="003237CD">
        <w:t xml:space="preserve">Group properties </w:t>
      </w:r>
      <w:r w:rsidR="003237CD">
        <w:tab/>
        <w:t xml:space="preserve">“HDF5 Groups” </w:t>
      </w:r>
      <w:r w:rsidR="003237CD">
        <w:br/>
      </w:r>
      <w:r>
        <w:t xml:space="preserve">Dataset properties </w:t>
      </w:r>
      <w:r w:rsidR="003237CD">
        <w:tab/>
        <w:t>“</w:t>
      </w:r>
      <w:r>
        <w:t>HDF5 Datasets</w:t>
      </w:r>
      <w:r w:rsidR="003237CD">
        <w:t xml:space="preserve">” </w:t>
      </w:r>
    </w:p>
    <w:p w:rsidR="005539E5" w:rsidRDefault="00425B7E" w:rsidP="00D13470">
      <w:r>
        <w:t>The</w:t>
      </w:r>
      <w:r w:rsidR="00102EBA">
        <w:t xml:space="preserve"> “</w:t>
      </w:r>
      <w:r w:rsidR="004035BC">
        <w:t xml:space="preserve">H5P: </w:t>
      </w:r>
      <w:r w:rsidR="00102EBA">
        <w:t>Property List</w:t>
      </w:r>
      <w:r w:rsidR="004035BC">
        <w:t xml:space="preserve"> Interface</w:t>
      </w:r>
      <w:r w:rsidR="00102EBA">
        <w:t xml:space="preserve">” section </w:t>
      </w:r>
      <w:r w:rsidR="004035BC">
        <w:t>(http://www.hdfgroup.org/HDF5/doc/RM/RM_H5P.html) in</w:t>
      </w:r>
      <w:r w:rsidR="00102EBA">
        <w:t xml:space="preserve"> the</w:t>
      </w:r>
      <w:r>
        <w:t xml:space="preserve"> </w:t>
      </w:r>
      <w:r w:rsidRPr="00102EBA">
        <w:rPr>
          <w:i/>
        </w:rPr>
        <w:t>HDF5 Reference Manual</w:t>
      </w:r>
      <w:r>
        <w:t xml:space="preserve"> lists and describes</w:t>
      </w:r>
      <w:r w:rsidR="00102EBA">
        <w:t xml:space="preserve"> the usage details for </w:t>
      </w:r>
      <w:r>
        <w:t xml:space="preserve">all of the interfaces </w:t>
      </w:r>
      <w:r w:rsidR="00102EBA">
        <w:t>used to</w:t>
      </w:r>
      <w:r>
        <w:t xml:space="preserve"> manag</w:t>
      </w:r>
      <w:r w:rsidR="00102EBA">
        <w:t>e</w:t>
      </w:r>
      <w:r>
        <w:t xml:space="preserve"> the above </w:t>
      </w:r>
      <w:r w:rsidR="00102EBA">
        <w:t xml:space="preserve">types of </w:t>
      </w:r>
      <w:r>
        <w:t>properties and several additional types</w:t>
      </w:r>
      <w:r w:rsidR="00D13470">
        <w:t>.</w:t>
      </w:r>
    </w:p>
    <w:p w:rsidR="005539E5" w:rsidRDefault="005539E5" w:rsidP="005539E5">
      <w:pPr>
        <w:pStyle w:val="Heading3"/>
        <w:numPr>
          <w:numberingChange w:id="48" w:author="Frank Baker" w:date="2011-02-08T14:38:00Z" w:original="%1:2:0:.%2:4:0:.%3:2:0:"/>
        </w:numPr>
      </w:pPr>
      <w:r>
        <w:t>Attributes</w:t>
      </w:r>
    </w:p>
    <w:p w:rsidR="002D3934" w:rsidRDefault="005539E5" w:rsidP="005539E5">
      <w:pPr>
        <w:rPr>
          <w:sz w:val="28"/>
          <w:szCs w:val="28"/>
        </w:rPr>
      </w:pPr>
      <w:r>
        <w:t>HDF5 attributes</w:t>
      </w:r>
      <w:r w:rsidR="001D413A">
        <w:t>, which</w:t>
      </w:r>
      <w:r>
        <w:t xml:space="preserve"> </w:t>
      </w:r>
      <w:r w:rsidR="00F613F7">
        <w:t xml:space="preserve">offer nearly infinite flexibility for </w:t>
      </w:r>
      <w:r>
        <w:t>dynamic user metadata</w:t>
      </w:r>
      <w:r w:rsidR="001D413A">
        <w:t xml:space="preserve">, </w:t>
      </w:r>
      <w:r w:rsidR="00F613F7">
        <w:t>are discussed in:</w:t>
      </w:r>
    </w:p>
    <w:p w:rsidR="00F613F7" w:rsidRDefault="00102EBA" w:rsidP="00F613F7">
      <w:pPr>
        <w:ind w:left="1440" w:hanging="720"/>
        <w:jc w:val="left"/>
      </w:pPr>
      <w:r>
        <w:t xml:space="preserve">The </w:t>
      </w:r>
      <w:r w:rsidR="00F613F7">
        <w:t>“HDF5 Attributes” chapter of</w:t>
      </w:r>
      <w:r w:rsidR="00F613F7" w:rsidRPr="00102EBA">
        <w:t xml:space="preserve"> </w:t>
      </w:r>
      <w:r>
        <w:t>t</w:t>
      </w:r>
      <w:r w:rsidR="00F613F7" w:rsidRPr="00102EBA">
        <w:t>he</w:t>
      </w:r>
      <w:r w:rsidR="00F613F7" w:rsidRPr="003237CD">
        <w:rPr>
          <w:i/>
        </w:rPr>
        <w:t xml:space="preserve"> HDF5 User’s Guide</w:t>
      </w:r>
      <w:r w:rsidR="00F613F7">
        <w:br/>
      </w:r>
      <w:r w:rsidR="00F613F7" w:rsidRPr="00F613F7">
        <w:t>http://www.hdfgroup.org/HDF5/doc/UG/UG_frame13Attributes.html</w:t>
      </w:r>
    </w:p>
    <w:p w:rsidR="00F613F7" w:rsidRDefault="00F613F7" w:rsidP="00F613F7">
      <w:pPr>
        <w:ind w:left="1440" w:hanging="720"/>
        <w:jc w:val="left"/>
      </w:pPr>
      <w:r>
        <w:t xml:space="preserve"> </w:t>
      </w:r>
      <w:r w:rsidR="00102EBA">
        <w:t xml:space="preserve">The </w:t>
      </w:r>
      <w:r>
        <w:t>“H5</w:t>
      </w:r>
      <w:r w:rsidR="00102EBA">
        <w:t>A</w:t>
      </w:r>
      <w:r>
        <w:t xml:space="preserve">: Attribute Interface” </w:t>
      </w:r>
      <w:r w:rsidR="00102EBA">
        <w:t xml:space="preserve">section </w:t>
      </w:r>
      <w:r>
        <w:t xml:space="preserve">in the </w:t>
      </w:r>
      <w:r w:rsidRPr="00AC60BE">
        <w:rPr>
          <w:rStyle w:val="Citation"/>
        </w:rPr>
        <w:t>HDF5 Reference Manual</w:t>
      </w:r>
      <w:r>
        <w:t xml:space="preserve"> </w:t>
      </w:r>
      <w:r>
        <w:br/>
        <w:t>http://www.hdfgroup.org/HDF5/doc/RM/RM_H5A.html</w:t>
      </w:r>
    </w:p>
    <w:p w:rsidR="00425B7E" w:rsidRDefault="00425B7E" w:rsidP="00425B7E">
      <w:pPr>
        <w:pStyle w:val="Heading3"/>
        <w:numPr>
          <w:numberingChange w:id="49" w:author="Frank Baker" w:date="2011-02-08T14:38:00Z" w:original="%1:2:0:.%2:4:0:.%3:3:0:"/>
        </w:numPr>
      </w:pPr>
      <w:r>
        <w:t xml:space="preserve">Library </w:t>
      </w:r>
      <w:ins w:id="50" w:author="Frank Baker" w:date="2011-02-10T16:00:00Z">
        <w:r w:rsidR="00B04959">
          <w:t>M</w:t>
        </w:r>
      </w:ins>
      <w:r>
        <w:t>etadata</w:t>
      </w:r>
    </w:p>
    <w:p w:rsidR="00425B7E" w:rsidRPr="00425B7E" w:rsidRDefault="00425B7E" w:rsidP="00425B7E">
      <w:r>
        <w:t xml:space="preserve">Aside from the hierarchical structure of a file, library metadata is generally opaque to the user.  </w:t>
      </w:r>
    </w:p>
    <w:p w:rsidR="005539E5" w:rsidRPr="000D1B8E" w:rsidRDefault="00102EBA" w:rsidP="000D1B8E">
      <w:pPr>
        <w:jc w:val="left"/>
      </w:pPr>
      <w:r>
        <w:t>If a file’s structure is</w:t>
      </w:r>
      <w:r w:rsidR="000D1B8E">
        <w:t xml:space="preserve"> unknown</w:t>
      </w:r>
      <w:r>
        <w:t xml:space="preserve">, it </w:t>
      </w:r>
      <w:r w:rsidR="000D1B8E">
        <w:t>can be determined through functions descr</w:t>
      </w:r>
      <w:r w:rsidR="001D413A">
        <w:t>ibed in the “H5L: L</w:t>
      </w:r>
      <w:r w:rsidR="00E62151">
        <w:t xml:space="preserve">ink Interface,” “H5O: Object Interface,” </w:t>
      </w:r>
      <w:r w:rsidR="000D1B8E">
        <w:t xml:space="preserve">and </w:t>
      </w:r>
      <w:r w:rsidR="00E62151">
        <w:t>“H5G: Group Interface”</w:t>
      </w:r>
      <w:r w:rsidR="000D1B8E">
        <w:t xml:space="preserve"> sections of the </w:t>
      </w:r>
      <w:r w:rsidR="000D1B8E" w:rsidRPr="00AC60BE">
        <w:rPr>
          <w:rStyle w:val="Citation"/>
        </w:rPr>
        <w:t>HDF5 Reference Manual</w:t>
      </w:r>
      <w:r w:rsidR="00E62151">
        <w:rPr>
          <w:rStyle w:val="Citation"/>
          <w:i w:val="0"/>
        </w:rPr>
        <w:t xml:space="preserve"> (</w:t>
      </w:r>
      <w:r w:rsidR="000D1B8E">
        <w:t>http://www.hdfgroup.org/HDF5/doc</w:t>
      </w:r>
      <w:r w:rsidR="00E62151">
        <w:t>/RM/</w:t>
      </w:r>
      <w:r w:rsidR="000D1B8E">
        <w:t>RM_H5Front.html</w:t>
      </w:r>
      <w:r w:rsidR="00E62151">
        <w:t>).</w:t>
      </w:r>
    </w:p>
    <w:p w:rsidR="00102EBA" w:rsidRPr="00102EBA" w:rsidRDefault="00102EBA" w:rsidP="00102EBA">
      <w:pPr>
        <w:pStyle w:val="Heading3"/>
        <w:numPr>
          <w:numberingChange w:id="51" w:author="Frank Baker" w:date="2011-02-08T14:38:00Z" w:original="%1:2:0:.%2:4:0:.%3:4:0:"/>
        </w:numPr>
        <w:rPr>
          <w:sz w:val="28"/>
          <w:szCs w:val="28"/>
        </w:rPr>
      </w:pPr>
      <w:r>
        <w:t xml:space="preserve">Managing </w:t>
      </w:r>
      <w:ins w:id="52" w:author="Frank Baker" w:date="2011-02-10T16:00:00Z">
        <w:r w:rsidR="00B04959">
          <w:t>M</w:t>
        </w:r>
      </w:ins>
      <w:r>
        <w:t>etadata</w:t>
      </w:r>
    </w:p>
    <w:p w:rsidR="00877513" w:rsidRDefault="00877513" w:rsidP="00877513">
      <w:pPr>
        <w:pStyle w:val="Heading4"/>
        <w:numPr>
          <w:numberingChange w:id="53" w:author="Frank Baker" w:date="2011-02-08T14:38:00Z" w:original="%1:2:0:.%2:4:0:.%3:4:0:.%4:1:0:"/>
        </w:numPr>
      </w:pPr>
      <w:r>
        <w:t xml:space="preserve">Metadata </w:t>
      </w:r>
      <w:ins w:id="54" w:author="Frank Baker" w:date="2011-02-10T15:59:00Z">
        <w:r w:rsidR="00B04959">
          <w:t>C</w:t>
        </w:r>
      </w:ins>
      <w:r>
        <w:t>ache</w:t>
      </w:r>
    </w:p>
    <w:p w:rsidR="0091772C" w:rsidRDefault="00102EBA" w:rsidP="00102EBA">
      <w:r>
        <w:t xml:space="preserve">Significant performance gains can be achieved in certain circumstances by </w:t>
      </w:r>
      <w:r w:rsidR="0091772C">
        <w:t>directly managing metadata I/O</w:t>
      </w:r>
      <w:r w:rsidR="00DC6869">
        <w:t xml:space="preserve">.  This occurs </w:t>
      </w:r>
      <w:r>
        <w:t xml:space="preserve">most </w:t>
      </w:r>
      <w:r w:rsidR="00DC6869">
        <w:t xml:space="preserve">frequently </w:t>
      </w:r>
      <w:r>
        <w:t xml:space="preserve">in a high-performance computing (HPC) environment or </w:t>
      </w:r>
      <w:r w:rsidR="001D413A">
        <w:t xml:space="preserve">when working </w:t>
      </w:r>
      <w:r>
        <w:t>with large data and complex access patterns.</w:t>
      </w:r>
      <w:r w:rsidR="0091772C">
        <w:t xml:space="preserve">  </w:t>
      </w:r>
      <w:r w:rsidR="00DC6869">
        <w:t xml:space="preserve">Managing the metadata cache </w:t>
      </w:r>
      <w:r w:rsidR="0091772C">
        <w:t xml:space="preserve">can be a complex undertaking and should not be undertaken without careful study.  </w:t>
      </w:r>
    </w:p>
    <w:p w:rsidR="0091772C" w:rsidRDefault="0091772C" w:rsidP="00E62151">
      <w:pPr>
        <w:jc w:val="left"/>
      </w:pPr>
      <w:r>
        <w:t xml:space="preserve">These issues are discussed </w:t>
      </w:r>
      <w:r w:rsidR="00DC6869">
        <w:t xml:space="preserve">in detail </w:t>
      </w:r>
      <w:r>
        <w:t>in “Metadata Caching in HDF5” (http://www.hdfgroup.org/HDF5/doc/</w:t>
      </w:r>
      <w:r w:rsidRPr="0091772C">
        <w:t>Advanced/MetadataCache/index.html</w:t>
      </w:r>
      <w:r>
        <w:t xml:space="preserve">), a </w:t>
      </w:r>
      <w:r w:rsidR="001D413A">
        <w:t>document</w:t>
      </w:r>
      <w:r>
        <w:t xml:space="preserve"> in the </w:t>
      </w:r>
      <w:r w:rsidR="00DC6869">
        <w:t xml:space="preserve">collection </w:t>
      </w:r>
      <w:r w:rsidRPr="0091772C">
        <w:rPr>
          <w:rStyle w:val="Citation"/>
        </w:rPr>
        <w:t>Advance</w:t>
      </w:r>
      <w:ins w:id="55" w:author="Frank Baker" w:date="2011-02-10T15:59:00Z">
        <w:r w:rsidR="00B04959">
          <w:rPr>
            <w:rStyle w:val="Citation"/>
          </w:rPr>
          <w:t>d</w:t>
        </w:r>
      </w:ins>
      <w:r w:rsidRPr="0091772C">
        <w:rPr>
          <w:rStyle w:val="Citation"/>
        </w:rPr>
        <w:t xml:space="preserve"> Topics in HDF5 </w:t>
      </w:r>
      <w:r>
        <w:t>(</w:t>
      </w:r>
      <w:r w:rsidRPr="00E62151">
        <w:t>http://www.hdfgroup.org/HDF5/doc/Advanced.html</w:t>
      </w:r>
      <w:r>
        <w:t>).</w:t>
      </w:r>
      <w:r>
        <w:rPr>
          <w:rStyle w:val="FootnoteReference"/>
        </w:rPr>
        <w:footnoteReference w:id="1"/>
      </w:r>
    </w:p>
    <w:p w:rsidR="00E62151" w:rsidRDefault="0091772C" w:rsidP="00E62151">
      <w:pPr>
        <w:jc w:val="left"/>
      </w:pPr>
      <w:r>
        <w:t xml:space="preserve">The HDF5 functions used </w:t>
      </w:r>
      <w:r w:rsidR="00E62151">
        <w:t xml:space="preserve">to manage metadata caching are described in the “H5F: File Interface” and “H5P: Property List Interface” sections of the </w:t>
      </w:r>
      <w:r w:rsidR="00E62151" w:rsidRPr="00E62151">
        <w:rPr>
          <w:rStyle w:val="Citation"/>
        </w:rPr>
        <w:t>HDF5 Reference Manual</w:t>
      </w:r>
      <w:r w:rsidR="00E62151">
        <w:t xml:space="preserve"> (</w:t>
      </w:r>
      <w:r w:rsidR="001D413A" w:rsidRPr="00DD6F8C">
        <w:t>http://www.hdfgroup.org/HDF5/doc/RM/RM_H5Front.html</w:t>
      </w:r>
      <w:r w:rsidR="00E62151">
        <w:t>).</w:t>
      </w:r>
      <w:r w:rsidR="001D413A">
        <w:t xml:space="preserve">  Look for functions with names containing the string ‘mdc’.</w:t>
      </w:r>
    </w:p>
    <w:p w:rsidR="00877513" w:rsidRDefault="00877513" w:rsidP="00877513">
      <w:pPr>
        <w:pStyle w:val="Heading4"/>
        <w:numPr>
          <w:numberingChange w:id="56" w:author="Frank Baker" w:date="2011-02-08T14:38:00Z" w:original="%1:2:0:.%2:4:0:.%3:4:0:.%4:2:0:"/>
        </w:numPr>
      </w:pPr>
      <w:r>
        <w:t xml:space="preserve">Metadata </w:t>
      </w:r>
      <w:ins w:id="57" w:author="Frank Baker" w:date="2011-02-10T16:01:00Z">
        <w:r w:rsidR="00B04959">
          <w:t>J</w:t>
        </w:r>
      </w:ins>
      <w:r>
        <w:t>ournaling</w:t>
      </w:r>
    </w:p>
    <w:p w:rsidR="009B0709" w:rsidRDefault="009B0709" w:rsidP="00102EBA">
      <w:r>
        <w:t>Some</w:t>
      </w:r>
      <w:r w:rsidR="00877513">
        <w:t xml:space="preserve"> HDF5 applications </w:t>
      </w:r>
      <w:r w:rsidR="00A87AD8">
        <w:t xml:space="preserve">can </w:t>
      </w:r>
      <w:r w:rsidR="00877513">
        <w:t xml:space="preserve">run </w:t>
      </w:r>
      <w:r w:rsidR="00A87AD8">
        <w:t xml:space="preserve">for </w:t>
      </w:r>
      <w:r w:rsidR="00877513">
        <w:t xml:space="preserve">a very long time, sometimes for several days or even weeks. In such cases, an unexpected failure can cause the loss of all computed results that have not yet been written to storage.  HDF5 provides the ability to </w:t>
      </w:r>
      <w:r>
        <w:t xml:space="preserve">periodically </w:t>
      </w:r>
      <w:r w:rsidR="00877513">
        <w:t>flush raw data to storage</w:t>
      </w:r>
      <w:r>
        <w:t xml:space="preserve"> to guard against complete loss</w:t>
      </w:r>
      <w:r w:rsidR="00877513">
        <w:t xml:space="preserve">, but </w:t>
      </w:r>
      <w:r>
        <w:t>preserving</w:t>
      </w:r>
      <w:r w:rsidR="00877513">
        <w:t xml:space="preserve"> metadata </w:t>
      </w:r>
      <w:r>
        <w:t xml:space="preserve">in the case of such a failure </w:t>
      </w:r>
      <w:r w:rsidR="00877513">
        <w:t>has been more problematic. HDF5 will introduce metadata j</w:t>
      </w:r>
      <w:r>
        <w:t>ournaling in HDF5 Release 1.10 to address this issue, making it possible to reconstruct metadata in the event of such an event.</w:t>
      </w:r>
    </w:p>
    <w:p w:rsidR="00877513" w:rsidRDefault="009B0709" w:rsidP="00102EBA">
      <w:r>
        <w:t xml:space="preserve">In release 1.10, metadata journaling functions will be described in the </w:t>
      </w:r>
      <w:r w:rsidRPr="009B0709">
        <w:rPr>
          <w:rStyle w:val="Citation"/>
        </w:rPr>
        <w:t>HDF5 Reference Manual</w:t>
      </w:r>
      <w:r>
        <w:t xml:space="preserve"> and a detailed discussion of their use will be included in the collection </w:t>
      </w:r>
      <w:r w:rsidRPr="009B0709">
        <w:rPr>
          <w:rStyle w:val="Citation"/>
        </w:rPr>
        <w:t>Advanced Topics in HDF5</w:t>
      </w:r>
      <w:r>
        <w:t>.</w:t>
      </w:r>
    </w:p>
    <w:p w:rsidR="000D1B8E" w:rsidRDefault="000D1B8E" w:rsidP="00102EBA">
      <w:pPr>
        <w:rPr>
          <w:sz w:val="28"/>
          <w:szCs w:val="28"/>
        </w:rPr>
      </w:pPr>
      <w:r>
        <w:br w:type="page"/>
      </w:r>
    </w:p>
    <w:p w:rsidR="006B3043" w:rsidRDefault="006B3043" w:rsidP="00307C7C">
      <w:pPr>
        <w:pStyle w:val="Heading"/>
      </w:pPr>
      <w:r>
        <w:t xml:space="preserve">Revision History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6B3043" w:rsidRPr="009D6CFF">
        <w:trPr>
          <w:jc w:val="center"/>
        </w:trPr>
        <w:tc>
          <w:tcPr>
            <w:tcW w:w="2337" w:type="dxa"/>
          </w:tcPr>
          <w:p w:rsidR="006B3043" w:rsidRPr="009D6CFF" w:rsidRDefault="00307C7C" w:rsidP="006B3043">
            <w:pPr>
              <w:jc w:val="left"/>
              <w:rPr>
                <w:i/>
              </w:rPr>
            </w:pPr>
            <w:r>
              <w:rPr>
                <w:i/>
              </w:rPr>
              <w:t>December 8, 2010:</w:t>
            </w:r>
          </w:p>
        </w:tc>
        <w:tc>
          <w:tcPr>
            <w:tcW w:w="7743" w:type="dxa"/>
          </w:tcPr>
          <w:p w:rsidR="006B3043" w:rsidRPr="009D6CFF" w:rsidRDefault="006B3043" w:rsidP="00EE00BA">
            <w:pPr>
              <w:jc w:val="left"/>
            </w:pPr>
            <w:r w:rsidRPr="009D6CFF">
              <w:t>Version 1</w:t>
            </w:r>
            <w:r w:rsidR="00EE00BA">
              <w:t>,</w:t>
            </w:r>
            <w:r w:rsidRPr="009D6CFF">
              <w:t xml:space="preserve"> </w:t>
            </w:r>
            <w:r w:rsidR="00EE00BA">
              <w:t>un</w:t>
            </w:r>
            <w:r w:rsidRPr="009D6CFF">
              <w:t>circulated</w:t>
            </w:r>
            <w:r w:rsidR="00EE00BA">
              <w:t xml:space="preserve"> draft</w:t>
            </w:r>
            <w:r w:rsidRPr="009D6CFF">
              <w:t xml:space="preserve">. </w:t>
            </w:r>
          </w:p>
        </w:tc>
      </w:tr>
      <w:tr w:rsidR="006B3043" w:rsidRPr="009D6CFF">
        <w:trPr>
          <w:jc w:val="center"/>
        </w:trPr>
        <w:tc>
          <w:tcPr>
            <w:tcW w:w="2337" w:type="dxa"/>
          </w:tcPr>
          <w:p w:rsidR="006B3043" w:rsidRPr="009D6CFF" w:rsidRDefault="002313D6" w:rsidP="001D413A">
            <w:pPr>
              <w:jc w:val="left"/>
              <w:rPr>
                <w:rStyle w:val="Emphasis"/>
              </w:rPr>
            </w:pPr>
            <w:r>
              <w:rPr>
                <w:rStyle w:val="Emphasis"/>
              </w:rPr>
              <w:t xml:space="preserve">January </w:t>
            </w:r>
            <w:r w:rsidR="001D413A">
              <w:rPr>
                <w:rStyle w:val="Emphasis"/>
              </w:rPr>
              <w:t>31</w:t>
            </w:r>
            <w:r w:rsidR="006B3043" w:rsidRPr="009D6CFF">
              <w:rPr>
                <w:rStyle w:val="Emphasis"/>
              </w:rPr>
              <w:t>, 20</w:t>
            </w:r>
            <w:r w:rsidR="00307C7C">
              <w:rPr>
                <w:rStyle w:val="Emphasis"/>
              </w:rPr>
              <w:t>1</w:t>
            </w:r>
            <w:r>
              <w:rPr>
                <w:rStyle w:val="Emphasis"/>
              </w:rPr>
              <w:t>1</w:t>
            </w:r>
            <w:r w:rsidR="006B3043" w:rsidRPr="009D6CFF">
              <w:rPr>
                <w:rStyle w:val="Emphasis"/>
              </w:rPr>
              <w:t>:</w:t>
            </w:r>
          </w:p>
        </w:tc>
        <w:tc>
          <w:tcPr>
            <w:tcW w:w="7743" w:type="dxa"/>
          </w:tcPr>
          <w:p w:rsidR="006B3043" w:rsidRPr="009D6CFF" w:rsidRDefault="006B3043" w:rsidP="00D979D4">
            <w:pPr>
              <w:jc w:val="left"/>
              <w:rPr>
                <w:rStyle w:val="Emphasis"/>
              </w:rPr>
            </w:pPr>
            <w:r w:rsidRPr="009D6CFF">
              <w:rPr>
                <w:rStyle w:val="Emphasis"/>
                <w:i w:val="0"/>
              </w:rPr>
              <w:t>Version 2</w:t>
            </w:r>
            <w:r w:rsidR="00EE00BA">
              <w:rPr>
                <w:rStyle w:val="Emphasis"/>
                <w:i w:val="0"/>
              </w:rPr>
              <w:t>,</w:t>
            </w:r>
            <w:r w:rsidRPr="009D6CFF">
              <w:rPr>
                <w:rStyle w:val="Emphasis"/>
                <w:i w:val="0"/>
              </w:rPr>
              <w:t xml:space="preserve"> </w:t>
            </w:r>
            <w:r w:rsidR="002D3934">
              <w:rPr>
                <w:rStyle w:val="Emphasis"/>
                <w:i w:val="0"/>
              </w:rPr>
              <w:t>completeness</w:t>
            </w:r>
            <w:r w:rsidR="00D979D4">
              <w:rPr>
                <w:rStyle w:val="Emphasis"/>
                <w:i w:val="0"/>
              </w:rPr>
              <w:t xml:space="preserve"> and technical</w:t>
            </w:r>
            <w:r w:rsidR="002D3934">
              <w:rPr>
                <w:rStyle w:val="Emphasis"/>
                <w:i w:val="0"/>
              </w:rPr>
              <w:t xml:space="preserve"> review</w:t>
            </w:r>
            <w:r w:rsidRPr="009D6CFF">
              <w:rPr>
                <w:rStyle w:val="Emphasis"/>
                <w:i w:val="0"/>
              </w:rPr>
              <w:t>.</w:t>
            </w:r>
          </w:p>
        </w:tc>
      </w:tr>
      <w:tr w:rsidR="008621FF" w:rsidRPr="009D6CFF">
        <w:trPr>
          <w:jc w:val="center"/>
        </w:trPr>
        <w:tc>
          <w:tcPr>
            <w:tcW w:w="2337" w:type="dxa"/>
          </w:tcPr>
          <w:p w:rsidR="008621FF" w:rsidRDefault="008621FF" w:rsidP="00D979D4">
            <w:pPr>
              <w:jc w:val="left"/>
              <w:rPr>
                <w:rStyle w:val="Emphasis"/>
              </w:rPr>
            </w:pPr>
            <w:r>
              <w:rPr>
                <w:rStyle w:val="Emphasis"/>
              </w:rPr>
              <w:t xml:space="preserve">February </w:t>
            </w:r>
            <w:r w:rsidR="00D979D4">
              <w:rPr>
                <w:rStyle w:val="Emphasis"/>
              </w:rPr>
              <w:t>8</w:t>
            </w:r>
            <w:r>
              <w:rPr>
                <w:rStyle w:val="Emphasis"/>
              </w:rPr>
              <w:t>, 2011</w:t>
            </w:r>
          </w:p>
        </w:tc>
        <w:tc>
          <w:tcPr>
            <w:tcW w:w="7743" w:type="dxa"/>
          </w:tcPr>
          <w:p w:rsidR="008621FF" w:rsidRPr="009D6CFF" w:rsidRDefault="008621FF" w:rsidP="002D3934">
            <w:pPr>
              <w:jc w:val="left"/>
              <w:rPr>
                <w:rStyle w:val="Emphasis"/>
              </w:rPr>
            </w:pPr>
            <w:r>
              <w:rPr>
                <w:rStyle w:val="Emphasis"/>
                <w:i w:val="0"/>
              </w:rPr>
              <w:t>Version 3, limited internal circulation.</w:t>
            </w:r>
          </w:p>
        </w:tc>
      </w:tr>
    </w:tbl>
    <w:p w:rsidR="00307C7C" w:rsidRPr="00EE00BA" w:rsidRDefault="00307C7C" w:rsidP="00EE00BA">
      <w:pPr>
        <w:pStyle w:val="Heading"/>
        <w:rPr>
          <w:color w:val="D9D9D9" w:themeColor="background1" w:themeShade="D9"/>
        </w:rPr>
      </w:pPr>
      <w:r w:rsidRPr="00EE00BA">
        <w:rPr>
          <w:color w:val="D9D9D9" w:themeColor="background1" w:themeShade="D9"/>
        </w:rPr>
        <w:t>Glossary, Terminology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898"/>
        <w:gridCol w:w="7254"/>
      </w:tblGrid>
      <w:tr w:rsidR="00EE00BA" w:rsidRPr="00EE00BA">
        <w:tc>
          <w:tcPr>
            <w:tcW w:w="2898" w:type="dxa"/>
          </w:tcPr>
          <w:p w:rsidR="00EE00BA" w:rsidRDefault="00EE00BA" w:rsidP="006B3043">
            <w:pPr>
              <w:rPr>
                <w:b/>
                <w:color w:val="D9D9D9" w:themeColor="background1" w:themeShade="D9"/>
              </w:rPr>
            </w:pPr>
            <w:proofErr w:type="gramStart"/>
            <w:r>
              <w:rPr>
                <w:b/>
                <w:color w:val="D9D9D9" w:themeColor="background1" w:themeShade="D9"/>
              </w:rPr>
              <w:t>library</w:t>
            </w:r>
            <w:proofErr w:type="gramEnd"/>
            <w:r>
              <w:rPr>
                <w:b/>
                <w:color w:val="D9D9D9" w:themeColor="background1" w:themeShade="D9"/>
              </w:rPr>
              <w:t xml:space="preserve"> metadata</w:t>
            </w:r>
          </w:p>
        </w:tc>
        <w:tc>
          <w:tcPr>
            <w:tcW w:w="7254" w:type="dxa"/>
          </w:tcPr>
          <w:p w:rsidR="00EE00BA" w:rsidRPr="00EE00BA" w:rsidRDefault="00EE00BA" w:rsidP="006B3043">
            <w:pPr>
              <w:rPr>
                <w:color w:val="D9D9D9" w:themeColor="background1" w:themeShade="D9"/>
              </w:rPr>
            </w:pPr>
            <w:r>
              <w:rPr>
                <w:color w:val="D9D9D9" w:themeColor="background1" w:themeShade="D9"/>
              </w:rPr>
              <w:t>Metadata automatically created by the HDF5 library without input from the user application</w:t>
            </w:r>
          </w:p>
        </w:tc>
      </w:tr>
      <w:tr w:rsidR="00EE00BA" w:rsidRPr="00EE00BA">
        <w:tc>
          <w:tcPr>
            <w:tcW w:w="2898" w:type="dxa"/>
          </w:tcPr>
          <w:p w:rsidR="00EE00BA" w:rsidRDefault="00EE00BA" w:rsidP="006B3043">
            <w:pPr>
              <w:rPr>
                <w:b/>
                <w:color w:val="D9D9D9" w:themeColor="background1" w:themeShade="D9"/>
              </w:rPr>
            </w:pPr>
            <w:proofErr w:type="gramStart"/>
            <w:r>
              <w:rPr>
                <w:b/>
                <w:color w:val="D9D9D9" w:themeColor="background1" w:themeShade="D9"/>
              </w:rPr>
              <w:t>user</w:t>
            </w:r>
            <w:proofErr w:type="gramEnd"/>
            <w:r>
              <w:rPr>
                <w:b/>
                <w:color w:val="D9D9D9" w:themeColor="background1" w:themeShade="D9"/>
              </w:rPr>
              <w:t xml:space="preserve"> metadata</w:t>
            </w:r>
          </w:p>
        </w:tc>
        <w:tc>
          <w:tcPr>
            <w:tcW w:w="7254" w:type="dxa"/>
          </w:tcPr>
          <w:p w:rsidR="00EE00BA" w:rsidRPr="00EE00BA" w:rsidRDefault="00EE00BA" w:rsidP="006B3043">
            <w:pPr>
              <w:rPr>
                <w:color w:val="D9D9D9" w:themeColor="background1" w:themeShade="D9"/>
              </w:rPr>
            </w:pPr>
            <w:r>
              <w:rPr>
                <w:color w:val="D9D9D9" w:themeColor="background1" w:themeShade="D9"/>
              </w:rPr>
              <w:t>Metadata that is under the control of the user application</w:t>
            </w:r>
          </w:p>
        </w:tc>
      </w:tr>
      <w:tr w:rsidR="00EE00BA" w:rsidRPr="00EE00BA">
        <w:tc>
          <w:tcPr>
            <w:tcW w:w="2898" w:type="dxa"/>
          </w:tcPr>
          <w:p w:rsidR="00EE00BA" w:rsidRDefault="00EE00BA" w:rsidP="006B3043">
            <w:pPr>
              <w:rPr>
                <w:b/>
                <w:color w:val="D9D9D9" w:themeColor="background1" w:themeShade="D9"/>
              </w:rPr>
            </w:pPr>
            <w:proofErr w:type="gramStart"/>
            <w:r>
              <w:rPr>
                <w:b/>
                <w:color w:val="D9D9D9" w:themeColor="background1" w:themeShade="D9"/>
              </w:rPr>
              <w:t>dynamic</w:t>
            </w:r>
            <w:proofErr w:type="gramEnd"/>
            <w:r>
              <w:rPr>
                <w:b/>
                <w:color w:val="D9D9D9" w:themeColor="background1" w:themeShade="D9"/>
              </w:rPr>
              <w:t xml:space="preserve"> user metadata</w:t>
            </w:r>
          </w:p>
        </w:tc>
        <w:tc>
          <w:tcPr>
            <w:tcW w:w="7254" w:type="dxa"/>
          </w:tcPr>
          <w:p w:rsidR="00EE00BA" w:rsidRPr="00EE00BA" w:rsidRDefault="00EE00BA" w:rsidP="006B3043">
            <w:pPr>
              <w:rPr>
                <w:color w:val="D9D9D9" w:themeColor="background1" w:themeShade="D9"/>
              </w:rPr>
            </w:pPr>
            <w:r>
              <w:rPr>
                <w:color w:val="D9D9D9" w:themeColor="background1" w:themeShade="D9"/>
              </w:rPr>
              <w:t>User metadata that can change at will</w:t>
            </w:r>
          </w:p>
        </w:tc>
      </w:tr>
      <w:tr w:rsidR="00EE00BA" w:rsidRPr="00EE00BA">
        <w:tc>
          <w:tcPr>
            <w:tcW w:w="2898" w:type="dxa"/>
          </w:tcPr>
          <w:p w:rsidR="00EE00BA" w:rsidRDefault="00EE00BA" w:rsidP="00EE00BA">
            <w:pPr>
              <w:rPr>
                <w:b/>
                <w:color w:val="D9D9D9" w:themeColor="background1" w:themeShade="D9"/>
              </w:rPr>
            </w:pPr>
            <w:proofErr w:type="gramStart"/>
            <w:r>
              <w:rPr>
                <w:b/>
                <w:color w:val="D9D9D9" w:themeColor="background1" w:themeShade="D9"/>
              </w:rPr>
              <w:t>static</w:t>
            </w:r>
            <w:proofErr w:type="gramEnd"/>
            <w:r>
              <w:rPr>
                <w:b/>
                <w:color w:val="D9D9D9" w:themeColor="background1" w:themeShade="D9"/>
              </w:rPr>
              <w:t xml:space="preserve"> user metadata</w:t>
            </w:r>
          </w:p>
        </w:tc>
        <w:tc>
          <w:tcPr>
            <w:tcW w:w="7254" w:type="dxa"/>
          </w:tcPr>
          <w:p w:rsidR="00EE00BA" w:rsidRPr="00EE00BA" w:rsidRDefault="00EE00BA" w:rsidP="006B3043">
            <w:pPr>
              <w:rPr>
                <w:color w:val="D9D9D9" w:themeColor="background1" w:themeShade="D9"/>
              </w:rPr>
            </w:pPr>
            <w:r>
              <w:rPr>
                <w:color w:val="D9D9D9" w:themeColor="background1" w:themeShade="D9"/>
              </w:rPr>
              <w:t>User metadata that cannot be changed without rewriting an HDF5 file or object</w:t>
            </w:r>
          </w:p>
        </w:tc>
      </w:tr>
      <w:tr w:rsidR="00EE00BA" w:rsidRPr="00EE00BA">
        <w:tc>
          <w:tcPr>
            <w:tcW w:w="2898" w:type="dxa"/>
          </w:tcPr>
          <w:p w:rsidR="00EE00BA" w:rsidRDefault="00EE00BA" w:rsidP="006B3043">
            <w:pPr>
              <w:rPr>
                <w:b/>
                <w:color w:val="D9D9D9" w:themeColor="background1" w:themeShade="D9"/>
              </w:rPr>
            </w:pPr>
          </w:p>
        </w:tc>
        <w:tc>
          <w:tcPr>
            <w:tcW w:w="7254" w:type="dxa"/>
          </w:tcPr>
          <w:p w:rsidR="00EE00BA" w:rsidRPr="00EE00BA" w:rsidRDefault="00EE00BA" w:rsidP="006B3043">
            <w:pPr>
              <w:rPr>
                <w:color w:val="D9D9D9" w:themeColor="background1" w:themeShade="D9"/>
              </w:rPr>
            </w:pPr>
          </w:p>
        </w:tc>
      </w:tr>
      <w:tr w:rsidR="00EE00BA" w:rsidRPr="00EE00BA">
        <w:tc>
          <w:tcPr>
            <w:tcW w:w="2898" w:type="dxa"/>
          </w:tcPr>
          <w:p w:rsidR="00EE00BA" w:rsidRPr="00EE00BA" w:rsidRDefault="00EE00BA" w:rsidP="006B3043">
            <w:pPr>
              <w:rPr>
                <w:b/>
                <w:color w:val="D9D9D9" w:themeColor="background1" w:themeShade="D9"/>
              </w:rPr>
            </w:pPr>
            <w:r w:rsidRPr="00EE00BA">
              <w:rPr>
                <w:b/>
                <w:color w:val="D9D9D9" w:themeColor="background1" w:themeShade="D9"/>
              </w:rPr>
              <w:t>Deprecated terms:</w:t>
            </w:r>
          </w:p>
        </w:tc>
        <w:tc>
          <w:tcPr>
            <w:tcW w:w="7254" w:type="dxa"/>
          </w:tcPr>
          <w:p w:rsidR="00EE00BA" w:rsidRPr="00EE00BA" w:rsidRDefault="00EE00BA" w:rsidP="006B3043">
            <w:pPr>
              <w:rPr>
                <w:color w:val="D9D9D9" w:themeColor="background1" w:themeShade="D9"/>
              </w:rPr>
            </w:pPr>
          </w:p>
        </w:tc>
      </w:tr>
      <w:tr w:rsidR="00EE00BA" w:rsidRPr="00EE00BA">
        <w:tc>
          <w:tcPr>
            <w:tcW w:w="2898" w:type="dxa"/>
          </w:tcPr>
          <w:p w:rsidR="00EE00BA" w:rsidRDefault="00EE00BA" w:rsidP="006B3043">
            <w:pPr>
              <w:rPr>
                <w:b/>
                <w:color w:val="D9D9D9" w:themeColor="background1" w:themeShade="D9"/>
              </w:rPr>
            </w:pPr>
            <w:proofErr w:type="gramStart"/>
            <w:r>
              <w:rPr>
                <w:b/>
                <w:color w:val="D9D9D9" w:themeColor="background1" w:themeShade="D9"/>
              </w:rPr>
              <w:t>structural</w:t>
            </w:r>
            <w:proofErr w:type="gramEnd"/>
            <w:r>
              <w:rPr>
                <w:b/>
                <w:color w:val="D9D9D9" w:themeColor="background1" w:themeShade="D9"/>
              </w:rPr>
              <w:t xml:space="preserve"> metadata</w:t>
            </w:r>
          </w:p>
        </w:tc>
        <w:tc>
          <w:tcPr>
            <w:tcW w:w="7254" w:type="dxa"/>
          </w:tcPr>
          <w:p w:rsidR="00EE00BA" w:rsidRPr="00EE00BA" w:rsidRDefault="00EE00BA" w:rsidP="006B3043">
            <w:pPr>
              <w:rPr>
                <w:color w:val="D9D9D9" w:themeColor="background1" w:themeShade="D9"/>
              </w:rPr>
            </w:pPr>
          </w:p>
        </w:tc>
      </w:tr>
      <w:tr w:rsidR="00EE00BA" w:rsidRPr="00EE00BA">
        <w:tc>
          <w:tcPr>
            <w:tcW w:w="2898" w:type="dxa"/>
          </w:tcPr>
          <w:p w:rsidR="00EE00BA" w:rsidRPr="00EE00BA" w:rsidRDefault="00EE00BA" w:rsidP="006B3043">
            <w:pPr>
              <w:rPr>
                <w:b/>
                <w:color w:val="D9D9D9" w:themeColor="background1" w:themeShade="D9"/>
              </w:rPr>
            </w:pPr>
            <w:proofErr w:type="gramStart"/>
            <w:r>
              <w:rPr>
                <w:b/>
                <w:color w:val="D9D9D9" w:themeColor="background1" w:themeShade="D9"/>
              </w:rPr>
              <w:t>application</w:t>
            </w:r>
            <w:proofErr w:type="gramEnd"/>
            <w:r>
              <w:rPr>
                <w:b/>
                <w:color w:val="D9D9D9" w:themeColor="background1" w:themeShade="D9"/>
              </w:rPr>
              <w:t xml:space="preserve"> metadata</w:t>
            </w:r>
          </w:p>
        </w:tc>
        <w:tc>
          <w:tcPr>
            <w:tcW w:w="7254" w:type="dxa"/>
          </w:tcPr>
          <w:p w:rsidR="00EE00BA" w:rsidRPr="00EE00BA" w:rsidRDefault="00EE00BA" w:rsidP="006B3043">
            <w:pPr>
              <w:rPr>
                <w:color w:val="D9D9D9" w:themeColor="background1" w:themeShade="D9"/>
              </w:rPr>
            </w:pPr>
          </w:p>
        </w:tc>
      </w:tr>
    </w:tbl>
    <w:p w:rsidR="00307C7C" w:rsidRDefault="00307C7C" w:rsidP="00307C7C">
      <w:pPr>
        <w:pStyle w:val="Heading"/>
      </w:pPr>
      <w:r>
        <w:t>See Also</w:t>
      </w:r>
    </w:p>
    <w:p w:rsidR="00307C7C" w:rsidRPr="00307C7C" w:rsidRDefault="00307C7C" w:rsidP="00307C7C">
      <w:pPr>
        <w:rPr>
          <w:rStyle w:val="Citation"/>
          <w:rFonts w:asciiTheme="majorHAnsi" w:eastAsiaTheme="majorEastAsia" w:hAnsiTheme="majorHAnsi" w:cstheme="majorBidi"/>
          <w:b/>
          <w:bCs/>
          <w:sz w:val="28"/>
          <w:szCs w:val="28"/>
        </w:rPr>
      </w:pPr>
      <w:r w:rsidRPr="00307C7C">
        <w:rPr>
          <w:rStyle w:val="Citation"/>
        </w:rPr>
        <w:t>HDF5 File Format Specification</w:t>
      </w:r>
      <w:r w:rsidRPr="00307C7C">
        <w:t xml:space="preserve">, </w:t>
      </w:r>
      <w:hyperlink r:id="rId8" w:history="1">
        <w:r>
          <w:rPr>
            <w:rStyle w:val="Hyperlink"/>
          </w:rPr>
          <w:t>http://www.hdfgroup.org/HDF5/doc/H5.format.html</w:t>
        </w:r>
      </w:hyperlink>
    </w:p>
    <w:p w:rsidR="00307C7C" w:rsidRPr="00307C7C" w:rsidRDefault="00307C7C" w:rsidP="00307C7C">
      <w:pPr>
        <w:rPr>
          <w:rStyle w:val="Citation"/>
        </w:rPr>
      </w:pPr>
      <w:r w:rsidRPr="00307C7C">
        <w:rPr>
          <w:rStyle w:val="Citation"/>
        </w:rPr>
        <w:t xml:space="preserve">HDF5 </w:t>
      </w:r>
      <w:r>
        <w:rPr>
          <w:rStyle w:val="Citation"/>
        </w:rPr>
        <w:t>User’s Guide</w:t>
      </w:r>
      <w:r w:rsidRPr="00307C7C">
        <w:t xml:space="preserve">, </w:t>
      </w:r>
      <w:hyperlink r:id="rId9" w:history="1">
        <w:r>
          <w:rPr>
            <w:rStyle w:val="Hyperlink"/>
          </w:rPr>
          <w:t>http://www.hdfgroup.org/HDF5/doc/UG/index.html</w:t>
        </w:r>
      </w:hyperlink>
    </w:p>
    <w:p w:rsidR="006B3043" w:rsidRPr="002D3934" w:rsidRDefault="00307C7C" w:rsidP="006B3043">
      <w:pPr>
        <w:rPr>
          <w:i/>
        </w:rPr>
      </w:pPr>
      <w:r w:rsidRPr="00307C7C">
        <w:rPr>
          <w:rStyle w:val="Citation"/>
        </w:rPr>
        <w:t xml:space="preserve">HDF5 </w:t>
      </w:r>
      <w:r>
        <w:rPr>
          <w:rStyle w:val="Citation"/>
        </w:rPr>
        <w:t>Reference Manual</w:t>
      </w:r>
      <w:r w:rsidRPr="00307C7C">
        <w:t xml:space="preserve">, </w:t>
      </w:r>
      <w:hyperlink r:id="rId10" w:history="1">
        <w:r>
          <w:rPr>
            <w:rStyle w:val="Hyperlink"/>
          </w:rPr>
          <w:t>http://www.hdfgroup.org/HDF5/doc/RM/RM_H5Front.html</w:t>
        </w:r>
      </w:hyperlink>
    </w:p>
    <w:sectPr w:rsidR="006B3043" w:rsidRPr="002D3934" w:rsidSect="006B3043">
      <w:headerReference w:type="default" r:id="rId11"/>
      <w:footerReference w:type="default" r:id="rId12"/>
      <w:headerReference w:type="first" r:id="rId13"/>
      <w:footerReference w:type="first" r:id="rId14"/>
      <w:pgSz w:w="12240" w:h="15840" w:code="1"/>
      <w:pgMar w:top="1152" w:right="1152" w:bottom="1440" w:left="1152" w:header="432"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9D4" w:rsidRDefault="00D979D4" w:rsidP="006B3043">
      <w:r>
        <w:separator/>
      </w:r>
    </w:p>
  </w:endnote>
  <w:endnote w:type="continuationSeparator" w:id="0">
    <w:p w:rsidR="00D979D4" w:rsidRDefault="00D979D4" w:rsidP="006B3043">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D979D4" w:rsidRDefault="00D979D4" w:rsidP="006B3043">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B04959">
                <w:rPr>
                  <w:noProof/>
                </w:rPr>
                <w:t>2</w:t>
              </w:r>
            </w:fldSimple>
            <w:r>
              <w:t xml:space="preserve"> of </w:t>
            </w:r>
            <w:fldSimple w:instr=" NUMPAGES  ">
              <w:r w:rsidR="00B04959">
                <w:rPr>
                  <w:noProof/>
                </w:rPr>
                <w:t>8</w:t>
              </w:r>
            </w:fldSimple>
          </w:p>
        </w:sdtContent>
      </w:sdt>
    </w:sdtContent>
  </w:sdt>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D979D4" w:rsidRDefault="00D979D4" w:rsidP="006B3043">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B04959">
                <w:rPr>
                  <w:noProof/>
                </w:rPr>
                <w:t>1</w:t>
              </w:r>
            </w:fldSimple>
            <w:r>
              <w:t xml:space="preserve"> of </w:t>
            </w:r>
            <w:fldSimple w:instr=" NUMPAGES  ">
              <w:r w:rsidR="00B04959">
                <w:rPr>
                  <w:noProof/>
                </w:rPr>
                <w:t>8</w:t>
              </w:r>
            </w:fldSimple>
          </w:p>
        </w:sdtContent>
      </w:sdt>
    </w:sdtContent>
  </w:sdt>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9D4" w:rsidRDefault="00D979D4" w:rsidP="006B3043">
      <w:r>
        <w:separator/>
      </w:r>
    </w:p>
  </w:footnote>
  <w:footnote w:type="continuationSeparator" w:id="0">
    <w:p w:rsidR="00D979D4" w:rsidRDefault="00D979D4" w:rsidP="006B3043">
      <w:r>
        <w:continuationSeparator/>
      </w:r>
    </w:p>
  </w:footnote>
  <w:footnote w:id="1">
    <w:p w:rsidR="00D979D4" w:rsidRDefault="00D979D4" w:rsidP="0091772C">
      <w:pPr>
        <w:pStyle w:val="FootnoteText"/>
      </w:pPr>
      <w:r>
        <w:rPr>
          <w:rStyle w:val="FootnoteReference"/>
        </w:rPr>
        <w:footnoteRef/>
      </w:r>
      <w:r>
        <w:t xml:space="preserve"> The URLs in this paragraph will be valid only after the HDF5 Release 1.8.6 distribution, expected in mid-February 2011.</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9D4" w:rsidRDefault="00D979D4" w:rsidP="006B3043">
    <w:pPr>
      <w:pStyle w:val="THGHeader2"/>
    </w:pPr>
    <w:r>
      <w:t>February 8, 2011</w:t>
    </w:r>
    <w:r>
      <w:ptab w:relativeTo="margin" w:alignment="center" w:leader="none"/>
    </w:r>
    <w:r>
      <w:ptab w:relativeTo="margin" w:alignment="right" w:leader="none"/>
    </w:r>
    <w:r>
      <w:t xml:space="preserve">HDF5 Metadata </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9D4" w:rsidRPr="006D4EA4" w:rsidRDefault="00D979D4" w:rsidP="006B3043">
    <w:pPr>
      <w:pStyle w:val="THGHeader"/>
    </w:pPr>
    <w:r>
      <w:t>February 8, 2011</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BB6EC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5141D16"/>
    <w:lvl w:ilvl="0">
      <w:start w:val="1"/>
      <w:numFmt w:val="decimal"/>
      <w:pStyle w:val="ListNumber5"/>
      <w:lvlText w:val="%1)"/>
      <w:lvlJc w:val="left"/>
      <w:pPr>
        <w:ind w:left="1800" w:hanging="360"/>
      </w:pPr>
    </w:lvl>
  </w:abstractNum>
  <w:abstractNum w:abstractNumId="2">
    <w:nsid w:val="FFFFFF7D"/>
    <w:multiLevelType w:val="singleLevel"/>
    <w:tmpl w:val="652EF332"/>
    <w:lvl w:ilvl="0">
      <w:start w:val="1"/>
      <w:numFmt w:val="decimal"/>
      <w:pStyle w:val="ListNumber4"/>
      <w:lvlText w:val="%1)"/>
      <w:lvlJc w:val="left"/>
      <w:pPr>
        <w:ind w:left="1440" w:hanging="360"/>
      </w:pPr>
    </w:lvl>
  </w:abstractNum>
  <w:abstractNum w:abstractNumId="3">
    <w:nsid w:val="FFFFFF7E"/>
    <w:multiLevelType w:val="singleLevel"/>
    <w:tmpl w:val="B70E38B6"/>
    <w:lvl w:ilvl="0">
      <w:start w:val="1"/>
      <w:numFmt w:val="decimal"/>
      <w:pStyle w:val="ListNumber3"/>
      <w:lvlText w:val="%1)"/>
      <w:lvlJc w:val="left"/>
      <w:pPr>
        <w:ind w:left="1080" w:hanging="360"/>
      </w:pPr>
    </w:lvl>
  </w:abstractNum>
  <w:abstractNum w:abstractNumId="4">
    <w:nsid w:val="FFFFFF80"/>
    <w:multiLevelType w:val="singleLevel"/>
    <w:tmpl w:val="D6ECB8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E08FF4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0889DF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516554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D08074"/>
    <w:lvl w:ilvl="0">
      <w:start w:val="1"/>
      <w:numFmt w:val="decimal"/>
      <w:pStyle w:val="ListNumberReference"/>
      <w:lvlText w:val="%1."/>
      <w:lvlJc w:val="left"/>
      <w:pPr>
        <w:ind w:left="360" w:hanging="360"/>
      </w:pPr>
    </w:lvl>
  </w:abstractNum>
  <w:abstractNum w:abstractNumId="9">
    <w:nsid w:val="FFFFFF89"/>
    <w:multiLevelType w:val="singleLevel"/>
    <w:tmpl w:val="3BB602F4"/>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09DE427A"/>
    <w:multiLevelType w:val="hybridMultilevel"/>
    <w:tmpl w:val="128CFE1A"/>
    <w:lvl w:ilvl="0" w:tplc="98AC88B6">
      <w:start w:val="1"/>
      <w:numFmt w:val="bullet"/>
      <w:pStyle w:val="Abstrac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164EAC"/>
    <w:multiLevelType w:val="hybridMultilevel"/>
    <w:tmpl w:val="DF7E6818"/>
    <w:lvl w:ilvl="0" w:tplc="7DAEECB6">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8"/>
  </w:num>
  <w:num w:numId="4">
    <w:abstractNumId w:val="3"/>
  </w:num>
  <w:num w:numId="5">
    <w:abstractNumId w:val="2"/>
  </w:num>
  <w:num w:numId="6">
    <w:abstractNumId w:val="1"/>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15"/>
  </w:num>
  <w:num w:numId="20">
    <w:abstractNumId w:val="14"/>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9"/>
  </w:num>
  <w:num w:numId="29">
    <w:abstractNumId w:val="7"/>
  </w:num>
  <w:num w:numId="30">
    <w:abstractNumId w:val="6"/>
  </w:num>
  <w:num w:numId="31">
    <w:abstractNumId w:val="5"/>
  </w:num>
  <w:num w:numId="32">
    <w:abstractNumId w:val="4"/>
  </w:num>
  <w:num w:numId="33">
    <w:abstractNumId w:val="8"/>
  </w:num>
  <w:num w:numId="34">
    <w:abstractNumId w:val="8"/>
    <w:lvlOverride w:ilvl="0">
      <w:startOverride w:val="1"/>
    </w:lvlOverride>
  </w:num>
  <w:num w:numId="35">
    <w:abstractNumId w:val="13"/>
  </w:num>
  <w:num w:numId="36">
    <w:abstractNumId w:val="12"/>
  </w:num>
  <w:num w:numId="37">
    <w:abstractNumId w:val="10"/>
  </w:num>
  <w:num w:numId="38">
    <w:abstractNumId w:val="16"/>
  </w:num>
  <w:num w:numId="39">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45"/>
  <w:proofState w:spelling="clean" w:grammar="clean"/>
  <w:attachedTemplate r:id="rId1"/>
  <w:trackRevisions/>
  <w:doNotTrackMove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5001DD"/>
    <w:rsid w:val="00046A44"/>
    <w:rsid w:val="000B095D"/>
    <w:rsid w:val="000D1B8E"/>
    <w:rsid w:val="000D452D"/>
    <w:rsid w:val="00102EBA"/>
    <w:rsid w:val="00123527"/>
    <w:rsid w:val="00153AB7"/>
    <w:rsid w:val="001963DF"/>
    <w:rsid w:val="001D413A"/>
    <w:rsid w:val="001F2269"/>
    <w:rsid w:val="002313D6"/>
    <w:rsid w:val="00252139"/>
    <w:rsid w:val="00276CD2"/>
    <w:rsid w:val="00293DFB"/>
    <w:rsid w:val="002D3934"/>
    <w:rsid w:val="002E01E2"/>
    <w:rsid w:val="00307C7C"/>
    <w:rsid w:val="003237CD"/>
    <w:rsid w:val="00356440"/>
    <w:rsid w:val="003A2EBA"/>
    <w:rsid w:val="003B7EE0"/>
    <w:rsid w:val="00401241"/>
    <w:rsid w:val="004035BC"/>
    <w:rsid w:val="00425B7E"/>
    <w:rsid w:val="004524A6"/>
    <w:rsid w:val="00476B8C"/>
    <w:rsid w:val="004C3221"/>
    <w:rsid w:val="005001DD"/>
    <w:rsid w:val="00514721"/>
    <w:rsid w:val="0054269B"/>
    <w:rsid w:val="005539E5"/>
    <w:rsid w:val="0058402C"/>
    <w:rsid w:val="005A1F75"/>
    <w:rsid w:val="005E27D5"/>
    <w:rsid w:val="005F43A5"/>
    <w:rsid w:val="006208F1"/>
    <w:rsid w:val="00622A29"/>
    <w:rsid w:val="00647F4C"/>
    <w:rsid w:val="0065370F"/>
    <w:rsid w:val="00667971"/>
    <w:rsid w:val="006B0CA0"/>
    <w:rsid w:val="006B3043"/>
    <w:rsid w:val="006B763F"/>
    <w:rsid w:val="006F46FD"/>
    <w:rsid w:val="00751690"/>
    <w:rsid w:val="007712C1"/>
    <w:rsid w:val="00786FFF"/>
    <w:rsid w:val="007D3C0E"/>
    <w:rsid w:val="0085269A"/>
    <w:rsid w:val="008621FF"/>
    <w:rsid w:val="00877513"/>
    <w:rsid w:val="0091772C"/>
    <w:rsid w:val="0094210C"/>
    <w:rsid w:val="00951813"/>
    <w:rsid w:val="00952E19"/>
    <w:rsid w:val="00992BB7"/>
    <w:rsid w:val="009B0709"/>
    <w:rsid w:val="009C5496"/>
    <w:rsid w:val="009E2157"/>
    <w:rsid w:val="00A44E02"/>
    <w:rsid w:val="00A81376"/>
    <w:rsid w:val="00A82D52"/>
    <w:rsid w:val="00A87AD8"/>
    <w:rsid w:val="00AC60BE"/>
    <w:rsid w:val="00B04959"/>
    <w:rsid w:val="00B21E4C"/>
    <w:rsid w:val="00B80CF6"/>
    <w:rsid w:val="00BA1B1D"/>
    <w:rsid w:val="00C62437"/>
    <w:rsid w:val="00CA4EAA"/>
    <w:rsid w:val="00D13470"/>
    <w:rsid w:val="00D208A6"/>
    <w:rsid w:val="00D437F5"/>
    <w:rsid w:val="00D857FF"/>
    <w:rsid w:val="00D93391"/>
    <w:rsid w:val="00D979D4"/>
    <w:rsid w:val="00DA57C9"/>
    <w:rsid w:val="00DC6869"/>
    <w:rsid w:val="00DD1F81"/>
    <w:rsid w:val="00DD6F8C"/>
    <w:rsid w:val="00E06BEC"/>
    <w:rsid w:val="00E17F4D"/>
    <w:rsid w:val="00E225BB"/>
    <w:rsid w:val="00E55A13"/>
    <w:rsid w:val="00E62151"/>
    <w:rsid w:val="00E76BF4"/>
    <w:rsid w:val="00EE00BA"/>
    <w:rsid w:val="00F068E1"/>
    <w:rsid w:val="00F42265"/>
    <w:rsid w:val="00F613F7"/>
    <w:rsid w:val="00FA32D4"/>
    <w:rsid w:val="00FC0D70"/>
  </w:rsids>
  <m:mathPr>
    <m:mathFont m:val="Consolas"/>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153AB7"/>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0"/>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paragraph" w:styleId="ListBullet2">
    <w:name w:val="List Bullet 2"/>
    <w:basedOn w:val="Normal"/>
    <w:uiPriority w:val="99"/>
    <w:unhideWhenUsed/>
    <w:rsid w:val="006B3043"/>
    <w:pPr>
      <w:numPr>
        <w:numId w:val="38"/>
      </w:numPr>
      <w:spacing w:after="0"/>
      <w:contextualSpacing/>
      <w:jc w:val="left"/>
    </w:pPr>
    <w:rPr>
      <w:szCs w:val="24"/>
    </w:rPr>
  </w:style>
  <w:style w:type="paragraph" w:customStyle="1" w:styleId="AbstractBullet">
    <w:name w:val="Abstract Bullet"/>
    <w:basedOn w:val="Abstract"/>
    <w:qFormat/>
    <w:rsid w:val="006B3043"/>
    <w:pPr>
      <w:numPr>
        <w:numId w:val="36"/>
      </w:numPr>
    </w:pPr>
  </w:style>
  <w:style w:type="paragraph" w:styleId="ListBullet3">
    <w:name w:val="List Bullet 3"/>
    <w:basedOn w:val="Normal"/>
    <w:uiPriority w:val="99"/>
    <w:unhideWhenUsed/>
    <w:rsid w:val="006B3043"/>
    <w:pPr>
      <w:tabs>
        <w:tab w:val="num" w:pos="1080"/>
      </w:tabs>
      <w:spacing w:after="0"/>
      <w:ind w:left="1080" w:hanging="360"/>
      <w:contextualSpacing/>
      <w:jc w:val="left"/>
    </w:pPr>
    <w:rPr>
      <w:szCs w:val="24"/>
    </w:rPr>
  </w:style>
  <w:style w:type="paragraph" w:styleId="TOAHeading">
    <w:name w:val="toa heading"/>
    <w:basedOn w:val="Normal"/>
    <w:next w:val="Normal"/>
    <w:uiPriority w:val="99"/>
    <w:unhideWhenUsed/>
    <w:rsid w:val="006B3043"/>
    <w:pPr>
      <w:spacing w:before="120" w:after="0"/>
      <w:jc w:val="left"/>
    </w:pPr>
    <w:rPr>
      <w:rFonts w:asciiTheme="majorHAnsi" w:eastAsiaTheme="majorEastAsia" w:hAnsiTheme="majorHAnsi" w:cstheme="majorBidi"/>
      <w:b/>
      <w:bCs/>
      <w:szCs w:val="24"/>
    </w:rPr>
  </w:style>
  <w:style w:type="character" w:customStyle="1" w:styleId="Citation">
    <w:name w:val="Citation"/>
    <w:basedOn w:val="DefaultParagraphFont"/>
    <w:rsid w:val="00307C7C"/>
    <w:rPr>
      <w:i/>
    </w:rPr>
  </w:style>
  <w:style w:type="character" w:styleId="FollowedHyperlink">
    <w:name w:val="FollowedHyperlink"/>
    <w:basedOn w:val="DefaultParagraphFont"/>
    <w:rsid w:val="00307C7C"/>
    <w:rPr>
      <w:color w:val="800080" w:themeColor="followedHyperlink"/>
      <w:u w:val="single"/>
    </w:rPr>
  </w:style>
  <w:style w:type="paragraph" w:styleId="FootnoteText">
    <w:name w:val="footnote text"/>
    <w:basedOn w:val="Normal"/>
    <w:link w:val="FootnoteTextChar"/>
    <w:rsid w:val="0091772C"/>
    <w:pPr>
      <w:spacing w:after="0"/>
    </w:pPr>
    <w:rPr>
      <w:szCs w:val="24"/>
    </w:rPr>
  </w:style>
  <w:style w:type="character" w:customStyle="1" w:styleId="FootnoteTextChar">
    <w:name w:val="Footnote Text Char"/>
    <w:basedOn w:val="DefaultParagraphFont"/>
    <w:link w:val="FootnoteText"/>
    <w:rsid w:val="0091772C"/>
    <w:rPr>
      <w:rFonts w:asciiTheme="minorHAnsi" w:hAnsiTheme="minorHAnsi"/>
      <w:sz w:val="24"/>
      <w:szCs w:val="24"/>
    </w:rPr>
  </w:style>
  <w:style w:type="character" w:styleId="FootnoteReference">
    <w:name w:val="footnote reference"/>
    <w:basedOn w:val="DefaultParagraphFont"/>
    <w:rsid w:val="0091772C"/>
    <w:rPr>
      <w:vertAlign w:val="superscript"/>
    </w:rPr>
  </w:style>
  <w:style w:type="paragraph" w:styleId="BlockText">
    <w:name w:val="Block Text"/>
    <w:basedOn w:val="Normal"/>
    <w:rsid w:val="00647F4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dfgroup.org/HDF5/doc/H5.format.html" TargetMode="External"/><Relationship Id="rId9" Type="http://schemas.openxmlformats.org/officeDocument/2006/relationships/hyperlink" Target="http://www.hdfgroup.org/HDF5/doc/UG/index.html" TargetMode="External"/><Relationship Id="rId10" Type="http://schemas.openxmlformats.org/officeDocument/2006/relationships/hyperlink" Target="http://www.hdfgroup.org/HDF5/doc/RM/RM_H5Front.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oziol:Library:Mail%20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A0324-37BE-0042-B475-761088B81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RFC_Template.dotx</Template>
  <TotalTime>53</TotalTime>
  <Pages>8</Pages>
  <Words>1885</Words>
  <Characters>10745</Characters>
  <Application>Microsoft Macintosh Word</Application>
  <DocSecurity>0</DocSecurity>
  <Lines>89</Lines>
  <Paragraphs>21</Paragraphs>
  <ScaleCrop>false</ScaleCrop>
  <Company>The HDF Group</Company>
  <LinksUpToDate>false</LinksUpToDate>
  <CharactersWithSpaces>13195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Frank Baker</dc:creator>
  <cp:lastModifiedBy>Frank Baker</cp:lastModifiedBy>
  <cp:revision>5</cp:revision>
  <cp:lastPrinted>2011-02-03T21:20:00Z</cp:lastPrinted>
  <dcterms:created xsi:type="dcterms:W3CDTF">2011-02-08T20:35:00Z</dcterms:created>
  <dcterms:modified xsi:type="dcterms:W3CDTF">2011-02-10T22:02:00Z</dcterms:modified>
</cp:coreProperties>
</file>